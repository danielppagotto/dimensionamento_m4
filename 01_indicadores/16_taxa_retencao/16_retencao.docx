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66BD4C64">
            <wp:simplePos x="0" y="0"/>
            <wp:positionH relativeFrom="column">
              <wp:posOffset>-1095375</wp:posOffset>
            </wp:positionH>
            <wp:positionV relativeFrom="paragraph">
              <wp:posOffset>-899795</wp:posOffset>
            </wp:positionV>
            <wp:extent cx="7566660" cy="10703582"/>
            <wp:effectExtent l="0" t="0" r="0" b="2540"/>
            <wp:wrapNone/>
            <wp:docPr id="129205203"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74976" cy="10715346"/>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18B8608C" w:rsidR="0078205E" w:rsidRDefault="002F1090" w:rsidP="0078205E">
      <w:pPr>
        <w:pStyle w:val="Texto"/>
        <w:spacing w:after="0" w:line="240" w:lineRule="auto"/>
        <w:jc w:val="center"/>
        <w:rPr>
          <w:b/>
          <w:bCs/>
          <w:sz w:val="30"/>
          <w:szCs w:val="30"/>
        </w:rPr>
      </w:pPr>
      <w:commentRangeStart w:id="0"/>
      <w:commentRangeStart w:id="1"/>
      <w:r w:rsidRPr="002F1090">
        <w:rPr>
          <w:b/>
          <w:bCs/>
          <w:sz w:val="30"/>
          <w:szCs w:val="30"/>
        </w:rPr>
        <w:lastRenderedPageBreak/>
        <w:t xml:space="preserve">Percentual de força de trabalho habilitada atuando em estabelecimentos de saúde - análise </w:t>
      </w:r>
      <w:commentRangeEnd w:id="0"/>
      <w:r w:rsidR="00C53FAD">
        <w:rPr>
          <w:rStyle w:val="Refdecomentrio"/>
          <w:rFonts w:asciiTheme="minorHAnsi" w:hAnsiTheme="minorHAnsi"/>
          <w:color w:val="auto"/>
          <w:kern w:val="2"/>
          <w14:ligatures w14:val="standardContextual"/>
        </w:rPr>
        <w:commentReference w:id="0"/>
      </w:r>
      <w:commentRangeEnd w:id="1"/>
      <w:r w:rsidR="00E263D7">
        <w:rPr>
          <w:rStyle w:val="Refdecomentrio"/>
          <w:rFonts w:asciiTheme="minorHAnsi" w:hAnsiTheme="minorHAnsi"/>
          <w:color w:val="auto"/>
          <w:kern w:val="2"/>
          <w14:ligatures w14:val="standardContextual"/>
        </w:rPr>
        <w:commentReference w:id="1"/>
      </w:r>
      <w:r w:rsidRPr="002F1090">
        <w:rPr>
          <w:b/>
          <w:bCs/>
          <w:sz w:val="30"/>
          <w:szCs w:val="30"/>
        </w:rPr>
        <w:t>por UF</w:t>
      </w:r>
      <w:r w:rsidRPr="00155B1B">
        <w:rPr>
          <w:b/>
          <w:bCs/>
          <w:sz w:val="30"/>
          <w:szCs w:val="30"/>
        </w:rPr>
        <w:t xml:space="preserve"> </w:t>
      </w:r>
    </w:p>
    <w:p w14:paraId="4C007F63" w14:textId="347B9158"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685B3B" w:rsidRDefault="00D36EEF" w:rsidP="00D36EEF">
          <w:pPr>
            <w:pStyle w:val="CabealhodoSumrio"/>
            <w:jc w:val="center"/>
            <w:rPr>
              <w:rFonts w:ascii="Exo" w:hAnsi="Exo"/>
              <w:b/>
              <w:bCs/>
              <w:color w:val="auto"/>
            </w:rPr>
          </w:pPr>
          <w:r w:rsidRPr="00685B3B">
            <w:rPr>
              <w:rFonts w:ascii="Exo" w:hAnsi="Exo"/>
              <w:b/>
              <w:bCs/>
              <w:color w:val="auto"/>
            </w:rPr>
            <w:t>Sumário</w:t>
          </w:r>
        </w:p>
        <w:p w14:paraId="27F13C86" w14:textId="06310D9D" w:rsidR="001239B3" w:rsidRPr="00685B3B" w:rsidRDefault="00D36EEF">
          <w:pPr>
            <w:pStyle w:val="Sumrio1"/>
            <w:tabs>
              <w:tab w:val="right" w:leader="dot" w:pos="8494"/>
            </w:tabs>
            <w:rPr>
              <w:rFonts w:ascii="Exo" w:eastAsiaTheme="minorEastAsia" w:hAnsi="Exo"/>
              <w:noProof/>
              <w:kern w:val="0"/>
              <w:lang w:eastAsia="pt-BR"/>
              <w14:ligatures w14:val="none"/>
            </w:rPr>
          </w:pPr>
          <w:r w:rsidRPr="00685B3B">
            <w:rPr>
              <w:rFonts w:ascii="Exo" w:hAnsi="Exo"/>
            </w:rPr>
            <w:fldChar w:fldCharType="begin"/>
          </w:r>
          <w:r w:rsidRPr="00685B3B">
            <w:rPr>
              <w:rFonts w:ascii="Exo" w:hAnsi="Exo"/>
            </w:rPr>
            <w:instrText xml:space="preserve"> TOC \o "1-3" \h \z \u </w:instrText>
          </w:r>
          <w:r w:rsidRPr="00685B3B">
            <w:rPr>
              <w:rFonts w:ascii="Exo" w:hAnsi="Exo"/>
            </w:rPr>
            <w:fldChar w:fldCharType="separate"/>
          </w:r>
          <w:hyperlink w:anchor="_Toc181700707" w:history="1">
            <w:r w:rsidR="001239B3" w:rsidRPr="00685B3B">
              <w:rPr>
                <w:rStyle w:val="Hyperlink"/>
                <w:rFonts w:ascii="Exo" w:hAnsi="Exo"/>
                <w:noProof/>
              </w:rPr>
              <w:t>Introdução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_Toc181700707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4</w:t>
            </w:r>
            <w:r w:rsidR="001239B3" w:rsidRPr="00685B3B">
              <w:rPr>
                <w:rFonts w:ascii="Exo" w:hAnsi="Exo"/>
                <w:noProof/>
                <w:webHidden/>
              </w:rPr>
              <w:fldChar w:fldCharType="end"/>
            </w:r>
          </w:hyperlink>
        </w:p>
        <w:p w14:paraId="6CABB426" w14:textId="71CE6CAF" w:rsidR="001239B3" w:rsidRPr="00685B3B" w:rsidRDefault="00AB3618">
          <w:pPr>
            <w:pStyle w:val="Sumrio1"/>
            <w:tabs>
              <w:tab w:val="right" w:leader="dot" w:pos="8494"/>
            </w:tabs>
            <w:rPr>
              <w:rFonts w:ascii="Exo" w:eastAsiaTheme="minorEastAsia" w:hAnsi="Exo"/>
              <w:noProof/>
              <w:kern w:val="0"/>
              <w:lang w:eastAsia="pt-BR"/>
              <w14:ligatures w14:val="none"/>
            </w:rPr>
          </w:pPr>
          <w:hyperlink w:anchor="_Toc181700708" w:history="1">
            <w:r w:rsidR="001239B3" w:rsidRPr="00685B3B">
              <w:rPr>
                <w:rStyle w:val="Hyperlink"/>
                <w:rFonts w:ascii="Exo" w:hAnsi="Exo"/>
                <w:noProof/>
              </w:rPr>
              <w:t>Ficha de indicador</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_Toc181700708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5</w:t>
            </w:r>
            <w:r w:rsidR="001239B3" w:rsidRPr="00685B3B">
              <w:rPr>
                <w:rFonts w:ascii="Exo" w:hAnsi="Exo"/>
                <w:noProof/>
                <w:webHidden/>
              </w:rPr>
              <w:fldChar w:fldCharType="end"/>
            </w:r>
          </w:hyperlink>
        </w:p>
        <w:p w14:paraId="122AFCFC" w14:textId="43DB701D" w:rsidR="001239B3" w:rsidRPr="00685B3B" w:rsidRDefault="00AB3618">
          <w:pPr>
            <w:pStyle w:val="Sumrio1"/>
            <w:tabs>
              <w:tab w:val="right" w:leader="dot" w:pos="8494"/>
            </w:tabs>
            <w:rPr>
              <w:rFonts w:ascii="Exo" w:eastAsiaTheme="minorEastAsia" w:hAnsi="Exo"/>
              <w:noProof/>
              <w:kern w:val="0"/>
              <w:lang w:eastAsia="pt-BR"/>
              <w14:ligatures w14:val="none"/>
            </w:rPr>
          </w:pPr>
          <w:hyperlink w:anchor="_Toc181700709" w:history="1">
            <w:r w:rsidR="001239B3" w:rsidRPr="00685B3B">
              <w:rPr>
                <w:rStyle w:val="Hyperlink"/>
                <w:rFonts w:ascii="Exo" w:hAnsi="Exo"/>
                <w:noProof/>
              </w:rPr>
              <w:t>Exemplo de aplicação</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_Toc181700709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7</w:t>
            </w:r>
            <w:r w:rsidR="001239B3" w:rsidRPr="00685B3B">
              <w:rPr>
                <w:rFonts w:ascii="Exo" w:hAnsi="Exo"/>
                <w:noProof/>
                <w:webHidden/>
              </w:rPr>
              <w:fldChar w:fldCharType="end"/>
            </w:r>
          </w:hyperlink>
        </w:p>
        <w:p w14:paraId="163807AC" w14:textId="5AEB95B3" w:rsidR="001239B3" w:rsidRPr="00685B3B" w:rsidRDefault="00AB3618">
          <w:pPr>
            <w:pStyle w:val="Sumrio1"/>
            <w:tabs>
              <w:tab w:val="right" w:leader="dot" w:pos="8494"/>
            </w:tabs>
            <w:rPr>
              <w:rFonts w:ascii="Exo" w:eastAsiaTheme="minorEastAsia" w:hAnsi="Exo"/>
              <w:noProof/>
              <w:kern w:val="0"/>
              <w:lang w:eastAsia="pt-BR"/>
              <w14:ligatures w14:val="none"/>
            </w:rPr>
          </w:pPr>
          <w:hyperlink w:anchor="_Toc181700710" w:history="1">
            <w:r w:rsidR="001239B3" w:rsidRPr="00685B3B">
              <w:rPr>
                <w:rStyle w:val="Hyperlink"/>
                <w:rFonts w:ascii="Exo" w:hAnsi="Exo"/>
                <w:noProof/>
              </w:rPr>
              <w:t>Referências</w:t>
            </w:r>
            <w:r w:rsidR="001239B3" w:rsidRPr="00685B3B">
              <w:rPr>
                <w:rFonts w:ascii="Exo" w:hAnsi="Exo"/>
                <w:noProof/>
                <w:webHidden/>
              </w:rPr>
              <w:tab/>
            </w:r>
            <w:r w:rsidR="001239B3" w:rsidRPr="00685B3B">
              <w:rPr>
                <w:rFonts w:ascii="Exo" w:hAnsi="Exo"/>
                <w:noProof/>
                <w:webHidden/>
              </w:rPr>
              <w:fldChar w:fldCharType="begin"/>
            </w:r>
            <w:r w:rsidR="001239B3" w:rsidRPr="00685B3B">
              <w:rPr>
                <w:rFonts w:ascii="Exo" w:hAnsi="Exo"/>
                <w:noProof/>
                <w:webHidden/>
              </w:rPr>
              <w:instrText xml:space="preserve"> PAGEREF _Toc181700710 \h </w:instrText>
            </w:r>
            <w:r w:rsidR="001239B3" w:rsidRPr="00685B3B">
              <w:rPr>
                <w:rFonts w:ascii="Exo" w:hAnsi="Exo"/>
                <w:noProof/>
                <w:webHidden/>
              </w:rPr>
            </w:r>
            <w:r w:rsidR="001239B3" w:rsidRPr="00685B3B">
              <w:rPr>
                <w:rFonts w:ascii="Exo" w:hAnsi="Exo"/>
                <w:noProof/>
                <w:webHidden/>
              </w:rPr>
              <w:fldChar w:fldCharType="separate"/>
            </w:r>
            <w:r w:rsidR="001239B3" w:rsidRPr="00685B3B">
              <w:rPr>
                <w:rFonts w:ascii="Exo" w:hAnsi="Exo"/>
                <w:noProof/>
                <w:webHidden/>
              </w:rPr>
              <w:t>8</w:t>
            </w:r>
            <w:r w:rsidR="001239B3" w:rsidRPr="00685B3B">
              <w:rPr>
                <w:rFonts w:ascii="Exo" w:hAnsi="Exo"/>
                <w:noProof/>
                <w:webHidden/>
              </w:rPr>
              <w:fldChar w:fldCharType="end"/>
            </w:r>
          </w:hyperlink>
        </w:p>
        <w:p w14:paraId="69F39152" w14:textId="7E8B06D4" w:rsidR="00D36EEF" w:rsidRPr="00685B3B" w:rsidRDefault="00D36EEF">
          <w:pPr>
            <w:rPr>
              <w:rFonts w:ascii="Exo" w:hAnsi="Exo"/>
            </w:rPr>
          </w:pPr>
          <w:r w:rsidRPr="00685B3B">
            <w:rPr>
              <w:rFonts w:ascii="Exo" w:hAnsi="Exo"/>
            </w:rPr>
            <w:fldChar w:fldCharType="end"/>
          </w:r>
        </w:p>
      </w:sdtContent>
    </w:sdt>
    <w:p w14:paraId="27726F3B" w14:textId="77777777" w:rsidR="00D36EEF" w:rsidRPr="00685B3B" w:rsidRDefault="00D36EEF" w:rsidP="00D36EEF">
      <w:pPr>
        <w:pStyle w:val="Ttulo1"/>
        <w:jc w:val="center"/>
        <w:rPr>
          <w:rFonts w:ascii="Exo" w:hAnsi="Exo"/>
          <w:b/>
          <w:bCs/>
          <w:color w:val="auto"/>
        </w:rPr>
      </w:pPr>
    </w:p>
    <w:p w14:paraId="6D72C0F9" w14:textId="77777777" w:rsidR="00D36EEF" w:rsidRPr="00685B3B" w:rsidRDefault="00D36EEF" w:rsidP="00D36EEF">
      <w:pPr>
        <w:pStyle w:val="Ttulo1"/>
        <w:jc w:val="center"/>
        <w:rPr>
          <w:rFonts w:ascii="Exo" w:hAnsi="Exo"/>
          <w:b/>
          <w:bCs/>
          <w:color w:val="auto"/>
        </w:rPr>
      </w:pPr>
    </w:p>
    <w:p w14:paraId="5A068213" w14:textId="608A9D16" w:rsidR="00D36EEF" w:rsidRPr="00685B3B" w:rsidRDefault="00D36EEF" w:rsidP="00D36EEF">
      <w:pPr>
        <w:pStyle w:val="Ttulo1"/>
        <w:jc w:val="center"/>
        <w:rPr>
          <w:rFonts w:ascii="Exo" w:hAnsi="Exo"/>
          <w:b/>
          <w:bCs/>
          <w:color w:val="auto"/>
        </w:rPr>
      </w:pPr>
    </w:p>
    <w:p w14:paraId="40B93563" w14:textId="1C41E0C6" w:rsidR="004A3585" w:rsidRPr="00685B3B" w:rsidRDefault="004A3585" w:rsidP="004A3585">
      <w:pPr>
        <w:rPr>
          <w:rFonts w:ascii="Exo" w:hAnsi="Exo"/>
        </w:rPr>
      </w:pPr>
    </w:p>
    <w:p w14:paraId="2658BC2F" w14:textId="0058BFEB" w:rsidR="004A3585" w:rsidRPr="00685B3B" w:rsidRDefault="004A3585" w:rsidP="004A3585">
      <w:pPr>
        <w:rPr>
          <w:rFonts w:ascii="Exo" w:hAnsi="Exo"/>
        </w:rPr>
      </w:pPr>
    </w:p>
    <w:p w14:paraId="67C73DBC" w14:textId="24CED46A" w:rsidR="004A3585" w:rsidRPr="00685B3B" w:rsidRDefault="004A3585" w:rsidP="004A3585">
      <w:pPr>
        <w:rPr>
          <w:rFonts w:ascii="Exo" w:hAnsi="Exo"/>
        </w:rPr>
      </w:pPr>
    </w:p>
    <w:p w14:paraId="2DB7B688" w14:textId="4E577AED" w:rsidR="004A3585" w:rsidRPr="00685B3B" w:rsidRDefault="004A3585" w:rsidP="004A3585">
      <w:pPr>
        <w:rPr>
          <w:rFonts w:ascii="Exo" w:hAnsi="Exo"/>
        </w:rPr>
      </w:pPr>
    </w:p>
    <w:p w14:paraId="0D13B0C4" w14:textId="601A9D84" w:rsidR="004A3585" w:rsidRPr="00685B3B" w:rsidRDefault="004A3585" w:rsidP="004A3585">
      <w:pPr>
        <w:rPr>
          <w:rFonts w:ascii="Exo" w:hAnsi="Exo"/>
        </w:rPr>
      </w:pPr>
    </w:p>
    <w:p w14:paraId="7819C2B1" w14:textId="2187FA1F" w:rsidR="004A3585" w:rsidRPr="00685B3B" w:rsidRDefault="004A3585" w:rsidP="004A3585">
      <w:pPr>
        <w:rPr>
          <w:rFonts w:ascii="Exo" w:hAnsi="Exo"/>
        </w:rPr>
      </w:pPr>
    </w:p>
    <w:p w14:paraId="78933407" w14:textId="5934522D" w:rsidR="004A3585" w:rsidRPr="00685B3B" w:rsidRDefault="004A3585" w:rsidP="004A3585">
      <w:pPr>
        <w:rPr>
          <w:rFonts w:ascii="Exo" w:hAnsi="Exo"/>
        </w:rPr>
      </w:pPr>
    </w:p>
    <w:p w14:paraId="47416389" w14:textId="38174A30" w:rsidR="004A3585" w:rsidRPr="00685B3B" w:rsidRDefault="004A3585" w:rsidP="004A3585">
      <w:pPr>
        <w:rPr>
          <w:rFonts w:ascii="Exo" w:hAnsi="Exo"/>
        </w:rPr>
      </w:pPr>
    </w:p>
    <w:p w14:paraId="7085EC87" w14:textId="56CC5D1A" w:rsidR="004A3585" w:rsidRPr="00685B3B" w:rsidRDefault="004A3585" w:rsidP="004A3585">
      <w:pPr>
        <w:rPr>
          <w:rFonts w:ascii="Exo" w:hAnsi="Exo"/>
        </w:rPr>
      </w:pPr>
    </w:p>
    <w:p w14:paraId="791C85E2" w14:textId="54DBA647" w:rsidR="004A3585" w:rsidRPr="00685B3B" w:rsidRDefault="004A3585" w:rsidP="004A3585">
      <w:pPr>
        <w:rPr>
          <w:rFonts w:ascii="Exo" w:hAnsi="Exo"/>
        </w:rPr>
      </w:pPr>
    </w:p>
    <w:p w14:paraId="0986D946" w14:textId="1BACCAAC" w:rsidR="004A3585" w:rsidRPr="00685B3B" w:rsidRDefault="004A3585" w:rsidP="004A3585">
      <w:pPr>
        <w:rPr>
          <w:rFonts w:ascii="Exo" w:hAnsi="Exo"/>
        </w:rPr>
      </w:pPr>
    </w:p>
    <w:p w14:paraId="4EE7D91D" w14:textId="5AFACFB3" w:rsidR="004A3585" w:rsidRPr="00685B3B" w:rsidRDefault="004A3585" w:rsidP="004A3585">
      <w:pPr>
        <w:rPr>
          <w:rFonts w:ascii="Exo" w:hAnsi="Exo"/>
        </w:rPr>
      </w:pPr>
    </w:p>
    <w:p w14:paraId="62FEE483" w14:textId="77777777" w:rsidR="004A3585" w:rsidRPr="00685B3B" w:rsidRDefault="004A3585" w:rsidP="004A3585">
      <w:pPr>
        <w:rPr>
          <w:rFonts w:ascii="Exo" w:hAnsi="Exo"/>
        </w:rPr>
      </w:pPr>
    </w:p>
    <w:p w14:paraId="318E65E8" w14:textId="6662092A" w:rsidR="00A80BE7" w:rsidRPr="00685B3B" w:rsidRDefault="00A80BE7" w:rsidP="00D36EEF">
      <w:pPr>
        <w:pStyle w:val="Ttulo1"/>
        <w:jc w:val="center"/>
        <w:rPr>
          <w:rFonts w:ascii="Exo" w:hAnsi="Exo"/>
          <w:b/>
          <w:bCs/>
          <w:color w:val="auto"/>
        </w:rPr>
      </w:pPr>
      <w:bookmarkStart w:id="2" w:name="_Toc181700707"/>
      <w:r w:rsidRPr="00685B3B">
        <w:rPr>
          <w:rFonts w:ascii="Exo" w:hAnsi="Exo"/>
          <w:b/>
          <w:bCs/>
          <w:color w:val="auto"/>
        </w:rPr>
        <w:t>Introdução</w:t>
      </w:r>
      <w:bookmarkEnd w:id="2"/>
    </w:p>
    <w:p w14:paraId="7021F616" w14:textId="051BE384" w:rsidR="00A80BE7" w:rsidRPr="00685B3B" w:rsidRDefault="00A80BE7" w:rsidP="005C3030">
      <w:pPr>
        <w:ind w:left="-1701"/>
        <w:rPr>
          <w:rFonts w:ascii="Exo" w:hAnsi="Exo"/>
        </w:rPr>
      </w:pPr>
    </w:p>
    <w:p w14:paraId="33B87979" w14:textId="608EEB74" w:rsidR="00B13018"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Em 2016, motivados por alertas de déficits de profissionais de saúde no futuro, a Organização Mundial da Saúde (OMS) lançou uma estratégia chamada </w:t>
      </w:r>
      <w:r w:rsidRPr="00685B3B">
        <w:rPr>
          <w:rFonts w:ascii="Exo" w:hAnsi="Exo"/>
          <w:i/>
          <w:iCs/>
          <w:sz w:val="20"/>
          <w:szCs w:val="20"/>
        </w:rPr>
        <w:t xml:space="preserve">Global </w:t>
      </w:r>
      <w:proofErr w:type="spellStart"/>
      <w:r w:rsidRPr="00685B3B">
        <w:rPr>
          <w:rFonts w:ascii="Exo" w:hAnsi="Exo"/>
          <w:i/>
          <w:iCs/>
          <w:sz w:val="20"/>
          <w:szCs w:val="20"/>
        </w:rPr>
        <w:t>Strategy</w:t>
      </w:r>
      <w:proofErr w:type="spellEnd"/>
      <w:r w:rsidRPr="00685B3B">
        <w:rPr>
          <w:rFonts w:ascii="Exo" w:hAnsi="Exo"/>
          <w:i/>
          <w:iCs/>
          <w:sz w:val="20"/>
          <w:szCs w:val="20"/>
        </w:rPr>
        <w:t xml:space="preserve"> for Human </w:t>
      </w:r>
      <w:proofErr w:type="spellStart"/>
      <w:r w:rsidRPr="00685B3B">
        <w:rPr>
          <w:rFonts w:ascii="Exo" w:hAnsi="Exo"/>
          <w:i/>
          <w:iCs/>
          <w:sz w:val="20"/>
          <w:szCs w:val="20"/>
        </w:rPr>
        <w:t>Resources</w:t>
      </w:r>
      <w:proofErr w:type="spellEnd"/>
      <w:r w:rsidRPr="00685B3B">
        <w:rPr>
          <w:rFonts w:ascii="Exo" w:hAnsi="Exo"/>
          <w:i/>
          <w:iCs/>
          <w:sz w:val="20"/>
          <w:szCs w:val="20"/>
        </w:rPr>
        <w:t xml:space="preserve"> for Health: </w:t>
      </w:r>
      <w:proofErr w:type="spellStart"/>
      <w:r w:rsidRPr="00685B3B">
        <w:rPr>
          <w:rFonts w:ascii="Exo" w:hAnsi="Exo"/>
          <w:i/>
          <w:iCs/>
          <w:sz w:val="20"/>
          <w:szCs w:val="20"/>
        </w:rPr>
        <w:t>Workforce</w:t>
      </w:r>
      <w:proofErr w:type="spellEnd"/>
      <w:r w:rsidRPr="00685B3B">
        <w:rPr>
          <w:rFonts w:ascii="Exo" w:hAnsi="Exo"/>
          <w:i/>
          <w:iCs/>
          <w:sz w:val="20"/>
          <w:szCs w:val="20"/>
        </w:rPr>
        <w:t xml:space="preserve"> 2030</w:t>
      </w:r>
      <w:r w:rsidRPr="00685B3B">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685B3B">
            <w:rPr>
              <w:rFonts w:ascii="Exo" w:hAnsi="Exo"/>
              <w:color w:val="000000"/>
              <w:sz w:val="20"/>
              <w:szCs w:val="20"/>
              <w:vertAlign w:val="superscript"/>
            </w:rPr>
            <w:t>1</w:t>
          </w:r>
        </w:sdtContent>
      </w:sdt>
      <w:r w:rsidRPr="00685B3B">
        <w:rPr>
          <w:rFonts w:ascii="Exo" w:hAnsi="Exo"/>
          <w:sz w:val="20"/>
          <w:szCs w:val="20"/>
        </w:rPr>
        <w:t>.</w:t>
      </w:r>
    </w:p>
    <w:p w14:paraId="0882896E" w14:textId="776EC3C4" w:rsidR="00D36EEF" w:rsidRPr="00685B3B" w:rsidRDefault="00B13018" w:rsidP="00537021">
      <w:pPr>
        <w:pStyle w:val="SemEspaamento"/>
        <w:spacing w:after="200" w:line="360" w:lineRule="auto"/>
        <w:ind w:firstLine="851"/>
        <w:jc w:val="both"/>
        <w:rPr>
          <w:rFonts w:ascii="Exo" w:hAnsi="Exo"/>
          <w:sz w:val="20"/>
          <w:szCs w:val="20"/>
        </w:rPr>
      </w:pPr>
      <w:r w:rsidRPr="00685B3B">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685B3B">
            <w:rPr>
              <w:rFonts w:ascii="Exo" w:hAnsi="Exo"/>
              <w:color w:val="000000"/>
              <w:sz w:val="20"/>
              <w:szCs w:val="20"/>
              <w:vertAlign w:val="superscript"/>
            </w:rPr>
            <w:t>2,3</w:t>
          </w:r>
        </w:sdtContent>
      </w:sdt>
      <w:r w:rsidRPr="00685B3B">
        <w:rPr>
          <w:rFonts w:ascii="Exo" w:hAnsi="Exo"/>
          <w:sz w:val="20"/>
          <w:szCs w:val="20"/>
        </w:rPr>
        <w:t xml:space="preserve">. Diante disso, este relatório faz parte de uma coletânea de indicadores que compõe as dinâmicas da força de trabalho em saúde. Para isso, foram </w:t>
      </w:r>
      <w:r w:rsidR="00D36EEF" w:rsidRPr="00685B3B">
        <w:rPr>
          <w:rFonts w:ascii="Exo" w:hAnsi="Exo"/>
          <w:sz w:val="20"/>
          <w:szCs w:val="20"/>
        </w:rPr>
        <w:t>levantadas</w:t>
      </w:r>
      <w:r w:rsidRPr="00685B3B">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685B3B">
            <w:rPr>
              <w:rFonts w:ascii="Exo" w:hAnsi="Exo"/>
              <w:color w:val="000000"/>
              <w:sz w:val="20"/>
              <w:szCs w:val="20"/>
              <w:vertAlign w:val="superscript"/>
            </w:rPr>
            <w:t>4–6</w:t>
          </w:r>
        </w:sdtContent>
      </w:sdt>
      <w:r w:rsidR="00D36EEF" w:rsidRPr="00685B3B">
        <w:rPr>
          <w:rFonts w:ascii="Exo" w:hAnsi="Exo"/>
          <w:sz w:val="20"/>
          <w:szCs w:val="20"/>
        </w:rPr>
        <w:t xml:space="preserve"> </w:t>
      </w:r>
      <w:commentRangeStart w:id="3"/>
      <w:r w:rsidR="00D36EEF" w:rsidRPr="00685B3B">
        <w:rPr>
          <w:rFonts w:ascii="Exo" w:hAnsi="Exo"/>
          <w:sz w:val="20"/>
          <w:szCs w:val="20"/>
        </w:rPr>
        <w:t xml:space="preserve">que </w:t>
      </w:r>
      <w:r w:rsidR="00D36EEF" w:rsidRPr="00685B3B">
        <w:rPr>
          <w:rFonts w:ascii="Exo" w:hAnsi="Exo"/>
          <w:sz w:val="20"/>
          <w:szCs w:val="20"/>
          <w:highlight w:val="yellow"/>
        </w:rPr>
        <w:lastRenderedPageBreak/>
        <w:t xml:space="preserve">resultou em um compêndio de </w:t>
      </w:r>
      <w:proofErr w:type="spellStart"/>
      <w:r w:rsidR="00D36EEF" w:rsidRPr="00685B3B">
        <w:rPr>
          <w:rFonts w:ascii="Exo" w:hAnsi="Exo"/>
          <w:sz w:val="20"/>
          <w:szCs w:val="20"/>
          <w:highlight w:val="yellow"/>
        </w:rPr>
        <w:t>xx</w:t>
      </w:r>
      <w:proofErr w:type="spellEnd"/>
      <w:r w:rsidR="00D36EEF" w:rsidRPr="00685B3B">
        <w:rPr>
          <w:rFonts w:ascii="Exo" w:hAnsi="Exo"/>
          <w:sz w:val="20"/>
          <w:szCs w:val="20"/>
          <w:highlight w:val="yellow"/>
        </w:rPr>
        <w:t xml:space="preserve"> indicadores das dimensões </w:t>
      </w:r>
      <w:proofErr w:type="spellStart"/>
      <w:r w:rsidR="00D36EEF" w:rsidRPr="00685B3B">
        <w:rPr>
          <w:rFonts w:ascii="Exo" w:hAnsi="Exo"/>
          <w:sz w:val="20"/>
          <w:szCs w:val="20"/>
          <w:highlight w:val="yellow"/>
        </w:rPr>
        <w:t>xxx</w:t>
      </w:r>
      <w:proofErr w:type="spellEnd"/>
      <w:r w:rsidR="00D36EEF" w:rsidRPr="00685B3B">
        <w:rPr>
          <w:rFonts w:ascii="Exo" w:hAnsi="Exo"/>
          <w:sz w:val="20"/>
          <w:szCs w:val="20"/>
          <w:highlight w:val="yellow"/>
        </w:rPr>
        <w:t>. Como exemplo de indicadores temos: a</w:t>
      </w:r>
      <w:del w:id="4" w:author="HENRIQUE RIBEIRO DA SILVEIRA" w:date="2024-11-05T13:46:00Z">
        <w:r w:rsidR="00D36EEF" w:rsidRPr="00685B3B" w:rsidDel="00D7294F">
          <w:rPr>
            <w:rFonts w:ascii="Exo" w:hAnsi="Exo"/>
            <w:sz w:val="20"/>
            <w:szCs w:val="20"/>
            <w:highlight w:val="yellow"/>
          </w:rPr>
          <w:delText>)</w:delText>
        </w:r>
      </w:del>
      <w:ins w:id="5" w:author="HENRIQUE RIBEIRO DA SILVEIRA" w:date="2024-11-05T13:46:00Z">
        <w:r w:rsidR="00D7294F" w:rsidRPr="00685B3B">
          <w:rPr>
            <w:rFonts w:ascii="Exo" w:hAnsi="Exo"/>
            <w:sz w:val="20"/>
            <w:szCs w:val="20"/>
            <w:highlight w:val="yellow"/>
          </w:rPr>
          <w:t xml:space="preserve"> </w:t>
        </w:r>
      </w:ins>
      <w:r w:rsidR="00D7294F" w:rsidRPr="00685B3B">
        <w:rPr>
          <w:rFonts w:ascii="Exo" w:hAnsi="Exo"/>
          <w:sz w:val="20"/>
          <w:szCs w:val="20"/>
          <w:highlight w:val="yellow"/>
        </w:rPr>
        <w:t>rendimento médio</w:t>
      </w:r>
      <w:r w:rsidR="00D36EEF" w:rsidRPr="00685B3B">
        <w:rPr>
          <w:rFonts w:ascii="Exo" w:hAnsi="Exo"/>
          <w:sz w:val="20"/>
          <w:szCs w:val="20"/>
          <w:highlight w:val="yellow"/>
        </w:rPr>
        <w:t>...; b)</w:t>
      </w:r>
      <w:r w:rsidR="00D7294F" w:rsidRPr="00685B3B">
        <w:rPr>
          <w:rFonts w:ascii="Exo" w:hAnsi="Exo"/>
          <w:sz w:val="20"/>
          <w:szCs w:val="20"/>
          <w:highlight w:val="yellow"/>
        </w:rPr>
        <w:t xml:space="preserve"> retenção</w:t>
      </w:r>
      <w:r w:rsidR="00D36EEF" w:rsidRPr="00685B3B">
        <w:rPr>
          <w:rFonts w:ascii="Exo" w:hAnsi="Exo"/>
          <w:sz w:val="20"/>
          <w:szCs w:val="20"/>
          <w:highlight w:val="yellow"/>
        </w:rPr>
        <w:t>...; c</w:t>
      </w:r>
      <w:proofErr w:type="gramStart"/>
      <w:r w:rsidR="00D36EEF" w:rsidRPr="00685B3B">
        <w:rPr>
          <w:rFonts w:ascii="Exo" w:hAnsi="Exo"/>
          <w:sz w:val="20"/>
          <w:szCs w:val="20"/>
          <w:highlight w:val="yellow"/>
        </w:rPr>
        <w:t>);</w:t>
      </w:r>
      <w:ins w:id="6" w:author="HENRIQUE RIBEIRO DA SILVEIRA" w:date="2024-11-05T13:46:00Z">
        <w:r w:rsidR="00D7294F" w:rsidRPr="00685B3B">
          <w:rPr>
            <w:rFonts w:ascii="Exo" w:hAnsi="Exo"/>
            <w:sz w:val="20"/>
            <w:szCs w:val="20"/>
            <w:highlight w:val="yellow"/>
          </w:rPr>
          <w:t>precarização</w:t>
        </w:r>
        <w:proofErr w:type="gramEnd"/>
        <w:r w:rsidR="00D7294F" w:rsidRPr="00685B3B">
          <w:rPr>
            <w:rFonts w:ascii="Exo" w:hAnsi="Exo"/>
            <w:sz w:val="20"/>
            <w:szCs w:val="20"/>
            <w:highlight w:val="yellow"/>
          </w:rPr>
          <w:t xml:space="preserve"> de vínculos</w:t>
        </w:r>
      </w:ins>
      <w:r w:rsidR="00D36EEF" w:rsidRPr="00685B3B">
        <w:rPr>
          <w:rFonts w:ascii="Exo" w:hAnsi="Exo"/>
          <w:sz w:val="20"/>
          <w:szCs w:val="20"/>
          <w:highlight w:val="yellow"/>
        </w:rPr>
        <w:t xml:space="preserve"> dentre outros.</w:t>
      </w:r>
      <w:r w:rsidR="00D36EEF" w:rsidRPr="00685B3B">
        <w:rPr>
          <w:rFonts w:ascii="Exo" w:hAnsi="Exo"/>
          <w:sz w:val="20"/>
          <w:szCs w:val="20"/>
        </w:rPr>
        <w:t xml:space="preserve"> </w:t>
      </w:r>
      <w:commentRangeEnd w:id="3"/>
      <w:r w:rsidR="003F6595" w:rsidRPr="00685B3B">
        <w:rPr>
          <w:rStyle w:val="Refdecomentrio"/>
          <w:rFonts w:ascii="Exo" w:hAnsi="Exo"/>
        </w:rPr>
        <w:commentReference w:id="3"/>
      </w:r>
    </w:p>
    <w:p w14:paraId="00B525C2" w14:textId="36B5B516" w:rsidR="00D36EEF" w:rsidRPr="00685B3B" w:rsidRDefault="00D36EEF" w:rsidP="00537021">
      <w:pPr>
        <w:pStyle w:val="SemEspaamento"/>
        <w:spacing w:after="200" w:line="360" w:lineRule="auto"/>
        <w:ind w:firstLine="851"/>
        <w:jc w:val="both"/>
        <w:rPr>
          <w:rFonts w:ascii="Exo" w:hAnsi="Exo"/>
          <w:sz w:val="20"/>
          <w:szCs w:val="20"/>
        </w:rPr>
      </w:pPr>
      <w:r w:rsidRPr="00685B3B">
        <w:rPr>
          <w:rFonts w:ascii="Exo" w:hAnsi="Exo"/>
          <w:sz w:val="20"/>
          <w:szCs w:val="20"/>
        </w:rPr>
        <w:t>Neste documento descrevemos os processos executados para construção do indicador</w:t>
      </w:r>
      <w:r w:rsidR="00E47210" w:rsidRPr="00685B3B">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7"/>
      <w:r w:rsidR="00E47210" w:rsidRPr="00685B3B">
        <w:rPr>
          <w:rFonts w:ascii="Exo" w:hAnsi="Exo"/>
          <w:sz w:val="20"/>
          <w:szCs w:val="20"/>
        </w:rPr>
        <w:t xml:space="preserve">saúde </w:t>
      </w:r>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r w:rsidR="00E47210" w:rsidRPr="00685B3B">
            <w:rPr>
              <w:rFonts w:ascii="Exo" w:hAnsi="Exo"/>
              <w:color w:val="000000"/>
              <w:sz w:val="20"/>
              <w:szCs w:val="20"/>
              <w:vertAlign w:val="superscript"/>
            </w:rPr>
            <w:t>7</w:t>
          </w:r>
        </w:sdtContent>
      </w:sdt>
      <w:r w:rsidRPr="00685B3B">
        <w:rPr>
          <w:rFonts w:ascii="Exo" w:hAnsi="Exo"/>
          <w:sz w:val="20"/>
          <w:szCs w:val="20"/>
        </w:rPr>
        <w:t xml:space="preserve">. </w:t>
      </w:r>
      <w:commentRangeEnd w:id="7"/>
      <w:r w:rsidR="00E47210" w:rsidRPr="00685B3B">
        <w:rPr>
          <w:rStyle w:val="Refdecomentrio"/>
          <w:rFonts w:ascii="Exo" w:hAnsi="Exo"/>
        </w:rPr>
        <w:commentReference w:id="7"/>
      </w:r>
    </w:p>
    <w:p w14:paraId="6DA2C5D4" w14:textId="3661D4AF" w:rsidR="003F6595" w:rsidRPr="00685B3B" w:rsidRDefault="00E47210" w:rsidP="00685B3B">
      <w:pPr>
        <w:pStyle w:val="SemEspaamento"/>
        <w:spacing w:after="200" w:line="360" w:lineRule="auto"/>
        <w:ind w:firstLine="851"/>
        <w:jc w:val="both"/>
        <w:rPr>
          <w:rFonts w:ascii="Exo" w:hAnsi="Exo"/>
        </w:rPr>
      </w:pPr>
      <w:r w:rsidRPr="00685B3B">
        <w:rPr>
          <w:rFonts w:ascii="Exo" w:hAnsi="Exo"/>
          <w:sz w:val="20"/>
          <w:szCs w:val="20"/>
        </w:rPr>
        <w:t xml:space="preserve">Este documento está estruturado em x seções além desta introdução. A seguir vamos mostrar a ficha do indicador, bem como </w:t>
      </w:r>
      <w:r w:rsidR="004A3585" w:rsidRPr="00685B3B">
        <w:rPr>
          <w:rFonts w:ascii="Exo" w:hAnsi="Exo"/>
          <w:sz w:val="20"/>
          <w:szCs w:val="20"/>
        </w:rPr>
        <w:t>alguns artefatos associados</w:t>
      </w:r>
      <w:r w:rsidRPr="00685B3B">
        <w:rPr>
          <w:rFonts w:ascii="Exo" w:hAnsi="Exo"/>
          <w:sz w:val="20"/>
          <w:szCs w:val="20"/>
        </w:rPr>
        <w:t xml:space="preserve"> a ela, que são: </w:t>
      </w:r>
      <w:r w:rsidR="004A3585" w:rsidRPr="00685B3B">
        <w:rPr>
          <w:rFonts w:ascii="Exo" w:hAnsi="Exo"/>
          <w:sz w:val="20"/>
          <w:szCs w:val="20"/>
        </w:rPr>
        <w:t xml:space="preserve">a) </w:t>
      </w:r>
      <w:r w:rsidRPr="00685B3B">
        <w:rPr>
          <w:rFonts w:ascii="Exo" w:hAnsi="Exo"/>
          <w:sz w:val="20"/>
          <w:szCs w:val="20"/>
        </w:rPr>
        <w:t xml:space="preserve">consulta SQL usada para calcular o indicador; </w:t>
      </w:r>
      <w:r w:rsidR="004A3585" w:rsidRPr="00685B3B">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5EF28E8" w:rsidR="003F6595" w:rsidRDefault="003F6595" w:rsidP="004A3585">
      <w:pPr>
        <w:jc w:val="both"/>
        <w:rPr>
          <w:rFonts w:ascii="Exo" w:hAnsi="Exo"/>
        </w:rPr>
      </w:pPr>
    </w:p>
    <w:p w14:paraId="53011F9A" w14:textId="6D26302F" w:rsidR="002F1090" w:rsidRDefault="002F1090" w:rsidP="004A3585">
      <w:pPr>
        <w:jc w:val="both"/>
        <w:rPr>
          <w:rFonts w:ascii="Exo" w:hAnsi="Exo"/>
        </w:rPr>
      </w:pPr>
    </w:p>
    <w:p w14:paraId="6D1361B9" w14:textId="174BFA80" w:rsidR="002F1090" w:rsidRDefault="002F1090" w:rsidP="004A3585">
      <w:pPr>
        <w:jc w:val="both"/>
        <w:rPr>
          <w:rFonts w:ascii="Exo" w:hAnsi="Exo"/>
        </w:rPr>
      </w:pPr>
    </w:p>
    <w:p w14:paraId="58D5AE21" w14:textId="14C29FAC" w:rsidR="002F1090" w:rsidRDefault="002F1090" w:rsidP="004A3585">
      <w:pPr>
        <w:jc w:val="both"/>
        <w:rPr>
          <w:rFonts w:ascii="Exo" w:hAnsi="Exo"/>
        </w:rPr>
      </w:pPr>
    </w:p>
    <w:p w14:paraId="0974352C" w14:textId="44D40751" w:rsidR="002F1090" w:rsidRDefault="002F1090" w:rsidP="004A3585">
      <w:pPr>
        <w:jc w:val="both"/>
        <w:rPr>
          <w:rFonts w:ascii="Exo" w:hAnsi="Exo"/>
        </w:rPr>
      </w:pPr>
    </w:p>
    <w:p w14:paraId="15298F29" w14:textId="61EAD7A8" w:rsidR="002F1090" w:rsidRDefault="002F1090" w:rsidP="004A3585">
      <w:pPr>
        <w:jc w:val="both"/>
        <w:rPr>
          <w:rFonts w:ascii="Exo" w:hAnsi="Exo"/>
        </w:rPr>
      </w:pPr>
    </w:p>
    <w:p w14:paraId="09603009" w14:textId="6DA85347" w:rsidR="002F1090" w:rsidRDefault="002F1090" w:rsidP="004A3585">
      <w:pPr>
        <w:jc w:val="both"/>
        <w:rPr>
          <w:rFonts w:ascii="Exo" w:hAnsi="Exo"/>
        </w:rPr>
      </w:pPr>
    </w:p>
    <w:p w14:paraId="6D8FAF7E" w14:textId="5A5C5009" w:rsidR="002F1090" w:rsidRDefault="002F1090" w:rsidP="004A3585">
      <w:pPr>
        <w:jc w:val="both"/>
        <w:rPr>
          <w:rFonts w:ascii="Exo" w:hAnsi="Exo"/>
        </w:rPr>
      </w:pPr>
    </w:p>
    <w:p w14:paraId="22774B5A" w14:textId="39CDE174" w:rsidR="002F1090" w:rsidRDefault="002F1090" w:rsidP="004A3585">
      <w:pPr>
        <w:jc w:val="both"/>
        <w:rPr>
          <w:rFonts w:ascii="Exo" w:hAnsi="Exo"/>
        </w:rPr>
      </w:pPr>
    </w:p>
    <w:p w14:paraId="2A4EE74C" w14:textId="4CC340A6" w:rsidR="002F1090" w:rsidRDefault="002F1090" w:rsidP="004A3585">
      <w:pPr>
        <w:jc w:val="both"/>
        <w:rPr>
          <w:rFonts w:ascii="Exo" w:hAnsi="Exo"/>
        </w:rPr>
      </w:pPr>
    </w:p>
    <w:p w14:paraId="79940588" w14:textId="77777777" w:rsidR="002F1090" w:rsidRPr="00685B3B" w:rsidRDefault="002F1090" w:rsidP="004A3585">
      <w:pPr>
        <w:jc w:val="both"/>
        <w:rPr>
          <w:rFonts w:ascii="Exo" w:hAnsi="Exo"/>
        </w:rPr>
      </w:pPr>
    </w:p>
    <w:p w14:paraId="030E8C39" w14:textId="593BF357" w:rsidR="00A80BE7" w:rsidRPr="00685B3B" w:rsidRDefault="00070E8E" w:rsidP="004A3585">
      <w:pPr>
        <w:pStyle w:val="Ttulo1"/>
        <w:jc w:val="center"/>
        <w:rPr>
          <w:rFonts w:ascii="Exo" w:hAnsi="Exo"/>
          <w:b/>
          <w:bCs/>
          <w:color w:val="auto"/>
        </w:rPr>
      </w:pPr>
      <w:bookmarkStart w:id="8" w:name="_Toc181700708"/>
      <w:r w:rsidRPr="00685B3B">
        <w:rPr>
          <w:rFonts w:ascii="Exo" w:hAnsi="Exo"/>
          <w:b/>
          <w:bCs/>
          <w:color w:val="auto"/>
        </w:rPr>
        <w:t>Ficha de in</w:t>
      </w:r>
      <w:r w:rsidR="004A3585" w:rsidRPr="00685B3B">
        <w:rPr>
          <w:rFonts w:ascii="Exo" w:hAnsi="Exo"/>
          <w:b/>
          <w:bCs/>
          <w:color w:val="auto"/>
        </w:rPr>
        <w:t>dicador</w:t>
      </w:r>
      <w:bookmarkEnd w:id="8"/>
    </w:p>
    <w:p w14:paraId="5AD36D71" w14:textId="3F630CCF" w:rsidR="00685B3B" w:rsidRPr="00685B3B" w:rsidRDefault="004A3585" w:rsidP="004A3585">
      <w:pPr>
        <w:ind w:left="-1701"/>
        <w:rPr>
          <w:rFonts w:ascii="Exo" w:hAnsi="Exo"/>
        </w:rPr>
      </w:pP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r>
      <w:r w:rsidRPr="00685B3B">
        <w:rPr>
          <w:rFonts w:ascii="Exo" w:hAnsi="Exo"/>
        </w:rPr>
        <w:tab/>
        <w:t xml:space="preserve">  </w:t>
      </w:r>
      <w:r w:rsidRPr="00685B3B">
        <w:rPr>
          <w:rFonts w:ascii="Exo" w:hAnsi="Exo"/>
        </w:rPr>
        <w:tab/>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685B3B" w:rsidRPr="00685B3B" w14:paraId="4F87360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BE2313A" w14:textId="21FA8E8D" w:rsidR="00685B3B" w:rsidRPr="002F1090" w:rsidRDefault="00F73D4E" w:rsidP="00243654">
            <w:pPr>
              <w:rPr>
                <w:rFonts w:ascii="Exo" w:hAnsi="Exo"/>
                <w:b/>
                <w:bCs/>
                <w:szCs w:val="24"/>
              </w:rPr>
            </w:pPr>
            <w:r>
              <w:rPr>
                <w:rFonts w:ascii="Exo" w:hAnsi="Exo"/>
                <w:b/>
                <w:bCs/>
                <w:szCs w:val="24"/>
              </w:rPr>
              <w:t>Taxa de retenção de profissionais de saúde</w:t>
            </w:r>
          </w:p>
        </w:tc>
      </w:tr>
      <w:tr w:rsidR="00685B3B" w:rsidRPr="00685B3B" w14:paraId="2ECD5F80"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685B3B" w:rsidRPr="00685B3B" w:rsidRDefault="00685B3B" w:rsidP="00243654">
            <w:pPr>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283A13D"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Profissionais</w:t>
            </w:r>
          </w:p>
        </w:tc>
      </w:tr>
      <w:tr w:rsidR="00685B3B" w:rsidRPr="00685B3B" w14:paraId="6EE1A82F"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770751FF" w14:textId="61EB4310" w:rsidR="00685B3B" w:rsidRPr="002F1090" w:rsidRDefault="00F73D4E" w:rsidP="00243654">
            <w:pPr>
              <w:jc w:val="both"/>
              <w:rPr>
                <w:rFonts w:ascii="Exo" w:hAnsi="Exo"/>
                <w:sz w:val="20"/>
              </w:rPr>
            </w:pPr>
            <w:r>
              <w:rPr>
                <w:rFonts w:ascii="Exo" w:hAnsi="Exo"/>
                <w:sz w:val="20"/>
              </w:rPr>
              <w:t>Percentual</w:t>
            </w:r>
          </w:p>
        </w:tc>
      </w:tr>
      <w:tr w:rsidR="00685B3B" w:rsidRPr="00685B3B" w14:paraId="338FE763"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753C949"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145DDC53" w14:textId="77777777" w:rsidR="00685B3B" w:rsidRPr="002F1090" w:rsidRDefault="00685B3B" w:rsidP="00243654">
            <w:pPr>
              <w:pStyle w:val="QuadrosFiguras1"/>
              <w:spacing w:before="60" w:after="60" w:line="240" w:lineRule="auto"/>
              <w:jc w:val="both"/>
              <w:rPr>
                <w:rFonts w:ascii="Exo" w:hAnsi="Exo"/>
                <w:color w:val="auto"/>
              </w:rPr>
            </w:pPr>
          </w:p>
          <w:p w14:paraId="79685B9F" w14:textId="55EF68F4"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tc>
      </w:tr>
      <w:tr w:rsidR="00685B3B" w:rsidRPr="00685B3B" w14:paraId="490E5F97"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lastRenderedPageBreak/>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A30B14B" w14:textId="058370BE" w:rsidR="00685B3B" w:rsidRPr="002F1090" w:rsidRDefault="00F73D4E" w:rsidP="00243654">
            <w:pPr>
              <w:jc w:val="both"/>
              <w:rPr>
                <w:rFonts w:ascii="Exo" w:hAnsi="Exo"/>
                <w:sz w:val="20"/>
              </w:rPr>
            </w:pPr>
            <w:r>
              <w:rPr>
                <w:rFonts w:ascii="Exo" w:hAnsi="Exo"/>
                <w:sz w:val="20"/>
              </w:rPr>
              <w:t xml:space="preserve">O cálculo do indicador é baseado </w:t>
            </w:r>
            <w:r w:rsidR="00781940">
              <w:rPr>
                <w:rFonts w:ascii="Exo" w:hAnsi="Exo"/>
                <w:sz w:val="20"/>
              </w:rPr>
              <w:t xml:space="preserve">um método que utiliza a variável CPF_PROF da base do CNES_PF, que é mesmo sendo um atributo criptografado, permite ser usado como uma chave para acompanhar os movimentos pelo território.  </w:t>
            </w:r>
          </w:p>
        </w:tc>
      </w:tr>
      <w:tr w:rsidR="00685B3B" w:rsidRPr="00685B3B" w14:paraId="2E1DA521"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372C55C0" w14:textId="28D7C877" w:rsidR="00F73D4E" w:rsidRPr="00F73D4E" w:rsidRDefault="00F73D4E" w:rsidP="00F73D4E">
            <w:pPr>
              <w:jc w:val="both"/>
              <w:rPr>
                <w:rFonts w:ascii="Exo" w:hAnsi="Exo"/>
                <w:sz w:val="20"/>
                <w:szCs w:val="20"/>
              </w:rPr>
            </w:pPr>
            <w:r w:rsidRPr="00F73D4E">
              <w:rPr>
                <w:rFonts w:ascii="Exo" w:hAnsi="Exo"/>
                <w:sz w:val="20"/>
                <w:szCs w:val="20"/>
              </w:rPr>
              <w:t xml:space="preserve">A taxa de retenção é calculada com base em um método que envolve algumas etapas: </w:t>
            </w:r>
          </w:p>
          <w:p w14:paraId="1E6BF288" w14:textId="77777777" w:rsidR="00F73D4E" w:rsidRPr="00F73D4E" w:rsidRDefault="00F73D4E" w:rsidP="00F73D4E">
            <w:pPr>
              <w:jc w:val="both"/>
              <w:rPr>
                <w:rFonts w:ascii="Exo" w:hAnsi="Exo"/>
                <w:sz w:val="20"/>
                <w:szCs w:val="20"/>
              </w:rPr>
            </w:pPr>
          </w:p>
          <w:p w14:paraId="2E43FE6F" w14:textId="77777777" w:rsidR="00F73D4E" w:rsidRPr="00F73D4E" w:rsidRDefault="00F73D4E" w:rsidP="00F73D4E">
            <w:pPr>
              <w:jc w:val="both"/>
              <w:rPr>
                <w:rFonts w:ascii="Exo" w:hAnsi="Exo"/>
                <w:color w:val="000000"/>
                <w:sz w:val="20"/>
                <w:szCs w:val="20"/>
              </w:rPr>
            </w:pPr>
            <w:r w:rsidRPr="00F73D4E">
              <w:rPr>
                <w:rFonts w:ascii="Exo" w:hAnsi="Exo"/>
                <w:b/>
                <w:bCs/>
                <w:color w:val="000000"/>
                <w:sz w:val="20"/>
                <w:szCs w:val="20"/>
              </w:rPr>
              <w:t>Etapa 1</w:t>
            </w:r>
            <w:r w:rsidRPr="00F73D4E">
              <w:rPr>
                <w:rFonts w:ascii="Exo" w:hAnsi="Exo"/>
                <w:color w:val="000000"/>
                <w:sz w:val="20"/>
                <w:szCs w:val="20"/>
              </w:rPr>
              <w:t>: Envolve assinalar cada profissional ao ano em que ele começa a atuar em uma região de saúde a fim de contabilizar o total de profissionais no momento t</w:t>
            </w:r>
            <w:r w:rsidRPr="00F73D4E">
              <w:rPr>
                <w:rFonts w:ascii="Exo" w:hAnsi="Exo"/>
                <w:color w:val="000000"/>
                <w:sz w:val="20"/>
                <w:szCs w:val="20"/>
                <w:vertAlign w:val="subscript"/>
              </w:rPr>
              <w:t>0</w:t>
            </w:r>
            <w:r w:rsidRPr="00F73D4E">
              <w:rPr>
                <w:rFonts w:ascii="Exo" w:hAnsi="Exo"/>
                <w:color w:val="000000"/>
                <w:sz w:val="20"/>
                <w:szCs w:val="20"/>
              </w:rPr>
              <w:t xml:space="preserve"> de cada coorte. Vamos esclarecer esta etapa com um exemplo.</w:t>
            </w:r>
          </w:p>
          <w:p w14:paraId="0184B68E" w14:textId="77777777" w:rsidR="00F73D4E" w:rsidRPr="00F73D4E" w:rsidRDefault="00F73D4E" w:rsidP="00F73D4E">
            <w:pPr>
              <w:jc w:val="both"/>
              <w:rPr>
                <w:rFonts w:ascii="Exo" w:hAnsi="Exo"/>
                <w:color w:val="000000"/>
                <w:sz w:val="20"/>
                <w:szCs w:val="20"/>
              </w:rPr>
            </w:pPr>
          </w:p>
          <w:p w14:paraId="5B5C0AF9" w14:textId="77777777" w:rsidR="00F73D4E" w:rsidRPr="00F73D4E" w:rsidRDefault="00F73D4E" w:rsidP="00F73D4E">
            <w:pPr>
              <w:jc w:val="both"/>
              <w:rPr>
                <w:rFonts w:ascii="Exo" w:hAnsi="Exo"/>
                <w:color w:val="000000"/>
                <w:sz w:val="20"/>
                <w:szCs w:val="20"/>
              </w:rPr>
            </w:pPr>
            <w:r w:rsidRPr="00F73D4E">
              <w:rPr>
                <w:rFonts w:ascii="Exo" w:hAnsi="Exo"/>
                <w:b/>
                <w:bCs/>
                <w:color w:val="000000"/>
                <w:sz w:val="20"/>
                <w:szCs w:val="20"/>
              </w:rPr>
              <w:t>Etapa 2:</w:t>
            </w:r>
            <w:r w:rsidRPr="00F73D4E">
              <w:rPr>
                <w:rFonts w:ascii="Exo" w:hAnsi="Exo"/>
                <w:color w:val="000000"/>
                <w:sz w:val="20"/>
                <w:szCs w:val="20"/>
              </w:rPr>
              <w:t xml:space="preserve"> A etapa 1 é repetida para outras coortes. A coorte de 2011 é formada, no t</w:t>
            </w:r>
            <w:r w:rsidRPr="00F73D4E">
              <w:rPr>
                <w:rFonts w:ascii="Exo" w:hAnsi="Exo"/>
                <w:color w:val="000000"/>
                <w:sz w:val="20"/>
                <w:szCs w:val="20"/>
                <w:vertAlign w:val="subscript"/>
              </w:rPr>
              <w:t>0</w:t>
            </w:r>
            <w:r w:rsidRPr="00F73D4E">
              <w:rPr>
                <w:rFonts w:ascii="Exo" w:hAnsi="Exo"/>
                <w:color w:val="000000"/>
                <w:sz w:val="20"/>
                <w:szCs w:val="20"/>
              </w:rPr>
              <w:t>, por 172 médicos que ingressaram na região de saúde. A coorte de 2012 é formada por 174 ingressantes. Na Figura 1, a primeira coluna da estrutura matricial mostra quantos profissionais ingressaram na região de saúde analisada a cada ano;</w:t>
            </w:r>
          </w:p>
          <w:p w14:paraId="751DE4CC" w14:textId="77777777" w:rsidR="00F73D4E" w:rsidRPr="00F73D4E" w:rsidRDefault="00F73D4E" w:rsidP="00F73D4E">
            <w:pPr>
              <w:jc w:val="both"/>
              <w:rPr>
                <w:rFonts w:ascii="Exo" w:hAnsi="Exo"/>
                <w:color w:val="000000"/>
                <w:sz w:val="20"/>
                <w:szCs w:val="20"/>
              </w:rPr>
            </w:pPr>
          </w:p>
          <w:p w14:paraId="16DF5275" w14:textId="7932514C" w:rsidR="00F73D4E" w:rsidRDefault="00F73D4E" w:rsidP="00F73D4E">
            <w:pPr>
              <w:jc w:val="both"/>
              <w:rPr>
                <w:rFonts w:ascii="Exo" w:hAnsi="Exo"/>
                <w:color w:val="000000"/>
                <w:sz w:val="20"/>
                <w:szCs w:val="20"/>
              </w:rPr>
            </w:pPr>
            <w:r w:rsidRPr="00F73D4E">
              <w:rPr>
                <w:rFonts w:ascii="Exo" w:hAnsi="Exo"/>
                <w:b/>
                <w:bCs/>
                <w:color w:val="000000"/>
                <w:sz w:val="20"/>
                <w:szCs w:val="20"/>
              </w:rPr>
              <w:t xml:space="preserve">Etapa 3: </w:t>
            </w:r>
            <w:r w:rsidRPr="00F73D4E">
              <w:rPr>
                <w:rFonts w:ascii="Exo" w:hAnsi="Exo"/>
                <w:color w:val="000000"/>
                <w:sz w:val="20"/>
                <w:szCs w:val="20"/>
              </w:rPr>
              <w:t>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A65C92C" w14:textId="5E6B47E3" w:rsidR="00F73D4E" w:rsidRDefault="00F73D4E" w:rsidP="00F73D4E">
            <w:pPr>
              <w:jc w:val="both"/>
              <w:rPr>
                <w:rFonts w:ascii="Exo" w:hAnsi="Exo"/>
                <w:color w:val="000000"/>
                <w:sz w:val="20"/>
                <w:szCs w:val="20"/>
              </w:rPr>
            </w:pPr>
            <w:r>
              <w:rPr>
                <w:noProof/>
              </w:rPr>
              <w:drawing>
                <wp:anchor distT="0" distB="0" distL="114300" distR="114300" simplePos="0" relativeHeight="251663360" behindDoc="0" locked="0" layoutInCell="1" hidden="0" allowOverlap="1" wp14:anchorId="05ADF914" wp14:editId="0FF630B3">
                  <wp:simplePos x="0" y="0"/>
                  <wp:positionH relativeFrom="column">
                    <wp:posOffset>114300</wp:posOffset>
                  </wp:positionH>
                  <wp:positionV relativeFrom="paragraph">
                    <wp:posOffset>307340</wp:posOffset>
                  </wp:positionV>
                  <wp:extent cx="4297045" cy="4223385"/>
                  <wp:effectExtent l="0" t="0" r="8255" b="571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5"/>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613BF36" w14:textId="16949D82" w:rsidR="00F73D4E" w:rsidRDefault="00F73D4E" w:rsidP="00F73D4E">
            <w:pPr>
              <w:jc w:val="both"/>
              <w:rPr>
                <w:rFonts w:ascii="Exo" w:hAnsi="Exo"/>
                <w:color w:val="000000"/>
                <w:sz w:val="20"/>
                <w:szCs w:val="20"/>
              </w:rPr>
            </w:pPr>
          </w:p>
          <w:p w14:paraId="78971466" w14:textId="56F68936" w:rsidR="00F73D4E" w:rsidRDefault="00F73D4E" w:rsidP="00F73D4E">
            <w:pPr>
              <w:jc w:val="both"/>
              <w:rPr>
                <w:rFonts w:ascii="Exo" w:hAnsi="Exo"/>
                <w:color w:val="000000"/>
                <w:sz w:val="20"/>
                <w:szCs w:val="20"/>
              </w:rPr>
            </w:pPr>
          </w:p>
          <w:p w14:paraId="4AFAB5B5" w14:textId="58C6014F" w:rsidR="00F73D4E" w:rsidRPr="00F73D4E" w:rsidRDefault="00781940" w:rsidP="00F73D4E">
            <w:pPr>
              <w:jc w:val="both"/>
              <w:rPr>
                <w:rFonts w:ascii="Exo" w:hAnsi="Exo"/>
                <w:sz w:val="20"/>
                <w:szCs w:val="20"/>
              </w:rPr>
            </w:pPr>
            <w:r>
              <w:rPr>
                <w:rFonts w:ascii="Exo" w:hAnsi="Exo"/>
                <w:sz w:val="20"/>
                <w:szCs w:val="20"/>
              </w:rPr>
              <w:t>Para uma compreensão aprofundada recomendamos a leitura do material “Formas de mensuração da retenção de profissionais de saúde”.</w:t>
            </w:r>
          </w:p>
          <w:p w14:paraId="362B16FC" w14:textId="60A8D6DF" w:rsidR="00685B3B" w:rsidRPr="00F73D4E" w:rsidRDefault="00685B3B" w:rsidP="00F73D4E">
            <w:pPr>
              <w:ind w:left="-525" w:right="-252" w:firstLine="525"/>
              <w:jc w:val="center"/>
              <w:rPr>
                <w:rFonts w:ascii="Exo" w:eastAsia="Cambria Math" w:hAnsi="Exo" w:cs="Cambria Math"/>
                <w:sz w:val="20"/>
                <w:szCs w:val="20"/>
              </w:rPr>
            </w:pPr>
          </w:p>
        </w:tc>
      </w:tr>
      <w:tr w:rsidR="00685B3B" w:rsidRPr="00685B3B" w14:paraId="418056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lastRenderedPageBreak/>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446A6A64" w14:textId="1416DD45" w:rsidR="00685B3B" w:rsidRPr="002F1090" w:rsidRDefault="00781940" w:rsidP="00243654">
            <w:pPr>
              <w:pStyle w:val="QuadrosFiguras1"/>
              <w:spacing w:before="60" w:after="60" w:line="240" w:lineRule="auto"/>
              <w:jc w:val="both"/>
              <w:rPr>
                <w:rFonts w:ascii="Exo" w:hAnsi="Exo"/>
                <w:color w:val="auto"/>
              </w:rPr>
            </w:pPr>
            <w:r>
              <w:rPr>
                <w:rFonts w:ascii="Exo" w:hAnsi="Exo"/>
                <w:color w:val="auto"/>
              </w:rPr>
              <w:t>Regiões de saúde</w:t>
            </w:r>
          </w:p>
        </w:tc>
      </w:tr>
      <w:tr w:rsidR="00685B3B" w:rsidRPr="00685B3B" w14:paraId="59F038F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2F1090" w:rsidRDefault="00685B3B" w:rsidP="00243654">
            <w:pPr>
              <w:jc w:val="both"/>
              <w:rPr>
                <w:rFonts w:ascii="Exo" w:hAnsi="Exo"/>
                <w:sz w:val="20"/>
                <w:szCs w:val="20"/>
              </w:rPr>
            </w:pPr>
            <w:r w:rsidRPr="002F1090">
              <w:rPr>
                <w:rFonts w:ascii="Exo" w:hAnsi="Exo"/>
                <w:sz w:val="20"/>
                <w:szCs w:val="20"/>
              </w:rPr>
              <w:t>Categoria profissional</w:t>
            </w:r>
          </w:p>
        </w:tc>
      </w:tr>
      <w:tr w:rsidR="00685B3B" w:rsidRPr="00685B3B" w14:paraId="3EF4D1E5"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243654">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634A6CC" w14:textId="39FD2FC2" w:rsidR="00685B3B" w:rsidRPr="002F1090" w:rsidRDefault="00781940" w:rsidP="00243654">
            <w:pPr>
              <w:pStyle w:val="QuadrosFiguras1"/>
              <w:spacing w:before="60" w:after="60" w:line="240" w:lineRule="auto"/>
              <w:jc w:val="left"/>
              <w:rPr>
                <w:rFonts w:ascii="Exo" w:hAnsi="Exo"/>
                <w:color w:val="auto"/>
              </w:rPr>
            </w:pPr>
            <w:r>
              <w:rPr>
                <w:rFonts w:ascii="Exo" w:hAnsi="Exo"/>
                <w:color w:val="auto"/>
              </w:rPr>
              <w:t>CNES-PF</w:t>
            </w:r>
          </w:p>
        </w:tc>
      </w:tr>
      <w:tr w:rsidR="00685B3B" w:rsidRPr="00685B3B" w14:paraId="403D4EAC"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243654">
            <w:pPr>
              <w:pStyle w:val="QuadrosFiguras1"/>
              <w:spacing w:before="60" w:line="276" w:lineRule="auto"/>
              <w:jc w:val="left"/>
              <w:rPr>
                <w:rFonts w:ascii="Exo" w:hAnsi="Exo"/>
                <w:sz w:val="22"/>
                <w:szCs w:val="24"/>
              </w:rPr>
            </w:pPr>
            <w:r w:rsidRPr="00685B3B">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05A5AF28" w14:textId="77777777" w:rsidR="00685B3B" w:rsidRPr="002F1090" w:rsidRDefault="00685B3B" w:rsidP="00243654">
            <w:pPr>
              <w:pStyle w:val="QuadrosFiguras1"/>
              <w:spacing w:before="60" w:after="60" w:line="240" w:lineRule="auto"/>
              <w:jc w:val="left"/>
              <w:rPr>
                <w:rFonts w:ascii="Exo" w:hAnsi="Exo"/>
                <w:color w:val="auto"/>
              </w:rPr>
            </w:pPr>
            <w:commentRangeStart w:id="9"/>
            <w:proofErr w:type="spellStart"/>
            <w:r w:rsidRPr="002F1090">
              <w:rPr>
                <w:rFonts w:ascii="Exo" w:hAnsi="Exo"/>
                <w:color w:val="auto"/>
              </w:rPr>
              <w:t>Siyam</w:t>
            </w:r>
            <w:proofErr w:type="spellEnd"/>
            <w:r w:rsidRPr="002F1090">
              <w:rPr>
                <w:rFonts w:ascii="Exo" w:hAnsi="Exo"/>
                <w:color w:val="auto"/>
              </w:rPr>
              <w:t xml:space="preserve">. A, Nair, T.S, </w:t>
            </w:r>
            <w:proofErr w:type="spellStart"/>
            <w:r w:rsidRPr="002F1090">
              <w:rPr>
                <w:rFonts w:ascii="Exo" w:hAnsi="Exo"/>
                <w:color w:val="auto"/>
              </w:rPr>
              <w:t>Diallo</w:t>
            </w:r>
            <w:proofErr w:type="spellEnd"/>
            <w:r w:rsidRPr="002F1090">
              <w:rPr>
                <w:rFonts w:ascii="Exo" w:hAnsi="Exo"/>
                <w:color w:val="auto"/>
              </w:rPr>
              <w:t xml:space="preserve">, K. </w:t>
            </w:r>
            <w:proofErr w:type="spellStart"/>
            <w:r w:rsidRPr="002F1090">
              <w:rPr>
                <w:rFonts w:ascii="Exo" w:hAnsi="Exo"/>
                <w:color w:val="auto"/>
              </w:rPr>
              <w:t>Dussault</w:t>
            </w:r>
            <w:proofErr w:type="spellEnd"/>
            <w:r w:rsidRPr="002F1090">
              <w:rPr>
                <w:rFonts w:ascii="Exo" w:hAnsi="Exo"/>
                <w:color w:val="auto"/>
              </w:rPr>
              <w:t xml:space="preserve">, G. (2022). </w:t>
            </w:r>
            <w:proofErr w:type="spellStart"/>
            <w:r w:rsidRPr="002F1090">
              <w:rPr>
                <w:rFonts w:ascii="Exo" w:hAnsi="Exo"/>
                <w:color w:val="auto"/>
              </w:rPr>
              <w:t>Strengthening</w:t>
            </w:r>
            <w:proofErr w:type="spellEnd"/>
            <w:r w:rsidRPr="002F1090">
              <w:rPr>
                <w:rFonts w:ascii="Exo" w:hAnsi="Exo"/>
                <w:color w:val="auto"/>
              </w:rPr>
              <w:t xml:space="preserve"> </w:t>
            </w:r>
            <w:proofErr w:type="spellStart"/>
            <w:r w:rsidRPr="002F1090">
              <w:rPr>
                <w:rFonts w:ascii="Exo" w:hAnsi="Exo"/>
                <w:color w:val="auto"/>
              </w:rPr>
              <w:t>the</w:t>
            </w:r>
            <w:proofErr w:type="spellEnd"/>
            <w:r w:rsidRPr="002F1090">
              <w:rPr>
                <w:rFonts w:ascii="Exo" w:hAnsi="Exo"/>
                <w:color w:val="auto"/>
              </w:rPr>
              <w:t xml:space="preserve"> </w:t>
            </w:r>
            <w:proofErr w:type="spellStart"/>
            <w:r w:rsidRPr="002F1090">
              <w:rPr>
                <w:rFonts w:ascii="Exo" w:hAnsi="Exo"/>
                <w:color w:val="auto"/>
              </w:rPr>
              <w:t>collection</w:t>
            </w:r>
            <w:proofErr w:type="spellEnd"/>
            <w:r w:rsidRPr="002F1090">
              <w:rPr>
                <w:rFonts w:ascii="Exo" w:hAnsi="Exo"/>
                <w:color w:val="auto"/>
              </w:rPr>
              <w:t xml:space="preserve">, </w:t>
            </w:r>
            <w:proofErr w:type="spellStart"/>
            <w:r w:rsidRPr="002F1090">
              <w:rPr>
                <w:rFonts w:ascii="Exo" w:hAnsi="Exo"/>
                <w:color w:val="auto"/>
              </w:rPr>
              <w:t>analysis</w:t>
            </w:r>
            <w:proofErr w:type="spellEnd"/>
            <w:r w:rsidRPr="002F1090">
              <w:rPr>
                <w:rFonts w:ascii="Exo" w:hAnsi="Exo"/>
                <w:color w:val="auto"/>
              </w:rPr>
              <w:t xml:space="preserve"> </w:t>
            </w:r>
            <w:proofErr w:type="spellStart"/>
            <w:r w:rsidRPr="002F1090">
              <w:rPr>
                <w:rFonts w:ascii="Exo" w:hAnsi="Exo"/>
                <w:color w:val="auto"/>
              </w:rPr>
              <w:t>and</w:t>
            </w:r>
            <w:proofErr w:type="spellEnd"/>
            <w:r w:rsidRPr="002F1090">
              <w:rPr>
                <w:rFonts w:ascii="Exo" w:hAnsi="Exo"/>
                <w:color w:val="auto"/>
              </w:rPr>
              <w:t xml:space="preserve"> use </w:t>
            </w:r>
            <w:proofErr w:type="spellStart"/>
            <w:r w:rsidRPr="002F1090">
              <w:rPr>
                <w:rFonts w:ascii="Exo" w:hAnsi="Exo"/>
                <w:color w:val="auto"/>
              </w:rPr>
              <w:t>of</w:t>
            </w:r>
            <w:proofErr w:type="spellEnd"/>
            <w:r w:rsidRPr="002F1090">
              <w:rPr>
                <w:rFonts w:ascii="Exo" w:hAnsi="Exo"/>
                <w:color w:val="auto"/>
              </w:rPr>
              <w:t xml:space="preserve"> </w:t>
            </w:r>
            <w:proofErr w:type="spellStart"/>
            <w:r w:rsidRPr="002F1090">
              <w:rPr>
                <w:rFonts w:ascii="Exo" w:hAnsi="Exo"/>
                <w:color w:val="auto"/>
              </w:rPr>
              <w:t>health</w:t>
            </w:r>
            <w:proofErr w:type="spellEnd"/>
            <w:r w:rsidRPr="002F1090">
              <w:rPr>
                <w:rFonts w:ascii="Exo" w:hAnsi="Exo"/>
                <w:color w:val="auto"/>
              </w:rPr>
              <w:t xml:space="preserve"> </w:t>
            </w:r>
            <w:proofErr w:type="spellStart"/>
            <w:r w:rsidRPr="002F1090">
              <w:rPr>
                <w:rFonts w:ascii="Exo" w:hAnsi="Exo"/>
                <w:color w:val="auto"/>
              </w:rPr>
              <w:t>workforce</w:t>
            </w:r>
            <w:proofErr w:type="spellEnd"/>
            <w:r w:rsidRPr="002F1090">
              <w:rPr>
                <w:rFonts w:ascii="Exo" w:hAnsi="Exo"/>
                <w:color w:val="auto"/>
              </w:rPr>
              <w:t xml:space="preserve"> data </w:t>
            </w:r>
            <w:proofErr w:type="spellStart"/>
            <w:r w:rsidRPr="002F1090">
              <w:rPr>
                <w:rFonts w:ascii="Exo" w:hAnsi="Exo"/>
                <w:color w:val="auto"/>
              </w:rPr>
              <w:t>and</w:t>
            </w:r>
            <w:proofErr w:type="spellEnd"/>
            <w:r w:rsidRPr="002F1090">
              <w:rPr>
                <w:rFonts w:ascii="Exo" w:hAnsi="Exo"/>
                <w:color w:val="auto"/>
              </w:rPr>
              <w:t xml:space="preserve"> </w:t>
            </w:r>
            <w:proofErr w:type="spellStart"/>
            <w:r w:rsidRPr="002F1090">
              <w:rPr>
                <w:rFonts w:ascii="Exo" w:hAnsi="Exo"/>
                <w:color w:val="auto"/>
              </w:rPr>
              <w:t>information</w:t>
            </w:r>
            <w:proofErr w:type="spellEnd"/>
            <w:r w:rsidRPr="002F1090">
              <w:rPr>
                <w:rFonts w:ascii="Exo" w:hAnsi="Exo"/>
                <w:color w:val="auto"/>
              </w:rPr>
              <w:t xml:space="preserve">: a handbook. World Health </w:t>
            </w:r>
            <w:proofErr w:type="spellStart"/>
            <w:r w:rsidRPr="002F1090">
              <w:rPr>
                <w:rFonts w:ascii="Exo" w:hAnsi="Exo"/>
                <w:color w:val="auto"/>
              </w:rPr>
              <w:t>Organization</w:t>
            </w:r>
            <w:proofErr w:type="spellEnd"/>
            <w:r w:rsidRPr="002F1090">
              <w:rPr>
                <w:rFonts w:ascii="Exo" w:hAnsi="Exo"/>
                <w:color w:val="auto"/>
              </w:rPr>
              <w:t>. Geneva. Disponível em: &lt;https://iris.who.int/bitstream/handle/10665/365680/9789240058712-eng.pdf?sequence=1&gt;</w:t>
            </w:r>
            <w:commentRangeEnd w:id="9"/>
            <w:r w:rsidR="00781940">
              <w:rPr>
                <w:rStyle w:val="Refdecomentrio"/>
                <w:rFonts w:asciiTheme="minorHAnsi" w:hAnsiTheme="minorHAnsi"/>
                <w:color w:val="auto"/>
                <w:kern w:val="2"/>
                <w14:ligatures w14:val="standardContextual"/>
              </w:rPr>
              <w:commentReference w:id="9"/>
            </w:r>
          </w:p>
        </w:tc>
      </w:tr>
      <w:tr w:rsidR="00685B3B" w:rsidRPr="00685B3B" w14:paraId="17638ECD"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2F1090" w:rsidRDefault="00685B3B" w:rsidP="00243654">
            <w:pPr>
              <w:rPr>
                <w:rFonts w:ascii="Exo" w:hAnsi="Exo"/>
                <w:sz w:val="20"/>
              </w:rPr>
            </w:pPr>
            <w:r w:rsidRPr="002F1090">
              <w:rPr>
                <w:rFonts w:ascii="Exo" w:hAnsi="Exo"/>
                <w:sz w:val="20"/>
              </w:rPr>
              <w:t>Este indicador quantifica um aspecto positivo para a saúde. Nesse sentido, quanto maior o valor obtido, melhor é o resultado.</w:t>
            </w:r>
          </w:p>
        </w:tc>
      </w:tr>
      <w:tr w:rsidR="00685B3B" w:rsidRPr="00685B3B" w14:paraId="315F395E"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tcPr>
          <w:p w14:paraId="39A606CA" w14:textId="08BF12EB" w:rsidR="00685B3B" w:rsidRPr="002F1090" w:rsidRDefault="00781940" w:rsidP="00243654">
            <w:pPr>
              <w:jc w:val="both"/>
              <w:rPr>
                <w:rFonts w:ascii="Exo" w:hAnsi="Exo"/>
                <w:sz w:val="20"/>
              </w:rPr>
            </w:pPr>
            <w:r>
              <w:rPr>
                <w:rFonts w:ascii="Exo" w:hAnsi="Exo"/>
                <w:sz w:val="20"/>
              </w:rPr>
              <w:t>Não se aplica</w:t>
            </w:r>
          </w:p>
        </w:tc>
      </w:tr>
      <w:tr w:rsidR="00685B3B" w:rsidRPr="00685B3B" w14:paraId="295A3FFB" w14:textId="77777777" w:rsidTr="002F109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2897A7" w14:textId="77777777" w:rsidR="00685B3B" w:rsidRPr="00685B3B" w:rsidRDefault="00685B3B" w:rsidP="00243654">
            <w:pPr>
              <w:pStyle w:val="QuadrosFiguras1"/>
              <w:spacing w:before="60" w:line="276" w:lineRule="auto"/>
              <w:jc w:val="left"/>
              <w:rPr>
                <w:rFonts w:ascii="Exo" w:hAnsi="Exo"/>
                <w:b/>
                <w:bCs/>
                <w:color w:val="FFFFFF" w:themeColor="background1"/>
                <w:sz w:val="22"/>
                <w:szCs w:val="24"/>
              </w:rPr>
            </w:pPr>
            <w:r w:rsidRPr="00685B3B">
              <w:rPr>
                <w:rFonts w:ascii="Exo" w:hAnsi="Exo"/>
                <w:b/>
                <w:bCs/>
                <w:color w:val="FFFFFF" w:themeColor="background1"/>
                <w:sz w:val="22"/>
                <w:szCs w:val="24"/>
              </w:rPr>
              <w:t>Painel</w:t>
            </w:r>
          </w:p>
        </w:tc>
        <w:tc>
          <w:tcPr>
            <w:tcW w:w="7229" w:type="dxa"/>
            <w:tcBorders>
              <w:top w:val="single" w:sz="4" w:space="0" w:color="0095D4"/>
              <w:left w:val="single" w:sz="4" w:space="0" w:color="0095D4"/>
              <w:bottom w:val="single" w:sz="4" w:space="0" w:color="0095D4"/>
              <w:right w:val="single" w:sz="4" w:space="0" w:color="0095D4"/>
            </w:tcBorders>
            <w:vAlign w:val="center"/>
          </w:tcPr>
          <w:p w14:paraId="094EA69B" w14:textId="77777777" w:rsidR="00685B3B" w:rsidRPr="002F1090" w:rsidRDefault="00685B3B" w:rsidP="00243654">
            <w:pPr>
              <w:pStyle w:val="QuadrosFiguras1"/>
              <w:spacing w:before="60" w:after="60" w:line="240" w:lineRule="auto"/>
              <w:jc w:val="left"/>
              <w:rPr>
                <w:rFonts w:ascii="Exo" w:hAnsi="Exo"/>
                <w:color w:val="auto"/>
              </w:rPr>
            </w:pPr>
            <w:commentRangeStart w:id="10"/>
            <w:r w:rsidRPr="002F1090">
              <w:rPr>
                <w:rFonts w:ascii="Exo" w:hAnsi="Exo"/>
                <w:color w:val="auto"/>
              </w:rPr>
              <w:t>LINK AQUI</w:t>
            </w:r>
            <w:commentRangeEnd w:id="10"/>
            <w:r w:rsidR="00781940">
              <w:rPr>
                <w:rStyle w:val="Refdecomentrio"/>
                <w:rFonts w:asciiTheme="minorHAnsi" w:hAnsiTheme="minorHAnsi"/>
                <w:color w:val="auto"/>
                <w:kern w:val="2"/>
                <w14:ligatures w14:val="standardContextual"/>
              </w:rPr>
              <w:commentReference w:id="10"/>
            </w:r>
          </w:p>
        </w:tc>
      </w:tr>
    </w:tbl>
    <w:p w14:paraId="0E827315" w14:textId="7F064D9A" w:rsidR="0078205E" w:rsidRDefault="00E47210" w:rsidP="004A3585">
      <w:pPr>
        <w:rPr>
          <w:rFonts w:ascii="Exo" w:hAnsi="Exo"/>
        </w:rPr>
      </w:pPr>
      <w:r w:rsidRPr="00685B3B">
        <w:rPr>
          <w:rFonts w:ascii="Exo" w:hAnsi="Exo"/>
        </w:rPr>
        <w:tab/>
      </w:r>
      <w:r w:rsidRPr="00685B3B">
        <w:rPr>
          <w:rFonts w:ascii="Exo" w:hAnsi="Exo"/>
        </w:rPr>
        <w:tab/>
      </w:r>
      <w:r w:rsidRPr="00685B3B">
        <w:rPr>
          <w:rFonts w:ascii="Exo" w:hAnsi="Exo"/>
        </w:rPr>
        <w:tab/>
      </w:r>
    </w:p>
    <w:p w14:paraId="2F518F16" w14:textId="77777777" w:rsidR="00394FD4" w:rsidRPr="00420B56" w:rsidRDefault="00394FD4" w:rsidP="00394FD4">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66EB11DC" w14:textId="77777777" w:rsidR="00394FD4" w:rsidRPr="00420B56" w:rsidRDefault="00394FD4" w:rsidP="00394FD4">
      <w:pPr>
        <w:pStyle w:val="PargrafodaLista"/>
        <w:rPr>
          <w:rFonts w:ascii="Exo" w:hAnsi="Exo"/>
        </w:rPr>
      </w:pPr>
    </w:p>
    <w:p w14:paraId="63192114" w14:textId="77777777" w:rsidR="00394FD4" w:rsidRPr="00420B56" w:rsidRDefault="00394FD4" w:rsidP="00394FD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5616D548" w14:textId="77777777" w:rsidR="00394FD4" w:rsidRDefault="00394FD4" w:rsidP="00394FD4">
      <w:pPr>
        <w:pStyle w:val="PargrafodaLista"/>
        <w:ind w:left="0"/>
        <w:rPr>
          <w:rFonts w:ascii="Montserrat" w:hAnsi="Montserrat"/>
        </w:rPr>
      </w:pPr>
      <w:r>
        <w:rPr>
          <w:rFonts w:ascii="Montserrat" w:hAnsi="Montserrat"/>
          <w:noProof/>
        </w:rPr>
        <w:drawing>
          <wp:inline distT="0" distB="0" distL="0" distR="0" wp14:anchorId="51F30A46" wp14:editId="00294FB9">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500FCE7" w14:textId="77777777" w:rsidR="00394FD4" w:rsidRDefault="00394FD4" w:rsidP="00394FD4">
      <w:pPr>
        <w:pStyle w:val="Legenda"/>
        <w:keepNext/>
        <w:rPr>
          <w:rFonts w:ascii="Exo" w:hAnsi="Exo"/>
          <w:i w:val="0"/>
          <w:iCs w:val="0"/>
          <w:color w:val="auto"/>
        </w:rPr>
      </w:pPr>
      <w:r w:rsidRPr="00420B56">
        <w:rPr>
          <w:rFonts w:ascii="Exo" w:hAnsi="Exo"/>
          <w:i w:val="0"/>
          <w:iCs w:val="0"/>
          <w:color w:val="auto"/>
        </w:rPr>
        <w:lastRenderedPageBreak/>
        <w:t>Fonte: elaborado pelos autores</w:t>
      </w:r>
    </w:p>
    <w:p w14:paraId="2FDBFE50" w14:textId="77777777" w:rsidR="00394FD4" w:rsidRPr="00685B3B" w:rsidRDefault="00394FD4" w:rsidP="004A3585">
      <w:pPr>
        <w:rPr>
          <w:rFonts w:ascii="Exo" w:hAnsi="Exo"/>
        </w:rPr>
      </w:pPr>
    </w:p>
    <w:p w14:paraId="4B346B7F" w14:textId="6AB7933F" w:rsidR="004A3585" w:rsidRPr="00685B3B" w:rsidRDefault="004A3585" w:rsidP="004A3585">
      <w:pPr>
        <w:pStyle w:val="Ttulo1"/>
        <w:jc w:val="center"/>
        <w:rPr>
          <w:rFonts w:ascii="Exo" w:hAnsi="Exo"/>
          <w:b/>
          <w:bCs/>
          <w:color w:val="auto"/>
        </w:rPr>
      </w:pPr>
      <w:bookmarkStart w:id="11" w:name="_Toc181700709"/>
      <w:r w:rsidRPr="00685B3B">
        <w:rPr>
          <w:rFonts w:ascii="Exo" w:hAnsi="Exo"/>
          <w:b/>
          <w:bCs/>
          <w:color w:val="auto"/>
        </w:rPr>
        <w:t>Exemplo de aplicação</w:t>
      </w:r>
      <w:bookmarkEnd w:id="11"/>
    </w:p>
    <w:p w14:paraId="0824521B" w14:textId="746E7833" w:rsidR="0078205E" w:rsidRPr="00685B3B" w:rsidRDefault="0078205E" w:rsidP="0078205E">
      <w:pPr>
        <w:ind w:left="-1701"/>
        <w:jc w:val="center"/>
        <w:rPr>
          <w:rFonts w:ascii="Exo" w:hAnsi="Exo"/>
        </w:rPr>
      </w:pPr>
    </w:p>
    <w:p w14:paraId="5E67A119" w14:textId="6C99AD96" w:rsidR="009E5CEE" w:rsidRPr="00685B3B" w:rsidRDefault="009E5CEE" w:rsidP="00C567EB">
      <w:pPr>
        <w:pStyle w:val="SemEspaamento"/>
        <w:spacing w:line="360" w:lineRule="auto"/>
        <w:ind w:firstLine="851"/>
        <w:rPr>
          <w:rFonts w:ascii="Exo" w:hAnsi="Exo"/>
          <w:sz w:val="20"/>
          <w:szCs w:val="20"/>
        </w:rPr>
      </w:pPr>
      <w:commentRangeStart w:id="12"/>
      <w:r w:rsidRPr="00685B3B">
        <w:rPr>
          <w:rFonts w:ascii="Exo" w:hAnsi="Exo"/>
          <w:sz w:val="20"/>
          <w:szCs w:val="20"/>
        </w:rPr>
        <w:t>Para</w:t>
      </w:r>
      <w:commentRangeEnd w:id="12"/>
      <w:r w:rsidR="00781940">
        <w:rPr>
          <w:rStyle w:val="Refdecomentrio"/>
        </w:rPr>
        <w:commentReference w:id="12"/>
      </w:r>
      <w:r w:rsidRPr="00685B3B">
        <w:rPr>
          <w:rFonts w:ascii="Exo" w:hAnsi="Exo"/>
          <w:sz w:val="20"/>
          <w:szCs w:val="20"/>
        </w:rPr>
        <w:t xml:space="preserve"> acessar o link do código que resultou no mapa, clique </w:t>
      </w:r>
      <w:hyperlink r:id="rId21" w:history="1">
        <w:r w:rsidRPr="00685B3B">
          <w:rPr>
            <w:rStyle w:val="Hyperlink"/>
            <w:rFonts w:ascii="Exo" w:hAnsi="Exo"/>
            <w:sz w:val="20"/>
            <w:szCs w:val="20"/>
          </w:rPr>
          <w:t>aqui</w:t>
        </w:r>
      </w:hyperlink>
      <w:r w:rsidRPr="00685B3B">
        <w:rPr>
          <w:rFonts w:ascii="Exo" w:hAnsi="Exo"/>
          <w:sz w:val="20"/>
          <w:szCs w:val="20"/>
        </w:rPr>
        <w:t>.</w:t>
      </w:r>
    </w:p>
    <w:p w14:paraId="0D2D1F03" w14:textId="6320BBC1" w:rsidR="00666086" w:rsidRDefault="00666086" w:rsidP="00D94AD2">
      <w:pPr>
        <w:pStyle w:val="NormalWeb"/>
        <w:jc w:val="center"/>
        <w:rPr>
          <w:rFonts w:ascii="Exo" w:hAnsi="Exo"/>
        </w:rPr>
      </w:pPr>
    </w:p>
    <w:p w14:paraId="79CFB45A" w14:textId="3046C759" w:rsidR="00685B3B" w:rsidRDefault="00685B3B" w:rsidP="00D94AD2">
      <w:pPr>
        <w:pStyle w:val="NormalWeb"/>
        <w:jc w:val="center"/>
        <w:rPr>
          <w:rFonts w:ascii="Exo" w:hAnsi="Exo"/>
        </w:rPr>
      </w:pPr>
    </w:p>
    <w:p w14:paraId="265A757A" w14:textId="77777777" w:rsidR="00685B3B" w:rsidRPr="00685B3B" w:rsidRDefault="00685B3B" w:rsidP="00D94AD2">
      <w:pPr>
        <w:pStyle w:val="NormalWeb"/>
        <w:jc w:val="center"/>
        <w:rPr>
          <w:rFonts w:ascii="Exo" w:hAnsi="Exo"/>
        </w:rPr>
      </w:pPr>
    </w:p>
    <w:p w14:paraId="6EFC34B2" w14:textId="3ADFDD53" w:rsidR="003F6595" w:rsidRPr="00685B3B" w:rsidRDefault="00666086" w:rsidP="00666086">
      <w:pPr>
        <w:pStyle w:val="Ttulo1"/>
        <w:jc w:val="center"/>
        <w:rPr>
          <w:rFonts w:ascii="Exo" w:hAnsi="Exo"/>
          <w:b/>
          <w:bCs/>
          <w:color w:val="auto"/>
        </w:rPr>
      </w:pPr>
      <w:bookmarkStart w:id="13" w:name="_Toc181700710"/>
      <w:r w:rsidRPr="00685B3B">
        <w:rPr>
          <w:rFonts w:ascii="Exo" w:hAnsi="Exo"/>
          <w:b/>
          <w:bCs/>
          <w:color w:val="auto"/>
        </w:rPr>
        <w:t>Referências</w:t>
      </w:r>
      <w:bookmarkEnd w:id="13"/>
    </w:p>
    <w:p w14:paraId="393A9936" w14:textId="77777777" w:rsidR="00666086" w:rsidRPr="00685B3B"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sdtContent>
        <w:p w14:paraId="74ABFA60" w14:textId="77777777" w:rsidR="00666086" w:rsidRPr="00685B3B" w:rsidRDefault="00666086" w:rsidP="00666086">
          <w:pPr>
            <w:autoSpaceDE w:val="0"/>
            <w:autoSpaceDN w:val="0"/>
            <w:ind w:hanging="640"/>
            <w:jc w:val="both"/>
            <w:divId w:val="344209817"/>
            <w:rPr>
              <w:rFonts w:ascii="Exo" w:eastAsia="Times New Roman" w:hAnsi="Exo"/>
              <w:color w:val="000000"/>
            </w:rPr>
          </w:pPr>
          <w:r w:rsidRPr="00685B3B">
            <w:rPr>
              <w:rFonts w:ascii="Exo" w:eastAsia="Times New Roman" w:hAnsi="Exo"/>
              <w:color w:val="000000"/>
              <w:sz w:val="20"/>
              <w:szCs w:val="20"/>
            </w:rPr>
            <w:t xml:space="preserve">1. </w:t>
          </w:r>
          <w:r w:rsidRPr="00685B3B">
            <w:rPr>
              <w:rFonts w:ascii="Exo" w:eastAsia="Times New Roman" w:hAnsi="Exo"/>
              <w:color w:val="000000"/>
              <w:sz w:val="20"/>
              <w:szCs w:val="20"/>
            </w:rPr>
            <w:tab/>
            <w:t xml:space="preserve">WHO. Global </w:t>
          </w:r>
          <w:proofErr w:type="spellStart"/>
          <w:r w:rsidRPr="00685B3B">
            <w:rPr>
              <w:rFonts w:ascii="Exo" w:eastAsia="Times New Roman" w:hAnsi="Exo"/>
              <w:color w:val="000000"/>
              <w:sz w:val="20"/>
              <w:szCs w:val="20"/>
            </w:rPr>
            <w:t>strategy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2030. 2016. </w:t>
          </w:r>
        </w:p>
        <w:p w14:paraId="04B120DA" w14:textId="77777777" w:rsidR="00666086" w:rsidRPr="00685B3B" w:rsidRDefault="00666086" w:rsidP="00666086">
          <w:pPr>
            <w:autoSpaceDE w:val="0"/>
            <w:autoSpaceDN w:val="0"/>
            <w:ind w:hanging="640"/>
            <w:jc w:val="both"/>
            <w:divId w:val="682315618"/>
            <w:rPr>
              <w:rFonts w:ascii="Exo" w:eastAsia="Times New Roman" w:hAnsi="Exo"/>
              <w:color w:val="000000"/>
              <w:sz w:val="20"/>
              <w:szCs w:val="20"/>
            </w:rPr>
          </w:pPr>
          <w:r w:rsidRPr="00685B3B">
            <w:rPr>
              <w:rFonts w:ascii="Exo" w:eastAsia="Times New Roman" w:hAnsi="Exo"/>
              <w:color w:val="000000"/>
              <w:sz w:val="20"/>
              <w:szCs w:val="20"/>
            </w:rPr>
            <w:t xml:space="preserve">2. </w:t>
          </w:r>
          <w:r w:rsidRPr="00685B3B">
            <w:rPr>
              <w:rFonts w:ascii="Exo" w:eastAsia="Times New Roman" w:hAnsi="Exo"/>
              <w:color w:val="000000"/>
              <w:sz w:val="20"/>
              <w:szCs w:val="20"/>
            </w:rPr>
            <w:tab/>
          </w:r>
          <w:proofErr w:type="spellStart"/>
          <w:r w:rsidRPr="00685B3B">
            <w:rPr>
              <w:rFonts w:ascii="Exo" w:eastAsia="Times New Roman" w:hAnsi="Exo"/>
              <w:color w:val="000000"/>
              <w:sz w:val="20"/>
              <w:szCs w:val="20"/>
            </w:rPr>
            <w:t>Najafpour</w:t>
          </w:r>
          <w:proofErr w:type="spellEnd"/>
          <w:r w:rsidRPr="00685B3B">
            <w:rPr>
              <w:rFonts w:ascii="Exo" w:eastAsia="Times New Roman" w:hAnsi="Exo"/>
              <w:color w:val="000000"/>
              <w:sz w:val="20"/>
              <w:szCs w:val="20"/>
            </w:rPr>
            <w:t xml:space="preserve"> Z, </w:t>
          </w:r>
          <w:proofErr w:type="spellStart"/>
          <w:r w:rsidRPr="00685B3B">
            <w:rPr>
              <w:rFonts w:ascii="Exo" w:eastAsia="Times New Roman" w:hAnsi="Exo"/>
              <w:color w:val="000000"/>
              <w:sz w:val="20"/>
              <w:szCs w:val="20"/>
            </w:rPr>
            <w:t>Arab</w:t>
          </w:r>
          <w:proofErr w:type="spellEnd"/>
          <w:r w:rsidRPr="00685B3B">
            <w:rPr>
              <w:rFonts w:ascii="Exo" w:eastAsia="Times New Roman" w:hAnsi="Exo"/>
              <w:color w:val="000000"/>
              <w:sz w:val="20"/>
              <w:szCs w:val="20"/>
            </w:rPr>
            <w:t xml:space="preserve"> M, </w:t>
          </w:r>
          <w:proofErr w:type="spellStart"/>
          <w:r w:rsidRPr="00685B3B">
            <w:rPr>
              <w:rFonts w:ascii="Exo" w:eastAsia="Times New Roman" w:hAnsi="Exo"/>
              <w:color w:val="000000"/>
              <w:sz w:val="20"/>
              <w:szCs w:val="20"/>
            </w:rPr>
            <w:t>Shayanfard</w:t>
          </w:r>
          <w:proofErr w:type="spellEnd"/>
          <w:r w:rsidRPr="00685B3B">
            <w:rPr>
              <w:rFonts w:ascii="Exo" w:eastAsia="Times New Roman" w:hAnsi="Exo"/>
              <w:color w:val="000000"/>
              <w:sz w:val="20"/>
              <w:szCs w:val="20"/>
            </w:rPr>
            <w:t xml:space="preserve"> K. A </w:t>
          </w:r>
          <w:proofErr w:type="spellStart"/>
          <w:r w:rsidRPr="00685B3B">
            <w:rPr>
              <w:rFonts w:ascii="Exo" w:eastAsia="Times New Roman" w:hAnsi="Exo"/>
              <w:color w:val="000000"/>
              <w:sz w:val="20"/>
              <w:szCs w:val="20"/>
            </w:rPr>
            <w:t>multi-phase</w:t>
          </w:r>
          <w:proofErr w:type="spellEnd"/>
          <w:r w:rsidRPr="00685B3B">
            <w:rPr>
              <w:rFonts w:ascii="Exo" w:eastAsia="Times New Roman" w:hAnsi="Exo"/>
              <w:color w:val="000000"/>
              <w:sz w:val="20"/>
              <w:szCs w:val="20"/>
            </w:rPr>
            <w:t xml:space="preserve"> approach for </w:t>
          </w:r>
          <w:proofErr w:type="spellStart"/>
          <w:r w:rsidRPr="00685B3B">
            <w:rPr>
              <w:rFonts w:ascii="Exo" w:eastAsia="Times New Roman" w:hAnsi="Exo"/>
              <w:color w:val="000000"/>
              <w:sz w:val="20"/>
              <w:szCs w:val="20"/>
            </w:rPr>
            <w:t>developing</w:t>
          </w:r>
          <w:proofErr w:type="spellEnd"/>
          <w:r w:rsidRPr="00685B3B">
            <w:rPr>
              <w:rFonts w:ascii="Exo" w:eastAsia="Times New Roman" w:hAnsi="Exo"/>
              <w:color w:val="000000"/>
              <w:sz w:val="20"/>
              <w:szCs w:val="20"/>
            </w:rPr>
            <w:t xml:space="preserve"> a conceptual model for </w:t>
          </w:r>
          <w:proofErr w:type="spellStart"/>
          <w:r w:rsidRPr="00685B3B">
            <w:rPr>
              <w:rFonts w:ascii="Exo" w:eastAsia="Times New Roman" w:hAnsi="Exo"/>
              <w:color w:val="000000"/>
              <w:sz w:val="20"/>
              <w:szCs w:val="20"/>
            </w:rPr>
            <w:t>human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resources</w:t>
          </w:r>
          <w:proofErr w:type="spellEnd"/>
          <w:r w:rsidRPr="00685B3B">
            <w:rPr>
              <w:rFonts w:ascii="Exo" w:eastAsia="Times New Roman" w:hAnsi="Exo"/>
              <w:color w:val="000000"/>
              <w:sz w:val="20"/>
              <w:szCs w:val="20"/>
            </w:rPr>
            <w:t xml:space="preserve"> for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observatory</w:t>
          </w:r>
          <w:proofErr w:type="spellEnd"/>
          <w:r w:rsidRPr="00685B3B">
            <w:rPr>
              <w:rFonts w:ascii="Exo" w:eastAsia="Times New Roman" w:hAnsi="Exo"/>
              <w:color w:val="000000"/>
              <w:sz w:val="20"/>
              <w:szCs w:val="20"/>
            </w:rPr>
            <w:t xml:space="preserve"> (HRHO) </w:t>
          </w:r>
          <w:proofErr w:type="spellStart"/>
          <w:r w:rsidRPr="00685B3B">
            <w:rPr>
              <w:rFonts w:ascii="Exo" w:eastAsia="Times New Roman" w:hAnsi="Exo"/>
              <w:color w:val="000000"/>
              <w:sz w:val="20"/>
              <w:szCs w:val="20"/>
            </w:rPr>
            <w:t>toward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integrating</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evidence</w:t>
          </w:r>
          <w:proofErr w:type="spellEnd"/>
          <w:r w:rsidRPr="00685B3B">
            <w:rPr>
              <w:rFonts w:ascii="Exo" w:eastAsia="Times New Roman" w:hAnsi="Exo"/>
              <w:color w:val="000000"/>
              <w:sz w:val="20"/>
              <w:szCs w:val="20"/>
            </w:rPr>
            <w:t xml:space="preserve">: a case </w:t>
          </w:r>
          <w:proofErr w:type="spellStart"/>
          <w:r w:rsidRPr="00685B3B">
            <w:rPr>
              <w:rFonts w:ascii="Exo" w:eastAsia="Times New Roman" w:hAnsi="Exo"/>
              <w:color w:val="000000"/>
              <w:sz w:val="20"/>
              <w:szCs w:val="20"/>
            </w:rPr>
            <w:t>study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Iran. Health Res </w:t>
          </w:r>
          <w:proofErr w:type="spellStart"/>
          <w:r w:rsidRPr="00685B3B">
            <w:rPr>
              <w:rFonts w:ascii="Exo" w:eastAsia="Times New Roman" w:hAnsi="Exo"/>
              <w:color w:val="000000"/>
              <w:sz w:val="20"/>
              <w:szCs w:val="20"/>
            </w:rPr>
            <w:t>Policy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Syst</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BioMed</w:t>
          </w:r>
          <w:proofErr w:type="spellEnd"/>
          <w:r w:rsidRPr="00685B3B">
            <w:rPr>
              <w:rFonts w:ascii="Exo" w:eastAsia="Times New Roman" w:hAnsi="Exo"/>
              <w:color w:val="000000"/>
              <w:sz w:val="20"/>
              <w:szCs w:val="20"/>
            </w:rPr>
            <w:t xml:space="preserve"> Central Ltd; 2023 </w:t>
          </w:r>
          <w:proofErr w:type="spellStart"/>
          <w:r w:rsidRPr="00685B3B">
            <w:rPr>
              <w:rFonts w:ascii="Exo" w:eastAsia="Times New Roman" w:hAnsi="Exo"/>
              <w:color w:val="000000"/>
              <w:sz w:val="20"/>
              <w:szCs w:val="20"/>
            </w:rPr>
            <w:t>Dec</w:t>
          </w:r>
          <w:proofErr w:type="spellEnd"/>
          <w:r w:rsidRPr="00685B3B">
            <w:rPr>
              <w:rFonts w:ascii="Exo" w:eastAsia="Times New Roman" w:hAnsi="Exo"/>
              <w:color w:val="000000"/>
              <w:sz w:val="20"/>
              <w:szCs w:val="20"/>
            </w:rPr>
            <w:t xml:space="preserve"> 1;21(1). PMID: 37264403</w:t>
          </w:r>
        </w:p>
        <w:p w14:paraId="1A45F4EF" w14:textId="77777777" w:rsidR="00666086" w:rsidRPr="00685B3B" w:rsidRDefault="00666086" w:rsidP="00666086">
          <w:pPr>
            <w:autoSpaceDE w:val="0"/>
            <w:autoSpaceDN w:val="0"/>
            <w:ind w:hanging="640"/>
            <w:jc w:val="both"/>
            <w:divId w:val="350181312"/>
            <w:rPr>
              <w:rFonts w:ascii="Exo" w:eastAsia="Times New Roman" w:hAnsi="Exo"/>
              <w:color w:val="000000"/>
              <w:sz w:val="20"/>
              <w:szCs w:val="20"/>
            </w:rPr>
          </w:pPr>
          <w:r w:rsidRPr="00685B3B">
            <w:rPr>
              <w:rFonts w:ascii="Exo" w:eastAsia="Times New Roman" w:hAnsi="Exo"/>
              <w:color w:val="000000"/>
              <w:sz w:val="20"/>
              <w:szCs w:val="20"/>
            </w:rPr>
            <w:t xml:space="preserve">3. </w:t>
          </w:r>
          <w:r w:rsidRPr="00685B3B">
            <w:rPr>
              <w:rFonts w:ascii="Exo" w:eastAsia="Times New Roman" w:hAnsi="Exo"/>
              <w:color w:val="000000"/>
              <w:sz w:val="20"/>
              <w:szCs w:val="20"/>
            </w:rPr>
            <w:tab/>
          </w:r>
          <w:proofErr w:type="spellStart"/>
          <w:r w:rsidRPr="00685B3B">
            <w:rPr>
              <w:rFonts w:ascii="Exo" w:eastAsia="Times New Roman" w:hAnsi="Exo"/>
              <w:color w:val="000000"/>
              <w:sz w:val="20"/>
              <w:szCs w:val="20"/>
            </w:rPr>
            <w:t>Rees</w:t>
          </w:r>
          <w:proofErr w:type="spellEnd"/>
          <w:r w:rsidRPr="00685B3B">
            <w:rPr>
              <w:rFonts w:ascii="Exo" w:eastAsia="Times New Roman" w:hAnsi="Exo"/>
              <w:color w:val="000000"/>
              <w:sz w:val="20"/>
              <w:szCs w:val="20"/>
            </w:rPr>
            <w:t xml:space="preserve"> GH, James R, </w:t>
          </w:r>
          <w:proofErr w:type="spellStart"/>
          <w:r w:rsidRPr="00685B3B">
            <w:rPr>
              <w:rFonts w:ascii="Exo" w:eastAsia="Times New Roman" w:hAnsi="Exo"/>
              <w:color w:val="000000"/>
              <w:sz w:val="20"/>
              <w:szCs w:val="20"/>
            </w:rPr>
            <w:t>Samadashvili</w:t>
          </w:r>
          <w:proofErr w:type="spellEnd"/>
          <w:r w:rsidRPr="00685B3B">
            <w:rPr>
              <w:rFonts w:ascii="Exo" w:eastAsia="Times New Roman" w:hAnsi="Exo"/>
              <w:color w:val="000000"/>
              <w:sz w:val="20"/>
              <w:szCs w:val="20"/>
            </w:rPr>
            <w:t xml:space="preserve"> L, </w:t>
          </w:r>
          <w:proofErr w:type="spellStart"/>
          <w:r w:rsidRPr="00685B3B">
            <w:rPr>
              <w:rFonts w:ascii="Exo" w:eastAsia="Times New Roman" w:hAnsi="Exo"/>
              <w:color w:val="000000"/>
              <w:sz w:val="20"/>
              <w:szCs w:val="20"/>
            </w:rPr>
            <w:t>Scotter</w:t>
          </w:r>
          <w:proofErr w:type="spellEnd"/>
          <w:r w:rsidRPr="00685B3B">
            <w:rPr>
              <w:rFonts w:ascii="Exo" w:eastAsia="Times New Roman" w:hAnsi="Exo"/>
              <w:color w:val="000000"/>
              <w:sz w:val="20"/>
              <w:szCs w:val="20"/>
            </w:rPr>
            <w:t xml:space="preserve"> C. Are </w:t>
          </w:r>
          <w:proofErr w:type="spellStart"/>
          <w:r w:rsidRPr="00685B3B">
            <w:rPr>
              <w:rFonts w:ascii="Exo" w:eastAsia="Times New Roman" w:hAnsi="Exo"/>
              <w:color w:val="000000"/>
              <w:sz w:val="20"/>
              <w:szCs w:val="20"/>
            </w:rPr>
            <w:t>Sustainable</w:t>
          </w:r>
          <w:proofErr w:type="spellEnd"/>
          <w:r w:rsidRPr="00685B3B">
            <w:rPr>
              <w:rFonts w:ascii="Exo" w:eastAsia="Times New Roman" w:hAnsi="Exo"/>
              <w:color w:val="000000"/>
              <w:sz w:val="20"/>
              <w:szCs w:val="20"/>
            </w:rPr>
            <w:t xml:space="preserve"> Health </w:t>
          </w:r>
          <w:proofErr w:type="spellStart"/>
          <w:r w:rsidRPr="00685B3B">
            <w:rPr>
              <w:rFonts w:ascii="Exo" w:eastAsia="Times New Roman" w:hAnsi="Exo"/>
              <w:color w:val="000000"/>
              <w:sz w:val="20"/>
              <w:szCs w:val="20"/>
            </w:rPr>
            <w:t>Workforces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Issues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a </w:t>
          </w:r>
          <w:proofErr w:type="spellStart"/>
          <w:r w:rsidRPr="00685B3B">
            <w:rPr>
              <w:rFonts w:ascii="Exo" w:eastAsia="Times New Roman" w:hAnsi="Exo"/>
              <w:color w:val="000000"/>
              <w:sz w:val="20"/>
              <w:szCs w:val="20"/>
            </w:rPr>
            <w:t>Possible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Remedy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Sustainability</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Switzerland</w:t>
          </w:r>
          <w:proofErr w:type="spellEnd"/>
          <w:r w:rsidRPr="00685B3B">
            <w:rPr>
              <w:rFonts w:ascii="Exo" w:eastAsia="Times New Roman" w:hAnsi="Exo"/>
              <w:color w:val="000000"/>
              <w:sz w:val="20"/>
              <w:szCs w:val="20"/>
            </w:rPr>
            <w:t xml:space="preserve">). MDPI; 2023. </w:t>
          </w:r>
        </w:p>
        <w:p w14:paraId="08D22EF9" w14:textId="77777777" w:rsidR="00666086" w:rsidRPr="00685B3B" w:rsidRDefault="00666086" w:rsidP="00666086">
          <w:pPr>
            <w:autoSpaceDE w:val="0"/>
            <w:autoSpaceDN w:val="0"/>
            <w:ind w:hanging="640"/>
            <w:jc w:val="both"/>
            <w:divId w:val="287247027"/>
            <w:rPr>
              <w:rFonts w:ascii="Exo" w:eastAsia="Times New Roman" w:hAnsi="Exo"/>
              <w:color w:val="000000"/>
              <w:sz w:val="20"/>
              <w:szCs w:val="20"/>
            </w:rPr>
          </w:pPr>
          <w:r w:rsidRPr="00685B3B">
            <w:rPr>
              <w:rFonts w:ascii="Exo" w:eastAsia="Times New Roman" w:hAnsi="Exo"/>
              <w:color w:val="000000"/>
              <w:sz w:val="20"/>
              <w:szCs w:val="20"/>
            </w:rPr>
            <w:t xml:space="preserve">4. </w:t>
          </w:r>
          <w:r w:rsidRPr="00685B3B">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685B3B" w:rsidRDefault="00666086" w:rsidP="00666086">
          <w:pPr>
            <w:autoSpaceDE w:val="0"/>
            <w:autoSpaceDN w:val="0"/>
            <w:ind w:hanging="640"/>
            <w:jc w:val="both"/>
            <w:divId w:val="2052460715"/>
            <w:rPr>
              <w:rFonts w:ascii="Exo" w:eastAsia="Times New Roman" w:hAnsi="Exo"/>
              <w:color w:val="000000"/>
              <w:sz w:val="20"/>
              <w:szCs w:val="20"/>
            </w:rPr>
          </w:pPr>
          <w:r w:rsidRPr="00685B3B">
            <w:rPr>
              <w:rFonts w:ascii="Exo" w:eastAsia="Times New Roman" w:hAnsi="Exo"/>
              <w:color w:val="000000"/>
              <w:sz w:val="20"/>
              <w:szCs w:val="20"/>
            </w:rPr>
            <w:t xml:space="preserve">5. </w:t>
          </w:r>
          <w:r w:rsidRPr="00685B3B">
            <w:rPr>
              <w:rFonts w:ascii="Exo" w:eastAsia="Times New Roman" w:hAnsi="Exo"/>
              <w:color w:val="000000"/>
              <w:sz w:val="20"/>
              <w:szCs w:val="20"/>
            </w:rPr>
            <w:tab/>
            <w:t xml:space="preserve">Ministério da Saúde. Indicadores de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em </w:t>
          </w:r>
          <w:proofErr w:type="spellStart"/>
          <w:r w:rsidRPr="00685B3B">
            <w:rPr>
              <w:rFonts w:ascii="Exo" w:eastAsia="Times New Roman" w:hAnsi="Exo"/>
              <w:color w:val="000000"/>
              <w:sz w:val="20"/>
              <w:szCs w:val="20"/>
            </w:rPr>
            <w:t>saúde</w:t>
          </w:r>
          <w:proofErr w:type="spellEnd"/>
          <w:r w:rsidRPr="00685B3B">
            <w:rPr>
              <w:rFonts w:ascii="Exo" w:eastAsia="Times New Roman" w:hAnsi="Exo"/>
              <w:color w:val="000000"/>
              <w:sz w:val="20"/>
              <w:szCs w:val="20"/>
            </w:rPr>
            <w:t xml:space="preserve">: material de apoio para o Programa de </w:t>
          </w:r>
          <w:proofErr w:type="spellStart"/>
          <w:r w:rsidRPr="00685B3B">
            <w:rPr>
              <w:rFonts w:ascii="Exo" w:eastAsia="Times New Roman" w:hAnsi="Exo"/>
              <w:color w:val="000000"/>
              <w:sz w:val="20"/>
              <w:szCs w:val="20"/>
            </w:rPr>
            <w:t>Qualificação</w:t>
          </w:r>
          <w:proofErr w:type="spellEnd"/>
          <w:r w:rsidRPr="00685B3B">
            <w:rPr>
              <w:rFonts w:ascii="Exo" w:eastAsia="Times New Roman" w:hAnsi="Exo"/>
              <w:color w:val="000000"/>
              <w:sz w:val="20"/>
              <w:szCs w:val="20"/>
            </w:rPr>
            <w:t xml:space="preserve"> e </w:t>
          </w:r>
          <w:proofErr w:type="spellStart"/>
          <w:r w:rsidRPr="00685B3B">
            <w:rPr>
              <w:rFonts w:ascii="Exo" w:eastAsia="Times New Roman" w:hAnsi="Exo"/>
              <w:color w:val="000000"/>
              <w:sz w:val="20"/>
              <w:szCs w:val="20"/>
            </w:rPr>
            <w:t>Estruturação</w:t>
          </w:r>
          <w:proofErr w:type="spellEnd"/>
          <w:r w:rsidRPr="00685B3B">
            <w:rPr>
              <w:rFonts w:ascii="Exo" w:eastAsia="Times New Roman" w:hAnsi="Exo"/>
              <w:color w:val="000000"/>
              <w:sz w:val="20"/>
              <w:szCs w:val="20"/>
            </w:rPr>
            <w:t xml:space="preserve"> da </w:t>
          </w:r>
          <w:proofErr w:type="spellStart"/>
          <w:r w:rsidRPr="00685B3B">
            <w:rPr>
              <w:rFonts w:ascii="Exo" w:eastAsia="Times New Roman" w:hAnsi="Exo"/>
              <w:color w:val="000000"/>
              <w:sz w:val="20"/>
              <w:szCs w:val="20"/>
            </w:rPr>
            <w:t>Gestão</w:t>
          </w:r>
          <w:proofErr w:type="spellEnd"/>
          <w:r w:rsidRPr="00685B3B">
            <w:rPr>
              <w:rFonts w:ascii="Exo" w:eastAsia="Times New Roman" w:hAnsi="Exo"/>
              <w:color w:val="000000"/>
              <w:sz w:val="20"/>
              <w:szCs w:val="20"/>
            </w:rPr>
            <w:t xml:space="preserve"> do Trabalho e da </w:t>
          </w:r>
          <w:proofErr w:type="spellStart"/>
          <w:r w:rsidRPr="00685B3B">
            <w:rPr>
              <w:rFonts w:ascii="Exo" w:eastAsia="Times New Roman" w:hAnsi="Exo"/>
              <w:color w:val="000000"/>
              <w:sz w:val="20"/>
              <w:szCs w:val="20"/>
            </w:rPr>
            <w:t>Educação</w:t>
          </w:r>
          <w:proofErr w:type="spellEnd"/>
          <w:r w:rsidRPr="00685B3B">
            <w:rPr>
              <w:rFonts w:ascii="Exo" w:eastAsia="Times New Roman" w:hAnsi="Exo"/>
              <w:color w:val="000000"/>
              <w:sz w:val="20"/>
              <w:szCs w:val="20"/>
            </w:rPr>
            <w:t xml:space="preserve"> no SUS - </w:t>
          </w:r>
          <w:proofErr w:type="spellStart"/>
          <w:r w:rsidRPr="00685B3B">
            <w:rPr>
              <w:rFonts w:ascii="Exo" w:eastAsia="Times New Roman" w:hAnsi="Exo"/>
              <w:color w:val="000000"/>
              <w:sz w:val="20"/>
              <w:szCs w:val="20"/>
            </w:rPr>
            <w:t>ProgeSUS</w:t>
          </w:r>
          <w:proofErr w:type="spellEnd"/>
          <w:r w:rsidRPr="00685B3B">
            <w:rPr>
              <w:rFonts w:ascii="Exo" w:eastAsia="Times New Roman" w:hAnsi="Exo"/>
              <w:color w:val="000000"/>
              <w:sz w:val="20"/>
              <w:szCs w:val="20"/>
            </w:rPr>
            <w:t xml:space="preserve">. Editora MS; 2007. </w:t>
          </w:r>
        </w:p>
        <w:p w14:paraId="5384DA99" w14:textId="77777777" w:rsidR="00666086" w:rsidRPr="00685B3B" w:rsidRDefault="00666086" w:rsidP="00666086">
          <w:pPr>
            <w:autoSpaceDE w:val="0"/>
            <w:autoSpaceDN w:val="0"/>
            <w:ind w:hanging="640"/>
            <w:jc w:val="both"/>
            <w:divId w:val="175507557"/>
            <w:rPr>
              <w:rFonts w:ascii="Exo" w:eastAsia="Times New Roman" w:hAnsi="Exo"/>
              <w:color w:val="000000"/>
              <w:sz w:val="20"/>
              <w:szCs w:val="20"/>
            </w:rPr>
          </w:pPr>
          <w:r w:rsidRPr="00685B3B">
            <w:rPr>
              <w:rFonts w:ascii="Exo" w:eastAsia="Times New Roman" w:hAnsi="Exo"/>
              <w:color w:val="000000"/>
              <w:sz w:val="20"/>
              <w:szCs w:val="20"/>
            </w:rPr>
            <w:t xml:space="preserve">6. </w:t>
          </w:r>
          <w:r w:rsidRPr="00685B3B">
            <w:rPr>
              <w:rFonts w:ascii="Exo" w:eastAsia="Times New Roman" w:hAnsi="Exo"/>
              <w:color w:val="000000"/>
              <w:sz w:val="20"/>
              <w:szCs w:val="20"/>
            </w:rPr>
            <w:tab/>
            <w:t xml:space="preserve">WHO. </w:t>
          </w:r>
          <w:proofErr w:type="spellStart"/>
          <w:r w:rsidRPr="00685B3B">
            <w:rPr>
              <w:rFonts w:ascii="Exo" w:eastAsia="Times New Roman" w:hAnsi="Exo"/>
              <w:color w:val="000000"/>
              <w:sz w:val="20"/>
              <w:szCs w:val="20"/>
            </w:rPr>
            <w:t>Strengthening</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the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collection</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analysis</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use </w:t>
          </w:r>
          <w:proofErr w:type="spellStart"/>
          <w:r w:rsidRPr="00685B3B">
            <w:rPr>
              <w:rFonts w:ascii="Exo" w:eastAsia="Times New Roman" w:hAnsi="Exo"/>
              <w:color w:val="000000"/>
              <w:sz w:val="20"/>
              <w:szCs w:val="20"/>
            </w:rPr>
            <w:t>of</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health</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workforce</w:t>
          </w:r>
          <w:proofErr w:type="spellEnd"/>
          <w:r w:rsidRPr="00685B3B">
            <w:rPr>
              <w:rFonts w:ascii="Exo" w:eastAsia="Times New Roman" w:hAnsi="Exo"/>
              <w:color w:val="000000"/>
              <w:sz w:val="20"/>
              <w:szCs w:val="20"/>
            </w:rPr>
            <w:t xml:space="preserve"> data </w:t>
          </w:r>
          <w:proofErr w:type="spellStart"/>
          <w:r w:rsidRPr="00685B3B">
            <w:rPr>
              <w:rFonts w:ascii="Exo" w:eastAsia="Times New Roman" w:hAnsi="Exo"/>
              <w:color w:val="000000"/>
              <w:sz w:val="20"/>
              <w:szCs w:val="20"/>
            </w:rPr>
            <w:t>and</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information</w:t>
          </w:r>
          <w:proofErr w:type="spellEnd"/>
          <w:r w:rsidRPr="00685B3B">
            <w:rPr>
              <w:rFonts w:ascii="Exo" w:eastAsia="Times New Roman" w:hAnsi="Exo"/>
              <w:color w:val="000000"/>
              <w:sz w:val="20"/>
              <w:szCs w:val="20"/>
            </w:rPr>
            <w:t xml:space="preserve"> - a handbook [Internet]. 2022. </w:t>
          </w:r>
          <w:proofErr w:type="spellStart"/>
          <w:r w:rsidRPr="00685B3B">
            <w:rPr>
              <w:rFonts w:ascii="Exo" w:eastAsia="Times New Roman" w:hAnsi="Exo"/>
              <w:color w:val="000000"/>
              <w:sz w:val="20"/>
              <w:szCs w:val="20"/>
            </w:rPr>
            <w:t>Available</w:t>
          </w:r>
          <w:proofErr w:type="spellEnd"/>
          <w:r w:rsidRPr="00685B3B">
            <w:rPr>
              <w:rFonts w:ascii="Exo" w:eastAsia="Times New Roman" w:hAnsi="Exo"/>
              <w:color w:val="000000"/>
              <w:sz w:val="20"/>
              <w:szCs w:val="20"/>
            </w:rPr>
            <w:t xml:space="preserve"> </w:t>
          </w:r>
          <w:proofErr w:type="spellStart"/>
          <w:r w:rsidRPr="00685B3B">
            <w:rPr>
              <w:rFonts w:ascii="Exo" w:eastAsia="Times New Roman" w:hAnsi="Exo"/>
              <w:color w:val="000000"/>
              <w:sz w:val="20"/>
              <w:szCs w:val="20"/>
            </w:rPr>
            <w:t>from</w:t>
          </w:r>
          <w:proofErr w:type="spellEnd"/>
          <w:r w:rsidRPr="00685B3B">
            <w:rPr>
              <w:rFonts w:ascii="Exo" w:eastAsia="Times New Roman" w:hAnsi="Exo"/>
              <w:color w:val="000000"/>
              <w:sz w:val="20"/>
              <w:szCs w:val="20"/>
            </w:rPr>
            <w:t>: http://apps.who.int/bookorders.</w:t>
          </w:r>
        </w:p>
        <w:p w14:paraId="2AC30F27" w14:textId="77777777" w:rsidR="00666086" w:rsidRPr="00685B3B" w:rsidRDefault="00666086" w:rsidP="00666086">
          <w:pPr>
            <w:autoSpaceDE w:val="0"/>
            <w:autoSpaceDN w:val="0"/>
            <w:ind w:hanging="640"/>
            <w:jc w:val="both"/>
            <w:divId w:val="287514636"/>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85B3B">
            <w:rPr>
              <w:rFonts w:ascii="Exo" w:eastAsia="Times New Roman" w:hAnsi="Exo"/>
              <w:color w:val="000000"/>
              <w:sz w:val="20"/>
              <w:szCs w:val="20"/>
            </w:rPr>
            <w:t>FapUNIFESP</w:t>
          </w:r>
          <w:proofErr w:type="spellEnd"/>
          <w:r w:rsidRPr="00685B3B">
            <w:rPr>
              <w:rFonts w:ascii="Exo" w:eastAsia="Times New Roman" w:hAnsi="Exo"/>
              <w:color w:val="000000"/>
              <w:sz w:val="20"/>
              <w:szCs w:val="20"/>
            </w:rPr>
            <w:t xml:space="preserve"> (SciELO); 2023;21. </w:t>
          </w:r>
        </w:p>
        <w:p w14:paraId="1AD0438A" w14:textId="18292768" w:rsidR="0078205E" w:rsidRPr="00685B3B" w:rsidRDefault="00666086" w:rsidP="0078205E">
          <w:pPr>
            <w:ind w:left="-1701"/>
            <w:jc w:val="center"/>
            <w:rPr>
              <w:rFonts w:ascii="Exo" w:hAnsi="Exo"/>
            </w:rPr>
          </w:pPr>
          <w:r w:rsidRPr="00685B3B">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ka Aquino" w:date="2025-01-11T22:18:00Z" w:initials="E.A.">
    <w:p w14:paraId="654C4763" w14:textId="77777777" w:rsidR="00C53FAD" w:rsidRDefault="00C53FAD" w:rsidP="00C53FAD">
      <w:pPr>
        <w:pStyle w:val="Textodecomentrio"/>
      </w:pPr>
      <w:r>
        <w:rPr>
          <w:rStyle w:val="Refdecomentrio"/>
        </w:rPr>
        <w:annotationRef/>
      </w:r>
      <w:r>
        <w:t>Está igual ao indicador 15</w:t>
      </w:r>
    </w:p>
  </w:comment>
  <w:comment w:id="1" w:author="Daniel Pagotto" w:date="2025-01-15T10:31:00Z" w:initials="DP">
    <w:p w14:paraId="5C5C0D6F" w14:textId="3FA854D0" w:rsidR="00E263D7" w:rsidRDefault="00E263D7">
      <w:pPr>
        <w:pStyle w:val="Textodecomentrio"/>
      </w:pPr>
      <w:r>
        <w:rPr>
          <w:rStyle w:val="Refdecomentrio"/>
        </w:rPr>
        <w:annotationRef/>
      </w:r>
      <w:r>
        <w:t xml:space="preserve">Ajustar </w:t>
      </w:r>
      <w:proofErr w:type="spellStart"/>
      <w:r>
        <w:t>henrique</w:t>
      </w:r>
      <w:proofErr w:type="spellEnd"/>
    </w:p>
  </w:comment>
  <w:comment w:id="3" w:author="Daniel Pagotto" w:date="2024-11-05T11:23:00Z" w:initials="DP">
    <w:p w14:paraId="5E50E9F9" w14:textId="787D96BA" w:rsidR="003F6595" w:rsidRDefault="003F6595">
      <w:pPr>
        <w:pStyle w:val="Textodecomentrio"/>
      </w:pPr>
      <w:r>
        <w:rPr>
          <w:rStyle w:val="Refdecomentrio"/>
        </w:rPr>
        <w:annotationRef/>
      </w:r>
      <w:r>
        <w:t>Complementar aqui</w:t>
      </w:r>
    </w:p>
  </w:comment>
  <w:comment w:id="7"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9" w:author="Daniel Pagotto" w:date="2025-02-13T15:13:00Z" w:initials="DP">
    <w:p w14:paraId="5AFF14B4" w14:textId="138BE360" w:rsidR="00781940" w:rsidRDefault="00781940" w:rsidP="00781940">
      <w:pPr>
        <w:pStyle w:val="NormalWeb"/>
        <w:spacing w:before="0" w:beforeAutospacing="0" w:after="160" w:afterAutospacing="0"/>
        <w:ind w:left="-640" w:hanging="640"/>
        <w:jc w:val="both"/>
        <w:rPr>
          <w:color w:val="000000"/>
        </w:rPr>
      </w:pPr>
      <w:r>
        <w:rPr>
          <w:rStyle w:val="Refdecomentrio"/>
        </w:rPr>
        <w:annotationRef/>
      </w:r>
      <w:r>
        <w:rPr>
          <w:color w:val="000000"/>
        </w:rPr>
        <w:t xml:space="preserve">5.Humphreys J, </w:t>
      </w:r>
      <w:proofErr w:type="spellStart"/>
      <w:r>
        <w:rPr>
          <w:color w:val="000000"/>
        </w:rPr>
        <w:t>Wakerman</w:t>
      </w:r>
      <w:proofErr w:type="spellEnd"/>
      <w:r>
        <w:rPr>
          <w:color w:val="000000"/>
        </w:rPr>
        <w:t xml:space="preserve"> J, </w:t>
      </w:r>
      <w:proofErr w:type="spellStart"/>
      <w:r>
        <w:rPr>
          <w:color w:val="000000"/>
        </w:rPr>
        <w:t>Kuipers</w:t>
      </w:r>
      <w:proofErr w:type="spellEnd"/>
      <w:r>
        <w:rPr>
          <w:color w:val="000000"/>
        </w:rPr>
        <w:t xml:space="preserve"> P, Wells B, Russell D, </w:t>
      </w:r>
      <w:proofErr w:type="spellStart"/>
      <w:r>
        <w:rPr>
          <w:color w:val="000000"/>
        </w:rPr>
        <w:t>Siegloff</w:t>
      </w:r>
      <w:proofErr w:type="spellEnd"/>
      <w:r>
        <w:rPr>
          <w:color w:val="000000"/>
        </w:rPr>
        <w:t xml:space="preserve"> S, Homer K. IMPROVING WORKFORCE RETENTION:  DEVELOPING AN INTEGRATED LOGIC MODEL </w:t>
      </w:r>
      <w:proofErr w:type="gramStart"/>
      <w:r>
        <w:rPr>
          <w:color w:val="000000"/>
        </w:rPr>
        <w:t>TO  MAXIMISE</w:t>
      </w:r>
      <w:proofErr w:type="gramEnd"/>
      <w:r>
        <w:rPr>
          <w:color w:val="000000"/>
        </w:rPr>
        <w:t xml:space="preserve"> SUSTAINABILITY OF SMALL RURAL &amp;  REMOTE HEALTH CARE SERVICES [Internet]. 2009. </w:t>
      </w:r>
      <w:proofErr w:type="spellStart"/>
      <w:r>
        <w:rPr>
          <w:color w:val="000000"/>
        </w:rPr>
        <w:t>Available</w:t>
      </w:r>
      <w:proofErr w:type="spellEnd"/>
      <w:r>
        <w:rPr>
          <w:color w:val="000000"/>
        </w:rPr>
        <w:t xml:space="preserve"> </w:t>
      </w:r>
      <w:proofErr w:type="spellStart"/>
      <w:r>
        <w:rPr>
          <w:color w:val="000000"/>
        </w:rPr>
        <w:t>from</w:t>
      </w:r>
      <w:proofErr w:type="spellEnd"/>
      <w:r>
        <w:rPr>
          <w:color w:val="000000"/>
        </w:rPr>
        <w:t xml:space="preserve">: </w:t>
      </w:r>
      <w:hyperlink r:id="rId1" w:history="1">
        <w:r w:rsidRPr="0098695F">
          <w:rPr>
            <w:rStyle w:val="Hyperlink"/>
          </w:rPr>
          <w:t>www.anu.edu.au/aphcri</w:t>
        </w:r>
      </w:hyperlink>
    </w:p>
    <w:p w14:paraId="0F1AF363" w14:textId="77777777" w:rsidR="00781940" w:rsidRDefault="00781940" w:rsidP="00781940">
      <w:pPr>
        <w:pStyle w:val="Textodecomentrio"/>
        <w:rPr>
          <w:rStyle w:val="apple-tab-span"/>
          <w:color w:val="000000"/>
        </w:rPr>
      </w:pPr>
    </w:p>
    <w:p w14:paraId="7F573DD4" w14:textId="67341B99" w:rsidR="00781940" w:rsidRDefault="00781940" w:rsidP="00781940">
      <w:pPr>
        <w:pStyle w:val="Textodecomentrio"/>
      </w:pPr>
      <w:proofErr w:type="spellStart"/>
      <w:r>
        <w:rPr>
          <w:color w:val="000000"/>
        </w:rPr>
        <w:t>C</w:t>
      </w:r>
      <w:r>
        <w:rPr>
          <w:color w:val="000000"/>
        </w:rPr>
        <w:t>hisholm</w:t>
      </w:r>
      <w:proofErr w:type="spellEnd"/>
      <w:r>
        <w:rPr>
          <w:color w:val="000000"/>
        </w:rPr>
        <w:t xml:space="preserve"> M, Russell D, </w:t>
      </w:r>
      <w:proofErr w:type="spellStart"/>
      <w:r>
        <w:rPr>
          <w:color w:val="000000"/>
        </w:rPr>
        <w:t>Humphreys</w:t>
      </w:r>
      <w:proofErr w:type="spellEnd"/>
      <w:r>
        <w:rPr>
          <w:color w:val="000000"/>
        </w:rPr>
        <w:t xml:space="preserve"> J. </w:t>
      </w:r>
      <w:proofErr w:type="spellStart"/>
      <w:r>
        <w:rPr>
          <w:color w:val="000000"/>
        </w:rPr>
        <w:t>Measuring</w:t>
      </w:r>
      <w:proofErr w:type="spellEnd"/>
      <w:r>
        <w:rPr>
          <w:color w:val="000000"/>
        </w:rPr>
        <w:t xml:space="preserve"> rural </w:t>
      </w:r>
      <w:proofErr w:type="spellStart"/>
      <w:r>
        <w:rPr>
          <w:color w:val="000000"/>
        </w:rPr>
        <w:t>allied</w:t>
      </w:r>
      <w:proofErr w:type="spellEnd"/>
      <w:r>
        <w:rPr>
          <w:color w:val="000000"/>
        </w:rPr>
        <w:t xml:space="preserve"> </w:t>
      </w:r>
      <w:proofErr w:type="spellStart"/>
      <w:r>
        <w:rPr>
          <w:color w:val="000000"/>
        </w:rPr>
        <w:t>health</w:t>
      </w:r>
      <w:proofErr w:type="spellEnd"/>
      <w:r>
        <w:rPr>
          <w:color w:val="000000"/>
        </w:rPr>
        <w:t xml:space="preserve"> </w:t>
      </w:r>
      <w:proofErr w:type="spellStart"/>
      <w:r>
        <w:rPr>
          <w:color w:val="000000"/>
        </w:rPr>
        <w:t>workforce</w:t>
      </w:r>
      <w:proofErr w:type="spellEnd"/>
      <w:r>
        <w:rPr>
          <w:color w:val="000000"/>
        </w:rPr>
        <w:t xml:space="preserve"> turnover </w:t>
      </w:r>
      <w:proofErr w:type="spellStart"/>
      <w:r>
        <w:rPr>
          <w:color w:val="000000"/>
        </w:rPr>
        <w:t>and</w:t>
      </w:r>
      <w:proofErr w:type="spellEnd"/>
      <w:r>
        <w:rPr>
          <w:color w:val="000000"/>
        </w:rPr>
        <w:t xml:space="preserve"> </w:t>
      </w:r>
      <w:proofErr w:type="spellStart"/>
      <w:r>
        <w:rPr>
          <w:color w:val="000000"/>
        </w:rPr>
        <w:t>retention</w:t>
      </w:r>
      <w:proofErr w:type="spellEnd"/>
      <w:r>
        <w:rPr>
          <w:color w:val="000000"/>
        </w:rPr>
        <w:t xml:space="preserve">: </w:t>
      </w:r>
      <w:proofErr w:type="spellStart"/>
      <w:r>
        <w:rPr>
          <w:color w:val="000000"/>
        </w:rPr>
        <w:t>What</w:t>
      </w:r>
      <w:proofErr w:type="spellEnd"/>
      <w:r>
        <w:rPr>
          <w:color w:val="000000"/>
        </w:rPr>
        <w:t xml:space="preserve"> are </w:t>
      </w:r>
      <w:proofErr w:type="spellStart"/>
      <w:r>
        <w:rPr>
          <w:color w:val="000000"/>
        </w:rPr>
        <w:t>the</w:t>
      </w:r>
      <w:proofErr w:type="spellEnd"/>
      <w:r>
        <w:rPr>
          <w:color w:val="000000"/>
        </w:rPr>
        <w:t xml:space="preserve"> </w:t>
      </w:r>
      <w:proofErr w:type="spellStart"/>
      <w:r>
        <w:rPr>
          <w:color w:val="000000"/>
        </w:rPr>
        <w:t>patterns</w:t>
      </w:r>
      <w:proofErr w:type="spellEnd"/>
      <w:r>
        <w:rPr>
          <w:color w:val="000000"/>
        </w:rPr>
        <w:t xml:space="preserve">, </w:t>
      </w:r>
      <w:proofErr w:type="spellStart"/>
      <w:r>
        <w:rPr>
          <w:color w:val="000000"/>
        </w:rPr>
        <w:t>determinants</w:t>
      </w:r>
      <w:proofErr w:type="spellEnd"/>
      <w:r>
        <w:rPr>
          <w:color w:val="000000"/>
        </w:rPr>
        <w:t xml:space="preserve"> </w:t>
      </w:r>
      <w:proofErr w:type="spellStart"/>
      <w:r>
        <w:rPr>
          <w:color w:val="000000"/>
        </w:rPr>
        <w:t>and</w:t>
      </w:r>
      <w:proofErr w:type="spellEnd"/>
      <w:r>
        <w:rPr>
          <w:color w:val="000000"/>
        </w:rPr>
        <w:t xml:space="preserve"> </w:t>
      </w:r>
      <w:proofErr w:type="spellStart"/>
      <w:r>
        <w:rPr>
          <w:color w:val="000000"/>
        </w:rPr>
        <w:t>costs</w:t>
      </w:r>
      <w:proofErr w:type="spellEnd"/>
      <w:r>
        <w:rPr>
          <w:color w:val="000000"/>
        </w:rPr>
        <w:t xml:space="preserve">? Australian </w:t>
      </w:r>
      <w:proofErr w:type="spellStart"/>
      <w:r>
        <w:rPr>
          <w:color w:val="000000"/>
        </w:rPr>
        <w:t>Journal</w:t>
      </w:r>
      <w:proofErr w:type="spellEnd"/>
      <w:r>
        <w:rPr>
          <w:color w:val="000000"/>
        </w:rPr>
        <w:t xml:space="preserve"> </w:t>
      </w:r>
      <w:proofErr w:type="spellStart"/>
      <w:r>
        <w:rPr>
          <w:color w:val="000000"/>
        </w:rPr>
        <w:t>of</w:t>
      </w:r>
      <w:proofErr w:type="spellEnd"/>
      <w:r>
        <w:rPr>
          <w:color w:val="000000"/>
        </w:rPr>
        <w:t xml:space="preserve"> Rural Health. 2011 Apr;19(2):81–88. PMID: 21438950</w:t>
      </w:r>
    </w:p>
  </w:comment>
  <w:comment w:id="10" w:author="Daniel Pagotto" w:date="2025-02-13T15:16:00Z" w:initials="DP">
    <w:p w14:paraId="25457167" w14:textId="2D8FAFF9" w:rsidR="00781940" w:rsidRDefault="00781940">
      <w:pPr>
        <w:pStyle w:val="Textodecomentrio"/>
      </w:pPr>
      <w:r>
        <w:rPr>
          <w:rStyle w:val="Refdecomentrio"/>
        </w:rPr>
        <w:annotationRef/>
      </w:r>
      <w:r>
        <w:t>Atualizar</w:t>
      </w:r>
    </w:p>
  </w:comment>
  <w:comment w:id="12" w:author="Daniel Pagotto" w:date="2025-02-13T15:16:00Z" w:initials="DP">
    <w:p w14:paraId="7C5EB068" w14:textId="0F3EBF30" w:rsidR="00781940" w:rsidRDefault="00781940">
      <w:pPr>
        <w:pStyle w:val="Textodecomentrio"/>
      </w:pPr>
      <w:r>
        <w:rPr>
          <w:rStyle w:val="Refdecomentrio"/>
        </w:rPr>
        <w:annotationRef/>
      </w:r>
      <w:r>
        <w:t xml:space="preserve">Atualizar aqui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C4763" w15:done="0"/>
  <w15:commentEx w15:paraId="5C5C0D6F" w15:paraIdParent="654C4763" w15:done="0"/>
  <w15:commentEx w15:paraId="5E50E9F9" w15:done="0"/>
  <w15:commentEx w15:paraId="4B51C398" w15:done="0"/>
  <w15:commentEx w15:paraId="7F573DD4" w15:done="0"/>
  <w15:commentEx w15:paraId="25457167" w15:done="0"/>
  <w15:commentEx w15:paraId="7C5EB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BD3D846" w16cex:dateUtc="2025-01-12T01:18:00Z"/>
  <w16cex:commentExtensible w16cex:durableId="2B320CEB" w16cex:dateUtc="2025-01-15T13:31:00Z"/>
  <w16cex:commentExtensible w16cex:durableId="2AD47E96" w16cex:dateUtc="2024-11-05T14:23:00Z"/>
  <w16cex:commentExtensible w16cex:durableId="2AD47B94" w16cex:dateUtc="2024-11-05T14:10:00Z"/>
  <w16cex:commentExtensible w16cex:durableId="2B588AA1" w16cex:dateUtc="2025-02-13T18:13:00Z"/>
  <w16cex:commentExtensible w16cex:durableId="2B588B46" w16cex:dateUtc="2025-02-13T18:16:00Z"/>
  <w16cex:commentExtensible w16cex:durableId="2B588B4F" w16cex:dateUtc="2025-02-13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C4763" w16cid:durableId="0BD3D846"/>
  <w16cid:commentId w16cid:paraId="5C5C0D6F" w16cid:durableId="2B320CEB"/>
  <w16cid:commentId w16cid:paraId="5E50E9F9" w16cid:durableId="2AD47E96"/>
  <w16cid:commentId w16cid:paraId="4B51C398" w16cid:durableId="2AD47B94"/>
  <w16cid:commentId w16cid:paraId="7F573DD4" w16cid:durableId="2B588AA1"/>
  <w16cid:commentId w16cid:paraId="25457167" w16cid:durableId="2B588B46"/>
  <w16cid:commentId w16cid:paraId="7C5EB068" w16cid:durableId="2B588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82C4A" w14:textId="77777777" w:rsidR="00AB3618" w:rsidRDefault="00AB3618" w:rsidP="0078205E">
      <w:pPr>
        <w:spacing w:after="0" w:line="240" w:lineRule="auto"/>
      </w:pPr>
      <w:r>
        <w:separator/>
      </w:r>
    </w:p>
  </w:endnote>
  <w:endnote w:type="continuationSeparator" w:id="0">
    <w:p w14:paraId="06ECA102" w14:textId="77777777" w:rsidR="00AB3618" w:rsidRDefault="00AB3618"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694B6" w14:textId="77777777" w:rsidR="00AB3618" w:rsidRDefault="00AB3618" w:rsidP="0078205E">
      <w:pPr>
        <w:spacing w:after="0" w:line="240" w:lineRule="auto"/>
      </w:pPr>
      <w:r>
        <w:separator/>
      </w:r>
    </w:p>
  </w:footnote>
  <w:footnote w:type="continuationSeparator" w:id="0">
    <w:p w14:paraId="32A91865" w14:textId="77777777" w:rsidR="00AB3618" w:rsidRDefault="00AB3618"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ka Aquino">
    <w15:presenceInfo w15:providerId="None" w15:userId="Érika Aquino"/>
  </w15:person>
  <w15:person w15:author="Daniel Pagotto">
    <w15:presenceInfo w15:providerId="Windows Live" w15:userId="39ffc30baf637d13"/>
  </w15:person>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55C97"/>
    <w:rsid w:val="002826EF"/>
    <w:rsid w:val="002D5D78"/>
    <w:rsid w:val="002F1090"/>
    <w:rsid w:val="00305E82"/>
    <w:rsid w:val="00394FD4"/>
    <w:rsid w:val="003F6595"/>
    <w:rsid w:val="00456EB6"/>
    <w:rsid w:val="00496AA8"/>
    <w:rsid w:val="004A3585"/>
    <w:rsid w:val="004C446E"/>
    <w:rsid w:val="004C52AF"/>
    <w:rsid w:val="004E0F3E"/>
    <w:rsid w:val="0051118D"/>
    <w:rsid w:val="00537021"/>
    <w:rsid w:val="00583050"/>
    <w:rsid w:val="005C2471"/>
    <w:rsid w:val="005C3030"/>
    <w:rsid w:val="00635502"/>
    <w:rsid w:val="006447AB"/>
    <w:rsid w:val="00666086"/>
    <w:rsid w:val="0067139C"/>
    <w:rsid w:val="00685B3B"/>
    <w:rsid w:val="00694535"/>
    <w:rsid w:val="00767CD0"/>
    <w:rsid w:val="00781940"/>
    <w:rsid w:val="0078205E"/>
    <w:rsid w:val="007F4681"/>
    <w:rsid w:val="00814305"/>
    <w:rsid w:val="008B03A0"/>
    <w:rsid w:val="009E5CEE"/>
    <w:rsid w:val="00A442E3"/>
    <w:rsid w:val="00A80BE7"/>
    <w:rsid w:val="00A92A31"/>
    <w:rsid w:val="00AB3618"/>
    <w:rsid w:val="00B13018"/>
    <w:rsid w:val="00B55CBE"/>
    <w:rsid w:val="00B7476C"/>
    <w:rsid w:val="00C05C2B"/>
    <w:rsid w:val="00C15EC9"/>
    <w:rsid w:val="00C53FAD"/>
    <w:rsid w:val="00C567EB"/>
    <w:rsid w:val="00C62EA5"/>
    <w:rsid w:val="00CA4CA1"/>
    <w:rsid w:val="00D24869"/>
    <w:rsid w:val="00D36EEF"/>
    <w:rsid w:val="00D7294F"/>
    <w:rsid w:val="00D94AD2"/>
    <w:rsid w:val="00E263D7"/>
    <w:rsid w:val="00E47210"/>
    <w:rsid w:val="00E72E2A"/>
    <w:rsid w:val="00E91EB8"/>
    <w:rsid w:val="00F73D4E"/>
    <w:rsid w:val="00F879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character" w:customStyle="1" w:styleId="apple-tab-span">
    <w:name w:val="apple-tab-span"/>
    <w:basedOn w:val="Fontepargpadro"/>
    <w:rsid w:val="00781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08716180">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06956876">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anu.edu.au/aphcri"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7_equipamentos/07_indicadores_equipa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Layout" Target="diagrams/layou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201B4E"/>
    <w:rsid w:val="00341B9A"/>
    <w:rsid w:val="00767CD0"/>
    <w:rsid w:val="009A2513"/>
    <w:rsid w:val="00A647F7"/>
    <w:rsid w:val="00A81E60"/>
    <w:rsid w:val="00AE103D"/>
    <w:rsid w:val="00B84976"/>
    <w:rsid w:val="00BA0934"/>
    <w:rsid w:val="00BD1568"/>
    <w:rsid w:val="00EB6977"/>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1380</Words>
  <Characters>7453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12</cp:revision>
  <dcterms:created xsi:type="dcterms:W3CDTF">2024-11-06T14:00:00Z</dcterms:created>
  <dcterms:modified xsi:type="dcterms:W3CDTF">2025-02-13T18:18:00Z</dcterms:modified>
</cp:coreProperties>
</file>