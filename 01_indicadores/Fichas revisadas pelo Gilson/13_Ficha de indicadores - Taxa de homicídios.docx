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23D3F766" w:rsidR="0078205E" w:rsidRDefault="00B2497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B633131" wp14:editId="00C5223B">
            <wp:simplePos x="0" y="0"/>
            <wp:positionH relativeFrom="column">
              <wp:posOffset>-1087755</wp:posOffset>
            </wp:positionH>
            <wp:positionV relativeFrom="paragraph">
              <wp:posOffset>-884011</wp:posOffset>
            </wp:positionV>
            <wp:extent cx="7533426" cy="10655482"/>
            <wp:effectExtent l="0" t="0" r="0" b="0"/>
            <wp:wrapNone/>
            <wp:docPr id="152779443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9443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33426" cy="10655482"/>
                    </a:xfrm>
                    <a:prstGeom prst="rect">
                      <a:avLst/>
                    </a:prstGeom>
                  </pic:spPr>
                </pic:pic>
              </a:graphicData>
            </a:graphic>
            <wp14:sizeRelH relativeFrom="margin">
              <wp14:pctWidth>0</wp14:pctWidth>
            </wp14:sizeRelH>
            <wp14:sizeRelV relativeFrom="margin">
              <wp14:pctHeight>0</wp14:pctHeight>
            </wp14:sizeRelV>
          </wp:anchor>
        </w:drawing>
      </w:r>
    </w:p>
    <w:p w14:paraId="626A4C71" w14:textId="43749CB8" w:rsidR="00B24971" w:rsidRDefault="00B24971" w:rsidP="0078205E">
      <w:pPr>
        <w:ind w:left="-1701"/>
        <w:jc w:val="center"/>
        <w:rPr>
          <w:noProof/>
          <w:color w:val="FF0000"/>
        </w:rPr>
      </w:pPr>
    </w:p>
    <w:p w14:paraId="2FF19DD8" w14:textId="1C560EE0" w:rsidR="00B24971" w:rsidRDefault="00B24971" w:rsidP="0078205E">
      <w:pPr>
        <w:ind w:left="-1701"/>
        <w:jc w:val="center"/>
        <w:rPr>
          <w:noProof/>
          <w:color w:val="FF0000"/>
        </w:rPr>
      </w:pPr>
    </w:p>
    <w:p w14:paraId="5668486B" w14:textId="4C58106A" w:rsidR="00B24971" w:rsidRDefault="00B24971" w:rsidP="0078205E">
      <w:pPr>
        <w:ind w:left="-1701"/>
        <w:jc w:val="center"/>
        <w:rPr>
          <w:noProof/>
          <w:color w:val="FF0000"/>
        </w:rPr>
      </w:pPr>
    </w:p>
    <w:p w14:paraId="4BCD5331" w14:textId="382FFB99" w:rsidR="00B24971" w:rsidRDefault="00B24971" w:rsidP="0078205E">
      <w:pPr>
        <w:ind w:left="-1701"/>
        <w:jc w:val="center"/>
        <w:rPr>
          <w:noProof/>
          <w:color w:val="FF0000"/>
        </w:rPr>
      </w:pPr>
    </w:p>
    <w:p w14:paraId="7B2F7B5D" w14:textId="7086A631" w:rsidR="00B24971" w:rsidRDefault="00B24971" w:rsidP="0078205E">
      <w:pPr>
        <w:ind w:left="-1701"/>
        <w:jc w:val="center"/>
        <w:rPr>
          <w:noProof/>
          <w:color w:val="FF0000"/>
        </w:rPr>
      </w:pPr>
    </w:p>
    <w:p w14:paraId="7DA62C00" w14:textId="6AF2F322" w:rsidR="00B24971" w:rsidRDefault="00B24971" w:rsidP="0078205E">
      <w:pPr>
        <w:ind w:left="-1701"/>
        <w:jc w:val="center"/>
        <w:rPr>
          <w:noProof/>
          <w:color w:val="FF0000"/>
        </w:rPr>
      </w:pPr>
    </w:p>
    <w:p w14:paraId="0566585D" w14:textId="4258A8C0" w:rsidR="00B24971" w:rsidRDefault="00B24971" w:rsidP="0078205E">
      <w:pPr>
        <w:ind w:left="-1701"/>
        <w:jc w:val="center"/>
        <w:rPr>
          <w:noProof/>
          <w:color w:val="FF0000"/>
        </w:rPr>
      </w:pPr>
    </w:p>
    <w:p w14:paraId="5E4E93BB" w14:textId="07865FCD" w:rsidR="00B24971" w:rsidRDefault="00B24971" w:rsidP="0078205E">
      <w:pPr>
        <w:ind w:left="-1701"/>
        <w:jc w:val="center"/>
        <w:rPr>
          <w:noProof/>
          <w:color w:val="FF0000"/>
        </w:rPr>
      </w:pPr>
    </w:p>
    <w:p w14:paraId="49160068" w14:textId="6C1A73D0" w:rsidR="00B24971" w:rsidRDefault="00B24971" w:rsidP="0078205E">
      <w:pPr>
        <w:ind w:left="-1701"/>
        <w:jc w:val="center"/>
        <w:rPr>
          <w:noProof/>
          <w:color w:val="FF0000"/>
        </w:rPr>
      </w:pPr>
    </w:p>
    <w:p w14:paraId="4DD9F131" w14:textId="3D06BDBE" w:rsidR="00B24971" w:rsidRDefault="00B24971" w:rsidP="0078205E">
      <w:pPr>
        <w:ind w:left="-1701"/>
        <w:jc w:val="center"/>
        <w:rPr>
          <w:noProof/>
          <w:color w:val="FF0000"/>
        </w:rPr>
      </w:pPr>
    </w:p>
    <w:p w14:paraId="46A9ECCD" w14:textId="7FEE58F3" w:rsidR="00B24971" w:rsidRDefault="00B24971" w:rsidP="0078205E">
      <w:pPr>
        <w:ind w:left="-1701"/>
        <w:jc w:val="center"/>
        <w:rPr>
          <w:noProof/>
          <w:color w:val="FF0000"/>
        </w:rPr>
      </w:pPr>
    </w:p>
    <w:p w14:paraId="75D7525E" w14:textId="607FD629" w:rsidR="00B24971" w:rsidRDefault="00B24971" w:rsidP="0078205E">
      <w:pPr>
        <w:ind w:left="-1701"/>
        <w:jc w:val="center"/>
        <w:rPr>
          <w:noProof/>
          <w:color w:val="FF0000"/>
        </w:rPr>
      </w:pPr>
    </w:p>
    <w:p w14:paraId="2347C008" w14:textId="129EC448" w:rsidR="00B24971" w:rsidRDefault="00B24971" w:rsidP="0078205E">
      <w:pPr>
        <w:ind w:left="-1701"/>
        <w:jc w:val="center"/>
        <w:rPr>
          <w:noProof/>
          <w:color w:val="FF0000"/>
        </w:rPr>
      </w:pPr>
    </w:p>
    <w:p w14:paraId="6FDCBBAB" w14:textId="02189433" w:rsidR="00B24971" w:rsidRDefault="00B24971" w:rsidP="0078205E">
      <w:pPr>
        <w:ind w:left="-1701"/>
        <w:jc w:val="center"/>
        <w:rPr>
          <w:noProof/>
          <w:color w:val="FF0000"/>
        </w:rPr>
      </w:pPr>
    </w:p>
    <w:p w14:paraId="03FA0C6C" w14:textId="2ABB3EF0" w:rsidR="00B24971" w:rsidRDefault="00B24971" w:rsidP="0078205E">
      <w:pPr>
        <w:ind w:left="-1701"/>
        <w:jc w:val="center"/>
        <w:rPr>
          <w:noProof/>
          <w:color w:val="FF0000"/>
        </w:rPr>
      </w:pPr>
    </w:p>
    <w:p w14:paraId="6C6A5464" w14:textId="463481C4" w:rsidR="00B24971" w:rsidRDefault="00B24971" w:rsidP="0078205E">
      <w:pPr>
        <w:ind w:left="-1701"/>
        <w:jc w:val="center"/>
        <w:rPr>
          <w:noProof/>
          <w:color w:val="FF0000"/>
        </w:rPr>
      </w:pPr>
    </w:p>
    <w:p w14:paraId="676320FB" w14:textId="60F522C9" w:rsidR="00B24971" w:rsidRDefault="00B24971" w:rsidP="0078205E">
      <w:pPr>
        <w:ind w:left="-1701"/>
        <w:jc w:val="center"/>
        <w:rPr>
          <w:noProof/>
          <w:color w:val="FF0000"/>
        </w:rPr>
      </w:pPr>
    </w:p>
    <w:p w14:paraId="37445E8C" w14:textId="54EBFF6B" w:rsidR="00B24971" w:rsidRDefault="00B24971" w:rsidP="0078205E">
      <w:pPr>
        <w:ind w:left="-1701"/>
        <w:jc w:val="center"/>
        <w:rPr>
          <w:noProof/>
          <w:color w:val="FF0000"/>
        </w:rPr>
      </w:pPr>
    </w:p>
    <w:p w14:paraId="7CB28E8C" w14:textId="69139987" w:rsidR="00B24971" w:rsidRDefault="00B24971" w:rsidP="0078205E">
      <w:pPr>
        <w:ind w:left="-1701"/>
        <w:jc w:val="center"/>
        <w:rPr>
          <w:noProof/>
          <w:color w:val="FF0000"/>
        </w:rPr>
      </w:pPr>
    </w:p>
    <w:p w14:paraId="2FF5B5DF" w14:textId="004F0016" w:rsidR="00B24971" w:rsidRDefault="00B24971" w:rsidP="0078205E">
      <w:pPr>
        <w:ind w:left="-1701"/>
        <w:jc w:val="center"/>
        <w:rPr>
          <w:noProof/>
          <w:color w:val="FF0000"/>
        </w:rPr>
      </w:pPr>
    </w:p>
    <w:p w14:paraId="71C2F7D3" w14:textId="5FAA3D75" w:rsidR="00B24971" w:rsidRDefault="00B24971" w:rsidP="0078205E">
      <w:pPr>
        <w:ind w:left="-1701"/>
        <w:jc w:val="center"/>
        <w:rPr>
          <w:noProof/>
          <w:color w:val="FF0000"/>
        </w:rPr>
      </w:pPr>
    </w:p>
    <w:p w14:paraId="210497A2" w14:textId="4839EB6E" w:rsidR="00B24971" w:rsidRDefault="00B24971" w:rsidP="0078205E">
      <w:pPr>
        <w:ind w:left="-1701"/>
        <w:jc w:val="center"/>
        <w:rPr>
          <w:noProof/>
          <w:color w:val="FF0000"/>
        </w:rPr>
      </w:pPr>
    </w:p>
    <w:p w14:paraId="7109C309" w14:textId="1E8C1593" w:rsidR="00B24971" w:rsidRDefault="00B24971" w:rsidP="0078205E">
      <w:pPr>
        <w:ind w:left="-1701"/>
        <w:jc w:val="center"/>
        <w:rPr>
          <w:noProof/>
          <w:color w:val="FF0000"/>
        </w:rPr>
      </w:pPr>
    </w:p>
    <w:p w14:paraId="7F24720E" w14:textId="34387221" w:rsidR="00B24971" w:rsidRDefault="00B24971" w:rsidP="0078205E">
      <w:pPr>
        <w:ind w:left="-1701"/>
        <w:jc w:val="center"/>
        <w:rPr>
          <w:noProof/>
          <w:color w:val="FF0000"/>
        </w:rPr>
      </w:pPr>
    </w:p>
    <w:p w14:paraId="747F3D51" w14:textId="50604AC1" w:rsidR="00B24971" w:rsidRDefault="00B24971" w:rsidP="0078205E">
      <w:pPr>
        <w:ind w:left="-1701"/>
        <w:jc w:val="center"/>
        <w:rPr>
          <w:noProof/>
          <w:color w:val="FF0000"/>
        </w:rPr>
      </w:pPr>
    </w:p>
    <w:p w14:paraId="1920B18C" w14:textId="1647FCC3" w:rsidR="00B24971" w:rsidRDefault="00B24971" w:rsidP="0078205E">
      <w:pPr>
        <w:ind w:left="-1701"/>
        <w:jc w:val="center"/>
        <w:rPr>
          <w:noProof/>
          <w:color w:val="FF0000"/>
        </w:rPr>
      </w:pPr>
    </w:p>
    <w:p w14:paraId="62B88174" w14:textId="5B4B3D52" w:rsidR="00B24971" w:rsidRDefault="00B24971" w:rsidP="0078205E">
      <w:pPr>
        <w:ind w:left="-1701"/>
        <w:jc w:val="center"/>
        <w:rPr>
          <w:noProof/>
          <w:color w:val="FF0000"/>
        </w:rPr>
      </w:pPr>
    </w:p>
    <w:p w14:paraId="707C4821" w14:textId="6AE815EB" w:rsidR="00B24971" w:rsidRDefault="00B24971" w:rsidP="0078205E">
      <w:pPr>
        <w:ind w:left="-1701"/>
        <w:jc w:val="center"/>
        <w:rPr>
          <w:noProof/>
          <w:color w:val="FF0000"/>
        </w:rPr>
      </w:pPr>
    </w:p>
    <w:p w14:paraId="649DC2FE" w14:textId="134E7666" w:rsidR="00B24971" w:rsidRDefault="00B24971" w:rsidP="0078205E">
      <w:pPr>
        <w:ind w:left="-1701"/>
        <w:jc w:val="center"/>
        <w:rPr>
          <w:noProof/>
          <w:color w:val="FF0000"/>
        </w:rPr>
      </w:pPr>
    </w:p>
    <w:p w14:paraId="4420DEA7" w14:textId="3C0A7DF7" w:rsidR="00B24971" w:rsidRDefault="00B24971" w:rsidP="0078205E">
      <w:pPr>
        <w:ind w:left="-1701"/>
        <w:jc w:val="center"/>
        <w:rPr>
          <w:noProof/>
          <w:color w:val="FF0000"/>
        </w:rPr>
      </w:pPr>
    </w:p>
    <w:p w14:paraId="798F49A3" w14:textId="0908FB6A" w:rsidR="00B24971" w:rsidRDefault="00B24971" w:rsidP="0078205E">
      <w:pPr>
        <w:ind w:left="-1701"/>
        <w:jc w:val="center"/>
        <w:rPr>
          <w:noProof/>
          <w:color w:val="FF0000"/>
        </w:rPr>
      </w:pPr>
    </w:p>
    <w:p w14:paraId="38A1B519" w14:textId="2EAD64A3" w:rsidR="00B24971" w:rsidRDefault="00B24971" w:rsidP="0078205E">
      <w:pPr>
        <w:ind w:left="-1701"/>
        <w:jc w:val="center"/>
        <w:rPr>
          <w:noProof/>
          <w:color w:val="FF0000"/>
        </w:rPr>
      </w:pPr>
    </w:p>
    <w:p w14:paraId="4CFA91EA" w14:textId="43BC8989" w:rsidR="00B24971" w:rsidRDefault="00B24971" w:rsidP="0078205E">
      <w:pPr>
        <w:ind w:left="-1701"/>
        <w:jc w:val="center"/>
        <w:rPr>
          <w:noProof/>
          <w:color w:val="FF0000"/>
        </w:rPr>
      </w:pPr>
    </w:p>
    <w:p w14:paraId="32F52A35" w14:textId="0260FA24" w:rsidR="00B24971" w:rsidRDefault="00B24971" w:rsidP="0078205E">
      <w:pPr>
        <w:ind w:left="-1701"/>
        <w:jc w:val="center"/>
        <w:rPr>
          <w:noProof/>
          <w:color w:val="FF0000"/>
        </w:rPr>
      </w:pPr>
    </w:p>
    <w:p w14:paraId="5D68E41C" w14:textId="1C03E662" w:rsidR="00B24971" w:rsidRDefault="00B24971" w:rsidP="0078205E">
      <w:pPr>
        <w:ind w:left="-1701"/>
        <w:jc w:val="center"/>
        <w:rPr>
          <w:noProof/>
          <w:color w:val="FF0000"/>
        </w:rPr>
      </w:pPr>
    </w:p>
    <w:p w14:paraId="5CAA10C5" w14:textId="0352473D" w:rsidR="00B24971" w:rsidRDefault="00B24971" w:rsidP="0078205E">
      <w:pPr>
        <w:ind w:left="-1701"/>
        <w:jc w:val="center"/>
        <w:rPr>
          <w:noProof/>
          <w:color w:val="FF0000"/>
        </w:rPr>
      </w:pPr>
    </w:p>
    <w:p w14:paraId="06839155" w14:textId="006B16C4" w:rsidR="00B24971" w:rsidRDefault="00B24971" w:rsidP="0078205E">
      <w:pPr>
        <w:ind w:left="-1701"/>
        <w:jc w:val="center"/>
        <w:rPr>
          <w:noProof/>
          <w:color w:val="FF0000"/>
        </w:rPr>
      </w:pPr>
    </w:p>
    <w:p w14:paraId="2755201B" w14:textId="07BD7E43" w:rsidR="00B24971" w:rsidRDefault="00B24971" w:rsidP="0078205E">
      <w:pPr>
        <w:ind w:left="-1701"/>
        <w:jc w:val="center"/>
        <w:rPr>
          <w:noProof/>
          <w:color w:val="FF0000"/>
        </w:rPr>
      </w:pPr>
    </w:p>
    <w:p w14:paraId="0BA18F3F" w14:textId="500116E0" w:rsidR="00B24971" w:rsidRDefault="00B24971" w:rsidP="0078205E">
      <w:pPr>
        <w:ind w:left="-1701"/>
        <w:jc w:val="center"/>
        <w:rPr>
          <w:noProof/>
          <w:color w:val="FF0000"/>
        </w:rPr>
      </w:pPr>
    </w:p>
    <w:p w14:paraId="54D76D4C" w14:textId="6788DD91" w:rsidR="00B24971" w:rsidRDefault="00B24971" w:rsidP="0078205E">
      <w:pPr>
        <w:ind w:left="-1701"/>
        <w:jc w:val="center"/>
        <w:rPr>
          <w:noProof/>
          <w:color w:val="FF0000"/>
        </w:rPr>
      </w:pPr>
    </w:p>
    <w:p w14:paraId="08A8DF2B" w14:textId="51861FC7" w:rsidR="00B24971" w:rsidRDefault="00B24971" w:rsidP="0078205E">
      <w:pPr>
        <w:ind w:left="-1701"/>
        <w:jc w:val="center"/>
        <w:rPr>
          <w:noProof/>
          <w:color w:val="FF0000"/>
        </w:rPr>
      </w:pPr>
    </w:p>
    <w:p w14:paraId="217E071C" w14:textId="7AE393A3" w:rsidR="00B24971" w:rsidRDefault="00B24971" w:rsidP="0078205E">
      <w:pPr>
        <w:ind w:left="-1701"/>
        <w:jc w:val="center"/>
        <w:rPr>
          <w:noProof/>
          <w:color w:val="FF0000"/>
        </w:rPr>
      </w:pPr>
    </w:p>
    <w:p w14:paraId="07A3C596" w14:textId="30DFB83A" w:rsidR="00B24971" w:rsidRDefault="00B24971" w:rsidP="0078205E">
      <w:pPr>
        <w:ind w:left="-1701"/>
        <w:jc w:val="center"/>
        <w:rPr>
          <w:noProof/>
          <w:color w:val="FF0000"/>
        </w:rPr>
      </w:pPr>
    </w:p>
    <w:p w14:paraId="11AB4D68" w14:textId="73C55B6E" w:rsidR="00B24971" w:rsidRDefault="00B24971" w:rsidP="0078205E">
      <w:pPr>
        <w:ind w:left="-1701"/>
        <w:jc w:val="center"/>
        <w:rPr>
          <w:noProof/>
          <w:color w:val="FF0000"/>
        </w:rPr>
      </w:pPr>
    </w:p>
    <w:p w14:paraId="75518431" w14:textId="5349481B" w:rsidR="00B24971" w:rsidRDefault="00B24971" w:rsidP="0078205E">
      <w:pPr>
        <w:ind w:left="-1701"/>
        <w:jc w:val="center"/>
        <w:rPr>
          <w:noProof/>
          <w:color w:val="FF0000"/>
        </w:rPr>
      </w:pPr>
    </w:p>
    <w:p w14:paraId="3D601AD6" w14:textId="2AF25437" w:rsidR="00B24971" w:rsidRDefault="00B24971" w:rsidP="0078205E">
      <w:pPr>
        <w:ind w:left="-1701"/>
        <w:jc w:val="center"/>
        <w:rPr>
          <w:noProof/>
          <w:color w:val="FF0000"/>
        </w:rPr>
      </w:pPr>
    </w:p>
    <w:p w14:paraId="2D959EF8" w14:textId="60005387" w:rsidR="00B24971" w:rsidRDefault="00B24971" w:rsidP="0078205E">
      <w:pPr>
        <w:ind w:left="-1701"/>
        <w:jc w:val="center"/>
        <w:rPr>
          <w:noProof/>
          <w:color w:val="FF0000"/>
        </w:rPr>
      </w:pPr>
    </w:p>
    <w:p w14:paraId="07914E2B" w14:textId="6C707F37" w:rsidR="00B24971" w:rsidRDefault="00B24971" w:rsidP="0078205E">
      <w:pPr>
        <w:ind w:left="-1701"/>
        <w:jc w:val="center"/>
        <w:rPr>
          <w:noProof/>
          <w:color w:val="FF0000"/>
        </w:rPr>
      </w:pPr>
    </w:p>
    <w:p w14:paraId="32CD58A4" w14:textId="0ACE6891" w:rsidR="00B24971" w:rsidRDefault="00B24971" w:rsidP="0078205E">
      <w:pPr>
        <w:ind w:left="-1701"/>
        <w:jc w:val="center"/>
        <w:rPr>
          <w:noProof/>
          <w:color w:val="FF0000"/>
        </w:rPr>
      </w:pPr>
    </w:p>
    <w:p w14:paraId="2B8E461D" w14:textId="0C248C4C" w:rsidR="00B24971" w:rsidRDefault="00B24971" w:rsidP="0078205E">
      <w:pPr>
        <w:ind w:left="-1701"/>
        <w:jc w:val="center"/>
        <w:rPr>
          <w:noProof/>
          <w:color w:val="FF0000"/>
        </w:rPr>
      </w:pPr>
    </w:p>
    <w:p w14:paraId="7126F734" w14:textId="7EE67D8C" w:rsidR="00B24971" w:rsidRDefault="00B24971" w:rsidP="0078205E">
      <w:pPr>
        <w:ind w:left="-1701"/>
        <w:jc w:val="center"/>
        <w:rPr>
          <w:noProof/>
          <w:color w:val="FF0000"/>
        </w:rPr>
      </w:pPr>
    </w:p>
    <w:p w14:paraId="6B6B6735" w14:textId="12634621" w:rsidR="00B24971" w:rsidRDefault="00B24971" w:rsidP="0078205E">
      <w:pPr>
        <w:ind w:left="-1701"/>
        <w:jc w:val="center"/>
        <w:rPr>
          <w:noProof/>
          <w:color w:val="FF0000"/>
        </w:rPr>
      </w:pPr>
    </w:p>
    <w:p w14:paraId="05862CCB" w14:textId="07712232" w:rsidR="00B24971" w:rsidRDefault="00B24971" w:rsidP="0078205E">
      <w:pPr>
        <w:ind w:left="-1701"/>
        <w:jc w:val="center"/>
        <w:rPr>
          <w:noProof/>
          <w:color w:val="FF0000"/>
        </w:rPr>
      </w:pPr>
    </w:p>
    <w:p w14:paraId="1A397F5B" w14:textId="2AD77976" w:rsidR="00B24971" w:rsidRDefault="00B24971" w:rsidP="0078205E">
      <w:pPr>
        <w:ind w:left="-1701"/>
        <w:jc w:val="center"/>
        <w:rPr>
          <w:noProof/>
          <w:color w:val="FF0000"/>
        </w:rPr>
      </w:pPr>
    </w:p>
    <w:p w14:paraId="275B6E93" w14:textId="79ADB48C" w:rsidR="00B24971" w:rsidRDefault="00B24971" w:rsidP="0078205E">
      <w:pPr>
        <w:ind w:left="-1701"/>
        <w:jc w:val="center"/>
        <w:rPr>
          <w:noProof/>
          <w:color w:val="FF0000"/>
        </w:rPr>
      </w:pPr>
    </w:p>
    <w:p w14:paraId="17F45313" w14:textId="1323CF41" w:rsidR="00B24971" w:rsidRDefault="00B24971" w:rsidP="0078205E">
      <w:pPr>
        <w:ind w:left="-1701"/>
        <w:jc w:val="center"/>
        <w:rPr>
          <w:noProof/>
          <w:color w:val="FF0000"/>
        </w:rPr>
      </w:pPr>
    </w:p>
    <w:p w14:paraId="5FD2B1CD" w14:textId="30FBE05D" w:rsidR="00B24971" w:rsidRDefault="00B24971" w:rsidP="0078205E">
      <w:pPr>
        <w:ind w:left="-1701"/>
        <w:jc w:val="center"/>
        <w:rPr>
          <w:noProof/>
          <w:color w:val="FF0000"/>
        </w:rPr>
      </w:pPr>
    </w:p>
    <w:p w14:paraId="49DB0FEC" w14:textId="73FEBD27" w:rsidR="00B24971" w:rsidRDefault="00B24971" w:rsidP="0078205E">
      <w:pPr>
        <w:ind w:left="-1701"/>
        <w:jc w:val="center"/>
        <w:rPr>
          <w:noProof/>
          <w:color w:val="FF0000"/>
        </w:rPr>
      </w:pPr>
    </w:p>
    <w:p w14:paraId="31F7444C" w14:textId="77777777" w:rsidR="00B24971" w:rsidRDefault="00B2497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61226B6B" w:rsidR="0078205E" w:rsidRDefault="00A5259C" w:rsidP="0078205E">
      <w:pPr>
        <w:pStyle w:val="Texto"/>
        <w:spacing w:after="0" w:line="240" w:lineRule="auto"/>
        <w:jc w:val="center"/>
        <w:rPr>
          <w:b/>
          <w:bCs/>
          <w:sz w:val="30"/>
          <w:szCs w:val="30"/>
        </w:rPr>
      </w:pPr>
      <w:r w:rsidRPr="00B24971">
        <w:rPr>
          <w:b/>
          <w:bCs/>
          <w:sz w:val="30"/>
          <w:szCs w:val="30"/>
        </w:rPr>
        <w:lastRenderedPageBreak/>
        <w:t>TAXA DE MORTALIDADE POR HOMICÍDIOS</w:t>
      </w:r>
      <w:r w:rsidRPr="00155B1B">
        <w:rPr>
          <w:b/>
          <w:bCs/>
          <w:sz w:val="30"/>
          <w:szCs w:val="30"/>
        </w:rPr>
        <w:t xml:space="preserve"> </w:t>
      </w:r>
    </w:p>
    <w:p w14:paraId="4C007F63" w14:textId="77373C8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B2497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60F93C0" w:rsidR="0078205E" w:rsidRDefault="00A5259C"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11E59E35"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30F31CB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9A15A90"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3E1C4E75"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408640E" w14:textId="77777777" w:rsidR="00A5259C" w:rsidRDefault="00A5259C">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6E1EB31" w:rsidR="00D36EEF" w:rsidRPr="004B2078" w:rsidRDefault="00D36EEF" w:rsidP="00A5259C">
          <w:pPr>
            <w:pStyle w:val="CabealhodoSumrio"/>
            <w:spacing w:after="200" w:line="360" w:lineRule="auto"/>
            <w:jc w:val="center"/>
            <w:rPr>
              <w:rFonts w:ascii="Exo" w:hAnsi="Exo"/>
              <w:b/>
              <w:bCs/>
              <w:color w:val="auto"/>
            </w:rPr>
          </w:pPr>
          <w:r w:rsidRPr="004B2078">
            <w:rPr>
              <w:rFonts w:ascii="Exo" w:hAnsi="Exo"/>
              <w:b/>
              <w:bCs/>
              <w:color w:val="auto"/>
            </w:rPr>
            <w:t>Sumário</w:t>
          </w:r>
        </w:p>
        <w:p w14:paraId="242A024A" w14:textId="741AB0C0" w:rsidR="00237A46" w:rsidRPr="00237A46" w:rsidRDefault="00D36EEF">
          <w:pPr>
            <w:pStyle w:val="Sumrio1"/>
            <w:tabs>
              <w:tab w:val="right" w:leader="dot" w:pos="9062"/>
            </w:tabs>
            <w:rPr>
              <w:rStyle w:val="Hyperlink"/>
              <w:rFonts w:ascii="Exo" w:hAnsi="Exo"/>
              <w:b/>
              <w:bCs/>
            </w:rPr>
          </w:pPr>
          <w:r w:rsidRPr="004B2078">
            <w:rPr>
              <w:rFonts w:ascii="Exo" w:hAnsi="Exo"/>
            </w:rPr>
            <w:fldChar w:fldCharType="begin"/>
          </w:r>
          <w:r w:rsidRPr="004B2078">
            <w:rPr>
              <w:rFonts w:ascii="Exo" w:hAnsi="Exo"/>
            </w:rPr>
            <w:instrText xml:space="preserve"> TOC \o "1-3" \h \z \u </w:instrText>
          </w:r>
          <w:r w:rsidRPr="004B2078">
            <w:rPr>
              <w:rFonts w:ascii="Exo" w:hAnsi="Exo"/>
            </w:rPr>
            <w:fldChar w:fldCharType="separate"/>
          </w:r>
          <w:hyperlink w:anchor="_Toc189059207" w:history="1">
            <w:r w:rsidR="00237A46" w:rsidRPr="00DD2AC4">
              <w:rPr>
                <w:rStyle w:val="Hyperlink"/>
                <w:rFonts w:ascii="Exo" w:hAnsi="Exo"/>
                <w:b/>
                <w:bCs/>
                <w:noProof/>
              </w:rPr>
              <w:t>Introdução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_Toc189059207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4</w:t>
            </w:r>
            <w:r w:rsidR="00237A46" w:rsidRPr="00237A46">
              <w:rPr>
                <w:rStyle w:val="Hyperlink"/>
                <w:rFonts w:ascii="Exo" w:hAnsi="Exo"/>
                <w:b/>
                <w:bCs/>
                <w:webHidden/>
              </w:rPr>
              <w:fldChar w:fldCharType="end"/>
            </w:r>
          </w:hyperlink>
        </w:p>
        <w:p w14:paraId="7AA68F85" w14:textId="7FF5A123" w:rsidR="00237A46" w:rsidRPr="00237A46" w:rsidRDefault="0098383B">
          <w:pPr>
            <w:pStyle w:val="Sumrio1"/>
            <w:tabs>
              <w:tab w:val="right" w:leader="dot" w:pos="9062"/>
            </w:tabs>
            <w:rPr>
              <w:rStyle w:val="Hyperlink"/>
              <w:rFonts w:ascii="Exo" w:hAnsi="Exo"/>
              <w:b/>
              <w:bCs/>
            </w:rPr>
          </w:pPr>
          <w:hyperlink w:anchor="_Toc189059208" w:history="1">
            <w:r w:rsidR="00237A46" w:rsidRPr="00DD2AC4">
              <w:rPr>
                <w:rStyle w:val="Hyperlink"/>
                <w:rFonts w:ascii="Exo" w:hAnsi="Exo"/>
                <w:b/>
                <w:bCs/>
                <w:noProof/>
              </w:rPr>
              <w:t>Ficha de qualificação do indicador</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_Toc189059208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5</w:t>
            </w:r>
            <w:r w:rsidR="00237A46" w:rsidRPr="00237A46">
              <w:rPr>
                <w:rStyle w:val="Hyperlink"/>
                <w:rFonts w:ascii="Exo" w:hAnsi="Exo"/>
                <w:b/>
                <w:bCs/>
                <w:webHidden/>
              </w:rPr>
              <w:fldChar w:fldCharType="end"/>
            </w:r>
          </w:hyperlink>
        </w:p>
        <w:p w14:paraId="62DCDBD3" w14:textId="12CBAE92" w:rsidR="00237A46" w:rsidRPr="00237A46" w:rsidRDefault="0098383B">
          <w:pPr>
            <w:pStyle w:val="Sumrio1"/>
            <w:tabs>
              <w:tab w:val="right" w:leader="dot" w:pos="9062"/>
            </w:tabs>
            <w:rPr>
              <w:rStyle w:val="Hyperlink"/>
              <w:rFonts w:ascii="Exo" w:hAnsi="Exo"/>
              <w:b/>
              <w:bCs/>
            </w:rPr>
          </w:pPr>
          <w:hyperlink w:anchor="_Toc189059209" w:history="1">
            <w:r w:rsidR="00237A46" w:rsidRPr="00DD2AC4">
              <w:rPr>
                <w:rStyle w:val="Hyperlink"/>
                <w:rFonts w:ascii="Exo" w:hAnsi="Exo"/>
                <w:b/>
                <w:bCs/>
                <w:noProof/>
              </w:rPr>
              <w:t>Exemplo de aplicação</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_Toc189059209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7</w:t>
            </w:r>
            <w:r w:rsidR="00237A46" w:rsidRPr="00237A46">
              <w:rPr>
                <w:rStyle w:val="Hyperlink"/>
                <w:rFonts w:ascii="Exo" w:hAnsi="Exo"/>
                <w:b/>
                <w:bCs/>
                <w:webHidden/>
              </w:rPr>
              <w:fldChar w:fldCharType="end"/>
            </w:r>
          </w:hyperlink>
        </w:p>
        <w:p w14:paraId="4DEA06E4" w14:textId="0BAB1FE5" w:rsidR="00237A46" w:rsidRPr="00237A46" w:rsidRDefault="0098383B">
          <w:pPr>
            <w:pStyle w:val="Sumrio1"/>
            <w:tabs>
              <w:tab w:val="right" w:leader="dot" w:pos="9062"/>
            </w:tabs>
            <w:rPr>
              <w:rStyle w:val="Hyperlink"/>
              <w:rFonts w:ascii="Exo" w:hAnsi="Exo"/>
              <w:b/>
              <w:bCs/>
            </w:rPr>
          </w:pPr>
          <w:hyperlink w:anchor="_Toc189059210" w:history="1">
            <w:r w:rsidR="00237A46" w:rsidRPr="00DD2AC4">
              <w:rPr>
                <w:rStyle w:val="Hyperlink"/>
                <w:rFonts w:ascii="Exo" w:hAnsi="Exo"/>
                <w:b/>
                <w:bCs/>
                <w:noProof/>
              </w:rPr>
              <w:t>Referências</w:t>
            </w:r>
            <w:r w:rsidR="00237A46" w:rsidRPr="00237A46">
              <w:rPr>
                <w:rStyle w:val="Hyperlink"/>
                <w:rFonts w:ascii="Exo" w:hAnsi="Exo"/>
                <w:b/>
                <w:bCs/>
                <w:webHidden/>
              </w:rPr>
              <w:tab/>
            </w:r>
            <w:r w:rsidR="00237A46" w:rsidRPr="00237A46">
              <w:rPr>
                <w:rStyle w:val="Hyperlink"/>
                <w:rFonts w:ascii="Exo" w:hAnsi="Exo"/>
                <w:b/>
                <w:bCs/>
                <w:webHidden/>
              </w:rPr>
              <w:fldChar w:fldCharType="begin"/>
            </w:r>
            <w:r w:rsidR="00237A46" w:rsidRPr="00237A46">
              <w:rPr>
                <w:rStyle w:val="Hyperlink"/>
                <w:rFonts w:ascii="Exo" w:hAnsi="Exo"/>
                <w:b/>
                <w:bCs/>
                <w:webHidden/>
              </w:rPr>
              <w:instrText xml:space="preserve"> PAGEREF _Toc189059210 \h </w:instrText>
            </w:r>
            <w:r w:rsidR="00237A46" w:rsidRPr="00237A46">
              <w:rPr>
                <w:rStyle w:val="Hyperlink"/>
                <w:rFonts w:ascii="Exo" w:hAnsi="Exo"/>
                <w:b/>
                <w:bCs/>
                <w:webHidden/>
              </w:rPr>
            </w:r>
            <w:r w:rsidR="00237A46" w:rsidRPr="00237A46">
              <w:rPr>
                <w:rStyle w:val="Hyperlink"/>
                <w:rFonts w:ascii="Exo" w:hAnsi="Exo"/>
                <w:b/>
                <w:bCs/>
                <w:webHidden/>
              </w:rPr>
              <w:fldChar w:fldCharType="separate"/>
            </w:r>
            <w:r w:rsidR="003C3485">
              <w:rPr>
                <w:rStyle w:val="Hyperlink"/>
                <w:rFonts w:ascii="Exo" w:hAnsi="Exo"/>
                <w:b/>
                <w:bCs/>
                <w:noProof/>
                <w:webHidden/>
              </w:rPr>
              <w:t>8</w:t>
            </w:r>
            <w:r w:rsidR="00237A46" w:rsidRPr="00237A46">
              <w:rPr>
                <w:rStyle w:val="Hyperlink"/>
                <w:rFonts w:ascii="Exo" w:hAnsi="Exo"/>
                <w:b/>
                <w:bCs/>
                <w:webHidden/>
              </w:rPr>
              <w:fldChar w:fldCharType="end"/>
            </w:r>
          </w:hyperlink>
        </w:p>
        <w:p w14:paraId="27726F3B" w14:textId="26173F7B" w:rsidR="00D36EEF" w:rsidRPr="00A5259C" w:rsidRDefault="00D36EEF" w:rsidP="00A5259C">
          <w:pPr>
            <w:rPr>
              <w:rFonts w:ascii="Exo" w:hAnsi="Exo"/>
            </w:rPr>
          </w:pPr>
          <w:r w:rsidRPr="004B2078">
            <w:rPr>
              <w:rFonts w:ascii="Exo" w:hAnsi="Exo"/>
            </w:rPr>
            <w:fldChar w:fldCharType="end"/>
          </w:r>
        </w:p>
      </w:sdtContent>
    </w:sdt>
    <w:p w14:paraId="38BB21B9" w14:textId="77777777" w:rsidR="00A5259C" w:rsidRDefault="00A5259C">
      <w:pPr>
        <w:rPr>
          <w:rFonts w:ascii="Exo" w:eastAsiaTheme="majorEastAsia" w:hAnsi="Exo" w:cstheme="majorBidi"/>
          <w:b/>
          <w:bCs/>
          <w:sz w:val="32"/>
          <w:szCs w:val="32"/>
        </w:rPr>
      </w:pPr>
      <w:r>
        <w:rPr>
          <w:rFonts w:ascii="Exo" w:hAnsi="Exo"/>
          <w:b/>
          <w:bCs/>
        </w:rPr>
        <w:br w:type="page"/>
      </w:r>
    </w:p>
    <w:p w14:paraId="7021F616" w14:textId="34C46649" w:rsidR="00A80BE7" w:rsidRPr="00A5259C" w:rsidRDefault="00A80BE7" w:rsidP="00A5259C">
      <w:pPr>
        <w:pStyle w:val="Ttulo1"/>
        <w:spacing w:after="200" w:line="360" w:lineRule="auto"/>
        <w:jc w:val="center"/>
        <w:rPr>
          <w:rFonts w:ascii="Exo" w:hAnsi="Exo"/>
          <w:b/>
          <w:bCs/>
          <w:color w:val="auto"/>
        </w:rPr>
      </w:pPr>
      <w:bookmarkStart w:id="0" w:name="_Toc189059207"/>
      <w:r w:rsidRPr="004B2078">
        <w:rPr>
          <w:rFonts w:ascii="Exo" w:hAnsi="Exo"/>
          <w:b/>
          <w:bCs/>
          <w:color w:val="auto"/>
        </w:rPr>
        <w:lastRenderedPageBreak/>
        <w:t>Introdução</w:t>
      </w:r>
      <w:bookmarkEnd w:id="0"/>
    </w:p>
    <w:p w14:paraId="6927C0E3" w14:textId="77777777" w:rsidR="005517C1" w:rsidRPr="00B56436" w:rsidRDefault="005517C1" w:rsidP="005517C1">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9C0CEE16F7034095A3CC593FB3D99960"/>
          </w:placeholder>
        </w:sdtPr>
        <w:sdtContent>
          <w:r w:rsidRPr="00B56436">
            <w:rPr>
              <w:rFonts w:ascii="Exo" w:hAnsi="Exo"/>
              <w:sz w:val="24"/>
              <w:szCs w:val="24"/>
              <w:vertAlign w:val="superscript"/>
            </w:rPr>
            <w:t>1</w:t>
          </w:r>
        </w:sdtContent>
      </w:sdt>
      <w:r w:rsidRPr="00B56436">
        <w:rPr>
          <w:rFonts w:ascii="Exo" w:hAnsi="Exo"/>
          <w:sz w:val="24"/>
          <w:szCs w:val="24"/>
        </w:rPr>
        <w:t>.</w:t>
      </w:r>
    </w:p>
    <w:p w14:paraId="351FA127" w14:textId="77777777" w:rsidR="005517C1" w:rsidRPr="00AA460F" w:rsidRDefault="005517C1" w:rsidP="005517C1">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4453E9A7474F48D899ACB7D799CBDB18"/>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4453E9A7474F48D899ACB7D799CBDB18"/>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3F7B6EEF" w14:textId="43C4E376" w:rsidR="008B402E" w:rsidRPr="005517C1" w:rsidRDefault="00D36EEF" w:rsidP="005517C1">
      <w:pPr>
        <w:pStyle w:val="SemEspaamento"/>
        <w:spacing w:line="360" w:lineRule="auto"/>
        <w:ind w:firstLine="851"/>
        <w:jc w:val="both"/>
        <w:rPr>
          <w:rFonts w:ascii="Exo" w:hAnsi="Exo"/>
          <w:sz w:val="24"/>
          <w:szCs w:val="24"/>
        </w:rPr>
      </w:pPr>
      <w:r w:rsidRPr="005517C1">
        <w:rPr>
          <w:rFonts w:ascii="Exo" w:hAnsi="Exo"/>
          <w:sz w:val="24"/>
          <w:szCs w:val="24"/>
        </w:rPr>
        <w:t>Neste documento descrevemos os processos executados para construção do indicador</w:t>
      </w:r>
      <w:r w:rsidR="00E47210" w:rsidRPr="005517C1">
        <w:rPr>
          <w:rFonts w:ascii="Exo" w:hAnsi="Exo"/>
          <w:sz w:val="24"/>
          <w:szCs w:val="24"/>
        </w:rPr>
        <w:t xml:space="preserve"> </w:t>
      </w:r>
      <w:r w:rsidR="008B402E" w:rsidRPr="005517C1">
        <w:rPr>
          <w:rFonts w:ascii="Exo" w:hAnsi="Exo"/>
          <w:sz w:val="24"/>
          <w:szCs w:val="24"/>
        </w:rPr>
        <w:t>Taxa de mortalidade por homicídios. Este é um indicador importante para o planejamento e dimensionamento da força de trabalho na saúde, pois reflete diretamente a carga de trabalho dos profissionais de saúde, especialmente em áreas com altas taxas de violência. Em regiões com elevados índices de homicídios, observa-se um aumento na demanda por serviços de emergência, atendimento hospitalar e reabilitação, exigindo uma alocação mais eficiente e estratégica de recursos humanos. Além disso, a violência impacta a saúde mental da população, resultando em um aumento de casos de transtornos psicológicos que necessitam de atenção especializada</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15E7F1127D37422E95027CE4AF47F37E"/>
          </w:placeholder>
        </w:sdtPr>
        <w:sdtEndPr/>
        <w:sdtContent>
          <w:r w:rsidR="005517C1">
            <w:rPr>
              <w:rFonts w:ascii="Exo" w:hAnsi="Exo"/>
              <w:sz w:val="24"/>
              <w:szCs w:val="24"/>
            </w:rPr>
            <w:t xml:space="preserve"> </w:t>
          </w:r>
          <w:r w:rsidR="00A85C62" w:rsidRPr="005517C1">
            <w:rPr>
              <w:rFonts w:ascii="Exo" w:hAnsi="Exo"/>
              <w:sz w:val="24"/>
              <w:szCs w:val="24"/>
              <w:vertAlign w:val="superscript"/>
            </w:rPr>
            <w:t>7</w:t>
          </w:r>
        </w:sdtContent>
      </w:sdt>
      <w:r w:rsidR="00A85C62" w:rsidRPr="005517C1">
        <w:rPr>
          <w:rFonts w:ascii="Exo" w:hAnsi="Exo"/>
          <w:sz w:val="24"/>
          <w:szCs w:val="24"/>
        </w:rPr>
        <w:t>.</w:t>
      </w:r>
    </w:p>
    <w:p w14:paraId="00B525C2" w14:textId="7356EBA0" w:rsidR="00D36EEF" w:rsidRPr="005517C1" w:rsidRDefault="008B402E" w:rsidP="005517C1">
      <w:pPr>
        <w:pStyle w:val="SemEspaamento"/>
        <w:spacing w:line="360" w:lineRule="auto"/>
        <w:ind w:firstLine="851"/>
        <w:jc w:val="both"/>
        <w:rPr>
          <w:rFonts w:ascii="Exo" w:hAnsi="Exo"/>
          <w:sz w:val="24"/>
          <w:szCs w:val="24"/>
        </w:rPr>
      </w:pPr>
      <w:r w:rsidRPr="005517C1">
        <w:rPr>
          <w:rFonts w:ascii="Exo" w:hAnsi="Exo"/>
          <w:sz w:val="24"/>
          <w:szCs w:val="24"/>
        </w:rPr>
        <w:t>Além disso, a violência social é reconhecida como um determinante social da saúde, influenciando negativamente a qualidade de vida e a saúde da população. A análise da taxa de homicídios permite identificar áreas de maior vulnerabilidade, orientando políticas públicas e estratégias de saúde para mitigar os efeitos da violência e melhorar as condições de saúde da comunidade</w:t>
      </w:r>
      <w:r w:rsidR="005517C1">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83C0B6399802442197A82FFACFFA78CB"/>
          </w:placeholder>
        </w:sdtPr>
        <w:sdtEndPr/>
        <w:sdtContent>
          <w:r w:rsidR="00A85C62" w:rsidRPr="005517C1">
            <w:rPr>
              <w:rFonts w:ascii="Exo" w:hAnsi="Exo"/>
              <w:sz w:val="24"/>
              <w:szCs w:val="24"/>
              <w:vertAlign w:val="superscript"/>
            </w:rPr>
            <w:t>8</w:t>
          </w:r>
        </w:sdtContent>
      </w:sdt>
      <w:r w:rsidR="00A85C62" w:rsidRPr="005517C1">
        <w:rPr>
          <w:rFonts w:ascii="Exo" w:hAnsi="Exo"/>
          <w:sz w:val="24"/>
          <w:szCs w:val="24"/>
        </w:rPr>
        <w:t>.</w:t>
      </w:r>
    </w:p>
    <w:p w14:paraId="47B613FC" w14:textId="237E7894" w:rsidR="00A5259C" w:rsidRPr="00A5259C" w:rsidRDefault="005517C1" w:rsidP="00A5259C">
      <w:pPr>
        <w:pStyle w:val="SemEspaamento"/>
        <w:spacing w:after="200" w:line="360" w:lineRule="auto"/>
        <w:ind w:firstLine="851"/>
        <w:jc w:val="both"/>
        <w:rPr>
          <w:rFonts w:ascii="Exo" w:hAnsi="Exo"/>
          <w:sz w:val="20"/>
          <w:szCs w:val="20"/>
        </w:rPr>
      </w:pPr>
      <w:r w:rsidRPr="00B56436">
        <w:rPr>
          <w:rFonts w:ascii="Exo" w:hAnsi="Exo"/>
          <w:sz w:val="24"/>
          <w:szCs w:val="24"/>
        </w:rPr>
        <w:lastRenderedPageBreak/>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D83727">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A5259C" w:rsidRPr="005517C1">
        <w:rPr>
          <w:rFonts w:ascii="Exo" w:hAnsi="Exo"/>
          <w:sz w:val="24"/>
          <w:szCs w:val="24"/>
        </w:rPr>
        <w:t>A seção subsequente traz um exemplo de aplicação do indicador para um recorte d</w:t>
      </w:r>
      <w:r w:rsidR="00DD1CD5" w:rsidRPr="005517C1">
        <w:rPr>
          <w:rFonts w:ascii="Exo" w:hAnsi="Exo"/>
          <w:sz w:val="24"/>
          <w:szCs w:val="24"/>
        </w:rPr>
        <w:t xml:space="preserve">as taxas de homicídios nas </w:t>
      </w:r>
      <w:r w:rsidR="00A5259C" w:rsidRPr="005517C1">
        <w:rPr>
          <w:rFonts w:ascii="Exo" w:hAnsi="Exo"/>
          <w:sz w:val="24"/>
          <w:szCs w:val="24"/>
        </w:rPr>
        <w:t>regiões do Brasil.</w:t>
      </w:r>
      <w:r w:rsidR="00A5259C">
        <w:rPr>
          <w:rFonts w:ascii="Exo" w:hAnsi="Exo"/>
          <w:b/>
          <w:bCs/>
        </w:rPr>
        <w:br w:type="page"/>
      </w:r>
    </w:p>
    <w:p w14:paraId="2598DBCA" w14:textId="77777777" w:rsidR="00A5259C" w:rsidRPr="00901191" w:rsidRDefault="00A5259C" w:rsidP="00A5259C">
      <w:pPr>
        <w:pStyle w:val="Ttulo1"/>
        <w:spacing w:after="200" w:line="360" w:lineRule="auto"/>
        <w:jc w:val="center"/>
        <w:rPr>
          <w:rFonts w:ascii="Exo" w:hAnsi="Exo"/>
          <w:b/>
          <w:bCs/>
          <w:color w:val="auto"/>
        </w:rPr>
      </w:pPr>
      <w:bookmarkStart w:id="3" w:name="_Toc188949654"/>
      <w:bookmarkStart w:id="4" w:name="_Toc188974603"/>
      <w:bookmarkStart w:id="5" w:name="_Toc189059208"/>
      <w:r w:rsidRPr="00A440DB">
        <w:rPr>
          <w:rFonts w:ascii="Exo" w:hAnsi="Exo"/>
          <w:b/>
          <w:bCs/>
          <w:color w:val="auto"/>
        </w:rPr>
        <w:lastRenderedPageBreak/>
        <w:t>Ficha de qualificação do indicador</w:t>
      </w:r>
      <w:bookmarkEnd w:id="3"/>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4B2078" w:rsidRPr="004B2078" w14:paraId="3851B3CD"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F9C48AB" w14:textId="77777777" w:rsidR="004B2078" w:rsidRPr="004B2078" w:rsidRDefault="004B2078" w:rsidP="00267B70">
            <w:pPr>
              <w:pStyle w:val="QuadrosFiguras1"/>
              <w:spacing w:before="60" w:after="60" w:line="240" w:lineRule="auto"/>
              <w:jc w:val="left"/>
              <w:rPr>
                <w:rFonts w:ascii="Exo" w:hAnsi="Exo"/>
                <w:sz w:val="22"/>
                <w:szCs w:val="24"/>
              </w:rPr>
            </w:pPr>
            <w:bookmarkStart w:id="6" w:name="_Hlk179444991"/>
            <w:r w:rsidRPr="004B207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99C9D76" w14:textId="77777777" w:rsidR="004B2078" w:rsidRPr="004B2078" w:rsidRDefault="004B2078" w:rsidP="00267B70">
            <w:pPr>
              <w:spacing w:before="60" w:after="60"/>
              <w:rPr>
                <w:rFonts w:ascii="Exo" w:hAnsi="Exo"/>
                <w:b/>
                <w:bCs/>
                <w:szCs w:val="24"/>
              </w:rPr>
            </w:pPr>
            <w:r w:rsidRPr="004B2078">
              <w:rPr>
                <w:rFonts w:ascii="Exo" w:hAnsi="Exo"/>
                <w:b/>
                <w:bCs/>
                <w:szCs w:val="24"/>
              </w:rPr>
              <w:t>Taxa de mortalidade por homicídios</w:t>
            </w:r>
          </w:p>
        </w:tc>
      </w:tr>
      <w:tr w:rsidR="004B2078" w:rsidRPr="004B2078" w14:paraId="1A6C0866"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16B8395" w14:textId="77777777" w:rsidR="004B2078" w:rsidRPr="004B2078" w:rsidRDefault="004B2078" w:rsidP="00267B70">
            <w:pPr>
              <w:spacing w:before="60" w:after="60"/>
              <w:rPr>
                <w:rFonts w:ascii="Exo" w:hAnsi="Exo"/>
                <w:b/>
                <w:bCs/>
                <w:color w:val="FFFFFF" w:themeColor="background1"/>
                <w:szCs w:val="24"/>
              </w:rPr>
            </w:pPr>
            <w:r w:rsidRPr="004B207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4A3C93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Epidemiológico</w:t>
            </w:r>
          </w:p>
        </w:tc>
      </w:tr>
      <w:tr w:rsidR="004B2078" w:rsidRPr="004B2078" w14:paraId="2317D934"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8ADF5C"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3A7B001" w14:textId="6BC87E4C" w:rsidR="004B2078" w:rsidRPr="004B2078" w:rsidRDefault="004B2078" w:rsidP="00267B70">
            <w:pPr>
              <w:spacing w:before="60" w:after="60"/>
              <w:rPr>
                <w:rFonts w:ascii="Exo" w:hAnsi="Exo"/>
                <w:sz w:val="20"/>
              </w:rPr>
            </w:pPr>
            <w:r w:rsidRPr="004B2078">
              <w:rPr>
                <w:rFonts w:ascii="Exo" w:hAnsi="Exo"/>
                <w:sz w:val="20"/>
              </w:rPr>
              <w:t>Óbitos por 100 mil habitantes</w:t>
            </w:r>
          </w:p>
        </w:tc>
      </w:tr>
      <w:tr w:rsidR="004B2078" w:rsidRPr="004B2078" w14:paraId="13A148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4F45443"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0C518D46"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Sistema de Informação sobre Mortalidade (SIM-DO) e</w:t>
            </w:r>
          </w:p>
          <w:p w14:paraId="2FA55E5E" w14:textId="18075159" w:rsidR="004B2078" w:rsidRPr="004B2078" w:rsidRDefault="004B2078" w:rsidP="00267B70">
            <w:pPr>
              <w:pStyle w:val="QuadrosFiguras1"/>
              <w:spacing w:before="60" w:after="60" w:line="240" w:lineRule="auto"/>
              <w:jc w:val="both"/>
              <w:rPr>
                <w:rFonts w:ascii="Exo" w:hAnsi="Exo"/>
                <w:color w:val="auto"/>
              </w:rPr>
            </w:pPr>
            <w:r w:rsidRPr="004B2078">
              <w:rPr>
                <w:rFonts w:ascii="Times New Roman" w:hAnsi="Times New Roman" w:cs="Times New Roman"/>
                <w:color w:val="auto"/>
              </w:rPr>
              <w:t>●</w:t>
            </w:r>
            <w:r w:rsidRPr="004B2078">
              <w:rPr>
                <w:rFonts w:ascii="Exo" w:hAnsi="Exo" w:cs="Courier New"/>
                <w:color w:val="auto"/>
              </w:rPr>
              <w:t xml:space="preserve"> </w:t>
            </w:r>
            <w:r w:rsidRPr="004B2078">
              <w:rPr>
                <w:rFonts w:ascii="Exo" w:hAnsi="Exo"/>
                <w:color w:val="auto"/>
              </w:rPr>
              <w:t>Projeções populacionais da Secretaria de Vigilância em Saúde e Ambiente (SVSA)</w:t>
            </w:r>
          </w:p>
          <w:p w14:paraId="76220EDE"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 xml:space="preserve">Instituição: Ministério da Saúde, disponibilizado via </w:t>
            </w:r>
            <w:proofErr w:type="spellStart"/>
            <w:r w:rsidRPr="004B2078">
              <w:rPr>
                <w:rFonts w:ascii="Exo" w:hAnsi="Exo"/>
                <w:color w:val="auto"/>
              </w:rPr>
              <w:t>Datasus</w:t>
            </w:r>
            <w:proofErr w:type="spellEnd"/>
            <w:r w:rsidRPr="004B2078">
              <w:rPr>
                <w:rFonts w:ascii="Exo" w:hAnsi="Exo"/>
                <w:color w:val="auto"/>
              </w:rPr>
              <w:t>.</w:t>
            </w:r>
          </w:p>
        </w:tc>
      </w:tr>
      <w:tr w:rsidR="004B2078" w:rsidRPr="004B2078" w14:paraId="78268DDF"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754DFB"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37B78B16" w14:textId="7FDC8D6F" w:rsidR="004B2078" w:rsidRPr="004B2078" w:rsidRDefault="004B2078" w:rsidP="00267B70">
            <w:pPr>
              <w:spacing w:before="60" w:after="60"/>
              <w:jc w:val="both"/>
              <w:rPr>
                <w:rFonts w:ascii="Exo" w:hAnsi="Exo"/>
                <w:sz w:val="20"/>
              </w:rPr>
            </w:pPr>
            <w:r w:rsidRPr="004B2078">
              <w:rPr>
                <w:rFonts w:ascii="Exo" w:hAnsi="Exo"/>
                <w:sz w:val="20"/>
              </w:rPr>
              <w:t>Para acessar os dados de óbitos por homicídios filtrou-se a variável CAUSABAS do SIM-DO, com as seguintes categorias de Classificação Internacional de Doença (CID-10):</w:t>
            </w:r>
          </w:p>
          <w:p w14:paraId="175F9852"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Agressões (X85, X86, X87, X88, X89, X90, X91, X92, X93, X94, X95, X96, X97, X98, X99, Y00, Y01, Y02, Y03, Y04, Y05, Y06, Y07, Y08 e Y09);</w:t>
            </w:r>
          </w:p>
          <w:p w14:paraId="496346A6"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Arma de fogo (Y22, Y23 e Y24);</w:t>
            </w:r>
          </w:p>
          <w:p w14:paraId="009A2560" w14:textId="77777777"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Intervenção legal (Y35);</w:t>
            </w:r>
          </w:p>
          <w:p w14:paraId="349889E6" w14:textId="07835756" w:rsidR="004B2078" w:rsidRPr="004B2078" w:rsidRDefault="004B2078" w:rsidP="00267B70">
            <w:pPr>
              <w:pStyle w:val="PargrafodaLista"/>
              <w:numPr>
                <w:ilvl w:val="0"/>
                <w:numId w:val="8"/>
              </w:numPr>
              <w:spacing w:before="60" w:after="60"/>
              <w:rPr>
                <w:rFonts w:ascii="Exo" w:hAnsi="Exo"/>
                <w:sz w:val="20"/>
              </w:rPr>
            </w:pPr>
            <w:r w:rsidRPr="004B2078">
              <w:rPr>
                <w:rFonts w:ascii="Exo" w:hAnsi="Exo"/>
                <w:sz w:val="20"/>
              </w:rPr>
              <w:t>Sequela de agressão (Y87</w:t>
            </w:r>
            <w:r w:rsidR="00D2458A">
              <w:rPr>
                <w:rFonts w:ascii="Exo" w:hAnsi="Exo"/>
                <w:sz w:val="20"/>
              </w:rPr>
              <w:t>.</w:t>
            </w:r>
            <w:r w:rsidRPr="004B2078">
              <w:rPr>
                <w:rFonts w:ascii="Exo" w:hAnsi="Exo"/>
                <w:sz w:val="20"/>
              </w:rPr>
              <w:t>1);</w:t>
            </w:r>
          </w:p>
          <w:p w14:paraId="21046053" w14:textId="6B92F561" w:rsidR="004B2078" w:rsidRPr="00267B70" w:rsidRDefault="004B2078" w:rsidP="00267B70">
            <w:pPr>
              <w:pStyle w:val="PargrafodaLista"/>
              <w:numPr>
                <w:ilvl w:val="0"/>
                <w:numId w:val="8"/>
              </w:numPr>
              <w:spacing w:before="60" w:after="60"/>
              <w:rPr>
                <w:rFonts w:ascii="Exo" w:hAnsi="Exo"/>
                <w:sz w:val="20"/>
              </w:rPr>
            </w:pPr>
            <w:r w:rsidRPr="004B2078">
              <w:rPr>
                <w:rFonts w:ascii="Exo" w:hAnsi="Exo"/>
                <w:sz w:val="20"/>
              </w:rPr>
              <w:t>Sequela por intervenção legal (Y89</w:t>
            </w:r>
            <w:r w:rsidR="00D2458A">
              <w:rPr>
                <w:rFonts w:ascii="Exo" w:hAnsi="Exo"/>
                <w:sz w:val="20"/>
              </w:rPr>
              <w:t>.</w:t>
            </w:r>
            <w:r w:rsidRPr="004B2078">
              <w:rPr>
                <w:rFonts w:ascii="Exo" w:hAnsi="Exo"/>
                <w:sz w:val="20"/>
              </w:rPr>
              <w:t xml:space="preserve">0) </w:t>
            </w:r>
          </w:p>
          <w:p w14:paraId="3FF01370" w14:textId="2D81A501" w:rsidR="004B2078" w:rsidRPr="004B2078" w:rsidRDefault="004B2078" w:rsidP="00267B70">
            <w:pPr>
              <w:spacing w:before="60" w:after="60"/>
              <w:jc w:val="both"/>
              <w:rPr>
                <w:rFonts w:ascii="Exo" w:hAnsi="Exo"/>
                <w:sz w:val="20"/>
              </w:rPr>
            </w:pPr>
            <w:r w:rsidRPr="004B2078">
              <w:rPr>
                <w:rFonts w:ascii="Exo" w:hAnsi="Exo"/>
                <w:sz w:val="20"/>
              </w:rPr>
              <w:t xml:space="preserve">Após isso, foi feito o somatório de homicídios por ano em cada município, resultando na variável </w:t>
            </w:r>
            <w:proofErr w:type="spellStart"/>
            <w:r w:rsidRPr="004B2078">
              <w:rPr>
                <w:rFonts w:ascii="Exo" w:hAnsi="Exo"/>
                <w:sz w:val="20"/>
              </w:rPr>
              <w:t>obitos_ano</w:t>
            </w:r>
            <w:proofErr w:type="spellEnd"/>
            <w:r w:rsidRPr="004B2078">
              <w:rPr>
                <w:rFonts w:ascii="Exo" w:hAnsi="Exo"/>
                <w:sz w:val="20"/>
              </w:rPr>
              <w:t xml:space="preserve">. A taxa foi calculada dividindo a variável </w:t>
            </w:r>
            <w:proofErr w:type="spellStart"/>
            <w:r w:rsidRPr="004B2078">
              <w:rPr>
                <w:rFonts w:ascii="Exo" w:hAnsi="Exo"/>
                <w:sz w:val="20"/>
              </w:rPr>
              <w:t>obitos_ano</w:t>
            </w:r>
            <w:proofErr w:type="spellEnd"/>
            <w:r w:rsidRPr="004B2078">
              <w:rPr>
                <w:rFonts w:ascii="Exo" w:hAnsi="Exo"/>
                <w:sz w:val="20"/>
              </w:rPr>
              <w:t xml:space="preserve"> pel</w:t>
            </w:r>
            <w:r w:rsidR="00D2458A">
              <w:rPr>
                <w:rFonts w:ascii="Exo" w:hAnsi="Exo"/>
                <w:sz w:val="20"/>
              </w:rPr>
              <w:t>a estimativa</w:t>
            </w:r>
            <w:r w:rsidRPr="004B2078">
              <w:rPr>
                <w:rFonts w:ascii="Exo" w:hAnsi="Exo"/>
                <w:sz w:val="20"/>
              </w:rPr>
              <w:t xml:space="preserve"> populacional de cada município e multiplicando o resultado da divisão por 100</w:t>
            </w:r>
            <w:r w:rsidR="0067746B">
              <w:rPr>
                <w:rFonts w:ascii="Exo" w:hAnsi="Exo"/>
                <w:sz w:val="20"/>
              </w:rPr>
              <w:t xml:space="preserve"> mil habitantes</w:t>
            </w:r>
            <w:r w:rsidRPr="004B2078">
              <w:rPr>
                <w:rFonts w:ascii="Exo" w:hAnsi="Exo"/>
                <w:sz w:val="20"/>
              </w:rPr>
              <w:t xml:space="preserve">. Dessa forma, é gerada a variável </w:t>
            </w:r>
            <w:proofErr w:type="spellStart"/>
            <w:r w:rsidRPr="004B2078">
              <w:rPr>
                <w:rFonts w:ascii="Exo" w:hAnsi="Exo"/>
                <w:sz w:val="20"/>
              </w:rPr>
              <w:t>taxa_homicidios_por_populacao</w:t>
            </w:r>
            <w:proofErr w:type="spellEnd"/>
            <w:r w:rsidRPr="004B2078">
              <w:rPr>
                <w:rFonts w:ascii="Exo" w:hAnsi="Exo"/>
                <w:sz w:val="20"/>
              </w:rPr>
              <w:t>.</w:t>
            </w:r>
          </w:p>
        </w:tc>
      </w:tr>
      <w:tr w:rsidR="004B2078" w:rsidRPr="004B2078" w14:paraId="37EE8F1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A1D8A3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A4C3087" w14:textId="6D7A4B31" w:rsidR="004B2078" w:rsidRPr="00267B70" w:rsidRDefault="004B2078" w:rsidP="00267B70">
            <w:pPr>
              <w:spacing w:before="60" w:after="60"/>
              <w:jc w:val="center"/>
              <w:rPr>
                <w:rFonts w:ascii="Cambria Math" w:eastAsiaTheme="minorEastAsia" w:hAnsi="Cambria Math"/>
                <w:i/>
                <w:iCs/>
                <w:sz w:val="16"/>
                <w:szCs w:val="16"/>
              </w:rPr>
            </w:pPr>
            <m:oMathPara>
              <m:oMathParaPr>
                <m:jc m:val="center"/>
              </m:oMathParaPr>
              <m:oMath>
                <m:r>
                  <m:rPr>
                    <m:nor/>
                  </m:rPr>
                  <w:rPr>
                    <w:rFonts w:ascii="Cambria Math" w:eastAsia="Cambria Math" w:hAnsi="Cambria Math" w:cs="Cambria Math"/>
                    <w:i/>
                    <w:iCs/>
                    <w:sz w:val="20"/>
                    <w:szCs w:val="20"/>
                  </w:rPr>
                  <m:t>taxa de homicídios</m:t>
                </m:r>
                <m:r>
                  <w:rPr>
                    <w:rFonts w:ascii="Cambria Math" w:eastAsia="Cambria Math" w:hAnsi="Cambria Math" w:cs="Cambria Math"/>
                    <w:sz w:val="20"/>
                    <w:szCs w:val="20"/>
                  </w:rPr>
                  <m:t>=</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w:rPr>
                            <w:rFonts w:ascii="Cambria Math" w:eastAsia="Cambria Math" w:hAnsi="Cambria Math" w:cs="Cambria Math"/>
                            <w:sz w:val="20"/>
                            <w:szCs w:val="20"/>
                          </w:rPr>
                          <m:t>óbitos por ano</m:t>
                        </m:r>
                      </m:num>
                      <m:den>
                        <m:r>
                          <m:rPr>
                            <m:nor/>
                          </m:rPr>
                          <w:rPr>
                            <w:rFonts w:ascii="Cambria Math" w:eastAsia="Cambria Math" w:hAnsi="Cambria Math" w:cs="Cambria Math"/>
                            <w:i/>
                            <w:iCs/>
                            <w:sz w:val="20"/>
                            <w:szCs w:val="20"/>
                          </w:rPr>
                          <m:t>população</m:t>
                        </m:r>
                      </m:den>
                    </m:f>
                  </m:e>
                </m:d>
                <m:r>
                  <w:rPr>
                    <w:rFonts w:ascii="Cambria Math" w:eastAsia="Cambria Math" w:hAnsi="Cambria Math" w:cs="Cambria Math"/>
                    <w:sz w:val="20"/>
                    <w:szCs w:val="20"/>
                  </w:rPr>
                  <m:t>×100.000</m:t>
                </m:r>
              </m:oMath>
            </m:oMathPara>
          </w:p>
        </w:tc>
      </w:tr>
      <w:tr w:rsidR="004B2078" w:rsidRPr="004B2078" w14:paraId="2476FF98"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F3922F"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C3BFD72" w14:textId="785F3C4D"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Brasil, Região, Unidade</w:t>
            </w:r>
            <w:r w:rsidR="00A5259C">
              <w:rPr>
                <w:rFonts w:ascii="Exo" w:hAnsi="Exo"/>
                <w:color w:val="auto"/>
              </w:rPr>
              <w:t>s</w:t>
            </w:r>
            <w:r w:rsidRPr="004B2078">
              <w:rPr>
                <w:rFonts w:ascii="Exo" w:hAnsi="Exo"/>
                <w:color w:val="auto"/>
              </w:rPr>
              <w:t xml:space="preserve"> da Federação, Macrorregiões de Saúde, Regiões de Saúde e Municípios.</w:t>
            </w:r>
          </w:p>
        </w:tc>
      </w:tr>
      <w:tr w:rsidR="004B2078" w:rsidRPr="004B2078" w14:paraId="7285B75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382365" w14:textId="75D63E21"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 xml:space="preserve">Níveis de desagregação </w:t>
            </w:r>
            <w:r w:rsidR="005517C1">
              <w:rPr>
                <w:rFonts w:ascii="Exo" w:hAnsi="Exo"/>
                <w:b/>
                <w:bCs/>
                <w:color w:val="FFFFFF" w:themeColor="background1"/>
                <w:sz w:val="22"/>
                <w:szCs w:val="24"/>
              </w:rPr>
              <w:t xml:space="preserve">do </w:t>
            </w:r>
            <w:r w:rsidRPr="004B2078">
              <w:rPr>
                <w:rFonts w:ascii="Exo" w:hAnsi="Exo"/>
                <w:b/>
                <w:bCs/>
                <w:color w:val="FFFFFF" w:themeColor="background1"/>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8B27D81" w14:textId="77777777" w:rsidR="004B2078" w:rsidRPr="004B2078" w:rsidRDefault="004B2078" w:rsidP="00267B70">
            <w:pPr>
              <w:pStyle w:val="QuadrosFiguras1"/>
              <w:spacing w:before="60" w:after="60" w:line="240" w:lineRule="auto"/>
              <w:jc w:val="both"/>
              <w:rPr>
                <w:rFonts w:ascii="Exo" w:hAnsi="Exo"/>
                <w:color w:val="auto"/>
              </w:rPr>
            </w:pPr>
            <w:r w:rsidRPr="004B2078">
              <w:rPr>
                <w:rFonts w:ascii="Exo" w:hAnsi="Exo"/>
                <w:color w:val="auto"/>
              </w:rPr>
              <w:t>Não se aplica</w:t>
            </w:r>
          </w:p>
        </w:tc>
      </w:tr>
      <w:tr w:rsidR="004B2078" w:rsidRPr="004B2078" w14:paraId="48BF5172"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ED6AF91"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D19FB02" w14:textId="77777777" w:rsidR="004B2078" w:rsidRPr="004B2078" w:rsidRDefault="004B2078" w:rsidP="00267B70">
            <w:pPr>
              <w:pStyle w:val="QuadrosFiguras1"/>
              <w:spacing w:before="60" w:after="60" w:line="240" w:lineRule="auto"/>
              <w:jc w:val="left"/>
              <w:rPr>
                <w:rFonts w:ascii="Exo" w:hAnsi="Exo"/>
                <w:color w:val="auto"/>
              </w:rPr>
            </w:pPr>
            <w:r w:rsidRPr="004B2078">
              <w:rPr>
                <w:rFonts w:ascii="Exo" w:hAnsi="Exo"/>
                <w:color w:val="auto"/>
              </w:rPr>
              <w:t>Anual</w:t>
            </w:r>
          </w:p>
        </w:tc>
      </w:tr>
      <w:tr w:rsidR="004B2078" w:rsidRPr="004B2078" w14:paraId="59E0F46E"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A45475"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14908BC" w14:textId="77777777" w:rsidR="004B2078" w:rsidRPr="004B2078" w:rsidRDefault="004B2078" w:rsidP="00267B70">
            <w:pPr>
              <w:spacing w:before="60" w:after="60"/>
              <w:jc w:val="both"/>
              <w:rPr>
                <w:rFonts w:ascii="Exo" w:hAnsi="Exo"/>
                <w:sz w:val="20"/>
              </w:rPr>
            </w:pPr>
            <w:r w:rsidRPr="004B2078">
              <w:rPr>
                <w:rFonts w:ascii="Exo" w:hAnsi="Exo"/>
                <w:sz w:val="20"/>
              </w:rPr>
              <w:t>Competência de cada ano de 2009 ao último ano com dados disponíveis.</w:t>
            </w:r>
          </w:p>
        </w:tc>
      </w:tr>
      <w:tr w:rsidR="004B2078" w:rsidRPr="004B2078" w14:paraId="41D21F03"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0DFB86" w14:textId="77777777" w:rsidR="004B2078" w:rsidRPr="004B2078" w:rsidRDefault="004B2078" w:rsidP="00267B70">
            <w:pPr>
              <w:pStyle w:val="QuadrosFiguras1"/>
              <w:spacing w:before="60" w:after="60" w:line="240" w:lineRule="auto"/>
              <w:jc w:val="left"/>
              <w:rPr>
                <w:rFonts w:ascii="Exo" w:hAnsi="Exo"/>
                <w:sz w:val="22"/>
                <w:szCs w:val="24"/>
              </w:rPr>
            </w:pPr>
            <w:r w:rsidRPr="004B207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1808B51" w14:textId="5B8A771A" w:rsidR="004B2078" w:rsidRPr="004B2078" w:rsidRDefault="0067746B" w:rsidP="007F38C0">
            <w:pPr>
              <w:spacing w:before="60" w:after="60"/>
              <w:rPr>
                <w:rFonts w:ascii="Exo" w:hAnsi="Exo"/>
                <w:sz w:val="20"/>
              </w:rPr>
            </w:pPr>
            <w:r w:rsidRPr="0067746B">
              <w:rPr>
                <w:rFonts w:ascii="Exo" w:hAnsi="Exo"/>
                <w:sz w:val="20"/>
              </w:rPr>
              <w:t xml:space="preserve">Nogueira MC, Costa ALS, Reis JLO, Pereira Í. </w:t>
            </w:r>
            <w:proofErr w:type="spellStart"/>
            <w:r w:rsidRPr="0067746B">
              <w:rPr>
                <w:rFonts w:ascii="Exo" w:hAnsi="Exo"/>
                <w:sz w:val="20"/>
              </w:rPr>
              <w:t>Association</w:t>
            </w:r>
            <w:proofErr w:type="spellEnd"/>
            <w:r w:rsidRPr="0067746B">
              <w:rPr>
                <w:rFonts w:ascii="Exo" w:hAnsi="Exo"/>
                <w:sz w:val="20"/>
              </w:rPr>
              <w:t xml:space="preserve"> </w:t>
            </w:r>
            <w:proofErr w:type="spellStart"/>
            <w:r w:rsidRPr="0067746B">
              <w:rPr>
                <w:rFonts w:ascii="Exo" w:hAnsi="Exo"/>
                <w:sz w:val="20"/>
              </w:rPr>
              <w:t>between</w:t>
            </w:r>
            <w:proofErr w:type="spellEnd"/>
            <w:r w:rsidRPr="0067746B">
              <w:rPr>
                <w:rFonts w:ascii="Exo" w:hAnsi="Exo"/>
                <w:sz w:val="20"/>
              </w:rPr>
              <w:t xml:space="preserve"> racial </w:t>
            </w:r>
            <w:proofErr w:type="spellStart"/>
            <w:r w:rsidRPr="0067746B">
              <w:rPr>
                <w:rFonts w:ascii="Exo" w:hAnsi="Exo"/>
                <w:sz w:val="20"/>
              </w:rPr>
              <w:t>residential</w:t>
            </w:r>
            <w:proofErr w:type="spellEnd"/>
            <w:r w:rsidRPr="0067746B">
              <w:rPr>
                <w:rFonts w:ascii="Exo" w:hAnsi="Exo"/>
                <w:sz w:val="20"/>
              </w:rPr>
              <w:t xml:space="preserve"> </w:t>
            </w:r>
            <w:proofErr w:type="spellStart"/>
            <w:r w:rsidRPr="0067746B">
              <w:rPr>
                <w:rFonts w:ascii="Exo" w:hAnsi="Exo"/>
                <w:sz w:val="20"/>
              </w:rPr>
              <w:t>segregation</w:t>
            </w:r>
            <w:proofErr w:type="spellEnd"/>
            <w:r w:rsidRPr="0067746B">
              <w:rPr>
                <w:rFonts w:ascii="Exo" w:hAnsi="Exo"/>
                <w:sz w:val="20"/>
              </w:rPr>
              <w:t xml:space="preserve"> </w:t>
            </w:r>
            <w:proofErr w:type="spellStart"/>
            <w:r w:rsidRPr="0067746B">
              <w:rPr>
                <w:rFonts w:ascii="Exo" w:hAnsi="Exo"/>
                <w:sz w:val="20"/>
              </w:rPr>
              <w:t>and</w:t>
            </w:r>
            <w:proofErr w:type="spellEnd"/>
            <w:r w:rsidRPr="0067746B">
              <w:rPr>
                <w:rFonts w:ascii="Exo" w:hAnsi="Exo"/>
                <w:sz w:val="20"/>
              </w:rPr>
              <w:t xml:space="preserve"> </w:t>
            </w:r>
            <w:proofErr w:type="spellStart"/>
            <w:r w:rsidRPr="0067746B">
              <w:rPr>
                <w:rFonts w:ascii="Exo" w:hAnsi="Exo"/>
                <w:sz w:val="20"/>
              </w:rPr>
              <w:t>homicide</w:t>
            </w:r>
            <w:proofErr w:type="spellEnd"/>
            <w:r w:rsidRPr="0067746B">
              <w:rPr>
                <w:rFonts w:ascii="Exo" w:hAnsi="Exo"/>
                <w:sz w:val="20"/>
              </w:rPr>
              <w:t xml:space="preserve"> </w:t>
            </w:r>
            <w:proofErr w:type="spellStart"/>
            <w:r w:rsidRPr="0067746B">
              <w:rPr>
                <w:rFonts w:ascii="Exo" w:hAnsi="Exo"/>
                <w:sz w:val="20"/>
              </w:rPr>
              <w:t>mortality</w:t>
            </w:r>
            <w:proofErr w:type="spellEnd"/>
            <w:r w:rsidRPr="0067746B">
              <w:rPr>
                <w:rFonts w:ascii="Exo" w:hAnsi="Exo"/>
                <w:sz w:val="20"/>
              </w:rPr>
              <w:t xml:space="preserve"> in </w:t>
            </w:r>
            <w:proofErr w:type="spellStart"/>
            <w:r w:rsidRPr="0067746B">
              <w:rPr>
                <w:rFonts w:ascii="Exo" w:hAnsi="Exo"/>
                <w:sz w:val="20"/>
              </w:rPr>
              <w:t>municipalities</w:t>
            </w:r>
            <w:proofErr w:type="spellEnd"/>
            <w:r w:rsidRPr="0067746B">
              <w:rPr>
                <w:rFonts w:ascii="Exo" w:hAnsi="Exo"/>
                <w:sz w:val="20"/>
              </w:rPr>
              <w:t xml:space="preserve"> in Minas Gerais, </w:t>
            </w:r>
            <w:proofErr w:type="spellStart"/>
            <w:r w:rsidRPr="0067746B">
              <w:rPr>
                <w:rFonts w:ascii="Exo" w:hAnsi="Exo"/>
                <w:sz w:val="20"/>
              </w:rPr>
              <w:t>Brazil</w:t>
            </w:r>
            <w:proofErr w:type="spellEnd"/>
            <w:r w:rsidRPr="0067746B">
              <w:rPr>
                <w:rFonts w:ascii="Exo" w:hAnsi="Exo"/>
                <w:sz w:val="20"/>
              </w:rPr>
              <w:t xml:space="preserve">. </w:t>
            </w:r>
            <w:proofErr w:type="spellStart"/>
            <w:r w:rsidRPr="0067746B">
              <w:rPr>
                <w:rFonts w:ascii="Exo" w:hAnsi="Exo"/>
                <w:sz w:val="20"/>
              </w:rPr>
              <w:t>Ciênc</w:t>
            </w:r>
            <w:proofErr w:type="spellEnd"/>
            <w:r w:rsidRPr="0067746B">
              <w:rPr>
                <w:rFonts w:ascii="Exo" w:hAnsi="Exo"/>
                <w:sz w:val="20"/>
              </w:rPr>
              <w:t xml:space="preserve"> Saúde Coletiva. 2022;27:3637-46.</w:t>
            </w:r>
          </w:p>
          <w:p w14:paraId="4B6D7945" w14:textId="541E7475" w:rsidR="004B2078" w:rsidRPr="004B2078" w:rsidRDefault="0067746B" w:rsidP="007F38C0">
            <w:pPr>
              <w:spacing w:before="60" w:after="60"/>
              <w:rPr>
                <w:rFonts w:ascii="Exo" w:hAnsi="Exo"/>
                <w:sz w:val="20"/>
              </w:rPr>
            </w:pPr>
            <w:r w:rsidRPr="0067746B">
              <w:rPr>
                <w:rFonts w:ascii="Exo" w:hAnsi="Exo"/>
                <w:sz w:val="20"/>
              </w:rPr>
              <w:t>Fórum Brasileiro de Segurança Pública. Anuário Brasileiro de Segurança Pública 2024. São Paulo: F</w:t>
            </w:r>
            <w:r>
              <w:rPr>
                <w:rFonts w:ascii="Exo" w:hAnsi="Exo"/>
                <w:sz w:val="20"/>
              </w:rPr>
              <w:t>BSP</w:t>
            </w:r>
            <w:r w:rsidRPr="0067746B">
              <w:rPr>
                <w:rFonts w:ascii="Exo" w:hAnsi="Exo"/>
                <w:sz w:val="20"/>
              </w:rPr>
              <w:t>; 2024.</w:t>
            </w:r>
          </w:p>
        </w:tc>
      </w:tr>
      <w:tr w:rsidR="004B2078" w:rsidRPr="004B2078" w14:paraId="3BB0667A" w14:textId="77777777" w:rsidTr="00A85C62">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4FC92DA" w14:textId="77777777" w:rsidR="004B2078" w:rsidRPr="004B2078" w:rsidRDefault="004B2078" w:rsidP="00267B70">
            <w:pPr>
              <w:pStyle w:val="QuadrosFiguras1"/>
              <w:spacing w:before="60" w:after="60" w:line="240" w:lineRule="auto"/>
              <w:jc w:val="left"/>
              <w:rPr>
                <w:rFonts w:ascii="Exo" w:hAnsi="Exo"/>
                <w:b/>
                <w:bCs/>
                <w:color w:val="FFFFFF" w:themeColor="background1"/>
                <w:sz w:val="22"/>
                <w:szCs w:val="24"/>
              </w:rPr>
            </w:pPr>
            <w:r w:rsidRPr="004B207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89A8A17" w14:textId="0CCCA9A0" w:rsidR="004B2078" w:rsidRPr="004B2078" w:rsidRDefault="004B2078" w:rsidP="00267B70">
            <w:pPr>
              <w:spacing w:before="60" w:after="60"/>
              <w:jc w:val="both"/>
              <w:rPr>
                <w:rFonts w:ascii="Exo" w:hAnsi="Exo"/>
                <w:sz w:val="20"/>
              </w:rPr>
            </w:pPr>
            <w:r w:rsidRPr="004B2078">
              <w:rPr>
                <w:rFonts w:ascii="Exo" w:hAnsi="Exo"/>
                <w:sz w:val="20"/>
              </w:rPr>
              <w:t xml:space="preserve">Este indicador quantifica um aspecto negativo para a saúde. Nesse sentido, menores valores indicam menor incidência de óbitos causados por homicídio, ou seja, melhores os resultados. </w:t>
            </w:r>
          </w:p>
        </w:tc>
      </w:tr>
    </w:tbl>
    <w:bookmarkEnd w:id="6"/>
    <w:p w14:paraId="58572574" w14:textId="77777777" w:rsidR="005517C1" w:rsidRPr="00B56436" w:rsidRDefault="005517C1" w:rsidP="005517C1">
      <w:pPr>
        <w:spacing w:before="100" w:after="0" w:line="360" w:lineRule="auto"/>
        <w:ind w:firstLine="851"/>
        <w:jc w:val="both"/>
        <w:rPr>
          <w:rFonts w:ascii="Exo" w:hAnsi="Exo"/>
          <w:sz w:val="24"/>
          <w:szCs w:val="24"/>
        </w:rPr>
      </w:pPr>
      <w:r w:rsidRPr="00B56436">
        <w:rPr>
          <w:rFonts w:ascii="Exo" w:hAnsi="Exo"/>
          <w:sz w:val="24"/>
          <w:szCs w:val="24"/>
        </w:rPr>
        <w:lastRenderedPageBreak/>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4F5007BA" w14:textId="05917D1C" w:rsidR="00D07C92" w:rsidRPr="00A85C62" w:rsidRDefault="00D07C92" w:rsidP="00A85C62">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3C3485">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4C454B3A" w14:textId="77777777" w:rsidR="00D07C92" w:rsidRPr="004B2078" w:rsidRDefault="00D07C92" w:rsidP="00A85C62">
      <w:pPr>
        <w:pStyle w:val="PargrafodaLista"/>
        <w:ind w:left="0"/>
        <w:jc w:val="center"/>
        <w:rPr>
          <w:rFonts w:ascii="Exo" w:hAnsi="Exo"/>
        </w:rPr>
      </w:pPr>
      <w:r w:rsidRPr="004B2078">
        <w:rPr>
          <w:rFonts w:ascii="Exo" w:hAnsi="Exo"/>
          <w:noProof/>
          <w:lang w:eastAsia="pt-BR"/>
        </w:rPr>
        <w:drawing>
          <wp:inline distT="0" distB="0" distL="0" distR="0" wp14:anchorId="26176C5E" wp14:editId="1A55AE7F">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F862485" w14:textId="08EAF880" w:rsidR="00A85C62" w:rsidRPr="00A85C62" w:rsidRDefault="00D07C92" w:rsidP="00A85C62">
      <w:pPr>
        <w:pStyle w:val="PargrafodaLista"/>
        <w:ind w:left="0"/>
        <w:jc w:val="center"/>
        <w:rPr>
          <w:rFonts w:ascii="Exo" w:hAnsi="Exo"/>
        </w:rPr>
      </w:pPr>
      <w:r w:rsidRPr="00A85C62">
        <w:rPr>
          <w:rFonts w:ascii="Exo" w:hAnsi="Exo"/>
          <w:i/>
          <w:iCs/>
          <w:sz w:val="18"/>
          <w:szCs w:val="18"/>
        </w:rPr>
        <w:t>Fonte: elaborado pelos autores</w:t>
      </w:r>
      <w:bookmarkStart w:id="7" w:name="_Toc188974604"/>
      <w:r w:rsidR="00A85C62">
        <w:rPr>
          <w:rFonts w:ascii="Exo" w:hAnsi="Exo"/>
          <w:b/>
          <w:bCs/>
        </w:rPr>
        <w:br w:type="page"/>
      </w:r>
    </w:p>
    <w:p w14:paraId="7C4FB74C" w14:textId="419DD877" w:rsidR="00A85C62" w:rsidRPr="00D660A8" w:rsidRDefault="00A85C62" w:rsidP="00A85C62">
      <w:pPr>
        <w:pStyle w:val="Ttulo1"/>
        <w:spacing w:after="200" w:line="360" w:lineRule="auto"/>
        <w:jc w:val="center"/>
        <w:rPr>
          <w:rFonts w:ascii="Exo" w:hAnsi="Exo"/>
          <w:b/>
          <w:bCs/>
          <w:color w:val="auto"/>
        </w:rPr>
      </w:pPr>
      <w:bookmarkStart w:id="8" w:name="_Toc189059209"/>
      <w:r w:rsidRPr="00D660A8">
        <w:rPr>
          <w:rFonts w:ascii="Exo" w:hAnsi="Exo"/>
          <w:b/>
          <w:bCs/>
          <w:color w:val="auto"/>
        </w:rPr>
        <w:lastRenderedPageBreak/>
        <w:t>Exemplo de aplicação</w:t>
      </w:r>
      <w:bookmarkEnd w:id="7"/>
      <w:bookmarkEnd w:id="8"/>
    </w:p>
    <w:p w14:paraId="15E69159" w14:textId="19F71DE7" w:rsidR="00B400C6" w:rsidRPr="005517C1" w:rsidRDefault="00B400C6" w:rsidP="005517C1">
      <w:pPr>
        <w:pStyle w:val="SemEspaamento"/>
        <w:spacing w:line="360" w:lineRule="auto"/>
        <w:ind w:firstLine="851"/>
        <w:jc w:val="both"/>
        <w:rPr>
          <w:rFonts w:ascii="Exo" w:hAnsi="Exo"/>
          <w:sz w:val="24"/>
          <w:szCs w:val="24"/>
        </w:rPr>
      </w:pPr>
      <w:r w:rsidRPr="005517C1">
        <w:rPr>
          <w:rFonts w:ascii="Exo" w:hAnsi="Exo"/>
          <w:sz w:val="24"/>
          <w:szCs w:val="24"/>
        </w:rPr>
        <w:t xml:space="preserve">A Figura 2 ilustra a aplicação do indicador, apresentando a </w:t>
      </w:r>
      <w:r w:rsidR="00C2580E" w:rsidRPr="005517C1">
        <w:rPr>
          <w:rFonts w:ascii="Exo" w:hAnsi="Exo"/>
          <w:sz w:val="24"/>
          <w:szCs w:val="24"/>
        </w:rPr>
        <w:t>taxa</w:t>
      </w:r>
      <w:r w:rsidRPr="005517C1">
        <w:rPr>
          <w:rFonts w:ascii="Exo" w:hAnsi="Exo"/>
          <w:sz w:val="24"/>
          <w:szCs w:val="24"/>
        </w:rPr>
        <w:t xml:space="preserve"> de</w:t>
      </w:r>
      <w:r w:rsidR="00C2580E" w:rsidRPr="005517C1">
        <w:rPr>
          <w:rFonts w:ascii="Exo" w:hAnsi="Exo"/>
          <w:sz w:val="24"/>
          <w:szCs w:val="24"/>
        </w:rPr>
        <w:t xml:space="preserve"> óbitos por homicídio por população </w:t>
      </w:r>
      <w:r w:rsidRPr="005517C1">
        <w:rPr>
          <w:rFonts w:ascii="Exo" w:hAnsi="Exo"/>
          <w:sz w:val="24"/>
          <w:szCs w:val="24"/>
        </w:rPr>
        <w:t>nas regiões do Brasil em 202</w:t>
      </w:r>
      <w:r w:rsidR="00C2580E" w:rsidRPr="005517C1">
        <w:rPr>
          <w:rFonts w:ascii="Exo" w:hAnsi="Exo"/>
          <w:sz w:val="24"/>
          <w:szCs w:val="24"/>
        </w:rPr>
        <w:t>3</w:t>
      </w:r>
      <w:r w:rsidRPr="005517C1">
        <w:rPr>
          <w:rFonts w:ascii="Exo" w:hAnsi="Exo"/>
          <w:sz w:val="24"/>
          <w:szCs w:val="24"/>
        </w:rPr>
        <w:t xml:space="preserve">. Observa-se que as regiões </w:t>
      </w:r>
      <w:r w:rsidR="00C2580E" w:rsidRPr="005517C1">
        <w:rPr>
          <w:rFonts w:ascii="Exo" w:hAnsi="Exo"/>
          <w:sz w:val="24"/>
          <w:szCs w:val="24"/>
        </w:rPr>
        <w:t xml:space="preserve">Nordeste e Norte </w:t>
      </w:r>
      <w:r w:rsidRPr="005517C1">
        <w:rPr>
          <w:rFonts w:ascii="Exo" w:hAnsi="Exo"/>
          <w:sz w:val="24"/>
          <w:szCs w:val="24"/>
        </w:rPr>
        <w:t>apresentaram as maiores</w:t>
      </w:r>
      <w:r w:rsidR="00C2580E" w:rsidRPr="005517C1">
        <w:rPr>
          <w:rFonts w:ascii="Exo" w:hAnsi="Exo"/>
          <w:sz w:val="24"/>
          <w:szCs w:val="24"/>
        </w:rPr>
        <w:t xml:space="preserve"> taxas</w:t>
      </w:r>
      <w:r w:rsidRPr="005517C1">
        <w:rPr>
          <w:rFonts w:ascii="Exo" w:hAnsi="Exo"/>
          <w:sz w:val="24"/>
          <w:szCs w:val="24"/>
        </w:rPr>
        <w:t xml:space="preserve">, com </w:t>
      </w:r>
      <w:r w:rsidR="00C2580E" w:rsidRPr="005517C1">
        <w:rPr>
          <w:rFonts w:ascii="Exo" w:hAnsi="Exo"/>
          <w:sz w:val="24"/>
          <w:szCs w:val="24"/>
        </w:rPr>
        <w:t>34,13</w:t>
      </w:r>
      <w:r w:rsidRPr="005517C1">
        <w:rPr>
          <w:rFonts w:ascii="Exo" w:hAnsi="Exo"/>
          <w:sz w:val="24"/>
          <w:szCs w:val="24"/>
        </w:rPr>
        <w:t xml:space="preserve"> e </w:t>
      </w:r>
      <w:r w:rsidR="00C2580E" w:rsidRPr="005517C1">
        <w:rPr>
          <w:rFonts w:ascii="Exo" w:hAnsi="Exo"/>
          <w:sz w:val="24"/>
          <w:szCs w:val="24"/>
        </w:rPr>
        <w:t>31,76</w:t>
      </w:r>
      <w:r w:rsidRPr="005517C1">
        <w:rPr>
          <w:rFonts w:ascii="Exo" w:hAnsi="Exo"/>
          <w:sz w:val="24"/>
          <w:szCs w:val="24"/>
        </w:rPr>
        <w:t xml:space="preserve">, respectivamente. A menor </w:t>
      </w:r>
      <w:r w:rsidR="00C2580E" w:rsidRPr="005517C1">
        <w:rPr>
          <w:rFonts w:ascii="Exo" w:hAnsi="Exo"/>
          <w:sz w:val="24"/>
          <w:szCs w:val="24"/>
        </w:rPr>
        <w:t>taxa</w:t>
      </w:r>
      <w:r w:rsidRPr="005517C1">
        <w:rPr>
          <w:rFonts w:ascii="Exo" w:hAnsi="Exo"/>
          <w:sz w:val="24"/>
          <w:szCs w:val="24"/>
        </w:rPr>
        <w:t xml:space="preserve"> é observada na Região Sudeste, com </w:t>
      </w:r>
      <w:r w:rsidR="00C2580E" w:rsidRPr="005517C1">
        <w:rPr>
          <w:rFonts w:ascii="Exo" w:hAnsi="Exo"/>
          <w:sz w:val="24"/>
          <w:szCs w:val="24"/>
        </w:rPr>
        <w:t>12,39</w:t>
      </w:r>
      <w:r w:rsidRPr="005517C1">
        <w:rPr>
          <w:rFonts w:ascii="Exo" w:hAnsi="Exo"/>
          <w:sz w:val="24"/>
          <w:szCs w:val="24"/>
        </w:rPr>
        <w:t xml:space="preserve"> </w:t>
      </w:r>
      <w:r w:rsidR="00C2580E" w:rsidRPr="005517C1">
        <w:rPr>
          <w:rFonts w:ascii="Exo" w:hAnsi="Exo"/>
          <w:sz w:val="24"/>
          <w:szCs w:val="24"/>
        </w:rPr>
        <w:t>óbitos</w:t>
      </w:r>
      <w:r w:rsidRPr="005517C1">
        <w:rPr>
          <w:rFonts w:ascii="Exo" w:hAnsi="Exo"/>
          <w:sz w:val="24"/>
          <w:szCs w:val="24"/>
        </w:rPr>
        <w:t xml:space="preserve"> para cada 10</w:t>
      </w:r>
      <w:r w:rsidR="00C2580E" w:rsidRPr="005517C1">
        <w:rPr>
          <w:rFonts w:ascii="Exo" w:hAnsi="Exo"/>
          <w:sz w:val="24"/>
          <w:szCs w:val="24"/>
        </w:rPr>
        <w:t>0</w:t>
      </w:r>
      <w:r w:rsidRPr="005517C1">
        <w:rPr>
          <w:rFonts w:ascii="Exo" w:hAnsi="Exo"/>
          <w:sz w:val="24"/>
          <w:szCs w:val="24"/>
        </w:rPr>
        <w:t xml:space="preserve"> mil habitantes.</w:t>
      </w:r>
    </w:p>
    <w:p w14:paraId="4962B695" w14:textId="551839B4" w:rsidR="00B400C6" w:rsidRPr="00CE06B6" w:rsidRDefault="00B400C6" w:rsidP="00B400C6">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sidR="0011139F">
        <w:rPr>
          <w:rFonts w:ascii="Exo" w:hAnsi="Exo"/>
          <w:b/>
          <w:bCs/>
          <w:color w:val="auto"/>
        </w:rPr>
        <w:t>por regiões</w:t>
      </w:r>
    </w:p>
    <w:p w14:paraId="6B035542" w14:textId="30BCC683" w:rsidR="00B400C6" w:rsidRDefault="00DD1CD5" w:rsidP="00B400C6">
      <w:pPr>
        <w:pStyle w:val="NormalWeb"/>
        <w:spacing w:before="0" w:beforeAutospacing="0" w:after="0" w:afterAutospacing="0"/>
        <w:jc w:val="center"/>
      </w:pPr>
      <w:bookmarkStart w:id="9" w:name="_Hlk184288995"/>
      <w:r>
        <w:rPr>
          <w:noProof/>
          <w14:ligatures w14:val="standardContextual"/>
        </w:rPr>
        <w:drawing>
          <wp:inline distT="0" distB="0" distL="0" distR="0" wp14:anchorId="55185460" wp14:editId="2EC3E4A8">
            <wp:extent cx="5760720" cy="2880360"/>
            <wp:effectExtent l="19050" t="19050" r="11430" b="152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3C4C52BC" w14:textId="5FFBA210" w:rsidR="00537021" w:rsidRPr="00B400C6" w:rsidRDefault="00B400C6" w:rsidP="00B400C6">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9"/>
    </w:p>
    <w:p w14:paraId="3C1573BA" w14:textId="3C6CE9C4" w:rsidR="00A85C62" w:rsidRPr="00A85C62" w:rsidRDefault="009E5CEE" w:rsidP="00A85C62">
      <w:pPr>
        <w:pStyle w:val="SemEspaamento"/>
        <w:spacing w:line="360" w:lineRule="auto"/>
        <w:ind w:firstLine="851"/>
        <w:rPr>
          <w:rFonts w:ascii="Exo" w:hAnsi="Exo"/>
          <w:sz w:val="20"/>
          <w:szCs w:val="20"/>
        </w:rPr>
      </w:pPr>
      <w:r w:rsidRPr="005517C1">
        <w:rPr>
          <w:rFonts w:ascii="Exo" w:hAnsi="Exo"/>
          <w:sz w:val="24"/>
          <w:szCs w:val="24"/>
        </w:rPr>
        <w:t>Para acessar o link do código que resultou no mapa, clique</w:t>
      </w:r>
      <w:r w:rsidR="005517C1">
        <w:rPr>
          <w:rFonts w:ascii="Exo" w:hAnsi="Exo"/>
          <w:sz w:val="24"/>
          <w:szCs w:val="24"/>
        </w:rPr>
        <w:t xml:space="preserve"> </w:t>
      </w:r>
      <w:hyperlink r:id="rId17" w:history="1">
        <w:r w:rsidR="005517C1" w:rsidRPr="005517C1">
          <w:rPr>
            <w:rStyle w:val="Hyperlink"/>
            <w:rFonts w:ascii="Exo" w:hAnsi="Exo"/>
            <w:sz w:val="24"/>
            <w:szCs w:val="24"/>
          </w:rPr>
          <w:t>aqui</w:t>
        </w:r>
      </w:hyperlink>
      <w:r w:rsidR="005517C1">
        <w:rPr>
          <w:rFonts w:ascii="Exo" w:hAnsi="Exo"/>
          <w:sz w:val="24"/>
          <w:szCs w:val="24"/>
        </w:rPr>
        <w:t>.</w:t>
      </w:r>
      <w:bookmarkStart w:id="10" w:name="_Toc188974605"/>
      <w:r w:rsidR="00A85C62">
        <w:rPr>
          <w:rFonts w:ascii="Exo" w:hAnsi="Exo"/>
          <w:b/>
          <w:bCs/>
        </w:rPr>
        <w:br w:type="page"/>
      </w:r>
    </w:p>
    <w:p w14:paraId="4D07D22F" w14:textId="3833F39C" w:rsidR="00A85C62" w:rsidRPr="0011139F" w:rsidRDefault="00A85C62" w:rsidP="00A85C62">
      <w:pPr>
        <w:pStyle w:val="Ttulo1"/>
        <w:spacing w:after="200" w:line="360" w:lineRule="auto"/>
        <w:jc w:val="center"/>
        <w:divId w:val="344209817"/>
        <w:rPr>
          <w:rFonts w:ascii="Exo" w:hAnsi="Exo"/>
          <w:b/>
          <w:bCs/>
          <w:color w:val="auto"/>
          <w:lang w:val="en-US"/>
        </w:rPr>
      </w:pPr>
      <w:bookmarkStart w:id="11" w:name="_Toc189059210"/>
      <w:proofErr w:type="spellStart"/>
      <w:r w:rsidRPr="0011139F">
        <w:rPr>
          <w:rFonts w:ascii="Exo" w:hAnsi="Exo"/>
          <w:b/>
          <w:bCs/>
          <w:color w:val="auto"/>
          <w:lang w:val="en-US"/>
        </w:rPr>
        <w:lastRenderedPageBreak/>
        <w:t>Referências</w:t>
      </w:r>
      <w:bookmarkEnd w:id="10"/>
      <w:bookmarkEnd w:id="11"/>
      <w:proofErr w:type="spellEnd"/>
    </w:p>
    <w:sdt>
      <w:sdtPr>
        <w:rPr>
          <w:rFonts w:ascii="Exo" w:hAnsi="Exo"/>
          <w:color w:val="000000"/>
        </w:rPr>
        <w:tag w:val="MENDELEY_BIBLIOGRAPHY"/>
        <w:id w:val="951600538"/>
        <w:placeholder>
          <w:docPart w:val="DefaultPlaceholder_-1854013440"/>
        </w:placeholder>
      </w:sdtPr>
      <w:sdtEndPr/>
      <w:sdtContent>
        <w:p w14:paraId="73909BFC"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DBD10A8" w14:textId="77777777" w:rsidR="00A5259C" w:rsidRPr="00A5259C" w:rsidRDefault="00A5259C" w:rsidP="007F38C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2934A51F" w14:textId="77777777" w:rsidR="00A5259C" w:rsidRDefault="00A5259C" w:rsidP="007F38C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3AF508E" w14:textId="77777777" w:rsidR="00A5259C" w:rsidRDefault="00A5259C" w:rsidP="007F38C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57B23D90" w14:textId="77777777" w:rsidR="00A5259C" w:rsidRPr="0011139F" w:rsidRDefault="00A5259C" w:rsidP="007F38C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11139F">
            <w:rPr>
              <w:rFonts w:ascii="Exo" w:eastAsia="Times New Roman" w:hAnsi="Exo"/>
              <w:color w:val="000000"/>
              <w:sz w:val="20"/>
              <w:szCs w:val="20"/>
              <w:lang w:val="en-US"/>
            </w:rPr>
            <w:t xml:space="preserve">Brasília: </w:t>
          </w:r>
          <w:proofErr w:type="spellStart"/>
          <w:r w:rsidRPr="0011139F">
            <w:rPr>
              <w:rFonts w:ascii="Exo" w:eastAsia="Times New Roman" w:hAnsi="Exo"/>
              <w:color w:val="000000"/>
              <w:sz w:val="20"/>
              <w:szCs w:val="20"/>
              <w:lang w:val="en-US"/>
            </w:rPr>
            <w:t>Editora</w:t>
          </w:r>
          <w:proofErr w:type="spellEnd"/>
          <w:r w:rsidRPr="0011139F">
            <w:rPr>
              <w:rFonts w:ascii="Exo" w:eastAsia="Times New Roman" w:hAnsi="Exo"/>
              <w:color w:val="000000"/>
              <w:sz w:val="20"/>
              <w:szCs w:val="20"/>
              <w:lang w:val="en-US"/>
            </w:rPr>
            <w:t xml:space="preserve"> MS; 2007.</w:t>
          </w:r>
        </w:p>
        <w:p w14:paraId="7BD37A1D" w14:textId="3ADB2342" w:rsidR="00A5259C" w:rsidRPr="00A5259C" w:rsidRDefault="00A5259C" w:rsidP="007F38C0">
          <w:pPr>
            <w:autoSpaceDE w:val="0"/>
            <w:autoSpaceDN w:val="0"/>
            <w:ind w:hanging="640"/>
            <w:divId w:val="344209817"/>
            <w:rPr>
              <w:rFonts w:ascii="Exo" w:eastAsia="Times New Roman" w:hAnsi="Exo"/>
              <w:color w:val="000000"/>
              <w:sz w:val="20"/>
              <w:szCs w:val="20"/>
            </w:rPr>
          </w:pPr>
          <w:r w:rsidRPr="0011139F">
            <w:rPr>
              <w:rFonts w:ascii="Exo" w:eastAsia="Times New Roman" w:hAnsi="Exo"/>
              <w:color w:val="000000"/>
              <w:sz w:val="20"/>
              <w:szCs w:val="20"/>
              <w:lang w:val="en-US"/>
            </w:rPr>
            <w:t xml:space="preserve">6. </w:t>
          </w:r>
          <w:r w:rsidRPr="0011139F">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406B42E7" w14:textId="77777777" w:rsidR="00A85C62" w:rsidRDefault="00666086" w:rsidP="007F38C0">
          <w:pPr>
            <w:autoSpaceDE w:val="0"/>
            <w:autoSpaceDN w:val="0"/>
            <w:ind w:hanging="640"/>
            <w:divId w:val="2052460715"/>
            <w:rPr>
              <w:rFonts w:ascii="Exo" w:eastAsia="Times New Roman" w:hAnsi="Exo"/>
              <w:color w:val="000000"/>
              <w:sz w:val="20"/>
              <w:szCs w:val="20"/>
            </w:rPr>
          </w:pPr>
          <w:r w:rsidRPr="004B2078">
            <w:rPr>
              <w:rFonts w:ascii="Exo" w:eastAsia="Times New Roman" w:hAnsi="Exo"/>
              <w:color w:val="000000"/>
              <w:sz w:val="20"/>
              <w:szCs w:val="20"/>
            </w:rPr>
            <w:t xml:space="preserve">7. </w:t>
          </w:r>
          <w:r w:rsidRPr="004B2078">
            <w:rPr>
              <w:rFonts w:ascii="Exo" w:eastAsia="Times New Roman" w:hAnsi="Exo"/>
              <w:color w:val="000000"/>
              <w:sz w:val="20"/>
              <w:szCs w:val="20"/>
            </w:rPr>
            <w:tab/>
          </w:r>
          <w:proofErr w:type="spellStart"/>
          <w:r w:rsidR="00A5259C" w:rsidRPr="00A5259C">
            <w:rPr>
              <w:rFonts w:ascii="Exo" w:eastAsia="Times New Roman" w:hAnsi="Exo"/>
              <w:color w:val="000000"/>
              <w:sz w:val="20"/>
              <w:szCs w:val="20"/>
            </w:rPr>
            <w:t>Luis</w:t>
          </w:r>
          <w:proofErr w:type="spellEnd"/>
          <w:r w:rsidR="00A5259C" w:rsidRPr="00A5259C">
            <w:rPr>
              <w:rFonts w:ascii="Exo" w:eastAsia="Times New Roman" w:hAnsi="Exo"/>
              <w:color w:val="000000"/>
              <w:sz w:val="20"/>
              <w:szCs w:val="20"/>
            </w:rPr>
            <w:t xml:space="preserve"> MA, </w:t>
          </w:r>
          <w:proofErr w:type="spellStart"/>
          <w:r w:rsidR="00A5259C" w:rsidRPr="00A5259C">
            <w:rPr>
              <w:rFonts w:ascii="Exo" w:eastAsia="Times New Roman" w:hAnsi="Exo"/>
              <w:color w:val="000000"/>
              <w:sz w:val="20"/>
              <w:szCs w:val="20"/>
            </w:rPr>
            <w:t>Fiorotti</w:t>
          </w:r>
          <w:proofErr w:type="spellEnd"/>
          <w:r w:rsidR="00A5259C" w:rsidRPr="00A5259C">
            <w:rPr>
              <w:rFonts w:ascii="Exo" w:eastAsia="Times New Roman" w:hAnsi="Exo"/>
              <w:color w:val="000000"/>
              <w:sz w:val="20"/>
              <w:szCs w:val="20"/>
            </w:rPr>
            <w:t xml:space="preserve"> KF, Ribeiro LEP, Leite FMC. Revisão sistemática sobre o impacto social e de saúde da violência doméstica para os adolescentes. </w:t>
          </w:r>
          <w:proofErr w:type="spellStart"/>
          <w:r w:rsidR="00A5259C" w:rsidRPr="00A5259C">
            <w:rPr>
              <w:rFonts w:ascii="Exo" w:eastAsia="Times New Roman" w:hAnsi="Exo"/>
              <w:color w:val="000000"/>
              <w:sz w:val="20"/>
              <w:szCs w:val="20"/>
            </w:rPr>
            <w:t>Rev</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Bras</w:t>
          </w:r>
          <w:proofErr w:type="spellEnd"/>
          <w:r w:rsidR="00A5259C" w:rsidRPr="00A5259C">
            <w:rPr>
              <w:rFonts w:ascii="Exo" w:eastAsia="Times New Roman" w:hAnsi="Exo"/>
              <w:color w:val="000000"/>
              <w:sz w:val="20"/>
              <w:szCs w:val="20"/>
            </w:rPr>
            <w:t xml:space="preserve"> </w:t>
          </w:r>
          <w:proofErr w:type="spellStart"/>
          <w:r w:rsidR="00A5259C" w:rsidRPr="00A5259C">
            <w:rPr>
              <w:rFonts w:ascii="Exo" w:eastAsia="Times New Roman" w:hAnsi="Exo"/>
              <w:color w:val="000000"/>
              <w:sz w:val="20"/>
              <w:szCs w:val="20"/>
            </w:rPr>
            <w:t>Pesq</w:t>
          </w:r>
          <w:proofErr w:type="spellEnd"/>
          <w:r w:rsidR="00A5259C" w:rsidRPr="00A5259C">
            <w:rPr>
              <w:rFonts w:ascii="Exo" w:eastAsia="Times New Roman" w:hAnsi="Exo"/>
              <w:color w:val="000000"/>
              <w:sz w:val="20"/>
              <w:szCs w:val="20"/>
            </w:rPr>
            <w:t xml:space="preserve"> Saúde. 2022;24(1):173-92.</w:t>
          </w:r>
        </w:p>
        <w:p w14:paraId="1AD0438A" w14:textId="0EBB3EF7" w:rsidR="0078205E" w:rsidRPr="00A85C62" w:rsidRDefault="00A85C62" w:rsidP="007F38C0">
          <w:pPr>
            <w:autoSpaceDE w:val="0"/>
            <w:autoSpaceDN w:val="0"/>
            <w:ind w:hanging="640"/>
            <w:divId w:val="2052460715"/>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A85C62">
            <w:rPr>
              <w:rFonts w:ascii="Exo" w:eastAsia="Times New Roman" w:hAnsi="Exo"/>
              <w:color w:val="000000"/>
              <w:sz w:val="20"/>
              <w:szCs w:val="20"/>
            </w:rPr>
            <w:t>Minayo</w:t>
          </w:r>
          <w:proofErr w:type="spellEnd"/>
          <w:r w:rsidRPr="00A85C62">
            <w:rPr>
              <w:rFonts w:ascii="Exo" w:eastAsia="Times New Roman" w:hAnsi="Exo"/>
              <w:color w:val="000000"/>
              <w:sz w:val="20"/>
              <w:szCs w:val="20"/>
            </w:rPr>
            <w:t xml:space="preserve"> MCS. Violência social sob a perspectiva da saúde pública. </w:t>
          </w:r>
          <w:proofErr w:type="spellStart"/>
          <w:r w:rsidRPr="00A85C62">
            <w:rPr>
              <w:rFonts w:ascii="Exo" w:eastAsia="Times New Roman" w:hAnsi="Exo"/>
              <w:color w:val="000000"/>
              <w:sz w:val="20"/>
              <w:szCs w:val="20"/>
            </w:rPr>
            <w:t>Cad</w:t>
          </w:r>
          <w:proofErr w:type="spellEnd"/>
          <w:r w:rsidRPr="00A85C62">
            <w:rPr>
              <w:rFonts w:ascii="Exo" w:eastAsia="Times New Roman" w:hAnsi="Exo"/>
              <w:color w:val="000000"/>
              <w:sz w:val="20"/>
              <w:szCs w:val="20"/>
            </w:rPr>
            <w:t xml:space="preserve"> Saúde Pública. 1994;10(</w:t>
          </w:r>
          <w:proofErr w:type="spellStart"/>
          <w:r w:rsidRPr="00A85C62">
            <w:rPr>
              <w:rFonts w:ascii="Exo" w:eastAsia="Times New Roman" w:hAnsi="Exo"/>
              <w:color w:val="000000"/>
              <w:sz w:val="20"/>
              <w:szCs w:val="20"/>
            </w:rPr>
            <w:t>Suppl</w:t>
          </w:r>
          <w:proofErr w:type="spellEnd"/>
          <w:r w:rsidRPr="00A85C62">
            <w:rPr>
              <w:rFonts w:ascii="Exo" w:eastAsia="Times New Roman" w:hAnsi="Exo"/>
              <w:color w:val="000000"/>
              <w:sz w:val="20"/>
              <w:szCs w:val="20"/>
            </w:rPr>
            <w:t xml:space="preserve"> 1):S7-S18.</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A5259C">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EE79" w14:textId="77777777" w:rsidR="0098383B" w:rsidRDefault="0098383B" w:rsidP="0078205E">
      <w:pPr>
        <w:spacing w:after="0" w:line="240" w:lineRule="auto"/>
      </w:pPr>
      <w:r>
        <w:separator/>
      </w:r>
    </w:p>
  </w:endnote>
  <w:endnote w:type="continuationSeparator" w:id="0">
    <w:p w14:paraId="5266F035" w14:textId="77777777" w:rsidR="0098383B" w:rsidRDefault="0098383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A12EA2" w:rsidRPr="00A12EA2">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AF8D5" w14:textId="77777777" w:rsidR="0098383B" w:rsidRDefault="0098383B" w:rsidP="0078205E">
      <w:pPr>
        <w:spacing w:after="0" w:line="240" w:lineRule="auto"/>
      </w:pPr>
      <w:r>
        <w:separator/>
      </w:r>
    </w:p>
  </w:footnote>
  <w:footnote w:type="continuationSeparator" w:id="0">
    <w:p w14:paraId="35A68CAC" w14:textId="77777777" w:rsidR="0098383B" w:rsidRDefault="0098383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661E1"/>
    <w:multiLevelType w:val="hybridMultilevel"/>
    <w:tmpl w:val="62CCAC2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5B09"/>
    <w:rsid w:val="0003423A"/>
    <w:rsid w:val="00067307"/>
    <w:rsid w:val="00070E8E"/>
    <w:rsid w:val="000C3DF2"/>
    <w:rsid w:val="0011139F"/>
    <w:rsid w:val="00123142"/>
    <w:rsid w:val="001239B3"/>
    <w:rsid w:val="001D0EE0"/>
    <w:rsid w:val="00237A46"/>
    <w:rsid w:val="00255C97"/>
    <w:rsid w:val="00267B70"/>
    <w:rsid w:val="002826EF"/>
    <w:rsid w:val="002842F2"/>
    <w:rsid w:val="002D5D78"/>
    <w:rsid w:val="00397993"/>
    <w:rsid w:val="003C3485"/>
    <w:rsid w:val="003F6595"/>
    <w:rsid w:val="00496AA8"/>
    <w:rsid w:val="004A3585"/>
    <w:rsid w:val="004B2078"/>
    <w:rsid w:val="004C16F8"/>
    <w:rsid w:val="004C446E"/>
    <w:rsid w:val="004C52AF"/>
    <w:rsid w:val="004E0F3E"/>
    <w:rsid w:val="0051118D"/>
    <w:rsid w:val="00537021"/>
    <w:rsid w:val="005517C1"/>
    <w:rsid w:val="005C3030"/>
    <w:rsid w:val="006447AB"/>
    <w:rsid w:val="00647B92"/>
    <w:rsid w:val="00666086"/>
    <w:rsid w:val="0067139C"/>
    <w:rsid w:val="0067746B"/>
    <w:rsid w:val="006D3663"/>
    <w:rsid w:val="007607CD"/>
    <w:rsid w:val="0078205E"/>
    <w:rsid w:val="007D4698"/>
    <w:rsid w:val="007F38C0"/>
    <w:rsid w:val="00814305"/>
    <w:rsid w:val="008B03A0"/>
    <w:rsid w:val="008B402E"/>
    <w:rsid w:val="00923297"/>
    <w:rsid w:val="0098383B"/>
    <w:rsid w:val="00991EAA"/>
    <w:rsid w:val="009D1150"/>
    <w:rsid w:val="009E5CEE"/>
    <w:rsid w:val="00A12EA2"/>
    <w:rsid w:val="00A442E3"/>
    <w:rsid w:val="00A5259C"/>
    <w:rsid w:val="00A80101"/>
    <w:rsid w:val="00A80BE7"/>
    <w:rsid w:val="00A85C62"/>
    <w:rsid w:val="00A92A31"/>
    <w:rsid w:val="00B13018"/>
    <w:rsid w:val="00B24971"/>
    <w:rsid w:val="00B400C6"/>
    <w:rsid w:val="00B55CBE"/>
    <w:rsid w:val="00C05C2B"/>
    <w:rsid w:val="00C2580E"/>
    <w:rsid w:val="00C567EB"/>
    <w:rsid w:val="00CA4CA1"/>
    <w:rsid w:val="00D07C92"/>
    <w:rsid w:val="00D2458A"/>
    <w:rsid w:val="00D24869"/>
    <w:rsid w:val="00D36EEF"/>
    <w:rsid w:val="00D7294F"/>
    <w:rsid w:val="00D94AD2"/>
    <w:rsid w:val="00DC4785"/>
    <w:rsid w:val="00DD1CD5"/>
    <w:rsid w:val="00E47210"/>
    <w:rsid w:val="00E72E2A"/>
    <w:rsid w:val="00E91EB8"/>
    <w:rsid w:val="00EF252D"/>
    <w:rsid w:val="00F80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2458A"/>
    <w:pPr>
      <w:spacing w:after="0" w:line="240" w:lineRule="auto"/>
    </w:pPr>
  </w:style>
  <w:style w:type="paragraph" w:styleId="Textodebalo">
    <w:name w:val="Balloon Text"/>
    <w:basedOn w:val="Normal"/>
    <w:link w:val="TextodebaloChar"/>
    <w:uiPriority w:val="99"/>
    <w:semiHidden/>
    <w:unhideWhenUsed/>
    <w:rsid w:val="006D366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663"/>
    <w:rPr>
      <w:rFonts w:ascii="Segoe UI" w:hAnsi="Segoe UI" w:cs="Segoe UI"/>
      <w:sz w:val="18"/>
      <w:szCs w:val="18"/>
    </w:rPr>
  </w:style>
  <w:style w:type="character" w:styleId="MenoPendente">
    <w:name w:val="Unresolved Mention"/>
    <w:basedOn w:val="Fontepargpadro"/>
    <w:uiPriority w:val="99"/>
    <w:semiHidden/>
    <w:unhideWhenUsed/>
    <w:rsid w:val="005517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sChild>
            <w:div w:id="915551004">
              <w:marLeft w:val="0"/>
              <w:marRight w:val="0"/>
              <w:marTop w:val="0"/>
              <w:marBottom w:val="0"/>
              <w:divBdr>
                <w:top w:val="none" w:sz="0" w:space="0" w:color="auto"/>
                <w:left w:val="none" w:sz="0" w:space="0" w:color="auto"/>
                <w:bottom w:val="none" w:sz="0" w:space="0" w:color="auto"/>
                <w:right w:val="none" w:sz="0" w:space="0" w:color="auto"/>
              </w:divBdr>
              <w:divsChild>
                <w:div w:id="1205756880">
                  <w:marLeft w:val="0"/>
                  <w:marRight w:val="0"/>
                  <w:marTop w:val="0"/>
                  <w:marBottom w:val="0"/>
                  <w:divBdr>
                    <w:top w:val="none" w:sz="0" w:space="0" w:color="auto"/>
                    <w:left w:val="none" w:sz="0" w:space="0" w:color="auto"/>
                    <w:bottom w:val="none" w:sz="0" w:space="0" w:color="auto"/>
                    <w:right w:val="none" w:sz="0" w:space="0" w:color="auto"/>
                  </w:divBdr>
                  <w:divsChild>
                    <w:div w:id="398752485">
                      <w:marLeft w:val="0"/>
                      <w:marRight w:val="0"/>
                      <w:marTop w:val="0"/>
                      <w:marBottom w:val="0"/>
                      <w:divBdr>
                        <w:top w:val="none" w:sz="0" w:space="0" w:color="auto"/>
                        <w:left w:val="none" w:sz="0" w:space="0" w:color="auto"/>
                        <w:bottom w:val="none" w:sz="0" w:space="0" w:color="auto"/>
                        <w:right w:val="none" w:sz="0" w:space="0" w:color="auto"/>
                      </w:divBdr>
                      <w:divsChild>
                        <w:div w:id="400060721">
                          <w:marLeft w:val="0"/>
                          <w:marRight w:val="0"/>
                          <w:marTop w:val="0"/>
                          <w:marBottom w:val="0"/>
                          <w:divBdr>
                            <w:top w:val="none" w:sz="0" w:space="0" w:color="auto"/>
                            <w:left w:val="none" w:sz="0" w:space="0" w:color="auto"/>
                            <w:bottom w:val="none" w:sz="0" w:space="0" w:color="auto"/>
                            <w:right w:val="none" w:sz="0" w:space="0" w:color="auto"/>
                          </w:divBdr>
                          <w:divsChild>
                            <w:div w:id="10442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053391138">
      <w:bodyDiv w:val="1"/>
      <w:marLeft w:val="0"/>
      <w:marRight w:val="0"/>
      <w:marTop w:val="0"/>
      <w:marBottom w:val="0"/>
      <w:divBdr>
        <w:top w:val="none" w:sz="0" w:space="0" w:color="auto"/>
        <w:left w:val="none" w:sz="0" w:space="0" w:color="auto"/>
        <w:bottom w:val="none" w:sz="0" w:space="0" w:color="auto"/>
        <w:right w:val="none" w:sz="0" w:space="0" w:color="auto"/>
      </w:divBdr>
      <w:divsChild>
        <w:div w:id="361633101">
          <w:marLeft w:val="0"/>
          <w:marRight w:val="0"/>
          <w:marTop w:val="0"/>
          <w:marBottom w:val="0"/>
          <w:divBdr>
            <w:top w:val="none" w:sz="0" w:space="0" w:color="auto"/>
            <w:left w:val="none" w:sz="0" w:space="0" w:color="auto"/>
            <w:bottom w:val="none" w:sz="0" w:space="0" w:color="auto"/>
            <w:right w:val="none" w:sz="0" w:space="0" w:color="auto"/>
          </w:divBdr>
          <w:divsChild>
            <w:div w:id="1009481537">
              <w:marLeft w:val="0"/>
              <w:marRight w:val="0"/>
              <w:marTop w:val="0"/>
              <w:marBottom w:val="0"/>
              <w:divBdr>
                <w:top w:val="none" w:sz="0" w:space="0" w:color="auto"/>
                <w:left w:val="none" w:sz="0" w:space="0" w:color="auto"/>
                <w:bottom w:val="none" w:sz="0" w:space="0" w:color="auto"/>
                <w:right w:val="none" w:sz="0" w:space="0" w:color="auto"/>
              </w:divBdr>
              <w:divsChild>
                <w:div w:id="1395274407">
                  <w:marLeft w:val="0"/>
                  <w:marRight w:val="0"/>
                  <w:marTop w:val="0"/>
                  <w:marBottom w:val="0"/>
                  <w:divBdr>
                    <w:top w:val="none" w:sz="0" w:space="0" w:color="auto"/>
                    <w:left w:val="none" w:sz="0" w:space="0" w:color="auto"/>
                    <w:bottom w:val="none" w:sz="0" w:space="0" w:color="auto"/>
                    <w:right w:val="none" w:sz="0" w:space="0" w:color="auto"/>
                  </w:divBdr>
                  <w:divsChild>
                    <w:div w:id="15189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563253231">
      <w:bodyDiv w:val="1"/>
      <w:marLeft w:val="0"/>
      <w:marRight w:val="0"/>
      <w:marTop w:val="0"/>
      <w:marBottom w:val="0"/>
      <w:divBdr>
        <w:top w:val="none" w:sz="0" w:space="0" w:color="auto"/>
        <w:left w:val="none" w:sz="0" w:space="0" w:color="auto"/>
        <w:bottom w:val="none" w:sz="0" w:space="0" w:color="auto"/>
        <w:right w:val="none" w:sz="0" w:space="0" w:color="auto"/>
      </w:divBdr>
      <w:divsChild>
        <w:div w:id="2079672638">
          <w:marLeft w:val="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26733801">
      <w:bodyDiv w:val="1"/>
      <w:marLeft w:val="0"/>
      <w:marRight w:val="0"/>
      <w:marTop w:val="0"/>
      <w:marBottom w:val="0"/>
      <w:divBdr>
        <w:top w:val="none" w:sz="0" w:space="0" w:color="auto"/>
        <w:left w:val="none" w:sz="0" w:space="0" w:color="auto"/>
        <w:bottom w:val="none" w:sz="0" w:space="0" w:color="auto"/>
        <w:right w:val="none" w:sz="0" w:space="0" w:color="auto"/>
      </w:divBdr>
      <w:divsChild>
        <w:div w:id="1166634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3_taxa_homicidios/13_taxa_homicid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taxa_de_mortalidade_por_homicdios" TargetMode="External"/><Relationship Id="rId1" Type="http://schemas.openxmlformats.org/officeDocument/2006/relationships/hyperlink" Target="https://github.com/danielppagotto/dimensionamento_m4/blob/main/01_indicadores/13_taxa_homicidios/13_taxa_homicidi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00C48508-EA15-40A9-8BEC-6ED46A0ACBEA}"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3C56C831-C108-4261-A96F-DD2D79B74882}" type="presOf" srcId="{B28CD35B-00C0-42A5-822F-19B5B45B774D}" destId="{2813FACD-E038-4BC8-A797-FE679AF5926C}"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E34D1B46-20E6-461A-990D-D0035552B1AD}" type="presOf" srcId="{BC085E80-1B48-42A7-9691-1C1A4166ED25}" destId="{B135152D-B454-47EA-A74A-8F467C8624E6}"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378D1072-42A4-4F84-9591-28C1CDC315E3}" type="presOf" srcId="{21ABA1D7-4AD4-466B-960F-92CC591070C1}" destId="{476F8BFF-EB75-48FB-9FD5-0FFB573EE4E4}" srcOrd="1" destOrd="0" presId="urn:microsoft.com/office/officeart/2005/8/layout/vList4"/>
    <dgm:cxn modelId="{54541DC1-10F4-4E08-B456-B2582946298C}" type="presOf" srcId="{90464B62-12E6-4495-A349-F474B665F994}" destId="{DC051375-BFEC-47C3-8E61-1D2589C1A787}" srcOrd="0" destOrd="0" presId="urn:microsoft.com/office/officeart/2005/8/layout/vList4"/>
    <dgm:cxn modelId="{22AE95DA-8019-4466-B7EB-364A7131B007}" type="presOf" srcId="{21ABA1D7-4AD4-466B-960F-92CC591070C1}" destId="{AE6648AC-D572-4AB9-A883-64445D217241}" srcOrd="0" destOrd="0" presId="urn:microsoft.com/office/officeart/2005/8/layout/vList4"/>
    <dgm:cxn modelId="{7231A3F5-08EF-4D2C-9B59-125E8E9A2D5B}" type="presOf" srcId="{90464B62-12E6-4495-A349-F474B665F994}" destId="{AA6F2AFC-8D7F-45F9-80CA-30218302A5D3}" srcOrd="1" destOrd="0" presId="urn:microsoft.com/office/officeart/2005/8/layout/vList4"/>
    <dgm:cxn modelId="{652FEC47-E1B5-41EB-AC58-36D15CB43213}" type="presParOf" srcId="{B135152D-B454-47EA-A74A-8F467C8624E6}" destId="{FBBDE5C2-9D1C-4F0C-9499-F2181DE0081A}" srcOrd="0" destOrd="0" presId="urn:microsoft.com/office/officeart/2005/8/layout/vList4"/>
    <dgm:cxn modelId="{B8FFE94C-8E5F-44B3-AD71-595DCB808DA0}" type="presParOf" srcId="{FBBDE5C2-9D1C-4F0C-9499-F2181DE0081A}" destId="{AE6648AC-D572-4AB9-A883-64445D217241}" srcOrd="0" destOrd="0" presId="urn:microsoft.com/office/officeart/2005/8/layout/vList4"/>
    <dgm:cxn modelId="{D21E0669-B5DA-47CC-B16B-34AAB835C1DB}" type="presParOf" srcId="{FBBDE5C2-9D1C-4F0C-9499-F2181DE0081A}" destId="{DE71F3A2-0104-409F-9D18-55B26BECF6EC}" srcOrd="1" destOrd="0" presId="urn:microsoft.com/office/officeart/2005/8/layout/vList4"/>
    <dgm:cxn modelId="{E6FC8A57-71DF-4CCB-9A5C-7DD659BD7C29}" type="presParOf" srcId="{FBBDE5C2-9D1C-4F0C-9499-F2181DE0081A}" destId="{476F8BFF-EB75-48FB-9FD5-0FFB573EE4E4}" srcOrd="2" destOrd="0" presId="urn:microsoft.com/office/officeart/2005/8/layout/vList4"/>
    <dgm:cxn modelId="{7370C828-B280-4483-B8DC-1739130F3C04}" type="presParOf" srcId="{B135152D-B454-47EA-A74A-8F467C8624E6}" destId="{853F3EE9-B6EA-4D46-B5F2-383D7708BB7E}" srcOrd="1" destOrd="0" presId="urn:microsoft.com/office/officeart/2005/8/layout/vList4"/>
    <dgm:cxn modelId="{F4509DC0-845C-4091-B2D3-43ED6EAFCCBA}" type="presParOf" srcId="{B135152D-B454-47EA-A74A-8F467C8624E6}" destId="{6322F94B-F61C-488F-B7C3-F05119D9D8AE}" srcOrd="2" destOrd="0" presId="urn:microsoft.com/office/officeart/2005/8/layout/vList4"/>
    <dgm:cxn modelId="{EF68BE80-EC64-4D0F-8A6C-A594AE995617}" type="presParOf" srcId="{6322F94B-F61C-488F-B7C3-F05119D9D8AE}" destId="{5D1683F8-A5E9-4212-B6CF-EB65A12E1D55}" srcOrd="0" destOrd="0" presId="urn:microsoft.com/office/officeart/2005/8/layout/vList4"/>
    <dgm:cxn modelId="{3E259F7F-6F52-4C9C-A5B8-6210380A0188}" type="presParOf" srcId="{6322F94B-F61C-488F-B7C3-F05119D9D8AE}" destId="{A0906D88-1F97-445B-B107-434C0544A891}" srcOrd="1" destOrd="0" presId="urn:microsoft.com/office/officeart/2005/8/layout/vList4"/>
    <dgm:cxn modelId="{0AF87C7D-9D66-485B-B226-CE16232C8B7F}" type="presParOf" srcId="{6322F94B-F61C-488F-B7C3-F05119D9D8AE}" destId="{2813FACD-E038-4BC8-A797-FE679AF5926C}" srcOrd="2" destOrd="0" presId="urn:microsoft.com/office/officeart/2005/8/layout/vList4"/>
    <dgm:cxn modelId="{F7A6189D-FDA5-4425-A791-69AFBFB2F918}" type="presParOf" srcId="{B135152D-B454-47EA-A74A-8F467C8624E6}" destId="{BC44BA2A-50B3-4C44-9D81-05E8855F55AA}" srcOrd="3" destOrd="0" presId="urn:microsoft.com/office/officeart/2005/8/layout/vList4"/>
    <dgm:cxn modelId="{985A5E0C-E638-46CE-9F26-E8B979DC5894}" type="presParOf" srcId="{B135152D-B454-47EA-A74A-8F467C8624E6}" destId="{D65590FE-C238-4B3A-B7FC-622E9A9E8E06}" srcOrd="4" destOrd="0" presId="urn:microsoft.com/office/officeart/2005/8/layout/vList4"/>
    <dgm:cxn modelId="{CFF37B94-CDC3-4850-A42A-8E61CF89EFA0}" type="presParOf" srcId="{D65590FE-C238-4B3A-B7FC-622E9A9E8E06}" destId="{DC051375-BFEC-47C3-8E61-1D2589C1A787}" srcOrd="0" destOrd="0" presId="urn:microsoft.com/office/officeart/2005/8/layout/vList4"/>
    <dgm:cxn modelId="{F8B8CB0D-E44B-4E5D-8915-255D1B9C6A6E}" type="presParOf" srcId="{D65590FE-C238-4B3A-B7FC-622E9A9E8E06}" destId="{625E2ECE-FBBB-4E80-8C1E-5A3A38B36CBC}" srcOrd="1" destOrd="0" presId="urn:microsoft.com/office/officeart/2005/8/layout/vList4"/>
    <dgm:cxn modelId="{D31FFB55-05E1-48CE-9673-5A319C4066D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5E7F1127D37422E95027CE4AF47F37E"/>
        <w:category>
          <w:name w:val="Geral"/>
          <w:gallery w:val="placeholder"/>
        </w:category>
        <w:types>
          <w:type w:val="bbPlcHdr"/>
        </w:types>
        <w:behaviors>
          <w:behavior w:val="content"/>
        </w:behaviors>
        <w:guid w:val="{D522D1AD-6AEF-4D56-A108-843B68AF6E8F}"/>
      </w:docPartPr>
      <w:docPartBody>
        <w:p w:rsidR="00423554" w:rsidRDefault="00AB2143" w:rsidP="00AB2143">
          <w:pPr>
            <w:pStyle w:val="15E7F1127D37422E95027CE4AF47F37E"/>
          </w:pPr>
          <w:r w:rsidRPr="0031018C">
            <w:rPr>
              <w:rStyle w:val="TextodoEspaoReservado"/>
            </w:rPr>
            <w:t>Clique ou toque aqui para inserir o texto.</w:t>
          </w:r>
        </w:p>
      </w:docPartBody>
    </w:docPart>
    <w:docPart>
      <w:docPartPr>
        <w:name w:val="83C0B6399802442197A82FFACFFA78CB"/>
        <w:category>
          <w:name w:val="Geral"/>
          <w:gallery w:val="placeholder"/>
        </w:category>
        <w:types>
          <w:type w:val="bbPlcHdr"/>
        </w:types>
        <w:behaviors>
          <w:behavior w:val="content"/>
        </w:behaviors>
        <w:guid w:val="{61384733-E7CE-4CC5-95F1-C7332A675340}"/>
      </w:docPartPr>
      <w:docPartBody>
        <w:p w:rsidR="00423554" w:rsidRDefault="00AB2143" w:rsidP="00AB2143">
          <w:pPr>
            <w:pStyle w:val="83C0B6399802442197A82FFACFFA78CB"/>
          </w:pPr>
          <w:r w:rsidRPr="0031018C">
            <w:rPr>
              <w:rStyle w:val="TextodoEspaoReservado"/>
            </w:rPr>
            <w:t>Clique ou toque aqui para inserir o texto.</w:t>
          </w:r>
        </w:p>
      </w:docPartBody>
    </w:docPart>
    <w:docPart>
      <w:docPartPr>
        <w:name w:val="9C0CEE16F7034095A3CC593FB3D99960"/>
        <w:category>
          <w:name w:val="Geral"/>
          <w:gallery w:val="placeholder"/>
        </w:category>
        <w:types>
          <w:type w:val="bbPlcHdr"/>
        </w:types>
        <w:behaviors>
          <w:behavior w:val="content"/>
        </w:behaviors>
        <w:guid w:val="{E7BB7F43-B416-40DA-A90C-031D482E565C}"/>
      </w:docPartPr>
      <w:docPartBody>
        <w:p w:rsidR="00000000" w:rsidRDefault="002240B5" w:rsidP="002240B5">
          <w:pPr>
            <w:pStyle w:val="9C0CEE16F7034095A3CC593FB3D99960"/>
          </w:pPr>
          <w:r w:rsidRPr="0031018C">
            <w:rPr>
              <w:rStyle w:val="TextodoEspaoReservado"/>
            </w:rPr>
            <w:t>Clique ou toque aqui para inserir o texto.</w:t>
          </w:r>
        </w:p>
      </w:docPartBody>
    </w:docPart>
    <w:docPart>
      <w:docPartPr>
        <w:name w:val="4453E9A7474F48D899ACB7D799CBDB18"/>
        <w:category>
          <w:name w:val="Geral"/>
          <w:gallery w:val="placeholder"/>
        </w:category>
        <w:types>
          <w:type w:val="bbPlcHdr"/>
        </w:types>
        <w:behaviors>
          <w:behavior w:val="content"/>
        </w:behaviors>
        <w:guid w:val="{73E9295C-94BB-40DE-ADF9-D14AD5785886}"/>
      </w:docPartPr>
      <w:docPartBody>
        <w:p w:rsidR="00000000" w:rsidRDefault="002240B5" w:rsidP="002240B5">
          <w:pPr>
            <w:pStyle w:val="4453E9A7474F48D899ACB7D799CBDB18"/>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C3DF2"/>
    <w:rsid w:val="001335BD"/>
    <w:rsid w:val="00194A49"/>
    <w:rsid w:val="00201B4E"/>
    <w:rsid w:val="002240B5"/>
    <w:rsid w:val="00227B0E"/>
    <w:rsid w:val="002C4FB5"/>
    <w:rsid w:val="00423554"/>
    <w:rsid w:val="00960FFC"/>
    <w:rsid w:val="009A2513"/>
    <w:rsid w:val="00A1533D"/>
    <w:rsid w:val="00A647F7"/>
    <w:rsid w:val="00AB2143"/>
    <w:rsid w:val="00AD778C"/>
    <w:rsid w:val="00AE103D"/>
    <w:rsid w:val="00BA0934"/>
    <w:rsid w:val="00DC4785"/>
    <w:rsid w:val="00E00664"/>
    <w:rsid w:val="00EB368C"/>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240B5"/>
    <w:rPr>
      <w:color w:val="808080"/>
    </w:rPr>
  </w:style>
  <w:style w:type="paragraph" w:customStyle="1" w:styleId="CD8976CD32C247B28A34B0A6FCF49638">
    <w:name w:val="CD8976CD32C247B28A34B0A6FCF49638"/>
    <w:rsid w:val="00AB2143"/>
  </w:style>
  <w:style w:type="paragraph" w:customStyle="1" w:styleId="141E217729324151AB5D51B561A26422">
    <w:name w:val="141E217729324151AB5D51B561A26422"/>
    <w:rsid w:val="00AB2143"/>
  </w:style>
  <w:style w:type="paragraph" w:customStyle="1" w:styleId="15E7F1127D37422E95027CE4AF47F37E">
    <w:name w:val="15E7F1127D37422E95027CE4AF47F37E"/>
    <w:rsid w:val="00AB2143"/>
  </w:style>
  <w:style w:type="paragraph" w:customStyle="1" w:styleId="83C0B6399802442197A82FFACFFA78CB">
    <w:name w:val="83C0B6399802442197A82FFACFFA78CB"/>
    <w:rsid w:val="00AB2143"/>
  </w:style>
  <w:style w:type="paragraph" w:customStyle="1" w:styleId="9C0CEE16F7034095A3CC593FB3D99960">
    <w:name w:val="9C0CEE16F7034095A3CC593FB3D99960"/>
    <w:rsid w:val="002240B5"/>
  </w:style>
  <w:style w:type="paragraph" w:customStyle="1" w:styleId="4453E9A7474F48D899ACB7D799CBDB18">
    <w:name w:val="4453E9A7474F48D899ACB7D799CBDB18"/>
    <w:rsid w:val="002240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BC65B-742E-4138-917A-4A52458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1472</Words>
  <Characters>7955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4</cp:revision>
  <cp:lastPrinted>2025-01-30T00:19:00Z</cp:lastPrinted>
  <dcterms:created xsi:type="dcterms:W3CDTF">2025-02-15T18:15:00Z</dcterms:created>
  <dcterms:modified xsi:type="dcterms:W3CDTF">2025-02-20T14:49:00Z</dcterms:modified>
</cp:coreProperties>
</file>