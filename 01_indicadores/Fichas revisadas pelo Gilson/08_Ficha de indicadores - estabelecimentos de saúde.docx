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E399" w14:textId="74A5C837" w:rsidR="0078205E" w:rsidRDefault="00A154DD" w:rsidP="00A154DD">
      <w:pPr>
        <w:pStyle w:val="Texto"/>
        <w:spacing w:after="0" w:line="240" w:lineRule="auto"/>
        <w:rPr>
          <w:b/>
          <w:bCs/>
          <w:sz w:val="30"/>
          <w:szCs w:val="30"/>
        </w:rPr>
        <w:sectPr w:rsidR="0078205E" w:rsidSect="0078205E">
          <w:headerReference w:type="default" r:id="rId8"/>
          <w:footerReference w:type="default" r:id="rId9"/>
          <w:pgSz w:w="11906" w:h="16838"/>
          <w:pgMar w:top="1417" w:right="1701" w:bottom="1417" w:left="1701" w:header="708" w:footer="708" w:gutter="0"/>
          <w:cols w:num="2" w:space="708"/>
          <w:docGrid w:linePitch="360"/>
        </w:sectPr>
      </w:pPr>
      <w:r>
        <w:rPr>
          <w:b/>
          <w:bCs/>
          <w:noProof/>
          <w:sz w:val="30"/>
          <w:szCs w:val="30"/>
          <w:lang w:eastAsia="pt-BR"/>
          <w14:ligatures w14:val="standardContextual"/>
        </w:rPr>
        <w:drawing>
          <wp:anchor distT="0" distB="0" distL="114300" distR="114300" simplePos="0" relativeHeight="251661312" behindDoc="1" locked="0" layoutInCell="1" allowOverlap="1" wp14:anchorId="7CB288AD" wp14:editId="147C2BC9">
            <wp:simplePos x="0" y="0"/>
            <wp:positionH relativeFrom="column">
              <wp:posOffset>-1097388</wp:posOffset>
            </wp:positionH>
            <wp:positionV relativeFrom="paragraph">
              <wp:posOffset>-908421</wp:posOffset>
            </wp:positionV>
            <wp:extent cx="7573100" cy="10711600"/>
            <wp:effectExtent l="0" t="0" r="8890" b="0"/>
            <wp:wrapNone/>
            <wp:docPr id="97369900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9004" name="Imagem 2"/>
                    <pic:cNvPicPr/>
                  </pic:nvPicPr>
                  <pic:blipFill>
                    <a:blip r:embed="rId10">
                      <a:extLst>
                        <a:ext uri="{28A0092B-C50C-407E-A947-70E740481C1C}">
                          <a14:useLocalDpi xmlns:a14="http://schemas.microsoft.com/office/drawing/2010/main" val="0"/>
                        </a:ext>
                      </a:extLst>
                    </a:blip>
                    <a:stretch>
                      <a:fillRect/>
                    </a:stretch>
                  </pic:blipFill>
                  <pic:spPr>
                    <a:xfrm>
                      <a:off x="0" y="0"/>
                      <a:ext cx="7573100" cy="10711600"/>
                    </a:xfrm>
                    <a:prstGeom prst="rect">
                      <a:avLst/>
                    </a:prstGeom>
                  </pic:spPr>
                </pic:pic>
              </a:graphicData>
            </a:graphic>
            <wp14:sizeRelH relativeFrom="margin">
              <wp14:pctWidth>0</wp14:pctWidth>
            </wp14:sizeRelH>
            <wp14:sizeRelV relativeFrom="margin">
              <wp14:pctHeight>0</wp14:pctHeight>
            </wp14:sizeRelV>
          </wp:anchor>
        </w:drawing>
      </w:r>
    </w:p>
    <w:p w14:paraId="04F55E9D" w14:textId="77777777" w:rsidR="00A154DD" w:rsidRDefault="00A154DD" w:rsidP="0078205E">
      <w:pPr>
        <w:pStyle w:val="Texto"/>
        <w:spacing w:after="0" w:line="240" w:lineRule="auto"/>
        <w:jc w:val="center"/>
        <w:rPr>
          <w:b/>
          <w:bCs/>
          <w:sz w:val="30"/>
          <w:szCs w:val="30"/>
        </w:rPr>
      </w:pPr>
    </w:p>
    <w:p w14:paraId="05A76B1E" w14:textId="77777777" w:rsidR="00A154DD" w:rsidRDefault="00A154DD" w:rsidP="0078205E">
      <w:pPr>
        <w:pStyle w:val="Texto"/>
        <w:spacing w:after="0" w:line="240" w:lineRule="auto"/>
        <w:jc w:val="center"/>
        <w:rPr>
          <w:b/>
          <w:bCs/>
          <w:sz w:val="30"/>
          <w:szCs w:val="30"/>
        </w:rPr>
      </w:pPr>
    </w:p>
    <w:p w14:paraId="5E7D32EE" w14:textId="77777777" w:rsidR="00A154DD" w:rsidRDefault="00A154DD" w:rsidP="0078205E">
      <w:pPr>
        <w:pStyle w:val="Texto"/>
        <w:spacing w:after="0" w:line="240" w:lineRule="auto"/>
        <w:jc w:val="center"/>
        <w:rPr>
          <w:b/>
          <w:bCs/>
          <w:sz w:val="30"/>
          <w:szCs w:val="30"/>
        </w:rPr>
      </w:pPr>
    </w:p>
    <w:p w14:paraId="20691065" w14:textId="77777777" w:rsidR="00A154DD" w:rsidRDefault="00A154DD" w:rsidP="0078205E">
      <w:pPr>
        <w:pStyle w:val="Texto"/>
        <w:spacing w:after="0" w:line="240" w:lineRule="auto"/>
        <w:jc w:val="center"/>
        <w:rPr>
          <w:b/>
          <w:bCs/>
          <w:sz w:val="30"/>
          <w:szCs w:val="30"/>
        </w:rPr>
      </w:pPr>
    </w:p>
    <w:p w14:paraId="09640FBF" w14:textId="77777777" w:rsidR="00A154DD" w:rsidRDefault="00A154DD" w:rsidP="0078205E">
      <w:pPr>
        <w:pStyle w:val="Texto"/>
        <w:spacing w:after="0" w:line="240" w:lineRule="auto"/>
        <w:jc w:val="center"/>
        <w:rPr>
          <w:b/>
          <w:bCs/>
          <w:sz w:val="30"/>
          <w:szCs w:val="30"/>
        </w:rPr>
      </w:pPr>
    </w:p>
    <w:p w14:paraId="094A949E" w14:textId="77777777" w:rsidR="00A154DD" w:rsidRDefault="00A154DD" w:rsidP="0078205E">
      <w:pPr>
        <w:pStyle w:val="Texto"/>
        <w:spacing w:after="0" w:line="240" w:lineRule="auto"/>
        <w:jc w:val="center"/>
        <w:rPr>
          <w:b/>
          <w:bCs/>
          <w:sz w:val="30"/>
          <w:szCs w:val="30"/>
        </w:rPr>
      </w:pPr>
    </w:p>
    <w:p w14:paraId="26492219" w14:textId="77777777" w:rsidR="00A154DD" w:rsidRDefault="00A154DD" w:rsidP="0078205E">
      <w:pPr>
        <w:pStyle w:val="Texto"/>
        <w:spacing w:after="0" w:line="240" w:lineRule="auto"/>
        <w:jc w:val="center"/>
        <w:rPr>
          <w:b/>
          <w:bCs/>
          <w:sz w:val="30"/>
          <w:szCs w:val="30"/>
        </w:rPr>
      </w:pPr>
    </w:p>
    <w:p w14:paraId="4FEBB4D3" w14:textId="77777777" w:rsidR="00A154DD" w:rsidRDefault="00A154DD" w:rsidP="0078205E">
      <w:pPr>
        <w:pStyle w:val="Texto"/>
        <w:spacing w:after="0" w:line="240" w:lineRule="auto"/>
        <w:jc w:val="center"/>
        <w:rPr>
          <w:b/>
          <w:bCs/>
          <w:sz w:val="30"/>
          <w:szCs w:val="30"/>
        </w:rPr>
      </w:pPr>
    </w:p>
    <w:p w14:paraId="22ACEF3A" w14:textId="77777777" w:rsidR="00A154DD" w:rsidRDefault="00A154DD" w:rsidP="0078205E">
      <w:pPr>
        <w:pStyle w:val="Texto"/>
        <w:spacing w:after="0" w:line="240" w:lineRule="auto"/>
        <w:jc w:val="center"/>
        <w:rPr>
          <w:b/>
          <w:bCs/>
          <w:sz w:val="30"/>
          <w:szCs w:val="30"/>
        </w:rPr>
      </w:pPr>
    </w:p>
    <w:p w14:paraId="5683C153" w14:textId="00771D25" w:rsidR="00A154DD" w:rsidRDefault="00A154DD" w:rsidP="0078205E">
      <w:pPr>
        <w:pStyle w:val="Texto"/>
        <w:spacing w:after="0" w:line="240" w:lineRule="auto"/>
        <w:jc w:val="center"/>
        <w:rPr>
          <w:b/>
          <w:bCs/>
          <w:sz w:val="30"/>
          <w:szCs w:val="30"/>
        </w:rPr>
      </w:pPr>
    </w:p>
    <w:p w14:paraId="6530BB11" w14:textId="77777777" w:rsidR="00A154DD" w:rsidRDefault="00A154DD" w:rsidP="0078205E">
      <w:pPr>
        <w:pStyle w:val="Texto"/>
        <w:spacing w:after="0" w:line="240" w:lineRule="auto"/>
        <w:jc w:val="center"/>
        <w:rPr>
          <w:b/>
          <w:bCs/>
          <w:sz w:val="30"/>
          <w:szCs w:val="30"/>
        </w:rPr>
      </w:pPr>
    </w:p>
    <w:p w14:paraId="2C68BD20" w14:textId="77777777" w:rsidR="00A154DD" w:rsidRDefault="00A154DD" w:rsidP="0078205E">
      <w:pPr>
        <w:pStyle w:val="Texto"/>
        <w:spacing w:after="0" w:line="240" w:lineRule="auto"/>
        <w:jc w:val="center"/>
        <w:rPr>
          <w:b/>
          <w:bCs/>
          <w:sz w:val="30"/>
          <w:szCs w:val="30"/>
        </w:rPr>
      </w:pPr>
    </w:p>
    <w:p w14:paraId="41135C33" w14:textId="77777777" w:rsidR="00A154DD" w:rsidRDefault="00A154DD" w:rsidP="0078205E">
      <w:pPr>
        <w:pStyle w:val="Texto"/>
        <w:spacing w:after="0" w:line="240" w:lineRule="auto"/>
        <w:jc w:val="center"/>
        <w:rPr>
          <w:b/>
          <w:bCs/>
          <w:sz w:val="30"/>
          <w:szCs w:val="30"/>
        </w:rPr>
      </w:pPr>
    </w:p>
    <w:p w14:paraId="0348EADC" w14:textId="77777777" w:rsidR="00A154DD" w:rsidRDefault="00A154DD" w:rsidP="0078205E">
      <w:pPr>
        <w:pStyle w:val="Texto"/>
        <w:spacing w:after="0" w:line="240" w:lineRule="auto"/>
        <w:jc w:val="center"/>
        <w:rPr>
          <w:b/>
          <w:bCs/>
          <w:sz w:val="30"/>
          <w:szCs w:val="30"/>
        </w:rPr>
      </w:pPr>
    </w:p>
    <w:p w14:paraId="4036BDD1" w14:textId="77777777" w:rsidR="00A154DD" w:rsidRDefault="00A154DD" w:rsidP="0078205E">
      <w:pPr>
        <w:pStyle w:val="Texto"/>
        <w:spacing w:after="0" w:line="240" w:lineRule="auto"/>
        <w:jc w:val="center"/>
        <w:rPr>
          <w:b/>
          <w:bCs/>
          <w:sz w:val="30"/>
          <w:szCs w:val="30"/>
        </w:rPr>
      </w:pPr>
    </w:p>
    <w:p w14:paraId="5FEA5712" w14:textId="77777777" w:rsidR="00A154DD" w:rsidRDefault="00A154DD" w:rsidP="0078205E">
      <w:pPr>
        <w:pStyle w:val="Texto"/>
        <w:spacing w:after="0" w:line="240" w:lineRule="auto"/>
        <w:jc w:val="center"/>
        <w:rPr>
          <w:b/>
          <w:bCs/>
          <w:sz w:val="30"/>
          <w:szCs w:val="30"/>
        </w:rPr>
      </w:pPr>
    </w:p>
    <w:p w14:paraId="7D712FFA" w14:textId="77777777" w:rsidR="00A154DD" w:rsidRDefault="00A154DD" w:rsidP="0078205E">
      <w:pPr>
        <w:pStyle w:val="Texto"/>
        <w:spacing w:after="0" w:line="240" w:lineRule="auto"/>
        <w:jc w:val="center"/>
        <w:rPr>
          <w:b/>
          <w:bCs/>
          <w:sz w:val="30"/>
          <w:szCs w:val="30"/>
        </w:rPr>
      </w:pPr>
    </w:p>
    <w:p w14:paraId="19BA6D33" w14:textId="77777777" w:rsidR="00A154DD" w:rsidRDefault="00A154DD" w:rsidP="0078205E">
      <w:pPr>
        <w:pStyle w:val="Texto"/>
        <w:spacing w:after="0" w:line="240" w:lineRule="auto"/>
        <w:jc w:val="center"/>
        <w:rPr>
          <w:b/>
          <w:bCs/>
          <w:sz w:val="30"/>
          <w:szCs w:val="30"/>
        </w:rPr>
      </w:pPr>
    </w:p>
    <w:p w14:paraId="237B5572" w14:textId="77777777" w:rsidR="00A154DD" w:rsidRDefault="00A154DD" w:rsidP="0078205E">
      <w:pPr>
        <w:pStyle w:val="Texto"/>
        <w:spacing w:after="0" w:line="240" w:lineRule="auto"/>
        <w:jc w:val="center"/>
        <w:rPr>
          <w:b/>
          <w:bCs/>
          <w:sz w:val="30"/>
          <w:szCs w:val="30"/>
        </w:rPr>
      </w:pPr>
    </w:p>
    <w:p w14:paraId="37E8033D" w14:textId="77777777" w:rsidR="00A154DD" w:rsidRDefault="00A154DD" w:rsidP="0078205E">
      <w:pPr>
        <w:pStyle w:val="Texto"/>
        <w:spacing w:after="0" w:line="240" w:lineRule="auto"/>
        <w:jc w:val="center"/>
        <w:rPr>
          <w:b/>
          <w:bCs/>
          <w:sz w:val="30"/>
          <w:szCs w:val="30"/>
        </w:rPr>
      </w:pPr>
    </w:p>
    <w:p w14:paraId="2144FC81" w14:textId="77777777" w:rsidR="00A154DD" w:rsidRDefault="00A154DD" w:rsidP="0078205E">
      <w:pPr>
        <w:pStyle w:val="Texto"/>
        <w:spacing w:after="0" w:line="240" w:lineRule="auto"/>
        <w:jc w:val="center"/>
        <w:rPr>
          <w:b/>
          <w:bCs/>
          <w:sz w:val="30"/>
          <w:szCs w:val="30"/>
        </w:rPr>
      </w:pPr>
    </w:p>
    <w:p w14:paraId="4902D531" w14:textId="77777777" w:rsidR="00A154DD" w:rsidRDefault="00A154DD" w:rsidP="0078205E">
      <w:pPr>
        <w:pStyle w:val="Texto"/>
        <w:spacing w:after="0" w:line="240" w:lineRule="auto"/>
        <w:jc w:val="center"/>
        <w:rPr>
          <w:b/>
          <w:bCs/>
          <w:sz w:val="30"/>
          <w:szCs w:val="30"/>
        </w:rPr>
      </w:pPr>
    </w:p>
    <w:p w14:paraId="43FC891D" w14:textId="77777777" w:rsidR="00A154DD" w:rsidRDefault="00A154DD" w:rsidP="0078205E">
      <w:pPr>
        <w:pStyle w:val="Texto"/>
        <w:spacing w:after="0" w:line="240" w:lineRule="auto"/>
        <w:jc w:val="center"/>
        <w:rPr>
          <w:b/>
          <w:bCs/>
          <w:sz w:val="30"/>
          <w:szCs w:val="30"/>
        </w:rPr>
      </w:pPr>
    </w:p>
    <w:p w14:paraId="09EA9041" w14:textId="77777777" w:rsidR="00A154DD" w:rsidRDefault="00A154DD" w:rsidP="0078205E">
      <w:pPr>
        <w:pStyle w:val="Texto"/>
        <w:spacing w:after="0" w:line="240" w:lineRule="auto"/>
        <w:jc w:val="center"/>
        <w:rPr>
          <w:b/>
          <w:bCs/>
          <w:sz w:val="30"/>
          <w:szCs w:val="30"/>
        </w:rPr>
      </w:pPr>
    </w:p>
    <w:p w14:paraId="2C6CE18C" w14:textId="77777777" w:rsidR="00A154DD" w:rsidRDefault="00A154DD" w:rsidP="0078205E">
      <w:pPr>
        <w:pStyle w:val="Texto"/>
        <w:spacing w:after="0" w:line="240" w:lineRule="auto"/>
        <w:jc w:val="center"/>
        <w:rPr>
          <w:b/>
          <w:bCs/>
          <w:sz w:val="30"/>
          <w:szCs w:val="30"/>
        </w:rPr>
      </w:pPr>
    </w:p>
    <w:p w14:paraId="1B2AB83E" w14:textId="77777777" w:rsidR="00A154DD" w:rsidRDefault="00A154DD" w:rsidP="0078205E">
      <w:pPr>
        <w:pStyle w:val="Texto"/>
        <w:spacing w:after="0" w:line="240" w:lineRule="auto"/>
        <w:jc w:val="center"/>
        <w:rPr>
          <w:b/>
          <w:bCs/>
          <w:sz w:val="30"/>
          <w:szCs w:val="30"/>
        </w:rPr>
      </w:pPr>
    </w:p>
    <w:p w14:paraId="5C208FAC" w14:textId="77777777" w:rsidR="00A154DD" w:rsidRDefault="00A154DD" w:rsidP="0078205E">
      <w:pPr>
        <w:pStyle w:val="Texto"/>
        <w:spacing w:after="0" w:line="240" w:lineRule="auto"/>
        <w:jc w:val="center"/>
        <w:rPr>
          <w:b/>
          <w:bCs/>
          <w:sz w:val="30"/>
          <w:szCs w:val="30"/>
        </w:rPr>
      </w:pPr>
    </w:p>
    <w:p w14:paraId="43F3699A" w14:textId="77777777" w:rsidR="00A154DD" w:rsidRDefault="00A154DD" w:rsidP="0078205E">
      <w:pPr>
        <w:pStyle w:val="Texto"/>
        <w:spacing w:after="0" w:line="240" w:lineRule="auto"/>
        <w:jc w:val="center"/>
        <w:rPr>
          <w:b/>
          <w:bCs/>
          <w:sz w:val="30"/>
          <w:szCs w:val="30"/>
        </w:rPr>
      </w:pPr>
    </w:p>
    <w:p w14:paraId="2FEC1302" w14:textId="77777777" w:rsidR="00A154DD" w:rsidRDefault="00A154DD" w:rsidP="0078205E">
      <w:pPr>
        <w:pStyle w:val="Texto"/>
        <w:spacing w:after="0" w:line="240" w:lineRule="auto"/>
        <w:jc w:val="center"/>
        <w:rPr>
          <w:b/>
          <w:bCs/>
          <w:sz w:val="30"/>
          <w:szCs w:val="30"/>
        </w:rPr>
      </w:pPr>
    </w:p>
    <w:p w14:paraId="75437B25" w14:textId="77777777" w:rsidR="00A154DD" w:rsidRDefault="00A154DD" w:rsidP="0078205E">
      <w:pPr>
        <w:pStyle w:val="Texto"/>
        <w:spacing w:after="0" w:line="240" w:lineRule="auto"/>
        <w:jc w:val="center"/>
        <w:rPr>
          <w:b/>
          <w:bCs/>
          <w:sz w:val="30"/>
          <w:szCs w:val="30"/>
        </w:rPr>
      </w:pPr>
    </w:p>
    <w:p w14:paraId="58717328" w14:textId="77777777" w:rsidR="00A154DD" w:rsidRDefault="00A154DD" w:rsidP="0078205E">
      <w:pPr>
        <w:pStyle w:val="Texto"/>
        <w:spacing w:after="0" w:line="240" w:lineRule="auto"/>
        <w:jc w:val="center"/>
        <w:rPr>
          <w:b/>
          <w:bCs/>
          <w:sz w:val="30"/>
          <w:szCs w:val="30"/>
        </w:rPr>
      </w:pPr>
    </w:p>
    <w:p w14:paraId="3D00B10E" w14:textId="77777777" w:rsidR="00A154DD" w:rsidRDefault="00A154DD" w:rsidP="0078205E">
      <w:pPr>
        <w:pStyle w:val="Texto"/>
        <w:spacing w:after="0" w:line="240" w:lineRule="auto"/>
        <w:jc w:val="center"/>
        <w:rPr>
          <w:b/>
          <w:bCs/>
          <w:sz w:val="30"/>
          <w:szCs w:val="30"/>
        </w:rPr>
      </w:pPr>
    </w:p>
    <w:p w14:paraId="1E12E0A9" w14:textId="77777777" w:rsidR="00A154DD" w:rsidRDefault="00A154DD" w:rsidP="0078205E">
      <w:pPr>
        <w:pStyle w:val="Texto"/>
        <w:spacing w:after="0" w:line="240" w:lineRule="auto"/>
        <w:jc w:val="center"/>
        <w:rPr>
          <w:b/>
          <w:bCs/>
          <w:sz w:val="30"/>
          <w:szCs w:val="30"/>
        </w:rPr>
      </w:pPr>
    </w:p>
    <w:p w14:paraId="218F5771" w14:textId="77777777" w:rsidR="00475655" w:rsidRDefault="00475655" w:rsidP="0078205E">
      <w:pPr>
        <w:pStyle w:val="Texto"/>
        <w:spacing w:after="0" w:line="240" w:lineRule="auto"/>
        <w:jc w:val="center"/>
        <w:rPr>
          <w:b/>
          <w:bCs/>
          <w:sz w:val="30"/>
          <w:szCs w:val="30"/>
        </w:rPr>
      </w:pPr>
    </w:p>
    <w:p w14:paraId="70C2B532" w14:textId="77777777" w:rsidR="00475655" w:rsidRDefault="00475655" w:rsidP="0078205E">
      <w:pPr>
        <w:pStyle w:val="Texto"/>
        <w:spacing w:after="0" w:line="240" w:lineRule="auto"/>
        <w:jc w:val="center"/>
        <w:rPr>
          <w:b/>
          <w:bCs/>
          <w:sz w:val="30"/>
          <w:szCs w:val="30"/>
        </w:rPr>
      </w:pPr>
    </w:p>
    <w:p w14:paraId="4D38281F" w14:textId="77777777" w:rsidR="00475655" w:rsidRDefault="00475655" w:rsidP="0078205E">
      <w:pPr>
        <w:pStyle w:val="Texto"/>
        <w:spacing w:after="0" w:line="240" w:lineRule="auto"/>
        <w:jc w:val="center"/>
        <w:rPr>
          <w:b/>
          <w:bCs/>
          <w:sz w:val="30"/>
          <w:szCs w:val="30"/>
        </w:rPr>
      </w:pPr>
    </w:p>
    <w:p w14:paraId="74390EFA" w14:textId="3743F639" w:rsidR="0078205E" w:rsidRDefault="006C724A" w:rsidP="0078205E">
      <w:pPr>
        <w:pStyle w:val="Texto"/>
        <w:spacing w:after="0" w:line="240" w:lineRule="auto"/>
        <w:jc w:val="center"/>
        <w:rPr>
          <w:b/>
          <w:bCs/>
          <w:sz w:val="30"/>
          <w:szCs w:val="30"/>
        </w:rPr>
      </w:pPr>
      <w:r w:rsidRPr="00C72A18">
        <w:rPr>
          <w:rFonts w:ascii="Amsi Pro SemiBold" w:hAnsi="Amsi Pro SemiBold"/>
          <w:b/>
          <w:bCs/>
          <w:sz w:val="30"/>
          <w:szCs w:val="30"/>
        </w:rPr>
        <w:lastRenderedPageBreak/>
        <w:t>RAZÃO DE ESTABELECIMENTOS DE SAÚDE POR POPULAÇÃO</w:t>
      </w:r>
      <w:r w:rsidRPr="00155B1B">
        <w:rPr>
          <w:b/>
          <w:bCs/>
          <w:sz w:val="30"/>
          <w:szCs w:val="30"/>
        </w:rPr>
        <w:t xml:space="preserve"> </w:t>
      </w:r>
    </w:p>
    <w:p w14:paraId="4C007F63" w14:textId="2C2D9636" w:rsidR="0078205E" w:rsidRPr="00C72A18" w:rsidRDefault="0078205E" w:rsidP="0078205E">
      <w:pPr>
        <w:pStyle w:val="Texto"/>
        <w:spacing w:after="0" w:line="240" w:lineRule="auto"/>
        <w:jc w:val="center"/>
        <w:rPr>
          <w:rFonts w:ascii="Amsi Pro SemiBold" w:hAnsi="Amsi Pro SemiBold"/>
          <w:sz w:val="30"/>
          <w:szCs w:val="30"/>
        </w:rPr>
      </w:pPr>
      <w:r w:rsidRPr="00C72A18">
        <w:rPr>
          <w:rFonts w:ascii="Amsi Pro SemiBold" w:hAnsi="Amsi Pro SemiBold"/>
          <w:sz w:val="30"/>
          <w:szCs w:val="30"/>
        </w:rPr>
        <w:t xml:space="preserve">Ficha </w:t>
      </w:r>
      <w:r w:rsidR="00D660A8" w:rsidRPr="00C72A18">
        <w:rPr>
          <w:rFonts w:ascii="Amsi Pro SemiBold" w:hAnsi="Amsi Pro SemiBold"/>
          <w:sz w:val="30"/>
          <w:szCs w:val="30"/>
        </w:rPr>
        <w:t>de indicadores</w:t>
      </w:r>
    </w:p>
    <w:p w14:paraId="21319935" w14:textId="77777777" w:rsidR="00D304B2" w:rsidRPr="00727C53" w:rsidRDefault="00D304B2" w:rsidP="00D304B2">
      <w:pPr>
        <w:pStyle w:val="Pretext"/>
        <w:rPr>
          <w:rFonts w:ascii="Amsi Pro SemiBold" w:hAnsi="Amsi Pro SemiBold"/>
        </w:rPr>
      </w:pPr>
    </w:p>
    <w:p w14:paraId="06CF5502"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5AFCDD88" w14:textId="77777777" w:rsidR="00D304B2" w:rsidRPr="00727C53" w:rsidRDefault="00D304B2" w:rsidP="00D304B2">
      <w:pPr>
        <w:pStyle w:val="Pretext"/>
        <w:rPr>
          <w:rFonts w:ascii="Amsi Pro SemiBold" w:hAnsi="Amsi Pro SemiBold"/>
        </w:rPr>
      </w:pPr>
      <w:bookmarkStart w:id="0" w:name="_Hlk192144079"/>
    </w:p>
    <w:p w14:paraId="31CB7FE7" w14:textId="77777777" w:rsidR="00D304B2" w:rsidRPr="00727C53" w:rsidRDefault="00D304B2" w:rsidP="00D304B2">
      <w:pPr>
        <w:pStyle w:val="Ttulo10"/>
        <w:jc w:val="left"/>
        <w:rPr>
          <w:rFonts w:ascii="Amsi Pro SemiBold" w:hAnsi="Amsi Pro SemiBold"/>
          <w:sz w:val="20"/>
          <w:szCs w:val="20"/>
        </w:rPr>
      </w:pPr>
    </w:p>
    <w:p w14:paraId="66F67E0F" w14:textId="77777777" w:rsidR="00D304B2" w:rsidRPr="00727C53" w:rsidRDefault="00D304B2" w:rsidP="00D304B2">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194EE7A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Nísia Verônica Trindade Lima</w:t>
      </w:r>
    </w:p>
    <w:p w14:paraId="031ADD13" w14:textId="77777777" w:rsidR="00D304B2" w:rsidRPr="00727C53" w:rsidRDefault="00D304B2" w:rsidP="00D304B2">
      <w:pPr>
        <w:pStyle w:val="Ttulo10"/>
        <w:rPr>
          <w:rFonts w:ascii="Amsi Pro SemiBold" w:hAnsi="Amsi Pro SemiBold"/>
          <w:sz w:val="20"/>
          <w:szCs w:val="20"/>
        </w:rPr>
      </w:pPr>
    </w:p>
    <w:p w14:paraId="389FD3B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668A7EC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Isabela Cardoso de Matos Pinto</w:t>
      </w:r>
    </w:p>
    <w:p w14:paraId="6A2DB071" w14:textId="77777777" w:rsidR="00D304B2" w:rsidRPr="00727C53" w:rsidRDefault="00D304B2" w:rsidP="00D304B2">
      <w:pPr>
        <w:pStyle w:val="Ttulo10"/>
        <w:rPr>
          <w:rFonts w:ascii="Amsi Pro SemiBold" w:hAnsi="Amsi Pro SemiBold"/>
          <w:sz w:val="20"/>
          <w:szCs w:val="20"/>
        </w:rPr>
      </w:pPr>
    </w:p>
    <w:p w14:paraId="75D6C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4AEA043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Bruno Guimarães de Almeida</w:t>
      </w:r>
    </w:p>
    <w:p w14:paraId="0EB02A1E" w14:textId="77777777" w:rsidR="00D304B2" w:rsidRPr="00727C53" w:rsidRDefault="00D304B2" w:rsidP="00D304B2">
      <w:pPr>
        <w:pStyle w:val="Ttulo10"/>
        <w:rPr>
          <w:rFonts w:ascii="Amsi Pro SemiBold" w:hAnsi="Amsi Pro SemiBold"/>
          <w:sz w:val="20"/>
          <w:szCs w:val="20"/>
        </w:rPr>
      </w:pPr>
    </w:p>
    <w:p w14:paraId="174C719B"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6AAEFD54" w14:textId="77777777" w:rsidR="00D304B2" w:rsidRPr="00727C53" w:rsidRDefault="00D304B2" w:rsidP="00D304B2">
      <w:pPr>
        <w:pStyle w:val="Pretext"/>
        <w:rPr>
          <w:rFonts w:ascii="Amsi Pro SemiBold" w:hAnsi="Amsi Pro SemiBold"/>
          <w:b/>
          <w:bCs/>
          <w:szCs w:val="20"/>
        </w:rPr>
      </w:pPr>
      <w:r w:rsidRPr="00727C53">
        <w:rPr>
          <w:rFonts w:ascii="Amsi Pro SemiBold" w:hAnsi="Amsi Pro SemiBold"/>
          <w:szCs w:val="20"/>
        </w:rPr>
        <w:t>Gustavo Hoff</w:t>
      </w:r>
    </w:p>
    <w:p w14:paraId="56397E4B" w14:textId="77777777" w:rsidR="00D304B2" w:rsidRPr="00727C53" w:rsidRDefault="00D304B2" w:rsidP="00D304B2">
      <w:pPr>
        <w:pStyle w:val="Ttulo10"/>
        <w:rPr>
          <w:rFonts w:ascii="Amsi Pro SemiBold" w:hAnsi="Amsi Pro SemiBold"/>
          <w:sz w:val="20"/>
          <w:szCs w:val="20"/>
        </w:rPr>
      </w:pPr>
    </w:p>
    <w:p w14:paraId="76AEE9F8"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Coordenação da Pesquisa</w:t>
      </w:r>
    </w:p>
    <w:p w14:paraId="2F52D06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1712867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Antonio Isidro da Silva Filho </w:t>
      </w:r>
    </w:p>
    <w:p w14:paraId="3CBE5FA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Daniel do Prado Pagotto</w:t>
      </w:r>
    </w:p>
    <w:p w14:paraId="6E682EE8" w14:textId="77777777" w:rsidR="00D304B2" w:rsidRPr="00727C53" w:rsidRDefault="00D304B2" w:rsidP="00D304B2">
      <w:pPr>
        <w:pStyle w:val="Pretext"/>
        <w:jc w:val="left"/>
        <w:rPr>
          <w:rFonts w:ascii="Amsi Pro SemiBold" w:hAnsi="Amsi Pro SemiBold"/>
          <w:szCs w:val="20"/>
        </w:rPr>
      </w:pPr>
    </w:p>
    <w:p w14:paraId="2DDC5EB0"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Equipe de Pesquisa</w:t>
      </w:r>
    </w:p>
    <w:p w14:paraId="7A2948B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Alef Oliveira dos Santos</w:t>
      </w:r>
    </w:p>
    <w:p w14:paraId="1CD6CECD"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Daiane Martins Teixeira</w:t>
      </w:r>
    </w:p>
    <w:p w14:paraId="77C844F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Erika Carvalho de Aquino</w:t>
      </w:r>
    </w:p>
    <w:p w14:paraId="5909D3C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Henrique Ribeiro da Silveira</w:t>
      </w:r>
    </w:p>
    <w:p w14:paraId="690E4771"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Vinícius Prates Araújo</w:t>
      </w:r>
    </w:p>
    <w:p w14:paraId="63D7A532"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Wanderson Marques</w:t>
      </w:r>
    </w:p>
    <w:p w14:paraId="62E965A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Wemerson Marques</w:t>
      </w:r>
    </w:p>
    <w:p w14:paraId="2EEC8BA2" w14:textId="77777777" w:rsidR="00D304B2" w:rsidRPr="00727C53" w:rsidRDefault="00D304B2" w:rsidP="00D304B2">
      <w:pPr>
        <w:pStyle w:val="Pretext"/>
        <w:rPr>
          <w:rFonts w:ascii="Amsi Pro SemiBold" w:hAnsi="Amsi Pro SemiBold"/>
          <w:szCs w:val="20"/>
        </w:rPr>
      </w:pPr>
    </w:p>
    <w:p w14:paraId="43B59DE4" w14:textId="77777777" w:rsidR="00D304B2" w:rsidRPr="00727C53" w:rsidRDefault="00D304B2" w:rsidP="00D304B2">
      <w:pPr>
        <w:pStyle w:val="Pretext"/>
        <w:rPr>
          <w:rFonts w:ascii="Amsi Pro SemiBold" w:hAnsi="Amsi Pro SemiBold"/>
          <w:szCs w:val="20"/>
        </w:rPr>
      </w:pPr>
    </w:p>
    <w:p w14:paraId="29771E14" w14:textId="77777777" w:rsidR="00D304B2" w:rsidRPr="00727C53" w:rsidRDefault="00D304B2" w:rsidP="00D304B2">
      <w:pPr>
        <w:pStyle w:val="Pretext"/>
        <w:rPr>
          <w:rFonts w:ascii="Amsi Pro SemiBold" w:hAnsi="Amsi Pro SemiBold"/>
          <w:szCs w:val="20"/>
        </w:rPr>
      </w:pPr>
    </w:p>
    <w:p w14:paraId="59C9AE78" w14:textId="77777777" w:rsidR="00D304B2" w:rsidRPr="00727C53" w:rsidRDefault="00D304B2" w:rsidP="00D304B2">
      <w:pPr>
        <w:pStyle w:val="Pretext"/>
        <w:rPr>
          <w:rFonts w:ascii="Amsi Pro SemiBold" w:hAnsi="Amsi Pro SemiBold"/>
          <w:szCs w:val="20"/>
        </w:rPr>
      </w:pPr>
    </w:p>
    <w:p w14:paraId="29371D31" w14:textId="77777777" w:rsidR="00D304B2" w:rsidRPr="00727C53" w:rsidRDefault="00D304B2" w:rsidP="00D304B2">
      <w:pPr>
        <w:pStyle w:val="Pretext"/>
        <w:rPr>
          <w:rFonts w:ascii="Amsi Pro SemiBold" w:hAnsi="Amsi Pro SemiBold"/>
          <w:szCs w:val="20"/>
        </w:rPr>
      </w:pPr>
    </w:p>
    <w:p w14:paraId="4267B459" w14:textId="77777777" w:rsidR="00D304B2" w:rsidRPr="00727C53" w:rsidRDefault="00D304B2" w:rsidP="00D304B2">
      <w:pPr>
        <w:pStyle w:val="Pretext"/>
        <w:rPr>
          <w:rFonts w:ascii="Amsi Pro SemiBold" w:hAnsi="Amsi Pro SemiBold"/>
          <w:szCs w:val="20"/>
        </w:rPr>
      </w:pPr>
    </w:p>
    <w:p w14:paraId="1F7E821E" w14:textId="77777777" w:rsidR="00D304B2" w:rsidRPr="00727C53" w:rsidRDefault="00D304B2" w:rsidP="00D304B2">
      <w:pPr>
        <w:pStyle w:val="Pretext"/>
        <w:rPr>
          <w:rFonts w:ascii="Amsi Pro SemiBold" w:hAnsi="Amsi Pro SemiBold"/>
          <w:szCs w:val="20"/>
        </w:rPr>
      </w:pPr>
    </w:p>
    <w:p w14:paraId="53526CD3" w14:textId="77777777" w:rsidR="00D304B2" w:rsidRPr="00727C53" w:rsidRDefault="00D304B2" w:rsidP="00D304B2">
      <w:pPr>
        <w:pStyle w:val="Pretext"/>
        <w:rPr>
          <w:rFonts w:ascii="Amsi Pro SemiBold" w:hAnsi="Amsi Pro SemiBold"/>
          <w:szCs w:val="20"/>
        </w:rPr>
      </w:pPr>
    </w:p>
    <w:p w14:paraId="1C25AFC6" w14:textId="77777777" w:rsidR="00D304B2" w:rsidRPr="00727C53" w:rsidRDefault="00D304B2" w:rsidP="00D304B2">
      <w:pPr>
        <w:pStyle w:val="Pretext"/>
        <w:rPr>
          <w:rFonts w:ascii="Amsi Pro SemiBold" w:hAnsi="Amsi Pro SemiBold"/>
          <w:szCs w:val="20"/>
        </w:rPr>
      </w:pPr>
    </w:p>
    <w:p w14:paraId="6CD4FF97" w14:textId="77777777" w:rsidR="00D304B2" w:rsidRPr="00727C53" w:rsidRDefault="00D304B2" w:rsidP="00D304B2">
      <w:pPr>
        <w:pStyle w:val="Pretext"/>
        <w:rPr>
          <w:rFonts w:ascii="Amsi Pro SemiBold" w:hAnsi="Amsi Pro SemiBold"/>
          <w:szCs w:val="20"/>
        </w:rPr>
      </w:pPr>
    </w:p>
    <w:p w14:paraId="425E3AB1" w14:textId="77777777" w:rsidR="00D304B2" w:rsidRPr="00727C53" w:rsidRDefault="00D304B2" w:rsidP="00D304B2">
      <w:pPr>
        <w:pStyle w:val="Pretext"/>
        <w:rPr>
          <w:rFonts w:ascii="Amsi Pro SemiBold" w:hAnsi="Amsi Pro SemiBold"/>
          <w:szCs w:val="20"/>
        </w:rPr>
      </w:pPr>
    </w:p>
    <w:p w14:paraId="33FE7570" w14:textId="77777777" w:rsidR="00D304B2" w:rsidRPr="00727C53" w:rsidRDefault="00D304B2" w:rsidP="00D304B2">
      <w:pPr>
        <w:pStyle w:val="Pretext"/>
        <w:rPr>
          <w:rFonts w:ascii="Amsi Pro SemiBold" w:hAnsi="Amsi Pro SemiBold"/>
          <w:szCs w:val="20"/>
        </w:rPr>
      </w:pPr>
    </w:p>
    <w:p w14:paraId="43EC1B0F" w14:textId="77777777" w:rsidR="00D304B2" w:rsidRPr="00727C53" w:rsidRDefault="00D304B2" w:rsidP="00D304B2">
      <w:pPr>
        <w:pStyle w:val="Ttulo10"/>
        <w:rPr>
          <w:rFonts w:ascii="Amsi Pro SemiBold" w:hAnsi="Amsi Pro SemiBold"/>
          <w:sz w:val="20"/>
          <w:szCs w:val="20"/>
        </w:rPr>
      </w:pPr>
    </w:p>
    <w:p w14:paraId="53D6F254"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Revisão Técnica</w:t>
      </w:r>
    </w:p>
    <w:p w14:paraId="781B5F3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Camilla Barreto Rodrigues Cochia Caetano</w:t>
      </w:r>
    </w:p>
    <w:p w14:paraId="4D20FE53"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Carla Novara Monclair</w:t>
      </w:r>
    </w:p>
    <w:p w14:paraId="05C9904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Deivyson José Pereira de Araújo</w:t>
      </w:r>
    </w:p>
    <w:p w14:paraId="20B1546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Desirée dos Santos Carvalho</w:t>
      </w:r>
    </w:p>
    <w:p w14:paraId="4E00C8DE"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Elisabet Pereira Lelo Nascimento</w:t>
      </w:r>
    </w:p>
    <w:p w14:paraId="0F26BC60"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 xml:space="preserve">Érika Carvalho de Aquino </w:t>
      </w:r>
    </w:p>
    <w:p w14:paraId="5C156C8A"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Fanny Almeida Wu</w:t>
      </w:r>
    </w:p>
    <w:p w14:paraId="3CF1D6C8"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Gislene Henrique de Souza</w:t>
      </w:r>
    </w:p>
    <w:p w14:paraId="24C978AC"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Joseane Aparecida Duarte</w:t>
      </w:r>
    </w:p>
    <w:p w14:paraId="602712EF"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Josefa Maria de Jesus</w:t>
      </w:r>
    </w:p>
    <w:p w14:paraId="560E3A5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Júlio César Moraes</w:t>
      </w:r>
    </w:p>
    <w:p w14:paraId="7AE1A599"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Silvia Lutaif Dolci Carmona</w:t>
      </w:r>
    </w:p>
    <w:p w14:paraId="3D9AD80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Vânia Maria Corrêa Barthmann</w:t>
      </w:r>
    </w:p>
    <w:p w14:paraId="785EE267"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Fernando Canto Michelotti</w:t>
      </w:r>
    </w:p>
    <w:p w14:paraId="6B208366" w14:textId="77777777" w:rsidR="00D304B2" w:rsidRPr="00727C53" w:rsidRDefault="00D304B2" w:rsidP="00D304B2">
      <w:pPr>
        <w:pStyle w:val="Pretext"/>
        <w:rPr>
          <w:rFonts w:ascii="Amsi Pro SemiBold" w:hAnsi="Amsi Pro SemiBold"/>
          <w:szCs w:val="20"/>
        </w:rPr>
      </w:pPr>
      <w:r w:rsidRPr="00727C53">
        <w:rPr>
          <w:rFonts w:ascii="Amsi Pro SemiBold" w:hAnsi="Amsi Pro SemiBold"/>
          <w:szCs w:val="20"/>
        </w:rPr>
        <w:t>Marcelo Marques de Lima</w:t>
      </w:r>
    </w:p>
    <w:p w14:paraId="595DD52B" w14:textId="77777777" w:rsidR="00D304B2" w:rsidRPr="00727C53" w:rsidRDefault="00D304B2" w:rsidP="00D304B2">
      <w:pPr>
        <w:pStyle w:val="Pretext"/>
        <w:jc w:val="left"/>
        <w:rPr>
          <w:rFonts w:ascii="Amsi Pro SemiBold" w:hAnsi="Amsi Pro SemiBold"/>
          <w:szCs w:val="20"/>
        </w:rPr>
      </w:pPr>
    </w:p>
    <w:p w14:paraId="7FC7A8DC"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29A602C0" w14:textId="77777777" w:rsidR="00D304B2" w:rsidRPr="00727C53" w:rsidRDefault="00D304B2" w:rsidP="00D304B2">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60C438EB" w14:textId="77777777" w:rsidR="00D304B2" w:rsidRPr="00727C53" w:rsidRDefault="00D304B2" w:rsidP="00D304B2">
      <w:pPr>
        <w:pStyle w:val="Pretext"/>
        <w:rPr>
          <w:rFonts w:ascii="Amsi Pro SemiBold" w:hAnsi="Amsi Pro SemiBold"/>
          <w:szCs w:val="20"/>
        </w:rPr>
      </w:pPr>
    </w:p>
    <w:p w14:paraId="62C87FE9" w14:textId="77777777" w:rsidR="00D304B2" w:rsidRDefault="00D304B2" w:rsidP="00D304B2">
      <w:pPr>
        <w:pStyle w:val="Pretext"/>
        <w:rPr>
          <w:rFonts w:ascii="Amsi Pro SemiBold" w:hAnsi="Amsi Pro SemiBold"/>
          <w:b/>
          <w:bCs/>
          <w:szCs w:val="20"/>
        </w:rPr>
      </w:pPr>
      <w:r>
        <w:rPr>
          <w:rFonts w:ascii="Amsi Pro SemiBold" w:hAnsi="Amsi Pro SemiBold"/>
          <w:b/>
          <w:bCs/>
          <w:szCs w:val="20"/>
        </w:rPr>
        <w:t>Revisão gramatical</w:t>
      </w:r>
    </w:p>
    <w:p w14:paraId="40E0071B" w14:textId="77777777" w:rsidR="00D304B2" w:rsidRDefault="00D304B2" w:rsidP="00D304B2">
      <w:pPr>
        <w:pStyle w:val="Pretext"/>
        <w:rPr>
          <w:rFonts w:ascii="Amsi Pro SemiBold" w:hAnsi="Amsi Pro SemiBold"/>
        </w:rPr>
      </w:pPr>
      <w:r>
        <w:rPr>
          <w:rFonts w:ascii="Amsi Pro SemiBold" w:hAnsi="Amsi Pro SemiBold"/>
        </w:rPr>
        <w:t xml:space="preserve">Gilson de Assis Jr </w:t>
      </w:r>
    </w:p>
    <w:p w14:paraId="6D7D5B24" w14:textId="77777777" w:rsidR="00D304B2" w:rsidRPr="00727C53" w:rsidRDefault="00D304B2" w:rsidP="00D304B2">
      <w:pPr>
        <w:pStyle w:val="Pretext"/>
        <w:rPr>
          <w:rFonts w:ascii="Amsi Pro SemiBold" w:hAnsi="Amsi Pro SemiBold"/>
          <w:szCs w:val="20"/>
        </w:rPr>
      </w:pPr>
    </w:p>
    <w:p w14:paraId="7D1E6717" w14:textId="77777777" w:rsidR="00D304B2" w:rsidRPr="00727C53" w:rsidRDefault="00D304B2" w:rsidP="00D304B2">
      <w:pPr>
        <w:pStyle w:val="Ttulo10"/>
        <w:rPr>
          <w:rFonts w:ascii="Amsi Pro SemiBold" w:hAnsi="Amsi Pro SemiBold"/>
          <w:sz w:val="20"/>
          <w:szCs w:val="20"/>
        </w:rPr>
      </w:pPr>
      <w:r w:rsidRPr="00727C53">
        <w:rPr>
          <w:rFonts w:ascii="Amsi Pro SemiBold" w:hAnsi="Amsi Pro SemiBold"/>
          <w:sz w:val="20"/>
          <w:szCs w:val="20"/>
        </w:rPr>
        <w:t>Registro do Projeto</w:t>
      </w:r>
    </w:p>
    <w:p w14:paraId="1265D6AB" w14:textId="77777777" w:rsidR="00D304B2" w:rsidRPr="00727C53" w:rsidRDefault="00D304B2" w:rsidP="00D304B2">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67E91498" w14:textId="77777777" w:rsidR="00D304B2" w:rsidRPr="00727C53" w:rsidRDefault="00D304B2" w:rsidP="00D304B2">
      <w:pPr>
        <w:pStyle w:val="Pretext"/>
        <w:rPr>
          <w:rFonts w:ascii="Amsi Pro SemiBold" w:hAnsi="Amsi Pro SemiBold"/>
          <w:szCs w:val="20"/>
        </w:rPr>
      </w:pPr>
    </w:p>
    <w:p w14:paraId="73C7E714" w14:textId="77777777" w:rsidR="00D304B2" w:rsidRPr="00727C53" w:rsidRDefault="00D304B2" w:rsidP="00D304B2">
      <w:pPr>
        <w:pStyle w:val="Ttulo10"/>
        <w:rPr>
          <w:rStyle w:val="fontstyle01"/>
          <w:rFonts w:ascii="Amsi Pro SemiBold" w:hAnsi="Amsi Pro SemiBold"/>
        </w:rPr>
      </w:pPr>
      <w:r w:rsidRPr="00727C53">
        <w:rPr>
          <w:rFonts w:ascii="Amsi Pro SemiBold" w:hAnsi="Amsi Pro SemiBold"/>
          <w:sz w:val="20"/>
          <w:szCs w:val="20"/>
        </w:rPr>
        <w:t>Cooperação Técnica</w:t>
      </w:r>
    </w:p>
    <w:p w14:paraId="56F8DEA1" w14:textId="77777777" w:rsidR="00D304B2" w:rsidRPr="00727C53" w:rsidRDefault="00D304B2" w:rsidP="00D304B2">
      <w:pPr>
        <w:pStyle w:val="Pretext"/>
        <w:rPr>
          <w:rFonts w:ascii="Amsi Pro SemiBold" w:hAnsi="Amsi Pro SemiBold"/>
        </w:rPr>
      </w:pPr>
      <w:r w:rsidRPr="00727C53">
        <w:rPr>
          <w:rFonts w:ascii="Amsi Pro SemiBold" w:hAnsi="Amsi Pro SemiBold"/>
        </w:rPr>
        <w:t xml:space="preserve">Projeto objeto de acordo de cooperação firmado entre a Universidade Federal de Goiás e a Secretaria de Gestão do Trabalho e da Educação na Saúde/Ministério da Saúde (TED 179/2019, Processo 25000206114201919/FNS) </w:t>
      </w:r>
    </w:p>
    <w:p w14:paraId="2481A3C7" w14:textId="77777777" w:rsidR="00D304B2" w:rsidRPr="00727C53" w:rsidRDefault="00D304B2" w:rsidP="00D304B2">
      <w:pPr>
        <w:pStyle w:val="Pretext"/>
        <w:rPr>
          <w:rFonts w:ascii="Amsi Pro SemiBold" w:hAnsi="Amsi Pro SemiBold"/>
        </w:rPr>
        <w:sectPr w:rsidR="00D304B2" w:rsidRPr="00727C53" w:rsidSect="0078205E">
          <w:type w:val="continuous"/>
          <w:pgSz w:w="11906" w:h="16838"/>
          <w:pgMar w:top="1417" w:right="1701" w:bottom="1417" w:left="1701" w:header="708" w:footer="708" w:gutter="0"/>
          <w:cols w:num="2" w:space="708"/>
          <w:docGrid w:linePitch="360"/>
        </w:sectPr>
      </w:pPr>
    </w:p>
    <w:p w14:paraId="1C74C23E" w14:textId="77777777" w:rsidR="00D304B2" w:rsidRPr="00727C53" w:rsidRDefault="00D304B2" w:rsidP="00D304B2">
      <w:pPr>
        <w:ind w:left="-1701"/>
        <w:jc w:val="center"/>
        <w:rPr>
          <w:rFonts w:ascii="Amsi Pro SemiBold" w:hAnsi="Amsi Pro SemiBold"/>
        </w:rPr>
      </w:pPr>
    </w:p>
    <w:p w14:paraId="0253B670" w14:textId="525345AC" w:rsidR="004A3585" w:rsidRPr="00D304B2" w:rsidRDefault="00D304B2" w:rsidP="00D304B2">
      <w:pPr>
        <w:rPr>
          <w:rFonts w:ascii="Amsi Pro SemiBold" w:hAnsi="Amsi Pro SemiBold"/>
          <w:b/>
          <w:bCs/>
        </w:rPr>
      </w:pPr>
      <w:r>
        <w:rPr>
          <w:rFonts w:ascii="Amsi Pro SemiBold" w:hAnsi="Amsi Pro SemiBold"/>
          <w:b/>
          <w:bCs/>
        </w:rPr>
        <w:br w:type="page"/>
      </w:r>
      <w:bookmarkEnd w:id="0"/>
      <w:bookmarkEnd w:id="1"/>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D304B2" w:rsidRDefault="00D36EEF" w:rsidP="009F317F">
          <w:pPr>
            <w:pStyle w:val="CabealhodoSumrio"/>
            <w:spacing w:after="200" w:line="360" w:lineRule="auto"/>
            <w:jc w:val="center"/>
            <w:rPr>
              <w:rFonts w:ascii="Amsi Pro SemiBold" w:hAnsi="Amsi Pro SemiBold"/>
              <w:b/>
              <w:bCs/>
              <w:color w:val="auto"/>
              <w:kern w:val="2"/>
              <w:lang w:eastAsia="en-US"/>
              <w14:ligatures w14:val="standardContextual"/>
            </w:rPr>
          </w:pPr>
          <w:r w:rsidRPr="00D304B2">
            <w:rPr>
              <w:rFonts w:ascii="Amsi Pro SemiBold" w:hAnsi="Amsi Pro SemiBold"/>
              <w:b/>
              <w:bCs/>
              <w:color w:val="auto"/>
              <w:kern w:val="2"/>
              <w:lang w:eastAsia="en-US"/>
              <w14:ligatures w14:val="standardContextual"/>
            </w:rPr>
            <w:t>Sumário</w:t>
          </w:r>
        </w:p>
        <w:p w14:paraId="4086B261" w14:textId="09C45934" w:rsidR="001076A5" w:rsidRPr="00D304B2" w:rsidRDefault="00D36EEF">
          <w:pPr>
            <w:pStyle w:val="Sumrio1"/>
            <w:tabs>
              <w:tab w:val="right" w:leader="dot" w:pos="9062"/>
            </w:tabs>
            <w:rPr>
              <w:rStyle w:val="Hyperlink"/>
              <w:rFonts w:ascii="Amsi Pro SemiBold" w:hAnsi="Amsi Pro SemiBold"/>
              <w:b/>
              <w:bCs/>
              <w:noProof/>
            </w:rPr>
          </w:pPr>
          <w:r w:rsidRPr="00D660A8">
            <w:rPr>
              <w:rFonts w:ascii="Exo" w:hAnsi="Exo"/>
            </w:rPr>
            <w:fldChar w:fldCharType="begin"/>
          </w:r>
          <w:r w:rsidRPr="00D660A8">
            <w:rPr>
              <w:rFonts w:ascii="Exo" w:hAnsi="Exo"/>
            </w:rPr>
            <w:instrText xml:space="preserve"> TOC \o "1-3" \h \z \u </w:instrText>
          </w:r>
          <w:r w:rsidRPr="00D660A8">
            <w:rPr>
              <w:rFonts w:ascii="Exo" w:hAnsi="Exo"/>
            </w:rPr>
            <w:fldChar w:fldCharType="separate"/>
          </w:r>
          <w:hyperlink w:anchor="_Toc188974602" w:history="1">
            <w:r w:rsidR="001076A5" w:rsidRPr="00D304B2">
              <w:rPr>
                <w:rStyle w:val="Hyperlink"/>
                <w:rFonts w:ascii="Amsi Pro SemiBold" w:hAnsi="Amsi Pro SemiBold"/>
                <w:b/>
                <w:bCs/>
                <w:noProof/>
              </w:rPr>
              <w:t>Introdução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_Toc188974602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4</w:t>
            </w:r>
            <w:r w:rsidR="001076A5" w:rsidRPr="00D304B2">
              <w:rPr>
                <w:rStyle w:val="Hyperlink"/>
                <w:rFonts w:ascii="Amsi Pro SemiBold" w:hAnsi="Amsi Pro SemiBold"/>
                <w:b/>
                <w:bCs/>
                <w:noProof/>
                <w:webHidden/>
              </w:rPr>
              <w:fldChar w:fldCharType="end"/>
            </w:r>
          </w:hyperlink>
        </w:p>
        <w:p w14:paraId="0A760570" w14:textId="026D825A" w:rsidR="001076A5" w:rsidRPr="00D304B2" w:rsidRDefault="00A81466">
          <w:pPr>
            <w:pStyle w:val="Sumrio1"/>
            <w:tabs>
              <w:tab w:val="right" w:leader="dot" w:pos="9062"/>
            </w:tabs>
            <w:rPr>
              <w:rStyle w:val="Hyperlink"/>
              <w:rFonts w:ascii="Amsi Pro SemiBold" w:hAnsi="Amsi Pro SemiBold"/>
              <w:b/>
              <w:bCs/>
              <w:noProof/>
            </w:rPr>
          </w:pPr>
          <w:hyperlink w:anchor="_Toc188974603" w:history="1">
            <w:r w:rsidR="001076A5" w:rsidRPr="00D304B2">
              <w:rPr>
                <w:rStyle w:val="Hyperlink"/>
                <w:rFonts w:ascii="Amsi Pro SemiBold" w:hAnsi="Amsi Pro SemiBold"/>
                <w:b/>
                <w:bCs/>
                <w:noProof/>
              </w:rPr>
              <w:t>Ficha de qualificação do indicador</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_Toc188974603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6</w:t>
            </w:r>
            <w:r w:rsidR="001076A5" w:rsidRPr="00D304B2">
              <w:rPr>
                <w:rStyle w:val="Hyperlink"/>
                <w:rFonts w:ascii="Amsi Pro SemiBold" w:hAnsi="Amsi Pro SemiBold"/>
                <w:b/>
                <w:bCs/>
                <w:noProof/>
                <w:webHidden/>
              </w:rPr>
              <w:fldChar w:fldCharType="end"/>
            </w:r>
          </w:hyperlink>
        </w:p>
        <w:p w14:paraId="6CBB5720" w14:textId="16DF7DD3" w:rsidR="001076A5" w:rsidRPr="00D304B2" w:rsidRDefault="00A81466">
          <w:pPr>
            <w:pStyle w:val="Sumrio1"/>
            <w:tabs>
              <w:tab w:val="right" w:leader="dot" w:pos="9062"/>
            </w:tabs>
            <w:rPr>
              <w:rStyle w:val="Hyperlink"/>
              <w:rFonts w:ascii="Amsi Pro SemiBold" w:hAnsi="Amsi Pro SemiBold"/>
              <w:b/>
              <w:bCs/>
              <w:noProof/>
            </w:rPr>
          </w:pPr>
          <w:hyperlink w:anchor="_Toc188974604" w:history="1">
            <w:r w:rsidR="001076A5" w:rsidRPr="00D304B2">
              <w:rPr>
                <w:rStyle w:val="Hyperlink"/>
                <w:rFonts w:ascii="Amsi Pro SemiBold" w:hAnsi="Amsi Pro SemiBold"/>
                <w:b/>
                <w:bCs/>
                <w:noProof/>
              </w:rPr>
              <w:t>Exemplo de aplicação</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_Toc188974604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9</w:t>
            </w:r>
            <w:r w:rsidR="001076A5" w:rsidRPr="00D304B2">
              <w:rPr>
                <w:rStyle w:val="Hyperlink"/>
                <w:rFonts w:ascii="Amsi Pro SemiBold" w:hAnsi="Amsi Pro SemiBold"/>
                <w:b/>
                <w:bCs/>
                <w:noProof/>
                <w:webHidden/>
              </w:rPr>
              <w:fldChar w:fldCharType="end"/>
            </w:r>
          </w:hyperlink>
        </w:p>
        <w:p w14:paraId="6A0A64BA" w14:textId="46A3AC74" w:rsidR="001076A5" w:rsidRDefault="00A81466">
          <w:pPr>
            <w:pStyle w:val="Sumrio1"/>
            <w:tabs>
              <w:tab w:val="right" w:leader="dot" w:pos="9062"/>
            </w:tabs>
            <w:rPr>
              <w:rFonts w:eastAsiaTheme="minorEastAsia"/>
              <w:noProof/>
              <w:kern w:val="0"/>
              <w:lang w:eastAsia="pt-BR"/>
              <w14:ligatures w14:val="none"/>
            </w:rPr>
          </w:pPr>
          <w:hyperlink w:anchor="_Toc188974605" w:history="1">
            <w:r w:rsidR="001076A5" w:rsidRPr="00D304B2">
              <w:rPr>
                <w:rStyle w:val="Hyperlink"/>
                <w:rFonts w:ascii="Amsi Pro SemiBold" w:hAnsi="Amsi Pro SemiBold"/>
                <w:b/>
                <w:bCs/>
                <w:noProof/>
              </w:rPr>
              <w:t>Referências</w:t>
            </w:r>
            <w:r w:rsidR="001076A5" w:rsidRPr="00D304B2">
              <w:rPr>
                <w:rStyle w:val="Hyperlink"/>
                <w:rFonts w:ascii="Amsi Pro SemiBold" w:hAnsi="Amsi Pro SemiBold"/>
                <w:b/>
                <w:bCs/>
                <w:noProof/>
                <w:webHidden/>
              </w:rPr>
              <w:tab/>
            </w:r>
            <w:r w:rsidR="001076A5" w:rsidRPr="00D304B2">
              <w:rPr>
                <w:rStyle w:val="Hyperlink"/>
                <w:rFonts w:ascii="Amsi Pro SemiBold" w:hAnsi="Amsi Pro SemiBold"/>
                <w:b/>
                <w:bCs/>
                <w:noProof/>
                <w:webHidden/>
              </w:rPr>
              <w:fldChar w:fldCharType="begin"/>
            </w:r>
            <w:r w:rsidR="001076A5" w:rsidRPr="00D304B2">
              <w:rPr>
                <w:rStyle w:val="Hyperlink"/>
                <w:rFonts w:ascii="Amsi Pro SemiBold" w:hAnsi="Amsi Pro SemiBold"/>
                <w:b/>
                <w:bCs/>
                <w:noProof/>
                <w:webHidden/>
              </w:rPr>
              <w:instrText xml:space="preserve"> PAGEREF _Toc188974605 \h </w:instrText>
            </w:r>
            <w:r w:rsidR="001076A5" w:rsidRPr="00D304B2">
              <w:rPr>
                <w:rStyle w:val="Hyperlink"/>
                <w:rFonts w:ascii="Amsi Pro SemiBold" w:hAnsi="Amsi Pro SemiBold"/>
                <w:b/>
                <w:bCs/>
                <w:noProof/>
                <w:webHidden/>
              </w:rPr>
            </w:r>
            <w:r w:rsidR="001076A5" w:rsidRPr="00D304B2">
              <w:rPr>
                <w:rStyle w:val="Hyperlink"/>
                <w:rFonts w:ascii="Amsi Pro SemiBold" w:hAnsi="Amsi Pro SemiBold"/>
                <w:b/>
                <w:bCs/>
                <w:noProof/>
                <w:webHidden/>
              </w:rPr>
              <w:fldChar w:fldCharType="separate"/>
            </w:r>
            <w:r w:rsidR="00C72A18">
              <w:rPr>
                <w:rStyle w:val="Hyperlink"/>
                <w:rFonts w:ascii="Amsi Pro SemiBold" w:hAnsi="Amsi Pro SemiBold"/>
                <w:b/>
                <w:bCs/>
                <w:noProof/>
                <w:webHidden/>
              </w:rPr>
              <w:t>10</w:t>
            </w:r>
            <w:r w:rsidR="001076A5" w:rsidRPr="00D304B2">
              <w:rPr>
                <w:rStyle w:val="Hyperlink"/>
                <w:rFonts w:ascii="Amsi Pro SemiBold" w:hAnsi="Amsi Pro SemiBold"/>
                <w:b/>
                <w:bCs/>
                <w:noProof/>
                <w:webHidden/>
              </w:rPr>
              <w:fldChar w:fldCharType="end"/>
            </w:r>
          </w:hyperlink>
        </w:p>
        <w:p w14:paraId="69F39152" w14:textId="2BC72863" w:rsidR="00D36EEF" w:rsidRPr="00D660A8" w:rsidRDefault="00D36EEF">
          <w:pPr>
            <w:rPr>
              <w:rFonts w:ascii="Exo" w:hAnsi="Exo"/>
            </w:rPr>
          </w:pPr>
          <w:r w:rsidRPr="00D660A8">
            <w:rPr>
              <w:rFonts w:ascii="Exo" w:hAnsi="Exo"/>
            </w:rPr>
            <w:fldChar w:fldCharType="end"/>
          </w:r>
        </w:p>
      </w:sdtContent>
    </w:sdt>
    <w:p w14:paraId="0B1E65F7" w14:textId="77777777" w:rsidR="009F317F" w:rsidRDefault="009F317F">
      <w:pPr>
        <w:rPr>
          <w:rFonts w:ascii="Exo" w:eastAsiaTheme="majorEastAsia" w:hAnsi="Exo" w:cstheme="majorBidi"/>
          <w:b/>
          <w:bCs/>
          <w:sz w:val="32"/>
          <w:szCs w:val="32"/>
        </w:rPr>
      </w:pPr>
      <w:r>
        <w:rPr>
          <w:rFonts w:ascii="Exo" w:hAnsi="Exo"/>
          <w:b/>
          <w:bCs/>
        </w:rPr>
        <w:br w:type="page"/>
      </w:r>
    </w:p>
    <w:p w14:paraId="7021F616" w14:textId="1749FD0E" w:rsidR="00A80BE7" w:rsidRPr="00D304B2" w:rsidRDefault="00A80BE7" w:rsidP="009F317F">
      <w:pPr>
        <w:pStyle w:val="Ttulo1"/>
        <w:spacing w:after="200" w:line="360" w:lineRule="auto"/>
        <w:jc w:val="center"/>
        <w:rPr>
          <w:rFonts w:ascii="Amsi Pro SemiBold" w:hAnsi="Amsi Pro SemiBold"/>
          <w:b/>
          <w:bCs/>
          <w:color w:val="auto"/>
        </w:rPr>
      </w:pPr>
      <w:bookmarkStart w:id="2" w:name="_Toc188974602"/>
      <w:r w:rsidRPr="00D304B2">
        <w:rPr>
          <w:rFonts w:ascii="Amsi Pro SemiBold" w:hAnsi="Amsi Pro SemiBold"/>
          <w:b/>
          <w:bCs/>
          <w:color w:val="auto"/>
        </w:rPr>
        <w:lastRenderedPageBreak/>
        <w:t>Introdução</w:t>
      </w:r>
      <w:bookmarkEnd w:id="2"/>
    </w:p>
    <w:p w14:paraId="44C094F6"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Global Strategy for Human Resources for Health: Workforce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87BDF89D9153462D951C2AE9C809760D"/>
          </w:placeholder>
        </w:sdtPr>
        <w:sdtEndPr/>
        <w:sdtContent>
          <w:r w:rsidRPr="00727C53">
            <w:rPr>
              <w:rFonts w:ascii="Amsi Pro SemiBold" w:hAnsi="Amsi Pro SemiBold"/>
              <w:sz w:val="24"/>
              <w:szCs w:val="24"/>
              <w:vertAlign w:val="superscript"/>
            </w:rPr>
            <w:t>1</w:t>
          </w:r>
        </w:sdtContent>
      </w:sdt>
    </w:p>
    <w:p w14:paraId="2B1F8C97" w14:textId="77777777" w:rsidR="004F2229" w:rsidRPr="00727C53" w:rsidRDefault="004F2229" w:rsidP="004F2229">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38B86B17BF184B479050FB4222220930"/>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38B86B17BF184B479050FB4222220930"/>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22F978D9" w14:textId="2A2D658E"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O indicador Razão de estabelecimentos de saúde por população é fundamental para avaliar a disponibilidade e acessibilidade dos serviços de saúde em uma determinada região. Este indicador reflete a capacidade do sistema de saúde em atender às necessidades da população, permitindo identificar áreas com possível escassez ou excesso de estabelecimentos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F377D19C487843EAA8976EBC346353FB"/>
          </w:placeholder>
        </w:sdtPr>
        <w:sdtEndPr/>
        <w:sdtContent>
          <w:r w:rsidRPr="00C72A18">
            <w:rPr>
              <w:rFonts w:ascii="Amsi Pro SemiBold" w:hAnsi="Amsi Pro SemiBold"/>
              <w:sz w:val="24"/>
              <w:szCs w:val="24"/>
              <w:vertAlign w:val="superscript"/>
            </w:rPr>
            <w:t>7</w:t>
          </w:r>
        </w:sdtContent>
      </w:sdt>
    </w:p>
    <w:p w14:paraId="579DD4E1" w14:textId="68B19017" w:rsidR="00AA39BC" w:rsidRPr="00C72A18" w:rsidRDefault="00AA39BC"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Estudos apontam que a distribuição desigual de estabelecimentos de saúde pode influenciar diretamente o acesso da população aos serviços necessários. Por exemplo, uma pesquisa realizada em um município da Região Metropolitana de Belo Horizonte analisou os fatores que influenciam o acesso aos serviços de saúde, destacando que a organização e a disponibilidade dos estabelecimentos de saúde são determinantes para a efetividade do atendimento à população</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618371421"/>
          <w:placeholder>
            <w:docPart w:val="67D4890DA89E4C49A1230D34A1F8875B"/>
          </w:placeholder>
        </w:sdtPr>
        <w:sdtEndPr/>
        <w:sdtContent>
          <w:r w:rsidRPr="00C72A18">
            <w:rPr>
              <w:rFonts w:ascii="Amsi Pro SemiBold" w:hAnsi="Amsi Pro SemiBold"/>
              <w:sz w:val="24"/>
              <w:szCs w:val="24"/>
              <w:vertAlign w:val="superscript"/>
            </w:rPr>
            <w:t>8</w:t>
          </w:r>
        </w:sdtContent>
      </w:sdt>
    </w:p>
    <w:p w14:paraId="4803C206" w14:textId="3140BF6F" w:rsidR="00560865" w:rsidRPr="00C72A18" w:rsidRDefault="00AA39BC" w:rsidP="00C72A18">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 xml:space="preserve">Além disso, a análise da oferta de estabelecimentos de saúde em relação à população é crucial para o planejamento e a implementação de políticas públicas que visem à equidade no acesso aos serviços de saúde. Um estudo sobre a evolução da oferta de estabelecimentos e recursos de saúde no Brasil nos últimos 30 anos destacou a importância desse indicador para </w:t>
      </w:r>
      <w:r w:rsidRPr="00C72A18">
        <w:rPr>
          <w:rFonts w:ascii="Amsi Pro SemiBold" w:hAnsi="Amsi Pro SemiBold"/>
          <w:sz w:val="24"/>
          <w:szCs w:val="24"/>
        </w:rPr>
        <w:lastRenderedPageBreak/>
        <w:t>entender as mudanças na oferta e na utilização dos serviços de saúde, bem como para identificar desigualdades regionais que possam afetar a qualidade e a eficiência do sistema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05559436"/>
          <w:placeholder>
            <w:docPart w:val="B37CB788AC8943D09487A0088D2CAE9E"/>
          </w:placeholder>
        </w:sdtPr>
        <w:sdtEndPr/>
        <w:sdtContent>
          <w:r w:rsidRPr="00C72A18">
            <w:rPr>
              <w:rFonts w:ascii="Amsi Pro SemiBold" w:hAnsi="Amsi Pro SemiBold"/>
              <w:sz w:val="24"/>
              <w:szCs w:val="24"/>
              <w:vertAlign w:val="superscript"/>
            </w:rPr>
            <w:t>9</w:t>
          </w:r>
        </w:sdtContent>
      </w:sdt>
      <w:r w:rsidR="00C72A18">
        <w:rPr>
          <w:rFonts w:ascii="Amsi Pro SemiBold" w:hAnsi="Amsi Pro SemiBold"/>
          <w:sz w:val="24"/>
          <w:szCs w:val="24"/>
        </w:rPr>
        <w:t xml:space="preserve"> </w:t>
      </w:r>
      <w:r w:rsidRPr="00C72A18">
        <w:rPr>
          <w:rFonts w:ascii="Amsi Pro SemiBold" w:hAnsi="Amsi Pro SemiBold"/>
          <w:sz w:val="24"/>
          <w:szCs w:val="24"/>
        </w:rPr>
        <w:t>Portanto, monitorar a razão de estabelecimentos de saúde por população é essencial para garantir que os serviços de saúde sejam distribuídos de maneira equitativa e estejam acessíveis a toda a população, contribuindo para a melhoria da saúde pública e a redução das desigualdades no acesso aos cuidados de saúde</w:t>
      </w:r>
      <w:r w:rsidR="004F2229">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53764144"/>
          <w:placeholder>
            <w:docPart w:val="18E37CFCC1C14E32A86814CCE7496D29"/>
          </w:placeholder>
        </w:sdtPr>
        <w:sdtEndPr/>
        <w:sdtContent>
          <w:r w:rsidRPr="00C72A18">
            <w:rPr>
              <w:rFonts w:ascii="Amsi Pro SemiBold" w:hAnsi="Amsi Pro SemiBold"/>
              <w:sz w:val="24"/>
              <w:szCs w:val="24"/>
              <w:vertAlign w:val="superscript"/>
            </w:rPr>
            <w:t>10</w:t>
          </w:r>
        </w:sdtContent>
      </w:sdt>
    </w:p>
    <w:p w14:paraId="12976689" w14:textId="7EDA3765" w:rsidR="0098316B" w:rsidRPr="00180CCA" w:rsidRDefault="00180CCA" w:rsidP="00C72A18">
      <w:pPr>
        <w:pStyle w:val="SemEspaamento"/>
        <w:spacing w:line="360" w:lineRule="auto"/>
        <w:ind w:firstLine="851"/>
        <w:jc w:val="both"/>
        <w:rPr>
          <w:rFonts w:ascii="Exo" w:hAnsi="Exo"/>
          <w:sz w:val="24"/>
          <w:szCs w:val="24"/>
        </w:rPr>
      </w:pPr>
      <w:r w:rsidRPr="00C72A18">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C72A18">
        <w:rPr>
          <w:rFonts w:ascii="Amsi Pro SemiBold" w:hAnsi="Amsi Pro SemiBold"/>
          <w:i/>
          <w:iCs/>
          <w:sz w:val="24"/>
          <w:szCs w:val="24"/>
        </w:rPr>
        <w:t>dashboard</w:t>
      </w:r>
      <w:r w:rsidRPr="00C72A18">
        <w:rPr>
          <w:rFonts w:ascii="Amsi Pro SemiBold" w:hAnsi="Amsi Pro SemiBold"/>
          <w:sz w:val="24"/>
          <w:szCs w:val="24"/>
        </w:rPr>
        <w:t xml:space="preserve"> interativo que ilustra os resultados da consulta. </w:t>
      </w:r>
      <w:r w:rsidR="0098316B" w:rsidRPr="00C72A18">
        <w:rPr>
          <w:rFonts w:ascii="Amsi Pro SemiBold" w:hAnsi="Amsi Pro SemiBold"/>
          <w:sz w:val="24"/>
          <w:szCs w:val="24"/>
        </w:rPr>
        <w:t xml:space="preserve">A seção </w:t>
      </w:r>
      <w:r w:rsidR="007633D1" w:rsidRPr="00C72A18">
        <w:rPr>
          <w:rFonts w:ascii="Amsi Pro SemiBold" w:hAnsi="Amsi Pro SemiBold"/>
          <w:sz w:val="24"/>
          <w:szCs w:val="24"/>
        </w:rPr>
        <w:t>final</w:t>
      </w:r>
      <w:r w:rsidR="0098316B" w:rsidRPr="00C72A18">
        <w:rPr>
          <w:rFonts w:ascii="Amsi Pro SemiBold" w:hAnsi="Amsi Pro SemiBold"/>
          <w:sz w:val="24"/>
          <w:szCs w:val="24"/>
        </w:rPr>
        <w:t xml:space="preserve"> traz um exemplo de aplicação do indicador para um recorte </w:t>
      </w:r>
      <w:r w:rsidR="0019536E" w:rsidRPr="00C72A18">
        <w:rPr>
          <w:rFonts w:ascii="Amsi Pro SemiBold" w:hAnsi="Amsi Pro SemiBold"/>
          <w:sz w:val="24"/>
          <w:szCs w:val="24"/>
        </w:rPr>
        <w:t>d</w:t>
      </w:r>
      <w:r w:rsidR="00560865" w:rsidRPr="00C72A18">
        <w:rPr>
          <w:rFonts w:ascii="Amsi Pro SemiBold" w:hAnsi="Amsi Pro SemiBold"/>
          <w:sz w:val="24"/>
          <w:szCs w:val="24"/>
        </w:rPr>
        <w:t>e estabelecimentos de saúde por população nos estados da Região Sul do Brasil</w:t>
      </w:r>
      <w:r w:rsidR="0098316B" w:rsidRPr="00C72A18">
        <w:rPr>
          <w:rFonts w:ascii="Amsi Pro SemiBold" w:hAnsi="Amsi Pro SemiBold"/>
          <w:sz w:val="24"/>
          <w:szCs w:val="24"/>
        </w:rPr>
        <w:t>.</w:t>
      </w:r>
      <w:r w:rsidR="0098316B" w:rsidRPr="00180CCA">
        <w:rPr>
          <w:rFonts w:ascii="Exo" w:hAnsi="Exo"/>
          <w:sz w:val="24"/>
          <w:szCs w:val="24"/>
        </w:rPr>
        <w:br w:type="page"/>
      </w:r>
    </w:p>
    <w:p w14:paraId="23169FA3" w14:textId="77777777" w:rsidR="009F317F" w:rsidRPr="00C72A18" w:rsidRDefault="009F317F" w:rsidP="009F317F">
      <w:pPr>
        <w:pStyle w:val="Ttulo1"/>
        <w:spacing w:after="200" w:line="360" w:lineRule="auto"/>
        <w:jc w:val="center"/>
        <w:rPr>
          <w:rFonts w:ascii="Amsi Pro SemiBold" w:hAnsi="Amsi Pro SemiBold"/>
          <w:b/>
          <w:bCs/>
          <w:color w:val="auto"/>
        </w:rPr>
      </w:pPr>
      <w:bookmarkStart w:id="7" w:name="_Toc188949654"/>
      <w:bookmarkStart w:id="8" w:name="_Toc188974603"/>
      <w:r w:rsidRPr="00C72A18">
        <w:rPr>
          <w:rFonts w:ascii="Amsi Pro SemiBold" w:hAnsi="Amsi Pro SemiBold"/>
          <w:b/>
          <w:bCs/>
          <w:color w:val="auto"/>
        </w:rPr>
        <w:lastRenderedPageBreak/>
        <w:t>Ficha de qualificação do indicador</w:t>
      </w:r>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1229AD" w:rsidRPr="00D660A8" w14:paraId="42249624"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33814D7"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bookmarkStart w:id="9" w:name="_Hlk179444851"/>
            <w:r w:rsidRPr="00C72A18">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98443A9" w14:textId="31248E27" w:rsidR="001229AD" w:rsidRPr="00D660A8" w:rsidRDefault="006C724A" w:rsidP="00961815">
            <w:pPr>
              <w:spacing w:before="60" w:after="60"/>
              <w:rPr>
                <w:rFonts w:ascii="Exo" w:hAnsi="Exo"/>
                <w:b/>
                <w:bCs/>
                <w:szCs w:val="24"/>
              </w:rPr>
            </w:pPr>
            <w:r w:rsidRPr="00C72A18">
              <w:rPr>
                <w:rFonts w:ascii="Amsi Pro SemiBold" w:hAnsi="Amsi Pro SemiBold"/>
                <w:b/>
                <w:bCs/>
                <w:szCs w:val="24"/>
              </w:rPr>
              <w:t>Razão de estabelecimentos de saúde por população</w:t>
            </w:r>
          </w:p>
        </w:tc>
      </w:tr>
      <w:tr w:rsidR="001229AD" w:rsidRPr="00D660A8" w14:paraId="09E5913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A0C490" w14:textId="77777777" w:rsidR="001229AD" w:rsidRPr="00C72A18" w:rsidRDefault="001229AD" w:rsidP="00C72A18">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2A187DB"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Infraestrutura</w:t>
            </w:r>
          </w:p>
        </w:tc>
      </w:tr>
      <w:tr w:rsidR="001229AD" w:rsidRPr="00D660A8" w14:paraId="3BD2334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0178E0"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1E86FE30" w14:textId="4CB37DBC" w:rsidR="001229AD" w:rsidRPr="00C72A18" w:rsidRDefault="006C724A"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Total de estabelecimentos de saúde em municípios de acordo com o tipo</w:t>
            </w:r>
          </w:p>
        </w:tc>
      </w:tr>
      <w:tr w:rsidR="001229AD" w:rsidRPr="00D660A8" w14:paraId="2ECBB71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071633"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4CEB545B" w14:textId="4CCBCBFA"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xml:space="preserve">● Cadastro Nacional de Estabelecimentos de Saúde - </w:t>
            </w:r>
            <w:r w:rsidR="00A6050A" w:rsidRPr="00C72A18">
              <w:rPr>
                <w:rFonts w:ascii="Amsi Pro SemiBold" w:hAnsi="Amsi Pro SemiBold"/>
                <w:color w:val="auto"/>
              </w:rPr>
              <w:t>Estabelecimentos (CNES-ST)</w:t>
            </w:r>
          </w:p>
          <w:p w14:paraId="7778B02E" w14:textId="194626EA" w:rsidR="009F317F" w:rsidRPr="00C72A18" w:rsidRDefault="009F317F"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 Projeções Populacionais da Secretaria de Vigilância em Saúde e Ambiente (SVSA)</w:t>
            </w:r>
          </w:p>
          <w:p w14:paraId="7B0FF8E1"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Instituição: Ministério da Saúde, disponibilizado via Datasus.</w:t>
            </w:r>
          </w:p>
        </w:tc>
      </w:tr>
      <w:tr w:rsidR="001229AD" w:rsidRPr="00D660A8" w14:paraId="518DF9E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83ACD3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03414F50" w14:textId="200F9187"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São somados os tipos de unidade de saúde (TP_UNID) encontrados na CNES-ST para todos os municípios do Brasil. A partir disso, é gerad</w:t>
            </w:r>
            <w:r w:rsidR="00227722" w:rsidRPr="00C72A18">
              <w:rPr>
                <w:rFonts w:ascii="Amsi Pro SemiBold" w:hAnsi="Amsi Pro SemiBold"/>
                <w:color w:val="auto"/>
              </w:rPr>
              <w:t>a</w:t>
            </w:r>
            <w:r w:rsidRPr="00C72A18">
              <w:rPr>
                <w:rFonts w:ascii="Amsi Pro SemiBold" w:hAnsi="Amsi Pro SemiBold"/>
                <w:color w:val="auto"/>
              </w:rPr>
              <w:t xml:space="preserve"> a variável que mostra o código da unidade de saúde (tipo_de_unidade) e uma nova variável que representa o quantitativo de unidades de saúde para cada município (numero_estabelecimentos).</w:t>
            </w:r>
          </w:p>
          <w:p w14:paraId="53C7F753" w14:textId="104EA8C9"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Ademais, é realizada a união com a base de dados ‘Tipos de Unidades’ (TP_UNID) para identificar a definição (DESCRIÇÃO) correspondente a cada código da variável TP_UNID. Após esse procedimento, é gerad</w:t>
            </w:r>
            <w:r w:rsidR="00227722" w:rsidRPr="00C72A18">
              <w:rPr>
                <w:rFonts w:ascii="Amsi Pro SemiBold" w:hAnsi="Amsi Pro SemiBold"/>
                <w:color w:val="auto"/>
              </w:rPr>
              <w:t>a</w:t>
            </w:r>
            <w:r w:rsidRPr="00C72A18">
              <w:rPr>
                <w:rFonts w:ascii="Amsi Pro SemiBold" w:hAnsi="Amsi Pro SemiBold"/>
                <w:color w:val="auto"/>
              </w:rPr>
              <w:t xml:space="preserve"> uma nova variável chamada de ‘descricao'.</w:t>
            </w:r>
          </w:p>
          <w:p w14:paraId="396805BE" w14:textId="77777777" w:rsidR="00A6050A" w:rsidRPr="00C72A18" w:rsidRDefault="00A6050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Sendo assim são considerados os seguintes códigos de unidades de saúde, conforme encontrados na base da CNES:</w:t>
            </w:r>
          </w:p>
          <w:p w14:paraId="66B114A6" w14:textId="0C7CB6FB" w:rsidR="00A6050A" w:rsidRPr="00C72A18" w:rsidRDefault="00A6050A" w:rsidP="00C72A18">
            <w:pPr>
              <w:pStyle w:val="PargrafodaLista"/>
              <w:numPr>
                <w:ilvl w:val="0"/>
                <w:numId w:val="10"/>
              </w:numPr>
              <w:tabs>
                <w:tab w:val="num" w:pos="720"/>
              </w:tabs>
              <w:spacing w:before="60" w:after="60"/>
              <w:textAlignment w:val="baseline"/>
              <w:rPr>
                <w:rFonts w:ascii="Amsi Pro SemiBold" w:hAnsi="Amsi Pro SemiBold"/>
                <w:sz w:val="20"/>
              </w:rPr>
            </w:pPr>
            <w:r w:rsidRPr="00C72A18">
              <w:rPr>
                <w:rFonts w:ascii="Amsi Pro SemiBold" w:hAnsi="Amsi Pro SemiBold"/>
                <w:sz w:val="20"/>
              </w:rPr>
              <w:t>01 (Posto de Saúde)</w:t>
            </w:r>
          </w:p>
          <w:p w14:paraId="32722136" w14:textId="17EEBACD"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02 (Centro de Saúde/Unidade Básica)</w:t>
            </w:r>
          </w:p>
          <w:p w14:paraId="5F70E696" w14:textId="3C80FC9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04 (Policlínica)</w:t>
            </w:r>
          </w:p>
          <w:p w14:paraId="094AFDC2" w14:textId="3B67674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05 (Hospital Geral)</w:t>
            </w:r>
          </w:p>
          <w:p w14:paraId="1CF5B938" w14:textId="08F1E5A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07 (Hospital Especializado)</w:t>
            </w:r>
          </w:p>
          <w:p w14:paraId="19CF6699" w14:textId="430365B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09 (Pronto Socorro de Hospital Geral (Antigo))</w:t>
            </w:r>
          </w:p>
          <w:p w14:paraId="449FB979" w14:textId="7461427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12 (Pronto Socorro Traumato-Ortopédico (Antigo))</w:t>
            </w:r>
          </w:p>
          <w:p w14:paraId="3E9B3225" w14:textId="523ECEA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15 (Unidade Mista)</w:t>
            </w:r>
          </w:p>
          <w:p w14:paraId="62DF9174" w14:textId="34ADD819"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20 (Pronto</w:t>
            </w:r>
            <w:r w:rsidR="003B4F66" w:rsidRPr="00C72A18">
              <w:rPr>
                <w:rFonts w:ascii="Amsi Pro SemiBold" w:hAnsi="Amsi Pro SemiBold"/>
                <w:color w:val="auto"/>
              </w:rPr>
              <w:t>-</w:t>
            </w:r>
            <w:r w:rsidRPr="00C72A18">
              <w:rPr>
                <w:rFonts w:ascii="Amsi Pro SemiBold" w:hAnsi="Amsi Pro SemiBold"/>
                <w:color w:val="auto"/>
              </w:rPr>
              <w:t>Socorro Geral)</w:t>
            </w:r>
          </w:p>
          <w:p w14:paraId="35DBEB14" w14:textId="0C480FF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21 (Pronto</w:t>
            </w:r>
            <w:r w:rsidR="003B4F66" w:rsidRPr="00C72A18">
              <w:rPr>
                <w:rFonts w:ascii="Amsi Pro SemiBold" w:hAnsi="Amsi Pro SemiBold"/>
                <w:color w:val="auto"/>
              </w:rPr>
              <w:t>-</w:t>
            </w:r>
            <w:r w:rsidRPr="00C72A18">
              <w:rPr>
                <w:rFonts w:ascii="Amsi Pro SemiBold" w:hAnsi="Amsi Pro SemiBold"/>
                <w:color w:val="auto"/>
              </w:rPr>
              <w:t>Socorro Especializado)</w:t>
            </w:r>
          </w:p>
          <w:p w14:paraId="50D6333C" w14:textId="516259E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22 (Consultório Isolado)</w:t>
            </w:r>
          </w:p>
          <w:p w14:paraId="44785DE3" w14:textId="451F3BC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32 (Unidade Móvel Fluvial)</w:t>
            </w:r>
          </w:p>
          <w:p w14:paraId="58B6A62E" w14:textId="5A44DA6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36 (Clínica/Centro de Especialidade)</w:t>
            </w:r>
          </w:p>
          <w:p w14:paraId="72120EF2" w14:textId="1E7B28C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39 (Unidade de Apoio Diagnose e Terapia (SADT Isolado))</w:t>
            </w:r>
          </w:p>
          <w:p w14:paraId="39D44AC2" w14:textId="75D79309"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40 (Unidade Móvel Terrestre)</w:t>
            </w:r>
          </w:p>
          <w:p w14:paraId="2044BD3C" w14:textId="6A30A41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42 (Unidade Móvel de Nível Pré-Hospitalar na Área de Urgência)</w:t>
            </w:r>
          </w:p>
          <w:p w14:paraId="081C6896" w14:textId="671344A4"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43 (Farmácia)</w:t>
            </w:r>
          </w:p>
          <w:p w14:paraId="44E50866" w14:textId="693D3C50"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45 (Unidade de Saúde da Família)</w:t>
            </w:r>
          </w:p>
          <w:p w14:paraId="21801CF4" w14:textId="6D3FC91D"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50 (Unidade de Vigilância em Saúde)</w:t>
            </w:r>
          </w:p>
          <w:p w14:paraId="4AE385B2" w14:textId="431347A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60 (Cooperativa ou Empresa de Cessão de Trabalhadores na Saúde)</w:t>
            </w:r>
          </w:p>
          <w:p w14:paraId="158CDB54" w14:textId="55AFF37B"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61 (Centro de Parto Normal - Isolado)</w:t>
            </w:r>
          </w:p>
          <w:p w14:paraId="57C6DAF0" w14:textId="5A1CA98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62 (Hospital/Dia - Isolado)</w:t>
            </w:r>
          </w:p>
          <w:p w14:paraId="02CA1696" w14:textId="18A04C7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63 (Unidade Autorizadora)</w:t>
            </w:r>
          </w:p>
          <w:p w14:paraId="1DD13377" w14:textId="58A2B32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64 (Central de Regulação de Serviços de Saúde)</w:t>
            </w:r>
          </w:p>
          <w:p w14:paraId="7DB00DD5" w14:textId="74BF6F9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lastRenderedPageBreak/>
              <w:t>65 (Unidade de Vigilância Epidemiológica (Antigo))</w:t>
            </w:r>
          </w:p>
          <w:p w14:paraId="660F9EA9" w14:textId="6F285223"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66 (Unidade de Vigilância Sanitária (Antigo))</w:t>
            </w:r>
          </w:p>
          <w:p w14:paraId="0046A406" w14:textId="78E3ECBE"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67 (Laboratório Central de Saúde Pública LACEN)</w:t>
            </w:r>
          </w:p>
          <w:p w14:paraId="310F1980" w14:textId="5AFE21BE"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68 (Central de Gestão em Saúde)</w:t>
            </w:r>
          </w:p>
          <w:p w14:paraId="2B521A7F" w14:textId="6261657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69 (Centro de Atenção Hemoterapia e/ou Hematológica)</w:t>
            </w:r>
          </w:p>
          <w:p w14:paraId="07CF3795" w14:textId="4D7D7DB6"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70 (Centro de Atenção Psicossocial)</w:t>
            </w:r>
          </w:p>
          <w:p w14:paraId="33940082" w14:textId="624C8AE7"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71 (Centro de Apoio à Saúde da Família)</w:t>
            </w:r>
          </w:p>
          <w:p w14:paraId="4FE4499A" w14:textId="2D79AD5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72 (Unidade de Atenção à Saúde Indígena)</w:t>
            </w:r>
          </w:p>
          <w:p w14:paraId="03E872A3" w14:textId="2FFAB765"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73 (Pronto Atendimento)</w:t>
            </w:r>
          </w:p>
          <w:p w14:paraId="07829AF4" w14:textId="405A75A8"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74 (Polo Academia da Saúde)</w:t>
            </w:r>
          </w:p>
          <w:p w14:paraId="387F3DE9" w14:textId="6960914F"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75 (Telessaúde)</w:t>
            </w:r>
          </w:p>
          <w:p w14:paraId="0476E120" w14:textId="38B37764"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76 (Central de Regulação Médica das Urgências)</w:t>
            </w:r>
          </w:p>
          <w:p w14:paraId="5FA7350E" w14:textId="57F7FC30"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77 (Serviço de Atenção Domiciliar Isolado (Home Care))</w:t>
            </w:r>
          </w:p>
          <w:p w14:paraId="2CAB4F46" w14:textId="5F92948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78 (Unidade de Atenção em Regime Residencial)</w:t>
            </w:r>
          </w:p>
          <w:p w14:paraId="430D0D91" w14:textId="1557F541"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79 (Oficina Ortopédica)</w:t>
            </w:r>
          </w:p>
          <w:p w14:paraId="66CE450C" w14:textId="6A6870AA"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80 (Laboratório de Saúde Pública)</w:t>
            </w:r>
          </w:p>
          <w:p w14:paraId="123BC13E" w14:textId="43B7107C"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81 (Central de Regulação do Acesso)</w:t>
            </w:r>
          </w:p>
          <w:p w14:paraId="19711FDF" w14:textId="61004002" w:rsidR="00A6050A"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82 (Central de Notificação, Captação e Distribuição de Órgãos Estadual)</w:t>
            </w:r>
          </w:p>
          <w:p w14:paraId="322D3E9C" w14:textId="4398A116" w:rsidR="001229AD" w:rsidRPr="00C72A18" w:rsidRDefault="00A6050A" w:rsidP="00C72A18">
            <w:pPr>
              <w:pStyle w:val="QuadrosFiguras1"/>
              <w:numPr>
                <w:ilvl w:val="0"/>
                <w:numId w:val="10"/>
              </w:numPr>
              <w:spacing w:before="60" w:after="60" w:line="240" w:lineRule="auto"/>
              <w:ind w:left="739" w:hanging="379"/>
              <w:jc w:val="left"/>
              <w:rPr>
                <w:rFonts w:ascii="Amsi Pro SemiBold" w:hAnsi="Amsi Pro SemiBold"/>
                <w:color w:val="auto"/>
              </w:rPr>
            </w:pPr>
            <w:r w:rsidRPr="00C72A18">
              <w:rPr>
                <w:rFonts w:ascii="Amsi Pro SemiBold" w:hAnsi="Amsi Pro SemiBold"/>
                <w:color w:val="auto"/>
              </w:rPr>
              <w:t>83 (P</w:t>
            </w:r>
            <w:r w:rsidR="003B4F66" w:rsidRPr="00C72A18">
              <w:rPr>
                <w:rFonts w:ascii="Amsi Pro SemiBold" w:hAnsi="Amsi Pro SemiBold"/>
                <w:color w:val="auto"/>
              </w:rPr>
              <w:t>o</w:t>
            </w:r>
            <w:r w:rsidRPr="00C72A18">
              <w:rPr>
                <w:rFonts w:ascii="Amsi Pro SemiBold" w:hAnsi="Amsi Pro SemiBold"/>
                <w:color w:val="auto"/>
              </w:rPr>
              <w:t>lo de Prevenção de Doenças e Agravos e Promoção da Saúde)</w:t>
            </w:r>
          </w:p>
          <w:p w14:paraId="62E04A44" w14:textId="5F899362" w:rsidR="00B301AA" w:rsidRPr="00C72A18" w:rsidRDefault="00B301AA"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Após isso, é feita a divisão entre o número de estabelecimentos de saúde pela população e multiplicado o resultado por 10.000, gerando, então, a variável “razão”.</w:t>
            </w:r>
          </w:p>
        </w:tc>
      </w:tr>
      <w:tr w:rsidR="001229AD" w:rsidRPr="00D660A8" w14:paraId="4A1418DC"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EB80B26"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50211FAD" w14:textId="77777777" w:rsidR="001229AD" w:rsidRPr="00C72A18" w:rsidRDefault="00A6050A"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número de estabelecimentos = COUNT(tipo_de_unidade)</m:t>
                </m:r>
              </m:oMath>
            </m:oMathPara>
          </w:p>
          <w:p w14:paraId="14603669" w14:textId="3459EF8B" w:rsidR="00560865" w:rsidRPr="00C72A18" w:rsidRDefault="00560865" w:rsidP="00C72A18">
            <w:pPr>
              <w:pStyle w:val="QuadrosFiguras1"/>
              <w:spacing w:before="60" w:after="60" w:line="240" w:lineRule="auto"/>
              <w:jc w:val="left"/>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estabelecimentos  </m:t>
                        </m:r>
                      </m:num>
                      <m:den>
                        <m:r>
                          <w:rPr>
                            <w:rFonts w:ascii="Cambria Math" w:eastAsia="Cambria Math" w:hAnsi="Cambria Math" w:cs="Cambria Math"/>
                            <w:color w:val="auto"/>
                          </w:rPr>
                          <m:t>população</m:t>
                        </m:r>
                      </m:den>
                    </m:f>
                  </m:e>
                </m:d>
                <m:r>
                  <m:rPr>
                    <m:nor/>
                  </m:rPr>
                  <w:rPr>
                    <w:rFonts w:ascii="Amsi Pro SemiBold" w:hAnsi="Amsi Pro SemiBold"/>
                    <w:i/>
                    <w:iCs/>
                    <w:color w:val="auto"/>
                  </w:rPr>
                  <m:t xml:space="preserve"> × 10.000</m:t>
                </m:r>
              </m:oMath>
            </m:oMathPara>
          </w:p>
        </w:tc>
      </w:tr>
      <w:tr w:rsidR="001229AD" w:rsidRPr="00D660A8" w14:paraId="0FF9B62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00A8B0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F84AD51" w14:textId="25CC672A"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Brasil, Região, Unidade</w:t>
            </w:r>
            <w:r w:rsidR="00901191" w:rsidRPr="00C72A18">
              <w:rPr>
                <w:rFonts w:ascii="Amsi Pro SemiBold" w:hAnsi="Amsi Pro SemiBold"/>
                <w:color w:val="auto"/>
              </w:rPr>
              <w:t>s</w:t>
            </w:r>
            <w:r w:rsidRPr="00C72A18">
              <w:rPr>
                <w:rFonts w:ascii="Amsi Pro SemiBold" w:hAnsi="Amsi Pro SemiBold"/>
                <w:color w:val="auto"/>
              </w:rPr>
              <w:t xml:space="preserve"> da Federação, Macrorregiões de Saúde, Regiões de Saúde e Municípios.</w:t>
            </w:r>
          </w:p>
        </w:tc>
      </w:tr>
      <w:tr w:rsidR="001229AD" w:rsidRPr="00D660A8" w14:paraId="7EAC6C30"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9CCA57D" w14:textId="55A357E3"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 xml:space="preserve">Níveis de desagregação </w:t>
            </w:r>
            <w:r w:rsidR="00180CCA" w:rsidRPr="00C72A18">
              <w:rPr>
                <w:rFonts w:ascii="Amsi Pro SemiBold" w:hAnsi="Amsi Pro SemiBold"/>
                <w:b/>
                <w:bCs/>
                <w:color w:val="auto"/>
                <w:sz w:val="22"/>
                <w:szCs w:val="24"/>
              </w:rPr>
              <w:t xml:space="preserve">do </w:t>
            </w:r>
            <w:r w:rsidRPr="00C72A18">
              <w:rPr>
                <w:rFonts w:ascii="Amsi Pro SemiBold" w:hAnsi="Amsi Pro SemiBold"/>
                <w:b/>
                <w:bCs/>
                <w:color w:val="auto"/>
                <w:sz w:val="22"/>
                <w:szCs w:val="24"/>
              </w:rPr>
              <w:t>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3AF5B1A2" w14:textId="77777777"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Não se aplica</w:t>
            </w:r>
          </w:p>
        </w:tc>
      </w:tr>
      <w:tr w:rsidR="001229AD" w:rsidRPr="00D660A8" w14:paraId="783023BD"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BF738F"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46C1142F" w14:textId="77777777" w:rsidR="001229AD" w:rsidRPr="00C72A18" w:rsidRDefault="001229AD" w:rsidP="00961815">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Anual</w:t>
            </w:r>
          </w:p>
        </w:tc>
      </w:tr>
      <w:tr w:rsidR="001229AD" w:rsidRPr="00D660A8" w14:paraId="1C641A0E"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9D8139A"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2174E439" w14:textId="7947890D"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Competência de janeiro de cada ano</w:t>
            </w:r>
            <w:r w:rsidR="00C72A18">
              <w:rPr>
                <w:rFonts w:ascii="Amsi Pro SemiBold" w:hAnsi="Amsi Pro SemiBold"/>
                <w:color w:val="auto"/>
              </w:rPr>
              <w:t>,</w:t>
            </w:r>
            <w:r w:rsidRPr="00C72A18">
              <w:rPr>
                <w:rFonts w:ascii="Amsi Pro SemiBold" w:hAnsi="Amsi Pro SemiBold"/>
                <w:color w:val="auto"/>
              </w:rPr>
              <w:t xml:space="preserve"> de 2006 ao último ano com dados disponíveis.</w:t>
            </w:r>
          </w:p>
        </w:tc>
      </w:tr>
      <w:tr w:rsidR="001229AD" w:rsidRPr="00D660A8" w14:paraId="203EBFB2"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48392B"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1CC2A18F" w14:textId="71BCAD5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Viacava F, Oliveira RAD, Carvalho CDC, Laguardia J, Bellido JG. SUS: oferta, acesso e utilização de serviços de saúde nos últimos 30 anos. Cien Saude Colet. 2018;23:1751-62.</w:t>
            </w:r>
          </w:p>
          <w:p w14:paraId="0EB065D1" w14:textId="0BC5D1B5" w:rsidR="00727091" w:rsidRPr="00C72A18" w:rsidRDefault="00727091"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Souza MSPL, Aquino R, Pereira SM, Costa MCN, Barreto ML, Natividade M, et al. Fatores associados ao acesso geográfico aos serviços de saúde por pessoas com tuberculose em três capitais do Nordeste brasileiro. Cad Saude Publica. 2015;31(1):111-20.</w:t>
            </w:r>
          </w:p>
        </w:tc>
      </w:tr>
      <w:tr w:rsidR="001229AD" w:rsidRPr="00D660A8" w14:paraId="39C31CC1"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24CCF0E"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B0192F" w14:textId="6BE51103" w:rsidR="001229AD" w:rsidRPr="00C72A18" w:rsidRDefault="004B486F"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Este indicador quantifica um aspecto positivo para a saúde, pois indica maior quantidade de estabelecimentos para prover serviços de saúde à população. Nesse sentido, quanto maior o valor obtido, melhor é o resultado.</w:t>
            </w:r>
          </w:p>
        </w:tc>
      </w:tr>
      <w:tr w:rsidR="001229AD" w:rsidRPr="00D660A8" w14:paraId="3BB69B75" w14:textId="77777777" w:rsidTr="009F317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D32FB8C" w14:textId="77777777" w:rsidR="001229AD" w:rsidRPr="00C72A18" w:rsidRDefault="001229AD" w:rsidP="00961815">
            <w:pPr>
              <w:pStyle w:val="QuadrosFiguras1"/>
              <w:spacing w:before="60" w:after="60" w:line="240" w:lineRule="auto"/>
              <w:jc w:val="left"/>
              <w:rPr>
                <w:rFonts w:ascii="Amsi Pro SemiBold" w:hAnsi="Amsi Pro SemiBold"/>
                <w:b/>
                <w:bCs/>
                <w:color w:val="auto"/>
                <w:sz w:val="22"/>
                <w:szCs w:val="24"/>
              </w:rPr>
            </w:pPr>
            <w:r w:rsidRPr="00C72A18">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hideMark/>
          </w:tcPr>
          <w:p w14:paraId="77E8DEC1" w14:textId="67B789B4" w:rsidR="001229AD" w:rsidRPr="00C72A18" w:rsidRDefault="001229AD" w:rsidP="00C72A18">
            <w:pPr>
              <w:pStyle w:val="QuadrosFiguras1"/>
              <w:spacing w:before="60" w:after="60" w:line="240" w:lineRule="auto"/>
              <w:jc w:val="left"/>
              <w:rPr>
                <w:rFonts w:ascii="Amsi Pro SemiBold" w:hAnsi="Amsi Pro SemiBold"/>
                <w:color w:val="auto"/>
              </w:rPr>
            </w:pPr>
            <w:r w:rsidRPr="00C72A18">
              <w:rPr>
                <w:rFonts w:ascii="Amsi Pro SemiBold" w:hAnsi="Amsi Pro SemiBold"/>
                <w:color w:val="auto"/>
              </w:rPr>
              <w:t>As análises realizadas são limitadas aos dados disponíveis na base do CNES-</w:t>
            </w:r>
            <w:r w:rsidR="004B486F" w:rsidRPr="00C72A18">
              <w:rPr>
                <w:rFonts w:ascii="Amsi Pro SemiBold" w:hAnsi="Amsi Pro SemiBold"/>
                <w:color w:val="auto"/>
              </w:rPr>
              <w:t>ST</w:t>
            </w:r>
            <w:r w:rsidRPr="00C72A18">
              <w:rPr>
                <w:rFonts w:ascii="Amsi Pro SemiBold" w:hAnsi="Amsi Pro SemiBold"/>
                <w:color w:val="auto"/>
              </w:rPr>
              <w:t>, disponibilizad</w:t>
            </w:r>
            <w:r w:rsidR="00C72A18" w:rsidRPr="00C72A18">
              <w:rPr>
                <w:rFonts w:ascii="Amsi Pro SemiBold" w:hAnsi="Amsi Pro SemiBold"/>
                <w:color w:val="auto"/>
              </w:rPr>
              <w:t>a</w:t>
            </w:r>
            <w:r w:rsidRPr="00C72A18">
              <w:rPr>
                <w:rFonts w:ascii="Amsi Pro SemiBold" w:hAnsi="Amsi Pro SemiBold"/>
                <w:color w:val="auto"/>
              </w:rPr>
              <w:t xml:space="preserve"> pelo Ministério da Saúde, disponibilizado via Datasus.</w:t>
            </w:r>
          </w:p>
        </w:tc>
      </w:tr>
    </w:tbl>
    <w:p w14:paraId="36738F92" w14:textId="77777777" w:rsidR="00C72A18" w:rsidRPr="00727C53" w:rsidRDefault="00C72A18" w:rsidP="00C72A18">
      <w:pPr>
        <w:pStyle w:val="SemEspaamento"/>
        <w:spacing w:before="100" w:line="360" w:lineRule="auto"/>
        <w:ind w:firstLine="851"/>
        <w:jc w:val="both"/>
        <w:rPr>
          <w:rFonts w:ascii="Amsi Pro SemiBold" w:hAnsi="Amsi Pro SemiBold"/>
          <w:sz w:val="24"/>
          <w:szCs w:val="24"/>
        </w:rPr>
      </w:pPr>
      <w:bookmarkStart w:id="10" w:name="_Hlk192144583"/>
      <w:bookmarkEnd w:id="9"/>
      <w:r w:rsidRPr="00727C53">
        <w:rPr>
          <w:rFonts w:ascii="Amsi Pro SemiBold" w:hAnsi="Amsi Pro SemiBold"/>
          <w:sz w:val="24"/>
          <w:szCs w:val="24"/>
        </w:rPr>
        <w:lastRenderedPageBreak/>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0"/>
    <w:p w14:paraId="6D5DB7D9" w14:textId="335E8CAF" w:rsidR="00901191" w:rsidRPr="00C72A18" w:rsidRDefault="00901191" w:rsidP="00901191">
      <w:pPr>
        <w:pStyle w:val="Legenda"/>
        <w:keepNext/>
        <w:spacing w:after="0"/>
        <w:jc w:val="center"/>
        <w:rPr>
          <w:rFonts w:ascii="Amsi Pro SemiBold" w:hAnsi="Amsi Pro SemiBold"/>
          <w:b/>
          <w:bCs/>
          <w:color w:val="auto"/>
        </w:rPr>
      </w:pPr>
      <w:commentRangeStart w:id="11"/>
      <w:r w:rsidRPr="00C72A18">
        <w:rPr>
          <w:rFonts w:ascii="Amsi Pro SemiBold" w:hAnsi="Amsi Pro SemiBold"/>
          <w:b/>
          <w:bCs/>
          <w:color w:val="auto"/>
        </w:rPr>
        <w:t xml:space="preserve">Figura </w:t>
      </w:r>
      <w:r w:rsidRPr="00C72A18">
        <w:rPr>
          <w:rFonts w:ascii="Amsi Pro SemiBold" w:hAnsi="Amsi Pro SemiBold"/>
          <w:b/>
          <w:bCs/>
          <w:color w:val="auto"/>
        </w:rPr>
        <w:fldChar w:fldCharType="begin"/>
      </w:r>
      <w:r w:rsidRPr="00C72A18">
        <w:rPr>
          <w:rFonts w:ascii="Amsi Pro SemiBold" w:hAnsi="Amsi Pro SemiBold"/>
          <w:b/>
          <w:bCs/>
          <w:color w:val="auto"/>
        </w:rPr>
        <w:instrText xml:space="preserve"> SEQ Figura \* ARABIC </w:instrText>
      </w:r>
      <w:r w:rsidRPr="00C72A18">
        <w:rPr>
          <w:rFonts w:ascii="Amsi Pro SemiBold" w:hAnsi="Amsi Pro SemiBold"/>
          <w:b/>
          <w:bCs/>
          <w:color w:val="auto"/>
        </w:rPr>
        <w:fldChar w:fldCharType="separate"/>
      </w:r>
      <w:r w:rsidR="002B2ADA" w:rsidRPr="00C72A18">
        <w:rPr>
          <w:rFonts w:ascii="Amsi Pro SemiBold" w:hAnsi="Amsi Pro SemiBold"/>
          <w:b/>
          <w:bCs/>
          <w:color w:val="auto"/>
        </w:rPr>
        <w:t>1</w:t>
      </w:r>
      <w:r w:rsidRPr="00C72A18">
        <w:rPr>
          <w:rFonts w:ascii="Amsi Pro SemiBold" w:hAnsi="Amsi Pro SemiBold"/>
          <w:b/>
          <w:bCs/>
          <w:color w:val="auto"/>
        </w:rPr>
        <w:fldChar w:fldCharType="end"/>
      </w:r>
      <w:r w:rsidRPr="00C72A18">
        <w:rPr>
          <w:rFonts w:ascii="Amsi Pro SemiBold" w:hAnsi="Amsi Pro SemiBold"/>
          <w:b/>
          <w:bCs/>
          <w:color w:val="auto"/>
        </w:rPr>
        <w:t xml:space="preserve"> - Artefatos da consulta</w:t>
      </w:r>
      <w:commentRangeEnd w:id="11"/>
      <w:r w:rsidR="00C72A18" w:rsidRPr="00C72A18">
        <w:rPr>
          <w:rFonts w:ascii="Amsi Pro SemiBold" w:hAnsi="Amsi Pro SemiBold"/>
          <w:b/>
          <w:bCs/>
        </w:rPr>
        <w:commentReference w:id="11"/>
      </w:r>
    </w:p>
    <w:p w14:paraId="2527F78F" w14:textId="77777777" w:rsidR="002B3BF6" w:rsidRDefault="002B3BF6" w:rsidP="00901191">
      <w:pPr>
        <w:pStyle w:val="PargrafodaLista"/>
        <w:ind w:left="0"/>
        <w:jc w:val="center"/>
        <w:rPr>
          <w:rFonts w:ascii="Montserrat" w:hAnsi="Montserrat"/>
        </w:rPr>
      </w:pPr>
      <w:r>
        <w:rPr>
          <w:rFonts w:ascii="Montserrat" w:hAnsi="Montserrat"/>
          <w:noProof/>
          <w:lang w:eastAsia="pt-BR"/>
        </w:rPr>
        <w:drawing>
          <wp:inline distT="0" distB="0" distL="0" distR="0" wp14:anchorId="01528EAD" wp14:editId="5D31FC7A">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9C16EF2" w14:textId="47677EAE" w:rsidR="00901191" w:rsidRPr="00901191" w:rsidRDefault="00901191" w:rsidP="00901191">
      <w:pPr>
        <w:pStyle w:val="PargrafodaLista"/>
        <w:ind w:left="0"/>
        <w:jc w:val="center"/>
        <w:rPr>
          <w:rFonts w:ascii="Exo" w:hAnsi="Exo"/>
        </w:rPr>
      </w:pPr>
      <w:r w:rsidRPr="00C72A18">
        <w:rPr>
          <w:rFonts w:ascii="Amsi Pro SemiBold" w:hAnsi="Amsi Pro SemiBold"/>
          <w:i/>
          <w:iCs/>
          <w:sz w:val="18"/>
          <w:szCs w:val="18"/>
        </w:rPr>
        <w:t>Fonte: elaborado pelos autores</w:t>
      </w:r>
      <w:r>
        <w:rPr>
          <w:rFonts w:ascii="Exo" w:hAnsi="Exo"/>
          <w:b/>
          <w:bCs/>
        </w:rPr>
        <w:br w:type="page"/>
      </w:r>
    </w:p>
    <w:p w14:paraId="7E846215" w14:textId="03777B4A" w:rsidR="00901191" w:rsidRPr="00C72A18" w:rsidRDefault="00901191" w:rsidP="00901191">
      <w:pPr>
        <w:pStyle w:val="Ttulo1"/>
        <w:spacing w:after="200" w:line="360" w:lineRule="auto"/>
        <w:jc w:val="center"/>
        <w:rPr>
          <w:rFonts w:ascii="Amsi Pro SemiBold" w:hAnsi="Amsi Pro SemiBold"/>
          <w:b/>
          <w:bCs/>
          <w:color w:val="auto"/>
        </w:rPr>
      </w:pPr>
      <w:bookmarkStart w:id="12" w:name="_Toc188974604"/>
      <w:r w:rsidRPr="00C72A18">
        <w:rPr>
          <w:rFonts w:ascii="Amsi Pro SemiBold" w:hAnsi="Amsi Pro SemiBold"/>
          <w:b/>
          <w:bCs/>
          <w:color w:val="auto"/>
        </w:rPr>
        <w:lastRenderedPageBreak/>
        <w:t>Exemplo de aplicação</w:t>
      </w:r>
      <w:bookmarkEnd w:id="12"/>
    </w:p>
    <w:p w14:paraId="4F0C908C" w14:textId="532D4A54" w:rsidR="00381945" w:rsidRPr="00C72A18" w:rsidRDefault="00560865" w:rsidP="00180CCA">
      <w:pPr>
        <w:pStyle w:val="SemEspaamento"/>
        <w:spacing w:line="360" w:lineRule="auto"/>
        <w:ind w:firstLine="851"/>
        <w:jc w:val="both"/>
        <w:rPr>
          <w:rFonts w:ascii="Amsi Pro SemiBold" w:hAnsi="Amsi Pro SemiBold"/>
          <w:sz w:val="24"/>
          <w:szCs w:val="24"/>
        </w:rPr>
      </w:pPr>
      <w:r w:rsidRPr="00C72A18">
        <w:rPr>
          <w:rFonts w:ascii="Amsi Pro SemiBold" w:hAnsi="Amsi Pro SemiBold"/>
          <w:sz w:val="24"/>
          <w:szCs w:val="24"/>
        </w:rPr>
        <w:t>A Figura 2 ilustra a aplicação do indicador, apresentando a razão de estabelecimentos de saúde por população nos estados do Paraná, Santa Catarina e Rio Grande do Sul, entre 2015 e 2024. Observa-se que Santa Catarina apresenta um crescimento notavelmente acentuado, enquanto o Paraná exibe um crescimento mais lento e linear, e o Rio Grande do Sul manteve-se relativamente estável, com um leve declínio ao final do período</w:t>
      </w:r>
      <w:r w:rsidR="00EF4F2C" w:rsidRPr="00C72A18">
        <w:rPr>
          <w:rFonts w:ascii="Amsi Pro SemiBold" w:hAnsi="Amsi Pro SemiBold"/>
          <w:sz w:val="24"/>
          <w:szCs w:val="24"/>
        </w:rPr>
        <w:t>.</w:t>
      </w:r>
    </w:p>
    <w:p w14:paraId="30123D0D" w14:textId="2A631E5C" w:rsidR="00381945" w:rsidRPr="00C72A18" w:rsidRDefault="00381945" w:rsidP="00381945">
      <w:pPr>
        <w:pStyle w:val="Legenda"/>
        <w:keepNext/>
        <w:spacing w:after="0"/>
        <w:jc w:val="center"/>
        <w:rPr>
          <w:rFonts w:ascii="Amsi Pro SemiBold" w:hAnsi="Amsi Pro SemiBold"/>
          <w:b/>
          <w:bCs/>
          <w:color w:val="auto"/>
        </w:rPr>
      </w:pPr>
      <w:r w:rsidRPr="00C72A18">
        <w:rPr>
          <w:rFonts w:ascii="Amsi Pro SemiBold" w:hAnsi="Amsi Pro SemiBold"/>
          <w:b/>
          <w:bCs/>
          <w:color w:val="auto"/>
        </w:rPr>
        <w:t>Figura 2 - Distribuição do indicador n</w:t>
      </w:r>
      <w:r w:rsidR="00931C90" w:rsidRPr="00C72A18">
        <w:rPr>
          <w:rFonts w:ascii="Amsi Pro SemiBold" w:hAnsi="Amsi Pro SemiBold"/>
          <w:b/>
          <w:bCs/>
          <w:color w:val="auto"/>
        </w:rPr>
        <w:t>a região</w:t>
      </w:r>
    </w:p>
    <w:p w14:paraId="46BCEEAB" w14:textId="69BC3256" w:rsidR="00381945" w:rsidRDefault="00931C90" w:rsidP="00381945">
      <w:pPr>
        <w:pStyle w:val="NormalWeb"/>
        <w:spacing w:before="0" w:beforeAutospacing="0" w:after="0" w:afterAutospacing="0"/>
        <w:jc w:val="center"/>
      </w:pPr>
      <w:bookmarkStart w:id="13" w:name="_Hlk184288995"/>
      <w:r>
        <w:rPr>
          <w:noProof/>
          <w14:ligatures w14:val="standardContextual"/>
        </w:rPr>
        <w:drawing>
          <wp:inline distT="0" distB="0" distL="0" distR="0" wp14:anchorId="73E3ED5F" wp14:editId="48AD7788">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3C4C52BC" w14:textId="3426F540" w:rsidR="00537021" w:rsidRPr="00C72A18" w:rsidRDefault="00381945" w:rsidP="00381945">
      <w:pPr>
        <w:pStyle w:val="PargrafodaLista"/>
        <w:spacing w:after="200"/>
        <w:ind w:left="0"/>
        <w:jc w:val="center"/>
        <w:rPr>
          <w:rFonts w:ascii="Amsi Pro SemiBold" w:hAnsi="Amsi Pro SemiBold"/>
          <w:i/>
          <w:iCs/>
          <w:sz w:val="18"/>
          <w:szCs w:val="18"/>
        </w:rPr>
      </w:pPr>
      <w:r w:rsidRPr="00C72A18">
        <w:rPr>
          <w:rFonts w:ascii="Amsi Pro SemiBold" w:hAnsi="Amsi Pro SemiBold"/>
          <w:i/>
          <w:iCs/>
          <w:sz w:val="18"/>
          <w:szCs w:val="18"/>
        </w:rPr>
        <w:t>Fonte: elaborado pelos autores</w:t>
      </w:r>
      <w:bookmarkEnd w:id="13"/>
    </w:p>
    <w:p w14:paraId="6ADA4CC2" w14:textId="3A2ABA7E" w:rsidR="00901191" w:rsidRPr="00901191" w:rsidRDefault="009E5CEE" w:rsidP="00901191">
      <w:pPr>
        <w:pStyle w:val="SemEspaamento"/>
        <w:spacing w:line="360" w:lineRule="auto"/>
        <w:ind w:firstLine="851"/>
        <w:rPr>
          <w:rFonts w:ascii="Exo" w:hAnsi="Exo"/>
          <w:sz w:val="20"/>
          <w:szCs w:val="20"/>
        </w:rPr>
      </w:pPr>
      <w:r w:rsidRPr="00C72A18">
        <w:rPr>
          <w:rFonts w:ascii="Amsi Pro SemiBold" w:hAnsi="Amsi Pro SemiBold"/>
          <w:sz w:val="24"/>
          <w:szCs w:val="24"/>
        </w:rPr>
        <w:t>Para acessar o link do código que resultou no mapa, clique</w:t>
      </w:r>
      <w:r w:rsidR="00180CCA">
        <w:rPr>
          <w:rFonts w:ascii="Exo" w:hAnsi="Exo"/>
          <w:sz w:val="24"/>
          <w:szCs w:val="24"/>
        </w:rPr>
        <w:t xml:space="preserve"> </w:t>
      </w:r>
      <w:commentRangeStart w:id="14"/>
      <w:r w:rsidR="00224E00">
        <w:fldChar w:fldCharType="begin"/>
      </w:r>
      <w:r w:rsidR="00224E00">
        <w:instrText xml:space="preserve"> HYPERLINK "https://github.com/danielppagotto/dimensionamento_m4/blob/main/01_indicadores/08_razao_estabelecimentos/08_razao_estabelecimentos.R" </w:instrText>
      </w:r>
      <w:r w:rsidR="00224E00">
        <w:fldChar w:fldCharType="separate"/>
      </w:r>
      <w:r w:rsidR="00180CCA" w:rsidRPr="00180CCA">
        <w:rPr>
          <w:rStyle w:val="Hyperlink"/>
          <w:rFonts w:ascii="Exo" w:hAnsi="Exo"/>
          <w:sz w:val="24"/>
          <w:szCs w:val="24"/>
        </w:rPr>
        <w:t>aqui</w:t>
      </w:r>
      <w:r w:rsidR="00224E00">
        <w:rPr>
          <w:rStyle w:val="Hyperlink"/>
          <w:rFonts w:ascii="Exo" w:hAnsi="Exo"/>
          <w:sz w:val="24"/>
          <w:szCs w:val="24"/>
        </w:rPr>
        <w:fldChar w:fldCharType="end"/>
      </w:r>
      <w:commentRangeEnd w:id="14"/>
      <w:r w:rsidR="00C72A18">
        <w:rPr>
          <w:rStyle w:val="Refdecomentrio"/>
        </w:rPr>
        <w:commentReference w:id="14"/>
      </w:r>
      <w:r w:rsidR="00180CCA">
        <w:rPr>
          <w:rFonts w:ascii="Exo" w:hAnsi="Exo"/>
          <w:sz w:val="24"/>
          <w:szCs w:val="24"/>
        </w:rPr>
        <w:t>.</w:t>
      </w:r>
      <w:r w:rsidR="00901191">
        <w:rPr>
          <w:rFonts w:ascii="Exo" w:hAnsi="Exo"/>
          <w:b/>
          <w:bCs/>
        </w:rPr>
        <w:br w:type="page"/>
      </w:r>
    </w:p>
    <w:p w14:paraId="393A9936" w14:textId="062C7A6C" w:rsidR="00666086" w:rsidRPr="00C72A18" w:rsidRDefault="00666086" w:rsidP="00901191">
      <w:pPr>
        <w:pStyle w:val="Ttulo1"/>
        <w:spacing w:after="200" w:line="360" w:lineRule="auto"/>
        <w:jc w:val="center"/>
        <w:rPr>
          <w:rFonts w:ascii="Amsi Pro SemiBold" w:hAnsi="Amsi Pro SemiBold"/>
          <w:b/>
          <w:bCs/>
          <w:color w:val="auto"/>
          <w:lang w:val="en-US"/>
        </w:rPr>
      </w:pPr>
      <w:bookmarkStart w:id="15" w:name="_Toc188974605"/>
      <w:r w:rsidRPr="00C72A18">
        <w:rPr>
          <w:rFonts w:ascii="Amsi Pro SemiBold" w:hAnsi="Amsi Pro SemiBold"/>
          <w:b/>
          <w:bCs/>
          <w:color w:val="auto"/>
          <w:lang w:val="en-US"/>
        </w:rPr>
        <w:lastRenderedPageBreak/>
        <w:t>Referências</w:t>
      </w:r>
      <w:bookmarkEnd w:id="15"/>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46DA4EFB"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1. </w:t>
          </w:r>
          <w:r w:rsidRPr="00C72A18">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4014DE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2. </w:t>
          </w:r>
          <w:r w:rsidRPr="00C72A18">
            <w:rPr>
              <w:rFonts w:ascii="Amsi Pro SemiBold" w:eastAsia="Times New Roman" w:hAnsi="Amsi Pro SemiBold"/>
              <w:color w:val="000000"/>
              <w:sz w:val="20"/>
              <w:szCs w:val="20"/>
              <w:lang w:val="en-US"/>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7BA232F9"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3. </w:t>
          </w:r>
          <w:r w:rsidRPr="00C72A18">
            <w:rPr>
              <w:rFonts w:ascii="Amsi Pro SemiBold" w:eastAsia="Times New Roman" w:hAnsi="Amsi Pro SemiBold"/>
              <w:color w:val="000000"/>
              <w:sz w:val="20"/>
              <w:szCs w:val="20"/>
              <w:lang w:val="en-US"/>
            </w:rPr>
            <w:tab/>
            <w:t>Rees GH, James R, Samadashvili L, Scotter C. Are sustainable health workforces possible? Issues and a possible remedy. Sustainability. 2023;15(4):3596. doi: 10.3390/su15043596.</w:t>
          </w:r>
        </w:p>
        <w:p w14:paraId="188A8155"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4. </w:t>
          </w:r>
          <w:r w:rsidRPr="00C72A18">
            <w:rPr>
              <w:rFonts w:ascii="Amsi Pro SemiBold" w:eastAsia="Times New Roman" w:hAnsi="Amsi Pro SemiBold"/>
              <w:color w:val="000000"/>
              <w:sz w:val="20"/>
              <w:szCs w:val="20"/>
              <w:lang w:val="en-US"/>
            </w:rPr>
            <w:tab/>
            <w:t>Organização Pan-Americana da Saúde. Contas Nacionais da Força de Trabalho em Saúde: Um Manual. Brasília: OPAS; 2020.</w:t>
          </w:r>
        </w:p>
        <w:p w14:paraId="14904B8F" w14:textId="77777777" w:rsidR="00901191"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5. </w:t>
          </w:r>
          <w:r w:rsidRPr="00C72A18">
            <w:rPr>
              <w:rFonts w:ascii="Amsi Pro SemiBold" w:eastAsia="Times New Roman" w:hAnsi="Amsi Pro SemiBold"/>
              <w:color w:val="000000"/>
              <w:sz w:val="20"/>
              <w:szCs w:val="20"/>
              <w:lang w:val="en-US"/>
            </w:rPr>
            <w:tab/>
            <w:t>Ministério da Saúde. Indicadores de gestão do trabalho em saúde: material de apoio para o Programa de Qualificação e Estruturação da Gestão do Trabalho e da Educação no SUS - ProgeSUS. Brasília: Editora MS; 2007.</w:t>
          </w:r>
        </w:p>
        <w:p w14:paraId="43E7215D" w14:textId="77777777" w:rsidR="00AA39BC" w:rsidRPr="00C72A18" w:rsidRDefault="00901191"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 xml:space="preserve">6. </w:t>
          </w:r>
          <w:r w:rsidRPr="00C72A18">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34B05242"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7.</w:t>
          </w:r>
          <w:r w:rsidRPr="00C72A18">
            <w:rPr>
              <w:rFonts w:ascii="Amsi Pro SemiBold" w:eastAsia="Times New Roman" w:hAnsi="Amsi Pro SemiBold"/>
              <w:color w:val="000000"/>
              <w:sz w:val="20"/>
              <w:szCs w:val="20"/>
              <w:lang w:val="en-US"/>
            </w:rPr>
            <w:tab/>
            <w:t>Assis MMA, Villa TCS, Nascimento MAA. Acesso aos serviços de saúde: uma possibilidade a ser construída na prática. Cien Saude Colet. 2003;8:815-23.</w:t>
          </w:r>
        </w:p>
        <w:p w14:paraId="511CB45A"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8.</w:t>
          </w:r>
          <w:r w:rsidRPr="00C72A18">
            <w:rPr>
              <w:rFonts w:ascii="Amsi Pro SemiBold" w:eastAsia="Times New Roman" w:hAnsi="Amsi Pro SemiBold"/>
              <w:color w:val="000000"/>
              <w:sz w:val="20"/>
              <w:szCs w:val="20"/>
              <w:lang w:val="en-US"/>
            </w:rPr>
            <w:tab/>
            <w:t>Viegas APB, Carmo RF, Luz ZMP. Fatores que influenciam o acesso aos serviços de saúde na visão de profissionais e usuários de uma unidade básica de referência. Saude Soc. 2015;24(1):100-12.</w:t>
          </w:r>
        </w:p>
        <w:p w14:paraId="4FABCBA8" w14:textId="77777777" w:rsidR="00AA39BC"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9.</w:t>
          </w:r>
          <w:r w:rsidRPr="00C72A18">
            <w:rPr>
              <w:rFonts w:ascii="Amsi Pro SemiBold" w:eastAsia="Times New Roman" w:hAnsi="Amsi Pro SemiBold"/>
              <w:color w:val="000000"/>
              <w:sz w:val="20"/>
              <w:szCs w:val="20"/>
              <w:lang w:val="en-US"/>
            </w:rPr>
            <w:tab/>
            <w:t>Viacava F, Oliveira RAD, Carvalho CDC, Laguardia J, Bellido JG. SUS: oferta, acesso e utilização de serviços de saúde nos últimos 30 anos. Cien Saude Colet. 2018;23:1751-62.</w:t>
          </w:r>
        </w:p>
        <w:p w14:paraId="1AD0438A" w14:textId="0CB0DF0D" w:rsidR="0078205E" w:rsidRPr="00C72A18" w:rsidRDefault="00AA39BC" w:rsidP="00C72A18">
          <w:pPr>
            <w:autoSpaceDE w:val="0"/>
            <w:autoSpaceDN w:val="0"/>
            <w:ind w:hanging="640"/>
            <w:jc w:val="both"/>
            <w:divId w:val="344209817"/>
            <w:rPr>
              <w:rFonts w:ascii="Amsi Pro SemiBold" w:eastAsia="Times New Roman" w:hAnsi="Amsi Pro SemiBold"/>
              <w:color w:val="000000"/>
              <w:sz w:val="20"/>
              <w:szCs w:val="20"/>
              <w:lang w:val="en-US"/>
            </w:rPr>
          </w:pPr>
          <w:r w:rsidRPr="00C72A18">
            <w:rPr>
              <w:rFonts w:ascii="Amsi Pro SemiBold" w:eastAsia="Times New Roman" w:hAnsi="Amsi Pro SemiBold"/>
              <w:color w:val="000000"/>
              <w:sz w:val="20"/>
              <w:szCs w:val="20"/>
              <w:lang w:val="en-US"/>
            </w:rPr>
            <w:t>10.</w:t>
          </w:r>
          <w:r w:rsidRPr="00C72A18">
            <w:rPr>
              <w:rFonts w:ascii="Amsi Pro SemiBold" w:eastAsia="Times New Roman" w:hAnsi="Amsi Pro SemiBold"/>
              <w:color w:val="000000"/>
              <w:sz w:val="20"/>
              <w:szCs w:val="20"/>
              <w:lang w:val="en-US"/>
            </w:rPr>
            <w:tab/>
            <w:t>Silva ZP, Ribeiro MCSA, Barata RB, Almeida MF. Perfil sociodemográfico e padrão de utilização dos serviços de saúde do Sistema Único de Saúde (SUS), 2003-2008. Cien Saude Colet. 2011;16:3807-16.</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98316B">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ENRIQUE RIBEIRO DA SILVEIRA" w:date="2025-03-06T10:57:00Z" w:initials="HRDS">
    <w:p w14:paraId="64F43235" w14:textId="0F8A0B87" w:rsidR="00C72A18" w:rsidRDefault="00C72A18">
      <w:pPr>
        <w:pStyle w:val="Textodecomentrio"/>
      </w:pPr>
      <w:r>
        <w:rPr>
          <w:rStyle w:val="Refdecomentrio"/>
        </w:rPr>
        <w:annotationRef/>
      </w:r>
      <w:r>
        <w:rPr>
          <w:rStyle w:val="Refdecomentrio"/>
        </w:rPr>
        <w:annotationRef/>
      </w:r>
      <w:r>
        <w:t>Trocar fonte dentro do quadro</w:t>
      </w:r>
    </w:p>
  </w:comment>
  <w:comment w:id="14" w:author="HENRIQUE RIBEIRO DA SILVEIRA" w:date="2025-03-06T10:59:00Z" w:initials="HRDS">
    <w:p w14:paraId="05CA9B8A" w14:textId="43B04D14" w:rsidR="00C72A18" w:rsidRDefault="00C72A18">
      <w:pPr>
        <w:pStyle w:val="Textodecomentrio"/>
      </w:pPr>
      <w:r>
        <w:rPr>
          <w:rStyle w:val="Refdecomentrio"/>
        </w:rPr>
        <w:annotationRef/>
      </w:r>
      <w:r>
        <w:rPr>
          <w:rStyle w:val="Refdecomentrio"/>
        </w:rPr>
        <w:annotationRef/>
      </w:r>
      <w:r>
        <w:t>Trocar fonte do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F43235" w15:done="0"/>
  <w15:commentEx w15:paraId="05CA9B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73FE15" w16cex:dateUtc="2025-03-06T13:57:00Z"/>
  <w16cex:commentExtensible w16cex:durableId="2B73FE9F" w16cex:dateUtc="2025-03-06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F43235" w16cid:durableId="2B73FE15"/>
  <w16cid:commentId w16cid:paraId="05CA9B8A" w16cid:durableId="2B73FE9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1B36E" w14:textId="77777777" w:rsidR="00A81466" w:rsidRDefault="00A81466" w:rsidP="0078205E">
      <w:pPr>
        <w:spacing w:after="0" w:line="240" w:lineRule="auto"/>
      </w:pPr>
      <w:r>
        <w:separator/>
      </w:r>
    </w:p>
  </w:endnote>
  <w:endnote w:type="continuationSeparator" w:id="0">
    <w:p w14:paraId="40B64B56" w14:textId="77777777" w:rsidR="00A81466" w:rsidRDefault="00A81466"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EE1839" w:rsidRPr="00EE1839">
      <w:rPr>
        <w:rFonts w:ascii="Amsi Pro Thin" w:eastAsiaTheme="minorEastAsia" w:hAnsi="Amsi Pro Thin"/>
        <w:b/>
        <w:bCs/>
        <w:noProof/>
        <w:color w:val="2C3864"/>
        <w:sz w:val="20"/>
        <w:szCs w:val="20"/>
      </w:rPr>
      <w:t>5</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53CD9" w14:textId="77777777" w:rsidR="00A81466" w:rsidRDefault="00A81466" w:rsidP="0078205E">
      <w:pPr>
        <w:spacing w:after="0" w:line="240" w:lineRule="auto"/>
      </w:pPr>
      <w:r>
        <w:separator/>
      </w:r>
    </w:p>
  </w:footnote>
  <w:footnote w:type="continuationSeparator" w:id="0">
    <w:p w14:paraId="04A6842D" w14:textId="77777777" w:rsidR="00A81466" w:rsidRDefault="00A81466"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B1590A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03F2F"/>
    <w:multiLevelType w:val="hybridMultilevel"/>
    <w:tmpl w:val="3CC0FE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7841FE6"/>
    <w:multiLevelType w:val="hybridMultilevel"/>
    <w:tmpl w:val="1C181E18"/>
    <w:lvl w:ilvl="0" w:tplc="6A34D5A8">
      <w:numFmt w:val="bullet"/>
      <w:lvlText w:val="•"/>
      <w:lvlJc w:val="left"/>
      <w:pPr>
        <w:ind w:left="1065" w:hanging="705"/>
      </w:pPr>
      <w:rPr>
        <w:rFonts w:ascii="Exo" w:eastAsiaTheme="minorHAnsi" w:hAnsi="Exo"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73430"/>
    <w:multiLevelType w:val="hybridMultilevel"/>
    <w:tmpl w:val="856AC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1"/>
  </w:num>
  <w:num w:numId="5">
    <w:abstractNumId w:val="4"/>
  </w:num>
  <w:num w:numId="6">
    <w:abstractNumId w:val="6"/>
  </w:num>
  <w:num w:numId="7">
    <w:abstractNumId w:val="7"/>
  </w:num>
  <w:num w:numId="8">
    <w:abstractNumId w:val="2"/>
  </w:num>
  <w:num w:numId="9">
    <w:abstractNumId w:val="9"/>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70E8E"/>
    <w:rsid w:val="000E28D6"/>
    <w:rsid w:val="001076A5"/>
    <w:rsid w:val="00120708"/>
    <w:rsid w:val="00120CD9"/>
    <w:rsid w:val="001229AD"/>
    <w:rsid w:val="001239B3"/>
    <w:rsid w:val="00180CCA"/>
    <w:rsid w:val="001870C7"/>
    <w:rsid w:val="0019536E"/>
    <w:rsid w:val="001D0EE0"/>
    <w:rsid w:val="00224E00"/>
    <w:rsid w:val="00227722"/>
    <w:rsid w:val="00253EE3"/>
    <w:rsid w:val="00255C97"/>
    <w:rsid w:val="002826EF"/>
    <w:rsid w:val="002B2ADA"/>
    <w:rsid w:val="002B3BF6"/>
    <w:rsid w:val="002B3F2A"/>
    <w:rsid w:val="002D5D78"/>
    <w:rsid w:val="00330060"/>
    <w:rsid w:val="00376763"/>
    <w:rsid w:val="00381945"/>
    <w:rsid w:val="00383CBD"/>
    <w:rsid w:val="003867B5"/>
    <w:rsid w:val="003B4F66"/>
    <w:rsid w:val="003D1894"/>
    <w:rsid w:val="003E43DE"/>
    <w:rsid w:val="003F6595"/>
    <w:rsid w:val="00454E1C"/>
    <w:rsid w:val="00475655"/>
    <w:rsid w:val="00496AA8"/>
    <w:rsid w:val="004A3585"/>
    <w:rsid w:val="004B486F"/>
    <w:rsid w:val="004C446E"/>
    <w:rsid w:val="004C52AF"/>
    <w:rsid w:val="004E0F3E"/>
    <w:rsid w:val="004F2229"/>
    <w:rsid w:val="0051118D"/>
    <w:rsid w:val="00537021"/>
    <w:rsid w:val="00560865"/>
    <w:rsid w:val="005C3030"/>
    <w:rsid w:val="005D48C1"/>
    <w:rsid w:val="005D743F"/>
    <w:rsid w:val="0060775C"/>
    <w:rsid w:val="0062688D"/>
    <w:rsid w:val="006447AB"/>
    <w:rsid w:val="00666086"/>
    <w:rsid w:val="00667927"/>
    <w:rsid w:val="0067139C"/>
    <w:rsid w:val="006C724A"/>
    <w:rsid w:val="006E0F33"/>
    <w:rsid w:val="00727091"/>
    <w:rsid w:val="007633D1"/>
    <w:rsid w:val="0076462F"/>
    <w:rsid w:val="0078205E"/>
    <w:rsid w:val="007850FB"/>
    <w:rsid w:val="00787BCB"/>
    <w:rsid w:val="007D79D2"/>
    <w:rsid w:val="00814305"/>
    <w:rsid w:val="008B03A0"/>
    <w:rsid w:val="0090118B"/>
    <w:rsid w:val="00901191"/>
    <w:rsid w:val="0092476F"/>
    <w:rsid w:val="00931C90"/>
    <w:rsid w:val="00946D11"/>
    <w:rsid w:val="00961815"/>
    <w:rsid w:val="0098316B"/>
    <w:rsid w:val="009C3FA1"/>
    <w:rsid w:val="009E5CEE"/>
    <w:rsid w:val="009F317F"/>
    <w:rsid w:val="00A154DD"/>
    <w:rsid w:val="00A442E3"/>
    <w:rsid w:val="00A6050A"/>
    <w:rsid w:val="00A80BE7"/>
    <w:rsid w:val="00A81466"/>
    <w:rsid w:val="00A92A31"/>
    <w:rsid w:val="00AA39BC"/>
    <w:rsid w:val="00AB1250"/>
    <w:rsid w:val="00B13018"/>
    <w:rsid w:val="00B17EE0"/>
    <w:rsid w:val="00B301AA"/>
    <w:rsid w:val="00B55CBE"/>
    <w:rsid w:val="00B8537D"/>
    <w:rsid w:val="00BE57F7"/>
    <w:rsid w:val="00C05C2B"/>
    <w:rsid w:val="00C567EB"/>
    <w:rsid w:val="00C653E7"/>
    <w:rsid w:val="00C72A18"/>
    <w:rsid w:val="00C94923"/>
    <w:rsid w:val="00CA4CA1"/>
    <w:rsid w:val="00CD12BF"/>
    <w:rsid w:val="00D07984"/>
    <w:rsid w:val="00D22860"/>
    <w:rsid w:val="00D24869"/>
    <w:rsid w:val="00D304B2"/>
    <w:rsid w:val="00D36EEF"/>
    <w:rsid w:val="00D37E3F"/>
    <w:rsid w:val="00D660A8"/>
    <w:rsid w:val="00D7294F"/>
    <w:rsid w:val="00D94AD2"/>
    <w:rsid w:val="00DE09B8"/>
    <w:rsid w:val="00E01518"/>
    <w:rsid w:val="00E22171"/>
    <w:rsid w:val="00E4138E"/>
    <w:rsid w:val="00E47210"/>
    <w:rsid w:val="00E72E2A"/>
    <w:rsid w:val="00EB757B"/>
    <w:rsid w:val="00EE1839"/>
    <w:rsid w:val="00EF4F2C"/>
    <w:rsid w:val="00F0420A"/>
    <w:rsid w:val="00F7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DE09B8"/>
    <w:pPr>
      <w:spacing w:after="0" w:line="240" w:lineRule="auto"/>
    </w:pPr>
  </w:style>
  <w:style w:type="paragraph" w:styleId="Textodebalo">
    <w:name w:val="Balloon Text"/>
    <w:basedOn w:val="Normal"/>
    <w:link w:val="TextodebaloChar"/>
    <w:uiPriority w:val="99"/>
    <w:semiHidden/>
    <w:unhideWhenUsed/>
    <w:rsid w:val="00EE183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E1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488639629">
              <w:marLeft w:val="0"/>
              <w:marRight w:val="0"/>
              <w:marTop w:val="0"/>
              <w:marBottom w:val="0"/>
              <w:divBdr>
                <w:top w:val="none" w:sz="0" w:space="0" w:color="auto"/>
                <w:left w:val="none" w:sz="0" w:space="0" w:color="auto"/>
                <w:bottom w:val="none" w:sz="0" w:space="0" w:color="auto"/>
                <w:right w:val="none" w:sz="0" w:space="0" w:color="auto"/>
              </w:divBdr>
              <w:divsChild>
                <w:div w:id="856120500">
                  <w:marLeft w:val="0"/>
                  <w:marRight w:val="0"/>
                  <w:marTop w:val="0"/>
                  <w:marBottom w:val="0"/>
                  <w:divBdr>
                    <w:top w:val="none" w:sz="0" w:space="0" w:color="auto"/>
                    <w:left w:val="none" w:sz="0" w:space="0" w:color="auto"/>
                    <w:bottom w:val="none" w:sz="0" w:space="0" w:color="auto"/>
                    <w:right w:val="none" w:sz="0" w:space="0" w:color="auto"/>
                  </w:divBdr>
                  <w:divsChild>
                    <w:div w:id="5335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9027">
              <w:marLeft w:val="0"/>
              <w:marRight w:val="0"/>
              <w:marTop w:val="0"/>
              <w:marBottom w:val="0"/>
              <w:divBdr>
                <w:top w:val="none" w:sz="0" w:space="0" w:color="auto"/>
                <w:left w:val="none" w:sz="0" w:space="0" w:color="auto"/>
                <w:bottom w:val="none" w:sz="0" w:space="0" w:color="auto"/>
                <w:right w:val="none" w:sz="0" w:space="0" w:color="auto"/>
              </w:divBdr>
              <w:divsChild>
                <w:div w:id="1381855744">
                  <w:marLeft w:val="0"/>
                  <w:marRight w:val="0"/>
                  <w:marTop w:val="0"/>
                  <w:marBottom w:val="0"/>
                  <w:divBdr>
                    <w:top w:val="none" w:sz="0" w:space="0" w:color="auto"/>
                    <w:left w:val="none" w:sz="0" w:space="0" w:color="auto"/>
                    <w:bottom w:val="none" w:sz="0" w:space="0" w:color="auto"/>
                    <w:right w:val="none" w:sz="0" w:space="0" w:color="auto"/>
                  </w:divBdr>
                  <w:divsChild>
                    <w:div w:id="1971596049">
                      <w:marLeft w:val="0"/>
                      <w:marRight w:val="0"/>
                      <w:marTop w:val="0"/>
                      <w:marBottom w:val="0"/>
                      <w:divBdr>
                        <w:top w:val="none" w:sz="0" w:space="0" w:color="auto"/>
                        <w:left w:val="none" w:sz="0" w:space="0" w:color="auto"/>
                        <w:bottom w:val="none" w:sz="0" w:space="0" w:color="auto"/>
                        <w:right w:val="none" w:sz="0" w:space="0" w:color="auto"/>
                      </w:divBdr>
                      <w:divsChild>
                        <w:div w:id="1401563158">
                          <w:marLeft w:val="0"/>
                          <w:marRight w:val="0"/>
                          <w:marTop w:val="0"/>
                          <w:marBottom w:val="0"/>
                          <w:divBdr>
                            <w:top w:val="none" w:sz="0" w:space="0" w:color="auto"/>
                            <w:left w:val="none" w:sz="0" w:space="0" w:color="auto"/>
                            <w:bottom w:val="none" w:sz="0" w:space="0" w:color="auto"/>
                            <w:right w:val="none" w:sz="0" w:space="0" w:color="auto"/>
                          </w:divBdr>
                          <w:divsChild>
                            <w:div w:id="9936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91938">
              <w:marLeft w:val="0"/>
              <w:marRight w:val="0"/>
              <w:marTop w:val="0"/>
              <w:marBottom w:val="0"/>
              <w:divBdr>
                <w:top w:val="none" w:sz="0" w:space="0" w:color="auto"/>
                <w:left w:val="none" w:sz="0" w:space="0" w:color="auto"/>
                <w:bottom w:val="none" w:sz="0" w:space="0" w:color="auto"/>
                <w:right w:val="none" w:sz="0" w:space="0" w:color="auto"/>
              </w:divBdr>
              <w:divsChild>
                <w:div w:id="1136332672">
                  <w:marLeft w:val="0"/>
                  <w:marRight w:val="0"/>
                  <w:marTop w:val="0"/>
                  <w:marBottom w:val="0"/>
                  <w:divBdr>
                    <w:top w:val="none" w:sz="0" w:space="0" w:color="auto"/>
                    <w:left w:val="none" w:sz="0" w:space="0" w:color="auto"/>
                    <w:bottom w:val="none" w:sz="0" w:space="0" w:color="auto"/>
                    <w:right w:val="none" w:sz="0" w:space="0" w:color="auto"/>
                  </w:divBdr>
                  <w:divsChild>
                    <w:div w:id="87380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76878">
              <w:marLeft w:val="0"/>
              <w:marRight w:val="0"/>
              <w:marTop w:val="0"/>
              <w:marBottom w:val="0"/>
              <w:divBdr>
                <w:top w:val="none" w:sz="0" w:space="0" w:color="auto"/>
                <w:left w:val="none" w:sz="0" w:space="0" w:color="auto"/>
                <w:bottom w:val="none" w:sz="0" w:space="0" w:color="auto"/>
                <w:right w:val="none" w:sz="0" w:space="0" w:color="auto"/>
              </w:divBdr>
              <w:divsChild>
                <w:div w:id="1268344358">
                  <w:marLeft w:val="0"/>
                  <w:marRight w:val="0"/>
                  <w:marTop w:val="0"/>
                  <w:marBottom w:val="0"/>
                  <w:divBdr>
                    <w:top w:val="none" w:sz="0" w:space="0" w:color="auto"/>
                    <w:left w:val="none" w:sz="0" w:space="0" w:color="auto"/>
                    <w:bottom w:val="none" w:sz="0" w:space="0" w:color="auto"/>
                    <w:right w:val="none" w:sz="0" w:space="0" w:color="auto"/>
                  </w:divBdr>
                  <w:divsChild>
                    <w:div w:id="1254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13">
              <w:marLeft w:val="0"/>
              <w:marRight w:val="0"/>
              <w:marTop w:val="0"/>
              <w:marBottom w:val="0"/>
              <w:divBdr>
                <w:top w:val="none" w:sz="0" w:space="0" w:color="auto"/>
                <w:left w:val="none" w:sz="0" w:space="0" w:color="auto"/>
                <w:bottom w:val="none" w:sz="0" w:space="0" w:color="auto"/>
                <w:right w:val="none" w:sz="0" w:space="0" w:color="auto"/>
              </w:divBdr>
              <w:divsChild>
                <w:div w:id="536820879">
                  <w:marLeft w:val="0"/>
                  <w:marRight w:val="0"/>
                  <w:marTop w:val="0"/>
                  <w:marBottom w:val="0"/>
                  <w:divBdr>
                    <w:top w:val="none" w:sz="0" w:space="0" w:color="auto"/>
                    <w:left w:val="none" w:sz="0" w:space="0" w:color="auto"/>
                    <w:bottom w:val="none" w:sz="0" w:space="0" w:color="auto"/>
                    <w:right w:val="none" w:sz="0" w:space="0" w:color="auto"/>
                  </w:divBdr>
                  <w:divsChild>
                    <w:div w:id="16760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4553">
              <w:marLeft w:val="0"/>
              <w:marRight w:val="0"/>
              <w:marTop w:val="0"/>
              <w:marBottom w:val="0"/>
              <w:divBdr>
                <w:top w:val="none" w:sz="0" w:space="0" w:color="auto"/>
                <w:left w:val="none" w:sz="0" w:space="0" w:color="auto"/>
                <w:bottom w:val="none" w:sz="0" w:space="0" w:color="auto"/>
                <w:right w:val="none" w:sz="0" w:space="0" w:color="auto"/>
              </w:divBdr>
              <w:divsChild>
                <w:div w:id="978802601">
                  <w:marLeft w:val="0"/>
                  <w:marRight w:val="0"/>
                  <w:marTop w:val="0"/>
                  <w:marBottom w:val="0"/>
                  <w:divBdr>
                    <w:top w:val="none" w:sz="0" w:space="0" w:color="auto"/>
                    <w:left w:val="none" w:sz="0" w:space="0" w:color="auto"/>
                    <w:bottom w:val="none" w:sz="0" w:space="0" w:color="auto"/>
                    <w:right w:val="none" w:sz="0" w:space="0" w:color="auto"/>
                  </w:divBdr>
                  <w:divsChild>
                    <w:div w:id="3756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201940952">
      <w:bodyDiv w:val="1"/>
      <w:marLeft w:val="0"/>
      <w:marRight w:val="0"/>
      <w:marTop w:val="0"/>
      <w:marBottom w:val="0"/>
      <w:divBdr>
        <w:top w:val="none" w:sz="0" w:space="0" w:color="auto"/>
        <w:left w:val="none" w:sz="0" w:space="0" w:color="auto"/>
        <w:bottom w:val="none" w:sz="0" w:space="0" w:color="auto"/>
        <w:right w:val="none" w:sz="0" w:space="0" w:color="auto"/>
      </w:divBdr>
      <w:divsChild>
        <w:div w:id="1658727394">
          <w:marLeft w:val="0"/>
          <w:marRight w:val="0"/>
          <w:marTop w:val="0"/>
          <w:marBottom w:val="0"/>
          <w:divBdr>
            <w:top w:val="none" w:sz="0" w:space="0" w:color="auto"/>
            <w:left w:val="none" w:sz="0" w:space="0" w:color="auto"/>
            <w:bottom w:val="none" w:sz="0" w:space="0" w:color="auto"/>
            <w:right w:val="none" w:sz="0" w:space="0" w:color="auto"/>
          </w:divBdr>
          <w:divsChild>
            <w:div w:id="1515413116">
              <w:marLeft w:val="0"/>
              <w:marRight w:val="0"/>
              <w:marTop w:val="0"/>
              <w:marBottom w:val="0"/>
              <w:divBdr>
                <w:top w:val="none" w:sz="0" w:space="0" w:color="auto"/>
                <w:left w:val="none" w:sz="0" w:space="0" w:color="auto"/>
                <w:bottom w:val="none" w:sz="0" w:space="0" w:color="auto"/>
                <w:right w:val="none" w:sz="0" w:space="0" w:color="auto"/>
              </w:divBdr>
              <w:divsChild>
                <w:div w:id="90599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941106">
      <w:bodyDiv w:val="1"/>
      <w:marLeft w:val="0"/>
      <w:marRight w:val="0"/>
      <w:marTop w:val="0"/>
      <w:marBottom w:val="0"/>
      <w:divBdr>
        <w:top w:val="none" w:sz="0" w:space="0" w:color="auto"/>
        <w:left w:val="none" w:sz="0" w:space="0" w:color="auto"/>
        <w:bottom w:val="none" w:sz="0" w:space="0" w:color="auto"/>
        <w:right w:val="none" w:sz="0" w:space="0" w:color="auto"/>
      </w:divBdr>
      <w:divsChild>
        <w:div w:id="654188828">
          <w:marLeft w:val="0"/>
          <w:marRight w:val="0"/>
          <w:marTop w:val="0"/>
          <w:marBottom w:val="0"/>
          <w:divBdr>
            <w:top w:val="none" w:sz="0" w:space="0" w:color="auto"/>
            <w:left w:val="none" w:sz="0" w:space="0" w:color="auto"/>
            <w:bottom w:val="none" w:sz="0" w:space="0" w:color="auto"/>
            <w:right w:val="none" w:sz="0" w:space="0" w:color="auto"/>
          </w:divBdr>
        </w:div>
        <w:div w:id="1017849656">
          <w:marLeft w:val="0"/>
          <w:marRight w:val="0"/>
          <w:marTop w:val="0"/>
          <w:marBottom w:val="0"/>
          <w:divBdr>
            <w:top w:val="none" w:sz="0" w:space="0" w:color="auto"/>
            <w:left w:val="none" w:sz="0" w:space="0" w:color="auto"/>
            <w:bottom w:val="none" w:sz="0" w:space="0" w:color="auto"/>
            <w:right w:val="none" w:sz="0" w:space="0" w:color="auto"/>
          </w:divBdr>
        </w:div>
      </w:divsChild>
    </w:div>
    <w:div w:id="323238599">
      <w:bodyDiv w:val="1"/>
      <w:marLeft w:val="0"/>
      <w:marRight w:val="0"/>
      <w:marTop w:val="0"/>
      <w:marBottom w:val="0"/>
      <w:divBdr>
        <w:top w:val="none" w:sz="0" w:space="0" w:color="auto"/>
        <w:left w:val="none" w:sz="0" w:space="0" w:color="auto"/>
        <w:bottom w:val="none" w:sz="0" w:space="0" w:color="auto"/>
        <w:right w:val="none" w:sz="0" w:space="0" w:color="auto"/>
      </w:divBdr>
      <w:divsChild>
        <w:div w:id="1627278905">
          <w:marLeft w:val="0"/>
          <w:marRight w:val="0"/>
          <w:marTop w:val="0"/>
          <w:marBottom w:val="0"/>
          <w:divBdr>
            <w:top w:val="none" w:sz="0" w:space="0" w:color="auto"/>
            <w:left w:val="none" w:sz="0" w:space="0" w:color="auto"/>
            <w:bottom w:val="none" w:sz="0" w:space="0" w:color="auto"/>
            <w:right w:val="none" w:sz="0" w:space="0" w:color="auto"/>
          </w:divBdr>
          <w:divsChild>
            <w:div w:id="9074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0822">
      <w:bodyDiv w:val="1"/>
      <w:marLeft w:val="0"/>
      <w:marRight w:val="0"/>
      <w:marTop w:val="0"/>
      <w:marBottom w:val="0"/>
      <w:divBdr>
        <w:top w:val="none" w:sz="0" w:space="0" w:color="auto"/>
        <w:left w:val="none" w:sz="0" w:space="0" w:color="auto"/>
        <w:bottom w:val="none" w:sz="0" w:space="0" w:color="auto"/>
        <w:right w:val="none" w:sz="0" w:space="0" w:color="auto"/>
      </w:divBdr>
      <w:divsChild>
        <w:div w:id="913128480">
          <w:marLeft w:val="0"/>
          <w:marRight w:val="0"/>
          <w:marTop w:val="0"/>
          <w:marBottom w:val="0"/>
          <w:divBdr>
            <w:top w:val="none" w:sz="0" w:space="0" w:color="auto"/>
            <w:left w:val="none" w:sz="0" w:space="0" w:color="auto"/>
            <w:bottom w:val="none" w:sz="0" w:space="0" w:color="auto"/>
            <w:right w:val="none" w:sz="0" w:space="0" w:color="auto"/>
          </w:divBdr>
        </w:div>
        <w:div w:id="579559089">
          <w:marLeft w:val="0"/>
          <w:marRight w:val="0"/>
          <w:marTop w:val="0"/>
          <w:marBottom w:val="0"/>
          <w:divBdr>
            <w:top w:val="none" w:sz="0" w:space="0" w:color="auto"/>
            <w:left w:val="none" w:sz="0" w:space="0" w:color="auto"/>
            <w:bottom w:val="none" w:sz="0" w:space="0" w:color="auto"/>
            <w:right w:val="none" w:sz="0" w:space="0" w:color="auto"/>
          </w:divBdr>
        </w:div>
      </w:divsChild>
    </w:div>
    <w:div w:id="1199273700">
      <w:bodyDiv w:val="1"/>
      <w:marLeft w:val="0"/>
      <w:marRight w:val="0"/>
      <w:marTop w:val="0"/>
      <w:marBottom w:val="0"/>
      <w:divBdr>
        <w:top w:val="none" w:sz="0" w:space="0" w:color="auto"/>
        <w:left w:val="none" w:sz="0" w:space="0" w:color="auto"/>
        <w:bottom w:val="none" w:sz="0" w:space="0" w:color="auto"/>
        <w:right w:val="none" w:sz="0" w:space="0" w:color="auto"/>
      </w:divBdr>
    </w:div>
    <w:div w:id="1261721759">
      <w:bodyDiv w:val="1"/>
      <w:marLeft w:val="0"/>
      <w:marRight w:val="0"/>
      <w:marTop w:val="0"/>
      <w:marBottom w:val="0"/>
      <w:divBdr>
        <w:top w:val="none" w:sz="0" w:space="0" w:color="auto"/>
        <w:left w:val="none" w:sz="0" w:space="0" w:color="auto"/>
        <w:bottom w:val="none" w:sz="0" w:space="0" w:color="auto"/>
        <w:right w:val="none" w:sz="0" w:space="0" w:color="auto"/>
      </w:divBdr>
      <w:divsChild>
        <w:div w:id="2100250573">
          <w:marLeft w:val="0"/>
          <w:marRight w:val="0"/>
          <w:marTop w:val="0"/>
          <w:marBottom w:val="0"/>
          <w:divBdr>
            <w:top w:val="none" w:sz="0" w:space="0" w:color="auto"/>
            <w:left w:val="none" w:sz="0" w:space="0" w:color="auto"/>
            <w:bottom w:val="none" w:sz="0" w:space="0" w:color="auto"/>
            <w:right w:val="none" w:sz="0" w:space="0" w:color="auto"/>
          </w:divBdr>
        </w:div>
        <w:div w:id="753818852">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696300533">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3">
          <w:marLeft w:val="0"/>
          <w:marRight w:val="0"/>
          <w:marTop w:val="0"/>
          <w:marBottom w:val="0"/>
          <w:divBdr>
            <w:top w:val="none" w:sz="0" w:space="0" w:color="auto"/>
            <w:left w:val="none" w:sz="0" w:space="0" w:color="auto"/>
            <w:bottom w:val="none" w:sz="0" w:space="0" w:color="auto"/>
            <w:right w:val="none" w:sz="0" w:space="0" w:color="auto"/>
          </w:divBdr>
          <w:divsChild>
            <w:div w:id="14351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841">
      <w:bodyDiv w:val="1"/>
      <w:marLeft w:val="0"/>
      <w:marRight w:val="0"/>
      <w:marTop w:val="0"/>
      <w:marBottom w:val="0"/>
      <w:divBdr>
        <w:top w:val="none" w:sz="0" w:space="0" w:color="auto"/>
        <w:left w:val="none" w:sz="0" w:space="0" w:color="auto"/>
        <w:bottom w:val="none" w:sz="0" w:space="0" w:color="auto"/>
        <w:right w:val="none" w:sz="0" w:space="0" w:color="auto"/>
      </w:divBdr>
      <w:divsChild>
        <w:div w:id="22756054">
          <w:marLeft w:val="0"/>
          <w:marRight w:val="0"/>
          <w:marTop w:val="0"/>
          <w:marBottom w:val="375"/>
          <w:divBdr>
            <w:top w:val="none" w:sz="0" w:space="0" w:color="auto"/>
            <w:left w:val="none" w:sz="0" w:space="0" w:color="auto"/>
            <w:bottom w:val="none" w:sz="0" w:space="0" w:color="auto"/>
            <w:right w:val="none" w:sz="0" w:space="0" w:color="auto"/>
          </w:divBdr>
          <w:divsChild>
            <w:div w:id="1931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29519663">
      <w:bodyDiv w:val="1"/>
      <w:marLeft w:val="0"/>
      <w:marRight w:val="0"/>
      <w:marTop w:val="0"/>
      <w:marBottom w:val="0"/>
      <w:divBdr>
        <w:top w:val="none" w:sz="0" w:space="0" w:color="auto"/>
        <w:left w:val="none" w:sz="0" w:space="0" w:color="auto"/>
        <w:bottom w:val="none" w:sz="0" w:space="0" w:color="auto"/>
        <w:right w:val="none" w:sz="0" w:space="0" w:color="auto"/>
      </w:divBdr>
      <w:divsChild>
        <w:div w:id="1646666391">
          <w:marLeft w:val="0"/>
          <w:marRight w:val="0"/>
          <w:marTop w:val="0"/>
          <w:marBottom w:val="0"/>
          <w:divBdr>
            <w:top w:val="none" w:sz="0" w:space="0" w:color="auto"/>
            <w:left w:val="none" w:sz="0" w:space="0" w:color="auto"/>
            <w:bottom w:val="none" w:sz="0" w:space="0" w:color="auto"/>
            <w:right w:val="none" w:sz="0" w:space="0" w:color="auto"/>
          </w:divBdr>
        </w:div>
        <w:div w:id="388967594">
          <w:marLeft w:val="0"/>
          <w:marRight w:val="0"/>
          <w:marTop w:val="0"/>
          <w:marBottom w:val="0"/>
          <w:divBdr>
            <w:top w:val="none" w:sz="0" w:space="0" w:color="auto"/>
            <w:left w:val="none" w:sz="0" w:space="0" w:color="auto"/>
            <w:bottom w:val="none" w:sz="0" w:space="0" w:color="auto"/>
            <w:right w:val="none" w:sz="0" w:space="0" w:color="auto"/>
          </w:divBdr>
        </w:div>
      </w:divsChild>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diagramData" Target="diagrams/data1.xml"/><Relationship Id="rId23" Type="http://schemas.microsoft.com/office/2011/relationships/people" Target="people.xml"/><Relationship Id="rId10" Type="http://schemas.openxmlformats.org/officeDocument/2006/relationships/image" Target="media/image1.png"/><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fontTable" Target="fontTable.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stabelecimentos_de_sade_por_populaao" TargetMode="External"/><Relationship Id="rId1" Type="http://schemas.openxmlformats.org/officeDocument/2006/relationships/hyperlink" Target="https://github.com/danielppagotto/dimensionamento_m4/blob/main/01_indicadores/08_razao_estabelecimentos/08_razao_estabeleciment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7ED8F86E-8018-4699-AE0D-CD61C3D0B7A2}" type="presOf" srcId="{B28CD35B-00C0-42A5-822F-19B5B45B774D}" destId="{2813FACD-E038-4BC8-A797-FE679AF5926C}" srcOrd="1" destOrd="0" presId="urn:microsoft.com/office/officeart/2005/8/layout/vList4"/>
    <dgm:cxn modelId="{6AD1F84F-9652-4A00-9D66-2CB5E8E6E1B1}"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781DEC8F-87C3-4196-9277-CE51B5F5E226}" type="presOf" srcId="{21ABA1D7-4AD4-466B-960F-92CC591070C1}" destId="{AE6648AC-D572-4AB9-A883-64445D217241}" srcOrd="0" destOrd="0" presId="urn:microsoft.com/office/officeart/2005/8/layout/vList4"/>
    <dgm:cxn modelId="{E2C038A7-8F0E-4A22-A93B-BAFDD93EDC31}" type="presOf" srcId="{BC085E80-1B48-42A7-9691-1C1A4166ED25}" destId="{B135152D-B454-47EA-A74A-8F467C8624E6}" srcOrd="0" destOrd="0" presId="urn:microsoft.com/office/officeart/2005/8/layout/vList4"/>
    <dgm:cxn modelId="{55315BBB-23CF-468D-8A7E-6031DE5239AB}" type="presOf" srcId="{90464B62-12E6-4495-A349-F474B665F994}" destId="{DC051375-BFEC-47C3-8E61-1D2589C1A787}" srcOrd="0" destOrd="0" presId="urn:microsoft.com/office/officeart/2005/8/layout/vList4"/>
    <dgm:cxn modelId="{00C474C1-ADAC-4C56-8E86-3F1B8141CD8F}" type="presOf" srcId="{90464B62-12E6-4495-A349-F474B665F994}" destId="{AA6F2AFC-8D7F-45F9-80CA-30218302A5D3}" srcOrd="1" destOrd="0" presId="urn:microsoft.com/office/officeart/2005/8/layout/vList4"/>
    <dgm:cxn modelId="{90AEBFCF-881E-4393-886F-11E49C0E8151}" type="presOf" srcId="{B28CD35B-00C0-42A5-822F-19B5B45B774D}" destId="{5D1683F8-A5E9-4212-B6CF-EB65A12E1D55}" srcOrd="0" destOrd="0" presId="urn:microsoft.com/office/officeart/2005/8/layout/vList4"/>
    <dgm:cxn modelId="{2D03577B-926C-4A6F-97FF-E59A2290D535}" type="presParOf" srcId="{B135152D-B454-47EA-A74A-8F467C8624E6}" destId="{FBBDE5C2-9D1C-4F0C-9499-F2181DE0081A}" srcOrd="0" destOrd="0" presId="urn:microsoft.com/office/officeart/2005/8/layout/vList4"/>
    <dgm:cxn modelId="{48FA0619-7B14-4962-803C-8344BE300F99}" type="presParOf" srcId="{FBBDE5C2-9D1C-4F0C-9499-F2181DE0081A}" destId="{AE6648AC-D572-4AB9-A883-64445D217241}" srcOrd="0" destOrd="0" presId="urn:microsoft.com/office/officeart/2005/8/layout/vList4"/>
    <dgm:cxn modelId="{6B1FCBA5-912F-4C81-BDAB-B95078FE70E6}" type="presParOf" srcId="{FBBDE5C2-9D1C-4F0C-9499-F2181DE0081A}" destId="{DE71F3A2-0104-409F-9D18-55B26BECF6EC}" srcOrd="1" destOrd="0" presId="urn:microsoft.com/office/officeart/2005/8/layout/vList4"/>
    <dgm:cxn modelId="{4D265E60-2AA0-4668-8B47-4AF4360F0518}" type="presParOf" srcId="{FBBDE5C2-9D1C-4F0C-9499-F2181DE0081A}" destId="{476F8BFF-EB75-48FB-9FD5-0FFB573EE4E4}" srcOrd="2" destOrd="0" presId="urn:microsoft.com/office/officeart/2005/8/layout/vList4"/>
    <dgm:cxn modelId="{346965EE-A4FB-4C6D-89F2-5A31B84AA80F}" type="presParOf" srcId="{B135152D-B454-47EA-A74A-8F467C8624E6}" destId="{853F3EE9-B6EA-4D46-B5F2-383D7708BB7E}" srcOrd="1" destOrd="0" presId="urn:microsoft.com/office/officeart/2005/8/layout/vList4"/>
    <dgm:cxn modelId="{77AD2684-8F66-4FF0-A7FE-FF03998B44AF}" type="presParOf" srcId="{B135152D-B454-47EA-A74A-8F467C8624E6}" destId="{6322F94B-F61C-488F-B7C3-F05119D9D8AE}" srcOrd="2" destOrd="0" presId="urn:microsoft.com/office/officeart/2005/8/layout/vList4"/>
    <dgm:cxn modelId="{A4AF3049-D273-4339-9E9E-C2ECA09C1DFC}" type="presParOf" srcId="{6322F94B-F61C-488F-B7C3-F05119D9D8AE}" destId="{5D1683F8-A5E9-4212-B6CF-EB65A12E1D55}" srcOrd="0" destOrd="0" presId="urn:microsoft.com/office/officeart/2005/8/layout/vList4"/>
    <dgm:cxn modelId="{D1424E41-9C8B-4017-8187-384327F72234}" type="presParOf" srcId="{6322F94B-F61C-488F-B7C3-F05119D9D8AE}" destId="{A0906D88-1F97-445B-B107-434C0544A891}" srcOrd="1" destOrd="0" presId="urn:microsoft.com/office/officeart/2005/8/layout/vList4"/>
    <dgm:cxn modelId="{0649DE9F-B82A-49A8-8679-5694489D7AEA}" type="presParOf" srcId="{6322F94B-F61C-488F-B7C3-F05119D9D8AE}" destId="{2813FACD-E038-4BC8-A797-FE679AF5926C}" srcOrd="2" destOrd="0" presId="urn:microsoft.com/office/officeart/2005/8/layout/vList4"/>
    <dgm:cxn modelId="{122137FF-AEE7-4835-B5E5-611C663D6042}" type="presParOf" srcId="{B135152D-B454-47EA-A74A-8F467C8624E6}" destId="{BC44BA2A-50B3-4C44-9D81-05E8855F55AA}" srcOrd="3" destOrd="0" presId="urn:microsoft.com/office/officeart/2005/8/layout/vList4"/>
    <dgm:cxn modelId="{F262FE72-47A4-42F0-A6AB-88653CFB6C43}" type="presParOf" srcId="{B135152D-B454-47EA-A74A-8F467C8624E6}" destId="{D65590FE-C238-4B3A-B7FC-622E9A9E8E06}" srcOrd="4" destOrd="0" presId="urn:microsoft.com/office/officeart/2005/8/layout/vList4"/>
    <dgm:cxn modelId="{9E643CF1-3D8B-4C9F-B92D-7B853715BB4D}" type="presParOf" srcId="{D65590FE-C238-4B3A-B7FC-622E9A9E8E06}" destId="{DC051375-BFEC-47C3-8E61-1D2589C1A787}" srcOrd="0" destOrd="0" presId="urn:microsoft.com/office/officeart/2005/8/layout/vList4"/>
    <dgm:cxn modelId="{57005341-D74A-4175-8A55-BD9768561677}" type="presParOf" srcId="{D65590FE-C238-4B3A-B7FC-622E9A9E8E06}" destId="{625E2ECE-FBBB-4E80-8C1E-5A3A38B36CBC}" srcOrd="1" destOrd="0" presId="urn:microsoft.com/office/officeart/2005/8/layout/vList4"/>
    <dgm:cxn modelId="{C2559AD6-753E-4DA0-AFB8-93465DCA94F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F377D19C487843EAA8976EBC346353FB"/>
        <w:category>
          <w:name w:val="Geral"/>
          <w:gallery w:val="placeholder"/>
        </w:category>
        <w:types>
          <w:type w:val="bbPlcHdr"/>
        </w:types>
        <w:behaviors>
          <w:behavior w:val="content"/>
        </w:behaviors>
        <w:guid w:val="{55BFD90A-4C47-421F-8BE0-DF712EC9235C}"/>
      </w:docPartPr>
      <w:docPartBody>
        <w:p w:rsidR="000E308D" w:rsidRDefault="00ED319E" w:rsidP="00ED319E">
          <w:pPr>
            <w:pStyle w:val="F377D19C487843EAA8976EBC346353FB"/>
          </w:pPr>
          <w:r w:rsidRPr="0031018C">
            <w:rPr>
              <w:rStyle w:val="TextodoEspaoReservado"/>
            </w:rPr>
            <w:t>Clique ou toque aqui para inserir o texto.</w:t>
          </w:r>
        </w:p>
      </w:docPartBody>
    </w:docPart>
    <w:docPart>
      <w:docPartPr>
        <w:name w:val="67D4890DA89E4C49A1230D34A1F8875B"/>
        <w:category>
          <w:name w:val="Geral"/>
          <w:gallery w:val="placeholder"/>
        </w:category>
        <w:types>
          <w:type w:val="bbPlcHdr"/>
        </w:types>
        <w:behaviors>
          <w:behavior w:val="content"/>
        </w:behaviors>
        <w:guid w:val="{EC46EF42-8702-46DD-B9FC-544D06967F24}"/>
      </w:docPartPr>
      <w:docPartBody>
        <w:p w:rsidR="000E308D" w:rsidRDefault="00ED319E" w:rsidP="00ED319E">
          <w:pPr>
            <w:pStyle w:val="67D4890DA89E4C49A1230D34A1F8875B"/>
          </w:pPr>
          <w:r w:rsidRPr="0031018C">
            <w:rPr>
              <w:rStyle w:val="TextodoEspaoReservado"/>
            </w:rPr>
            <w:t>Clique ou toque aqui para inserir o texto.</w:t>
          </w:r>
        </w:p>
      </w:docPartBody>
    </w:docPart>
    <w:docPart>
      <w:docPartPr>
        <w:name w:val="B37CB788AC8943D09487A0088D2CAE9E"/>
        <w:category>
          <w:name w:val="Geral"/>
          <w:gallery w:val="placeholder"/>
        </w:category>
        <w:types>
          <w:type w:val="bbPlcHdr"/>
        </w:types>
        <w:behaviors>
          <w:behavior w:val="content"/>
        </w:behaviors>
        <w:guid w:val="{895E7B5A-AA6D-4FCA-8603-38118CBE935D}"/>
      </w:docPartPr>
      <w:docPartBody>
        <w:p w:rsidR="000E308D" w:rsidRDefault="00ED319E" w:rsidP="00ED319E">
          <w:pPr>
            <w:pStyle w:val="B37CB788AC8943D09487A0088D2CAE9E"/>
          </w:pPr>
          <w:r w:rsidRPr="0031018C">
            <w:rPr>
              <w:rStyle w:val="TextodoEspaoReservado"/>
            </w:rPr>
            <w:t>Clique ou toque aqui para inserir o texto.</w:t>
          </w:r>
        </w:p>
      </w:docPartBody>
    </w:docPart>
    <w:docPart>
      <w:docPartPr>
        <w:name w:val="18E37CFCC1C14E32A86814CCE7496D29"/>
        <w:category>
          <w:name w:val="Geral"/>
          <w:gallery w:val="placeholder"/>
        </w:category>
        <w:types>
          <w:type w:val="bbPlcHdr"/>
        </w:types>
        <w:behaviors>
          <w:behavior w:val="content"/>
        </w:behaviors>
        <w:guid w:val="{B57D908B-D741-4C32-A2B9-06AFFEEA98CE}"/>
      </w:docPartPr>
      <w:docPartBody>
        <w:p w:rsidR="000E308D" w:rsidRDefault="00ED319E" w:rsidP="00ED319E">
          <w:pPr>
            <w:pStyle w:val="18E37CFCC1C14E32A86814CCE7496D29"/>
          </w:pPr>
          <w:r w:rsidRPr="0031018C">
            <w:rPr>
              <w:rStyle w:val="TextodoEspaoReservado"/>
            </w:rPr>
            <w:t>Clique ou toque aqui para inserir o texto.</w:t>
          </w:r>
        </w:p>
      </w:docPartBody>
    </w:docPart>
    <w:docPart>
      <w:docPartPr>
        <w:name w:val="87BDF89D9153462D951C2AE9C809760D"/>
        <w:category>
          <w:name w:val="Geral"/>
          <w:gallery w:val="placeholder"/>
        </w:category>
        <w:types>
          <w:type w:val="bbPlcHdr"/>
        </w:types>
        <w:behaviors>
          <w:behavior w:val="content"/>
        </w:behaviors>
        <w:guid w:val="{DF7C5D8E-DCBA-4F8D-B0C0-601943E1A463}"/>
      </w:docPartPr>
      <w:docPartBody>
        <w:p w:rsidR="00F648E0" w:rsidRDefault="004457F7" w:rsidP="004457F7">
          <w:pPr>
            <w:pStyle w:val="87BDF89D9153462D951C2AE9C809760D"/>
          </w:pPr>
          <w:r w:rsidRPr="0031018C">
            <w:rPr>
              <w:rStyle w:val="TextodoEspaoReservado"/>
            </w:rPr>
            <w:t>Clique ou toque aqui para inserir o texto.</w:t>
          </w:r>
        </w:p>
      </w:docPartBody>
    </w:docPart>
    <w:docPart>
      <w:docPartPr>
        <w:name w:val="38B86B17BF184B479050FB4222220930"/>
        <w:category>
          <w:name w:val="Geral"/>
          <w:gallery w:val="placeholder"/>
        </w:category>
        <w:types>
          <w:type w:val="bbPlcHdr"/>
        </w:types>
        <w:behaviors>
          <w:behavior w:val="content"/>
        </w:behaviors>
        <w:guid w:val="{4A4BDC7E-C670-4953-B731-3438FB71588C}"/>
      </w:docPartPr>
      <w:docPartBody>
        <w:p w:rsidR="00F648E0" w:rsidRDefault="004457F7" w:rsidP="004457F7">
          <w:pPr>
            <w:pStyle w:val="38B86B17BF184B479050FB4222220930"/>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xo">
    <w:altName w:val="Calibri"/>
    <w:charset w:val="00"/>
    <w:family w:val="auto"/>
    <w:pitch w:val="variable"/>
    <w:sig w:usb0="A00000FF" w:usb1="4000204B" w:usb2="00000000" w:usb3="00000000" w:csb0="000001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569E3"/>
    <w:rsid w:val="000E308D"/>
    <w:rsid w:val="00120CD9"/>
    <w:rsid w:val="00201B4E"/>
    <w:rsid w:val="002663E9"/>
    <w:rsid w:val="00287637"/>
    <w:rsid w:val="002F3100"/>
    <w:rsid w:val="00352A0C"/>
    <w:rsid w:val="00356F97"/>
    <w:rsid w:val="003B0C0D"/>
    <w:rsid w:val="003C436A"/>
    <w:rsid w:val="004024CF"/>
    <w:rsid w:val="00403343"/>
    <w:rsid w:val="004457F7"/>
    <w:rsid w:val="00475F54"/>
    <w:rsid w:val="004B17D2"/>
    <w:rsid w:val="005C02AF"/>
    <w:rsid w:val="00644D62"/>
    <w:rsid w:val="007A5051"/>
    <w:rsid w:val="007B06B1"/>
    <w:rsid w:val="00835B2D"/>
    <w:rsid w:val="00865FD5"/>
    <w:rsid w:val="00977EB3"/>
    <w:rsid w:val="009A2513"/>
    <w:rsid w:val="00A00BCA"/>
    <w:rsid w:val="00A647F7"/>
    <w:rsid w:val="00AB1250"/>
    <w:rsid w:val="00AE103D"/>
    <w:rsid w:val="00B777F3"/>
    <w:rsid w:val="00BA0934"/>
    <w:rsid w:val="00BD7B94"/>
    <w:rsid w:val="00C62BB1"/>
    <w:rsid w:val="00E00BAC"/>
    <w:rsid w:val="00E318E6"/>
    <w:rsid w:val="00EB6977"/>
    <w:rsid w:val="00ED319E"/>
    <w:rsid w:val="00F648E0"/>
    <w:rsid w:val="00F77FE7"/>
    <w:rsid w:val="00FE37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4457F7"/>
    <w:rPr>
      <w:color w:val="808080"/>
    </w:rPr>
  </w:style>
  <w:style w:type="paragraph" w:customStyle="1" w:styleId="F377D19C487843EAA8976EBC346353FB">
    <w:name w:val="F377D19C487843EAA8976EBC346353FB"/>
    <w:rsid w:val="00ED319E"/>
  </w:style>
  <w:style w:type="paragraph" w:customStyle="1" w:styleId="67D4890DA89E4C49A1230D34A1F8875B">
    <w:name w:val="67D4890DA89E4C49A1230D34A1F8875B"/>
    <w:rsid w:val="00ED319E"/>
  </w:style>
  <w:style w:type="paragraph" w:customStyle="1" w:styleId="B37CB788AC8943D09487A0088D2CAE9E">
    <w:name w:val="B37CB788AC8943D09487A0088D2CAE9E"/>
    <w:rsid w:val="00ED319E"/>
  </w:style>
  <w:style w:type="paragraph" w:customStyle="1" w:styleId="18E37CFCC1C14E32A86814CCE7496D29">
    <w:name w:val="18E37CFCC1C14E32A86814CCE7496D29"/>
    <w:rsid w:val="00ED319E"/>
  </w:style>
  <w:style w:type="paragraph" w:customStyle="1" w:styleId="87BDF89D9153462D951C2AE9C809760D">
    <w:name w:val="87BDF89D9153462D951C2AE9C809760D"/>
    <w:rsid w:val="004457F7"/>
  </w:style>
  <w:style w:type="paragraph" w:customStyle="1" w:styleId="38B86B17BF184B479050FB4222220930">
    <w:name w:val="38B86B17BF184B479050FB4222220930"/>
    <w:rsid w:val="004457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C4A1F-4469-42BB-A2DD-A123C33A0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1977</Words>
  <Characters>10679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2025-02-18T14:16:00Z</cp:lastPrinted>
  <dcterms:created xsi:type="dcterms:W3CDTF">2025-02-27T21:27:00Z</dcterms:created>
  <dcterms:modified xsi:type="dcterms:W3CDTF">2025-03-13T13:07:00Z</dcterms:modified>
</cp:coreProperties>
</file>