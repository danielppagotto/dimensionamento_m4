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9EA073" w14:textId="3FB31828" w:rsidR="0078205E" w:rsidRDefault="00F915BD"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4E2DA1ED" wp14:editId="32268DC8">
            <wp:simplePos x="0" y="0"/>
            <wp:positionH relativeFrom="column">
              <wp:posOffset>-1135794</wp:posOffset>
            </wp:positionH>
            <wp:positionV relativeFrom="paragraph">
              <wp:posOffset>-899246</wp:posOffset>
            </wp:positionV>
            <wp:extent cx="7616591" cy="10773113"/>
            <wp:effectExtent l="0" t="0" r="3810" b="0"/>
            <wp:wrapNone/>
            <wp:docPr id="209342845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428457" name="Imagem 2"/>
                    <pic:cNvPicPr/>
                  </pic:nvPicPr>
                  <pic:blipFill>
                    <a:blip r:embed="rId8">
                      <a:extLst>
                        <a:ext uri="{28A0092B-C50C-407E-A947-70E740481C1C}">
                          <a14:useLocalDpi xmlns:a14="http://schemas.microsoft.com/office/drawing/2010/main" val="0"/>
                        </a:ext>
                      </a:extLst>
                    </a:blip>
                    <a:stretch>
                      <a:fillRect/>
                    </a:stretch>
                  </pic:blipFill>
                  <pic:spPr>
                    <a:xfrm>
                      <a:off x="0" y="0"/>
                      <a:ext cx="7616591" cy="10773113"/>
                    </a:xfrm>
                    <a:prstGeom prst="rect">
                      <a:avLst/>
                    </a:prstGeom>
                  </pic:spPr>
                </pic:pic>
              </a:graphicData>
            </a:graphic>
            <wp14:sizeRelH relativeFrom="margin">
              <wp14:pctWidth>0</wp14:pctWidth>
            </wp14:sizeRelH>
            <wp14:sizeRelV relativeFrom="margin">
              <wp14:pctHeight>0</wp14:pctHeight>
            </wp14:sizeRelV>
          </wp:anchor>
        </w:drawing>
      </w:r>
    </w:p>
    <w:p w14:paraId="0D6245D7" w14:textId="55C279F7" w:rsidR="00F915BD" w:rsidRDefault="00F915BD" w:rsidP="0078205E">
      <w:pPr>
        <w:ind w:left="-1701"/>
        <w:jc w:val="center"/>
        <w:rPr>
          <w:noProof/>
          <w:color w:val="FF0000"/>
        </w:rPr>
      </w:pPr>
    </w:p>
    <w:p w14:paraId="6C2C7562" w14:textId="72AB8708" w:rsidR="00F915BD" w:rsidRDefault="00F915BD" w:rsidP="0078205E">
      <w:pPr>
        <w:ind w:left="-1701"/>
        <w:jc w:val="center"/>
        <w:rPr>
          <w:noProof/>
          <w:color w:val="FF0000"/>
        </w:rPr>
      </w:pPr>
    </w:p>
    <w:p w14:paraId="1B9741DC" w14:textId="579C8F9F" w:rsidR="00F915BD" w:rsidRDefault="00F915BD" w:rsidP="0078205E">
      <w:pPr>
        <w:ind w:left="-1701"/>
        <w:jc w:val="center"/>
        <w:rPr>
          <w:noProof/>
          <w:color w:val="FF0000"/>
        </w:rPr>
      </w:pPr>
    </w:p>
    <w:p w14:paraId="17D11757" w14:textId="138F3576" w:rsidR="00F915BD" w:rsidRDefault="00F915BD" w:rsidP="0078205E">
      <w:pPr>
        <w:ind w:left="-1701"/>
        <w:jc w:val="center"/>
        <w:rPr>
          <w:noProof/>
          <w:color w:val="FF0000"/>
        </w:rPr>
      </w:pPr>
    </w:p>
    <w:p w14:paraId="01AA47B4" w14:textId="0BBC5280" w:rsidR="00F915BD" w:rsidRDefault="00F915BD" w:rsidP="0078205E">
      <w:pPr>
        <w:ind w:left="-1701"/>
        <w:jc w:val="center"/>
        <w:rPr>
          <w:noProof/>
          <w:color w:val="FF0000"/>
        </w:rPr>
      </w:pPr>
    </w:p>
    <w:p w14:paraId="5992B8F3" w14:textId="7071255B" w:rsidR="00F915BD" w:rsidRDefault="00F915BD" w:rsidP="0078205E">
      <w:pPr>
        <w:ind w:left="-1701"/>
        <w:jc w:val="center"/>
        <w:rPr>
          <w:noProof/>
          <w:color w:val="FF0000"/>
        </w:rPr>
      </w:pPr>
    </w:p>
    <w:p w14:paraId="3DB712EE" w14:textId="5A28AF1A" w:rsidR="00F915BD" w:rsidRDefault="00F915BD" w:rsidP="0078205E">
      <w:pPr>
        <w:ind w:left="-1701"/>
        <w:jc w:val="center"/>
        <w:rPr>
          <w:noProof/>
          <w:color w:val="FF0000"/>
        </w:rPr>
      </w:pPr>
    </w:p>
    <w:p w14:paraId="36E2197A" w14:textId="1AF83A02" w:rsidR="00F915BD" w:rsidRDefault="00F915BD" w:rsidP="0078205E">
      <w:pPr>
        <w:ind w:left="-1701"/>
        <w:jc w:val="center"/>
        <w:rPr>
          <w:noProof/>
          <w:color w:val="FF0000"/>
        </w:rPr>
      </w:pPr>
    </w:p>
    <w:p w14:paraId="3FD62CA7" w14:textId="167BD8EA" w:rsidR="00F915BD" w:rsidRDefault="00F915BD" w:rsidP="0078205E">
      <w:pPr>
        <w:ind w:left="-1701"/>
        <w:jc w:val="center"/>
        <w:rPr>
          <w:noProof/>
          <w:color w:val="FF0000"/>
        </w:rPr>
      </w:pPr>
    </w:p>
    <w:p w14:paraId="283D3F1C" w14:textId="50AACE31" w:rsidR="00F915BD" w:rsidRDefault="00F915BD" w:rsidP="0078205E">
      <w:pPr>
        <w:ind w:left="-1701"/>
        <w:jc w:val="center"/>
        <w:rPr>
          <w:noProof/>
          <w:color w:val="FF0000"/>
        </w:rPr>
      </w:pPr>
    </w:p>
    <w:p w14:paraId="43B51068" w14:textId="1443411F" w:rsidR="00F915BD" w:rsidRDefault="00F915BD" w:rsidP="0078205E">
      <w:pPr>
        <w:ind w:left="-1701"/>
        <w:jc w:val="center"/>
        <w:rPr>
          <w:noProof/>
          <w:color w:val="FF0000"/>
        </w:rPr>
      </w:pPr>
    </w:p>
    <w:p w14:paraId="732605D8" w14:textId="14BB2988" w:rsidR="00F915BD" w:rsidRDefault="00F915BD" w:rsidP="0078205E">
      <w:pPr>
        <w:ind w:left="-1701"/>
        <w:jc w:val="center"/>
        <w:rPr>
          <w:noProof/>
          <w:color w:val="FF0000"/>
        </w:rPr>
      </w:pPr>
    </w:p>
    <w:p w14:paraId="6B34F5D5" w14:textId="69C7EBC1" w:rsidR="00F915BD" w:rsidRDefault="00F915BD" w:rsidP="0078205E">
      <w:pPr>
        <w:ind w:left="-1701"/>
        <w:jc w:val="center"/>
        <w:rPr>
          <w:noProof/>
          <w:color w:val="FF0000"/>
        </w:rPr>
      </w:pPr>
    </w:p>
    <w:p w14:paraId="35AC4339" w14:textId="2C9BC211" w:rsidR="00F915BD" w:rsidRDefault="00F915BD" w:rsidP="0078205E">
      <w:pPr>
        <w:ind w:left="-1701"/>
        <w:jc w:val="center"/>
        <w:rPr>
          <w:noProof/>
          <w:color w:val="FF0000"/>
        </w:rPr>
      </w:pPr>
    </w:p>
    <w:p w14:paraId="6E70D047" w14:textId="78F32648" w:rsidR="00F915BD" w:rsidRDefault="00F915BD" w:rsidP="0078205E">
      <w:pPr>
        <w:ind w:left="-1701"/>
        <w:jc w:val="center"/>
        <w:rPr>
          <w:noProof/>
          <w:color w:val="FF0000"/>
        </w:rPr>
      </w:pPr>
    </w:p>
    <w:p w14:paraId="231086FA" w14:textId="4C16F12C" w:rsidR="00F915BD" w:rsidRDefault="00F915BD" w:rsidP="0078205E">
      <w:pPr>
        <w:ind w:left="-1701"/>
        <w:jc w:val="center"/>
        <w:rPr>
          <w:noProof/>
          <w:color w:val="FF0000"/>
        </w:rPr>
      </w:pPr>
    </w:p>
    <w:p w14:paraId="272F0259" w14:textId="5179D03F" w:rsidR="00F915BD" w:rsidRDefault="00F915BD" w:rsidP="0078205E">
      <w:pPr>
        <w:ind w:left="-1701"/>
        <w:jc w:val="center"/>
        <w:rPr>
          <w:noProof/>
          <w:color w:val="FF0000"/>
        </w:rPr>
      </w:pPr>
    </w:p>
    <w:p w14:paraId="4936D867" w14:textId="5818C740" w:rsidR="00F915BD" w:rsidRDefault="00F915BD" w:rsidP="0078205E">
      <w:pPr>
        <w:ind w:left="-1701"/>
        <w:jc w:val="center"/>
        <w:rPr>
          <w:noProof/>
          <w:color w:val="FF0000"/>
        </w:rPr>
      </w:pPr>
    </w:p>
    <w:p w14:paraId="49A0C84D" w14:textId="38311AF3" w:rsidR="00F915BD" w:rsidRDefault="00F915BD" w:rsidP="0078205E">
      <w:pPr>
        <w:ind w:left="-1701"/>
        <w:jc w:val="center"/>
        <w:rPr>
          <w:noProof/>
          <w:color w:val="FF0000"/>
        </w:rPr>
      </w:pPr>
    </w:p>
    <w:p w14:paraId="4EE3A21C" w14:textId="0DCEF11B" w:rsidR="00F915BD" w:rsidRDefault="00F915BD" w:rsidP="0078205E">
      <w:pPr>
        <w:ind w:left="-1701"/>
        <w:jc w:val="center"/>
        <w:rPr>
          <w:noProof/>
          <w:color w:val="FF0000"/>
        </w:rPr>
      </w:pPr>
    </w:p>
    <w:p w14:paraId="57043F9F" w14:textId="5909940C" w:rsidR="00F915BD" w:rsidRDefault="00F915BD" w:rsidP="0078205E">
      <w:pPr>
        <w:ind w:left="-1701"/>
        <w:jc w:val="center"/>
        <w:rPr>
          <w:noProof/>
          <w:color w:val="FF0000"/>
        </w:rPr>
      </w:pPr>
    </w:p>
    <w:p w14:paraId="5F816FAB" w14:textId="03A5CEC3" w:rsidR="00F915BD" w:rsidRDefault="00F915BD" w:rsidP="0078205E">
      <w:pPr>
        <w:ind w:left="-1701"/>
        <w:jc w:val="center"/>
        <w:rPr>
          <w:noProof/>
          <w:color w:val="FF0000"/>
        </w:rPr>
      </w:pPr>
    </w:p>
    <w:p w14:paraId="0AF9C7F0" w14:textId="2B780566" w:rsidR="00F915BD" w:rsidRDefault="00F915BD" w:rsidP="0078205E">
      <w:pPr>
        <w:ind w:left="-1701"/>
        <w:jc w:val="center"/>
        <w:rPr>
          <w:noProof/>
          <w:color w:val="FF0000"/>
        </w:rPr>
      </w:pPr>
    </w:p>
    <w:p w14:paraId="3673F146" w14:textId="18FBCE64" w:rsidR="00F915BD" w:rsidRDefault="00F915BD" w:rsidP="0078205E">
      <w:pPr>
        <w:ind w:left="-1701"/>
        <w:jc w:val="center"/>
        <w:rPr>
          <w:noProof/>
          <w:color w:val="FF0000"/>
        </w:rPr>
      </w:pPr>
    </w:p>
    <w:p w14:paraId="0F29A281" w14:textId="4B4BEFFA" w:rsidR="00F915BD" w:rsidRDefault="00F915BD" w:rsidP="0078205E">
      <w:pPr>
        <w:ind w:left="-1701"/>
        <w:jc w:val="center"/>
        <w:rPr>
          <w:noProof/>
          <w:color w:val="FF0000"/>
        </w:rPr>
      </w:pPr>
    </w:p>
    <w:p w14:paraId="3B421DBE" w14:textId="727BC648" w:rsidR="00F915BD" w:rsidRDefault="00F915BD" w:rsidP="0078205E">
      <w:pPr>
        <w:ind w:left="-1701"/>
        <w:jc w:val="center"/>
        <w:rPr>
          <w:noProof/>
          <w:color w:val="FF0000"/>
        </w:rPr>
      </w:pPr>
    </w:p>
    <w:p w14:paraId="1172A435" w14:textId="76123607" w:rsidR="00F915BD" w:rsidRDefault="00F915BD" w:rsidP="0078205E">
      <w:pPr>
        <w:ind w:left="-1701"/>
        <w:jc w:val="center"/>
        <w:rPr>
          <w:noProof/>
          <w:color w:val="FF0000"/>
        </w:rPr>
      </w:pPr>
    </w:p>
    <w:p w14:paraId="33AFB443" w14:textId="76A342C8" w:rsidR="00F915BD" w:rsidRDefault="00F915BD" w:rsidP="0078205E">
      <w:pPr>
        <w:ind w:left="-1701"/>
        <w:jc w:val="center"/>
        <w:rPr>
          <w:noProof/>
          <w:color w:val="FF0000"/>
        </w:rPr>
      </w:pPr>
    </w:p>
    <w:p w14:paraId="7045E7B1" w14:textId="44D66703" w:rsidR="00F915BD" w:rsidRDefault="00F915BD" w:rsidP="0078205E">
      <w:pPr>
        <w:ind w:left="-1701"/>
        <w:jc w:val="center"/>
        <w:rPr>
          <w:noProof/>
          <w:color w:val="FF0000"/>
        </w:rPr>
      </w:pPr>
    </w:p>
    <w:p w14:paraId="703AC5B7" w14:textId="19BFDF57" w:rsidR="00F915BD" w:rsidRDefault="00F915BD" w:rsidP="0078205E">
      <w:pPr>
        <w:ind w:left="-1701"/>
        <w:jc w:val="center"/>
        <w:rPr>
          <w:noProof/>
          <w:color w:val="FF0000"/>
        </w:rPr>
      </w:pPr>
    </w:p>
    <w:p w14:paraId="70E7C8C5" w14:textId="070E284E" w:rsidR="00F915BD" w:rsidRDefault="00F915BD" w:rsidP="0078205E">
      <w:pPr>
        <w:ind w:left="-1701"/>
        <w:jc w:val="center"/>
        <w:rPr>
          <w:noProof/>
          <w:color w:val="FF0000"/>
        </w:rPr>
      </w:pPr>
    </w:p>
    <w:p w14:paraId="452CD9D4" w14:textId="64AD7B45" w:rsidR="00F915BD" w:rsidRDefault="00F915BD" w:rsidP="0078205E">
      <w:pPr>
        <w:ind w:left="-1701"/>
        <w:jc w:val="center"/>
        <w:rPr>
          <w:noProof/>
          <w:color w:val="FF0000"/>
        </w:rPr>
      </w:pPr>
    </w:p>
    <w:p w14:paraId="6E5EFD6D" w14:textId="4D2D2600" w:rsidR="00F915BD" w:rsidRDefault="00F915BD" w:rsidP="0078205E">
      <w:pPr>
        <w:ind w:left="-1701"/>
        <w:jc w:val="center"/>
        <w:rPr>
          <w:noProof/>
          <w:color w:val="FF0000"/>
        </w:rPr>
      </w:pPr>
    </w:p>
    <w:p w14:paraId="58179AF3" w14:textId="1CA04B06" w:rsidR="00F915BD" w:rsidRDefault="00F915BD" w:rsidP="0078205E">
      <w:pPr>
        <w:ind w:left="-1701"/>
        <w:jc w:val="center"/>
        <w:rPr>
          <w:noProof/>
          <w:color w:val="FF0000"/>
        </w:rPr>
      </w:pPr>
    </w:p>
    <w:p w14:paraId="4C6AEA7D" w14:textId="3CB297ED" w:rsidR="00F915BD" w:rsidRDefault="00F915BD" w:rsidP="0078205E">
      <w:pPr>
        <w:ind w:left="-1701"/>
        <w:jc w:val="center"/>
        <w:rPr>
          <w:noProof/>
          <w:color w:val="FF0000"/>
        </w:rPr>
      </w:pPr>
    </w:p>
    <w:p w14:paraId="2A7B22C2" w14:textId="50F14724" w:rsidR="00F915BD" w:rsidRDefault="00F915BD" w:rsidP="0078205E">
      <w:pPr>
        <w:ind w:left="-1701"/>
        <w:jc w:val="center"/>
        <w:rPr>
          <w:noProof/>
          <w:color w:val="FF0000"/>
        </w:rPr>
      </w:pPr>
    </w:p>
    <w:p w14:paraId="534301AD" w14:textId="4CA41C45" w:rsidR="00F915BD" w:rsidRDefault="00F915BD" w:rsidP="0078205E">
      <w:pPr>
        <w:ind w:left="-1701"/>
        <w:jc w:val="center"/>
        <w:rPr>
          <w:noProof/>
          <w:color w:val="FF0000"/>
        </w:rPr>
      </w:pPr>
    </w:p>
    <w:p w14:paraId="4EDD5569" w14:textId="1C228EE3" w:rsidR="00F915BD" w:rsidRDefault="00F915BD" w:rsidP="0078205E">
      <w:pPr>
        <w:ind w:left="-1701"/>
        <w:jc w:val="center"/>
        <w:rPr>
          <w:noProof/>
          <w:color w:val="FF0000"/>
        </w:rPr>
      </w:pPr>
    </w:p>
    <w:p w14:paraId="74D069F6" w14:textId="7A7DF7DA" w:rsidR="00F915BD" w:rsidRDefault="00F915BD" w:rsidP="0078205E">
      <w:pPr>
        <w:ind w:left="-1701"/>
        <w:jc w:val="center"/>
        <w:rPr>
          <w:noProof/>
          <w:color w:val="FF0000"/>
        </w:rPr>
      </w:pPr>
    </w:p>
    <w:p w14:paraId="4D9A5F34" w14:textId="36433538" w:rsidR="00F915BD" w:rsidRDefault="00F915BD" w:rsidP="0078205E">
      <w:pPr>
        <w:ind w:left="-1701"/>
        <w:jc w:val="center"/>
        <w:rPr>
          <w:noProof/>
          <w:color w:val="FF0000"/>
        </w:rPr>
      </w:pPr>
    </w:p>
    <w:p w14:paraId="4B5D6B54" w14:textId="59EB4204" w:rsidR="00F915BD" w:rsidRDefault="00F915BD" w:rsidP="0078205E">
      <w:pPr>
        <w:ind w:left="-1701"/>
        <w:jc w:val="center"/>
        <w:rPr>
          <w:noProof/>
          <w:color w:val="FF0000"/>
        </w:rPr>
      </w:pPr>
    </w:p>
    <w:p w14:paraId="31507EC0" w14:textId="781B69C8" w:rsidR="00F915BD" w:rsidRDefault="00F915BD" w:rsidP="0078205E">
      <w:pPr>
        <w:ind w:left="-1701"/>
        <w:jc w:val="center"/>
        <w:rPr>
          <w:noProof/>
          <w:color w:val="FF0000"/>
        </w:rPr>
      </w:pPr>
    </w:p>
    <w:p w14:paraId="4EB61C49" w14:textId="3B67F576" w:rsidR="00F915BD" w:rsidRDefault="00F915BD" w:rsidP="0078205E">
      <w:pPr>
        <w:ind w:left="-1701"/>
        <w:jc w:val="center"/>
        <w:rPr>
          <w:noProof/>
          <w:color w:val="FF0000"/>
        </w:rPr>
      </w:pPr>
    </w:p>
    <w:p w14:paraId="1E407AA6" w14:textId="2AADF06C" w:rsidR="00F915BD" w:rsidRDefault="00F915BD" w:rsidP="0078205E">
      <w:pPr>
        <w:ind w:left="-1701"/>
        <w:jc w:val="center"/>
        <w:rPr>
          <w:noProof/>
          <w:color w:val="FF0000"/>
        </w:rPr>
      </w:pPr>
    </w:p>
    <w:p w14:paraId="6DED28F6" w14:textId="3E495B61" w:rsidR="00F915BD" w:rsidRDefault="00F915BD" w:rsidP="0078205E">
      <w:pPr>
        <w:ind w:left="-1701"/>
        <w:jc w:val="center"/>
        <w:rPr>
          <w:noProof/>
          <w:color w:val="FF0000"/>
        </w:rPr>
      </w:pPr>
    </w:p>
    <w:p w14:paraId="1F437560" w14:textId="79FAB53E" w:rsidR="00F915BD" w:rsidRDefault="00F915BD" w:rsidP="0078205E">
      <w:pPr>
        <w:ind w:left="-1701"/>
        <w:jc w:val="center"/>
        <w:rPr>
          <w:noProof/>
          <w:color w:val="FF0000"/>
        </w:rPr>
      </w:pPr>
    </w:p>
    <w:p w14:paraId="220815C5" w14:textId="2B37DEFD" w:rsidR="00F915BD" w:rsidRDefault="00F915BD" w:rsidP="0078205E">
      <w:pPr>
        <w:ind w:left="-1701"/>
        <w:jc w:val="center"/>
        <w:rPr>
          <w:noProof/>
          <w:color w:val="FF0000"/>
        </w:rPr>
      </w:pPr>
    </w:p>
    <w:p w14:paraId="19726123" w14:textId="54052B4B" w:rsidR="00F915BD" w:rsidRDefault="00F915BD" w:rsidP="0078205E">
      <w:pPr>
        <w:ind w:left="-1701"/>
        <w:jc w:val="center"/>
        <w:rPr>
          <w:noProof/>
          <w:color w:val="FF0000"/>
        </w:rPr>
      </w:pPr>
    </w:p>
    <w:p w14:paraId="655AC332" w14:textId="65FF4508" w:rsidR="00F915BD" w:rsidRDefault="00F915BD" w:rsidP="0078205E">
      <w:pPr>
        <w:ind w:left="-1701"/>
        <w:jc w:val="center"/>
        <w:rPr>
          <w:noProof/>
          <w:color w:val="FF0000"/>
        </w:rPr>
      </w:pPr>
    </w:p>
    <w:p w14:paraId="0D082504" w14:textId="0C80CD84" w:rsidR="00F915BD" w:rsidRDefault="00F915BD" w:rsidP="0078205E">
      <w:pPr>
        <w:ind w:left="-1701"/>
        <w:jc w:val="center"/>
        <w:rPr>
          <w:noProof/>
          <w:color w:val="FF0000"/>
        </w:rPr>
      </w:pPr>
    </w:p>
    <w:p w14:paraId="44590A3C" w14:textId="26EA6C00" w:rsidR="00F915BD" w:rsidRDefault="00F915BD" w:rsidP="0078205E">
      <w:pPr>
        <w:ind w:left="-1701"/>
        <w:jc w:val="center"/>
        <w:rPr>
          <w:noProof/>
          <w:color w:val="FF0000"/>
        </w:rPr>
      </w:pPr>
    </w:p>
    <w:p w14:paraId="0A3E0B6D" w14:textId="09491CC2" w:rsidR="00F915BD" w:rsidRDefault="00F915BD" w:rsidP="0078205E">
      <w:pPr>
        <w:ind w:left="-1701"/>
        <w:jc w:val="center"/>
        <w:rPr>
          <w:noProof/>
          <w:color w:val="FF0000"/>
        </w:rPr>
      </w:pPr>
    </w:p>
    <w:p w14:paraId="54E0EEE1" w14:textId="5439149D" w:rsidR="00F915BD" w:rsidRDefault="00F915BD" w:rsidP="0078205E">
      <w:pPr>
        <w:ind w:left="-1701"/>
        <w:jc w:val="center"/>
        <w:rPr>
          <w:noProof/>
          <w:color w:val="FF0000"/>
        </w:rPr>
      </w:pPr>
    </w:p>
    <w:p w14:paraId="2CD8B3F0" w14:textId="107BBD0E" w:rsidR="00F915BD" w:rsidRDefault="00F915BD" w:rsidP="0078205E">
      <w:pPr>
        <w:ind w:left="-1701"/>
        <w:jc w:val="center"/>
        <w:rPr>
          <w:noProof/>
          <w:color w:val="FF0000"/>
        </w:rPr>
      </w:pPr>
    </w:p>
    <w:p w14:paraId="761084C5" w14:textId="72C26CBA" w:rsidR="00F915BD" w:rsidRDefault="00F915BD" w:rsidP="0078205E">
      <w:pPr>
        <w:ind w:left="-1701"/>
        <w:jc w:val="center"/>
        <w:rPr>
          <w:noProof/>
          <w:color w:val="FF0000"/>
        </w:rPr>
      </w:pPr>
    </w:p>
    <w:p w14:paraId="27D222D1" w14:textId="438E8085" w:rsidR="00F915BD" w:rsidRDefault="00F915BD" w:rsidP="0078205E">
      <w:pPr>
        <w:ind w:left="-1701"/>
        <w:jc w:val="center"/>
        <w:rPr>
          <w:noProof/>
          <w:color w:val="FF0000"/>
        </w:rPr>
      </w:pPr>
    </w:p>
    <w:p w14:paraId="4CE54AED" w14:textId="1378536C" w:rsidR="00F915BD" w:rsidRDefault="00F915BD" w:rsidP="0078205E">
      <w:pPr>
        <w:ind w:left="-1701"/>
        <w:jc w:val="center"/>
        <w:rPr>
          <w:noProof/>
          <w:color w:val="FF0000"/>
        </w:rPr>
      </w:pPr>
    </w:p>
    <w:p w14:paraId="0A250A3D" w14:textId="4A067BE2" w:rsidR="00F915BD" w:rsidRDefault="00F915BD" w:rsidP="0078205E">
      <w:pPr>
        <w:ind w:left="-1701"/>
        <w:jc w:val="center"/>
        <w:rPr>
          <w:noProof/>
          <w:color w:val="FF0000"/>
        </w:rPr>
      </w:pPr>
    </w:p>
    <w:p w14:paraId="75CB7001" w14:textId="77777777" w:rsidR="00F915BD" w:rsidRDefault="00F915BD" w:rsidP="0078205E">
      <w:pPr>
        <w:ind w:left="-1701"/>
        <w:jc w:val="center"/>
      </w:pPr>
    </w:p>
    <w:p w14:paraId="556CE399" w14:textId="77777777" w:rsidR="0078205E" w:rsidRDefault="0078205E" w:rsidP="00EA646D">
      <w:pPr>
        <w:pStyle w:val="Texto"/>
        <w:spacing w:after="0" w:line="240" w:lineRule="auto"/>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443B84E1" w14:textId="5F71487C" w:rsidR="00822A3E" w:rsidRDefault="00822A3E" w:rsidP="0078205E">
      <w:pPr>
        <w:pStyle w:val="Texto"/>
        <w:spacing w:after="0" w:line="240" w:lineRule="auto"/>
        <w:jc w:val="center"/>
        <w:rPr>
          <w:b/>
          <w:bCs/>
          <w:sz w:val="30"/>
          <w:szCs w:val="30"/>
        </w:rPr>
      </w:pPr>
      <w:r w:rsidRPr="00822A3E">
        <w:rPr>
          <w:b/>
          <w:bCs/>
          <w:sz w:val="30"/>
          <w:szCs w:val="30"/>
        </w:rPr>
        <w:lastRenderedPageBreak/>
        <w:t xml:space="preserve">RAZÃO DE MÉDICOS DE SAÚDE DA FAMÍLIA POR POPULAÇÃO </w:t>
      </w:r>
    </w:p>
    <w:p w14:paraId="4C007F63" w14:textId="70AD524F"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EA646D">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1A44AAA2" w:rsidR="0078205E" w:rsidRDefault="0046305B"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del w:id="0" w:author="Gilson" w:date="2025-02-09T07:20:00Z">
        <w:r w:rsidRPr="0078205E" w:rsidDel="0009154A">
          <w:rPr>
            <w:sz w:val="20"/>
            <w:szCs w:val="20"/>
          </w:rPr>
          <w:delText>:</w:delText>
        </w:r>
      </w:del>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del w:id="1" w:author="Gilson" w:date="2025-02-09T07:20:00Z">
        <w:r w:rsidRPr="0078205E" w:rsidDel="0009154A">
          <w:rPr>
            <w:sz w:val="20"/>
            <w:szCs w:val="20"/>
          </w:rPr>
          <w:delText>:</w:delText>
        </w:r>
      </w:del>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del w:id="2" w:author="Gilson" w:date="2025-02-09T07:20:00Z">
        <w:r w:rsidRPr="0078205E" w:rsidDel="0009154A">
          <w:rPr>
            <w:sz w:val="20"/>
            <w:szCs w:val="20"/>
          </w:rPr>
          <w:delText>:</w:delText>
        </w:r>
      </w:del>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del w:id="3" w:author="Gilson" w:date="2025-02-09T07:20:00Z">
        <w:r w:rsidRPr="0078205E" w:rsidDel="0009154A">
          <w:rPr>
            <w:sz w:val="20"/>
            <w:szCs w:val="20"/>
          </w:rPr>
          <w:delText>:</w:delText>
        </w:r>
      </w:del>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r w:rsidRPr="0078205E">
        <w:rPr>
          <w:szCs w:val="20"/>
        </w:rPr>
        <w:t xml:space="preserve">Antonio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r>
        <w:rPr>
          <w:szCs w:val="20"/>
        </w:rPr>
        <w:t>Alef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r w:rsidRPr="0078205E">
        <w:rPr>
          <w:szCs w:val="20"/>
        </w:rPr>
        <w:t>Wemerson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Camilla Barreto Rodrigues Cochia Caetano</w:t>
      </w:r>
    </w:p>
    <w:p w14:paraId="5099E392" w14:textId="77777777" w:rsidR="0078205E" w:rsidRPr="0078205E" w:rsidRDefault="0078205E" w:rsidP="0078205E">
      <w:pPr>
        <w:pStyle w:val="Pretext"/>
        <w:rPr>
          <w:szCs w:val="20"/>
        </w:rPr>
      </w:pPr>
      <w:r w:rsidRPr="0078205E">
        <w:rPr>
          <w:szCs w:val="20"/>
        </w:rPr>
        <w:t>Carla Novara Monclair</w:t>
      </w:r>
    </w:p>
    <w:p w14:paraId="3ABC36E6" w14:textId="77777777" w:rsidR="0078205E" w:rsidRPr="0078205E" w:rsidRDefault="0078205E" w:rsidP="0078205E">
      <w:pPr>
        <w:pStyle w:val="Pretext"/>
        <w:rPr>
          <w:szCs w:val="20"/>
        </w:rPr>
      </w:pPr>
      <w:r w:rsidRPr="0078205E">
        <w:rPr>
          <w:szCs w:val="20"/>
        </w:rPr>
        <w:t>Deivyson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Silvia Lutaif Dolci Carmona</w:t>
      </w:r>
    </w:p>
    <w:p w14:paraId="4E349E88" w14:textId="77777777" w:rsidR="0078205E" w:rsidRPr="0078205E" w:rsidRDefault="0078205E" w:rsidP="0078205E">
      <w:pPr>
        <w:pStyle w:val="Pretext"/>
        <w:rPr>
          <w:szCs w:val="20"/>
        </w:rPr>
      </w:pPr>
      <w:r w:rsidRPr="0078205E">
        <w:rPr>
          <w:szCs w:val="20"/>
        </w:rPr>
        <w:t>Vânia Maria Corrêa Barthmann</w:t>
      </w:r>
    </w:p>
    <w:p w14:paraId="53B2B420" w14:textId="77777777" w:rsidR="0078205E" w:rsidRPr="0078205E" w:rsidRDefault="0078205E" w:rsidP="0078205E">
      <w:pPr>
        <w:pStyle w:val="Pretext"/>
        <w:rPr>
          <w:szCs w:val="20"/>
        </w:rPr>
      </w:pPr>
      <w:r w:rsidRPr="0078205E">
        <w:rPr>
          <w:szCs w:val="20"/>
        </w:rPr>
        <w:t>Fernando Canto Michelotti</w:t>
      </w:r>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1F4B855F" w14:textId="2F485991" w:rsidR="004A3585" w:rsidRDefault="0046305B" w:rsidP="00EA646D">
      <w:r>
        <w:br w:type="page"/>
      </w: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rFonts w:ascii="Exo" w:hAnsi="Exo"/>
          <w:b w:val="0"/>
          <w:bCs w:val="0"/>
          <w:noProof/>
          <w:color w:val="0563C1" w:themeColor="hyperlink"/>
          <w:u w:val="single"/>
        </w:rPr>
      </w:sdtEndPr>
      <w:sdtContent>
        <w:p w14:paraId="6121D4F4" w14:textId="0404B357" w:rsidR="00D36EEF" w:rsidRPr="0046305B" w:rsidRDefault="00D36EEF" w:rsidP="00314A18">
          <w:pPr>
            <w:pStyle w:val="CabealhodoSumrio"/>
            <w:spacing w:after="200" w:line="360" w:lineRule="auto"/>
            <w:jc w:val="center"/>
            <w:rPr>
              <w:rFonts w:ascii="Exo" w:hAnsi="Exo"/>
              <w:b/>
              <w:bCs/>
              <w:color w:val="auto"/>
              <w:kern w:val="2"/>
              <w:lang w:eastAsia="en-US"/>
              <w14:ligatures w14:val="standardContextual"/>
            </w:rPr>
          </w:pPr>
          <w:r w:rsidRPr="0046305B">
            <w:rPr>
              <w:rFonts w:ascii="Exo" w:hAnsi="Exo"/>
              <w:b/>
              <w:bCs/>
              <w:color w:val="auto"/>
              <w:kern w:val="2"/>
              <w:lang w:eastAsia="en-US"/>
              <w14:ligatures w14:val="standardContextual"/>
            </w:rPr>
            <w:t>Sumário</w:t>
          </w:r>
        </w:p>
        <w:p w14:paraId="7593B695" w14:textId="1F794F5D" w:rsidR="00027F85" w:rsidRPr="00027F85" w:rsidRDefault="00D36EEF">
          <w:pPr>
            <w:pStyle w:val="Sumrio1"/>
            <w:tabs>
              <w:tab w:val="right" w:leader="dot" w:pos="9062"/>
            </w:tabs>
            <w:rPr>
              <w:rStyle w:val="Hyperlink"/>
              <w:rFonts w:ascii="Exo" w:hAnsi="Exo"/>
              <w:b/>
              <w:bCs/>
            </w:rPr>
          </w:pPr>
          <w:r w:rsidRPr="0046305B">
            <w:rPr>
              <w:rStyle w:val="Hyperlink"/>
              <w:rFonts w:ascii="Exo" w:hAnsi="Exo"/>
              <w:b/>
              <w:bCs/>
              <w:noProof/>
            </w:rPr>
            <w:fldChar w:fldCharType="begin"/>
          </w:r>
          <w:r w:rsidRPr="0046305B">
            <w:rPr>
              <w:rStyle w:val="Hyperlink"/>
              <w:rFonts w:ascii="Exo" w:hAnsi="Exo"/>
              <w:b/>
              <w:bCs/>
              <w:noProof/>
            </w:rPr>
            <w:instrText xml:space="preserve"> TOC \o "1-3" \h \z \u </w:instrText>
          </w:r>
          <w:r w:rsidRPr="0046305B">
            <w:rPr>
              <w:rStyle w:val="Hyperlink"/>
              <w:rFonts w:ascii="Exo" w:hAnsi="Exo"/>
              <w:b/>
              <w:bCs/>
              <w:noProof/>
            </w:rPr>
            <w:fldChar w:fldCharType="separate"/>
          </w:r>
          <w:hyperlink w:anchor="_Toc188283793" w:history="1">
            <w:r w:rsidR="00027F85" w:rsidRPr="0018613B">
              <w:rPr>
                <w:rStyle w:val="Hyperlink"/>
                <w:rFonts w:ascii="Exo" w:hAnsi="Exo"/>
                <w:b/>
                <w:bCs/>
                <w:noProof/>
              </w:rPr>
              <w:t>Introdução</w:t>
            </w:r>
            <w:r w:rsidR="00027F85" w:rsidRPr="00027F85">
              <w:rPr>
                <w:rStyle w:val="Hyperlink"/>
                <w:rFonts w:ascii="Exo" w:hAnsi="Exo"/>
                <w:b/>
                <w:bCs/>
                <w:webHidden/>
              </w:rPr>
              <w:tab/>
            </w:r>
            <w:r w:rsidR="00027F85" w:rsidRPr="00027F85">
              <w:rPr>
                <w:rStyle w:val="Hyperlink"/>
                <w:rFonts w:ascii="Exo" w:hAnsi="Exo"/>
                <w:b/>
                <w:bCs/>
                <w:webHidden/>
              </w:rPr>
              <w:fldChar w:fldCharType="begin"/>
            </w:r>
            <w:r w:rsidR="00027F85" w:rsidRPr="00027F85">
              <w:rPr>
                <w:rStyle w:val="Hyperlink"/>
                <w:rFonts w:ascii="Exo" w:hAnsi="Exo"/>
                <w:b/>
                <w:bCs/>
                <w:webHidden/>
              </w:rPr>
              <w:instrText xml:space="preserve"> PAGEREF _Toc188283793 \h </w:instrText>
            </w:r>
            <w:r w:rsidR="00027F85" w:rsidRPr="00027F85">
              <w:rPr>
                <w:rStyle w:val="Hyperlink"/>
                <w:rFonts w:ascii="Exo" w:hAnsi="Exo"/>
                <w:b/>
                <w:bCs/>
                <w:webHidden/>
              </w:rPr>
            </w:r>
            <w:r w:rsidR="00027F85" w:rsidRPr="00027F85">
              <w:rPr>
                <w:rStyle w:val="Hyperlink"/>
                <w:rFonts w:ascii="Exo" w:hAnsi="Exo"/>
                <w:b/>
                <w:bCs/>
                <w:webHidden/>
              </w:rPr>
              <w:fldChar w:fldCharType="separate"/>
            </w:r>
            <w:r w:rsidR="006622EB">
              <w:rPr>
                <w:rStyle w:val="Hyperlink"/>
                <w:rFonts w:ascii="Exo" w:hAnsi="Exo"/>
                <w:b/>
                <w:bCs/>
                <w:noProof/>
                <w:webHidden/>
              </w:rPr>
              <w:t>4</w:t>
            </w:r>
            <w:r w:rsidR="00027F85" w:rsidRPr="00027F85">
              <w:rPr>
                <w:rStyle w:val="Hyperlink"/>
                <w:rFonts w:ascii="Exo" w:hAnsi="Exo"/>
                <w:b/>
                <w:bCs/>
                <w:webHidden/>
              </w:rPr>
              <w:fldChar w:fldCharType="end"/>
            </w:r>
          </w:hyperlink>
        </w:p>
        <w:p w14:paraId="3ED05961" w14:textId="17C415E4" w:rsidR="00027F85" w:rsidRPr="00027F85" w:rsidRDefault="00E77449">
          <w:pPr>
            <w:pStyle w:val="Sumrio1"/>
            <w:tabs>
              <w:tab w:val="right" w:leader="dot" w:pos="9062"/>
            </w:tabs>
            <w:rPr>
              <w:rStyle w:val="Hyperlink"/>
              <w:rFonts w:ascii="Exo" w:hAnsi="Exo"/>
              <w:b/>
              <w:bCs/>
            </w:rPr>
          </w:pPr>
          <w:hyperlink w:anchor="_Toc188283794" w:history="1">
            <w:r w:rsidR="00027F85" w:rsidRPr="0018613B">
              <w:rPr>
                <w:rStyle w:val="Hyperlink"/>
                <w:rFonts w:ascii="Exo" w:hAnsi="Exo"/>
                <w:b/>
                <w:bCs/>
                <w:noProof/>
              </w:rPr>
              <w:t>Ficha de qualificação do indicador</w:t>
            </w:r>
            <w:r w:rsidR="00027F85" w:rsidRPr="00027F85">
              <w:rPr>
                <w:rStyle w:val="Hyperlink"/>
                <w:rFonts w:ascii="Exo" w:hAnsi="Exo"/>
                <w:b/>
                <w:bCs/>
                <w:webHidden/>
              </w:rPr>
              <w:tab/>
            </w:r>
            <w:r w:rsidR="00027F85" w:rsidRPr="00027F85">
              <w:rPr>
                <w:rStyle w:val="Hyperlink"/>
                <w:rFonts w:ascii="Exo" w:hAnsi="Exo"/>
                <w:b/>
                <w:bCs/>
                <w:webHidden/>
              </w:rPr>
              <w:fldChar w:fldCharType="begin"/>
            </w:r>
            <w:r w:rsidR="00027F85" w:rsidRPr="00027F85">
              <w:rPr>
                <w:rStyle w:val="Hyperlink"/>
                <w:rFonts w:ascii="Exo" w:hAnsi="Exo"/>
                <w:b/>
                <w:bCs/>
                <w:webHidden/>
              </w:rPr>
              <w:instrText xml:space="preserve"> PAGEREF _Toc188283794 \h </w:instrText>
            </w:r>
            <w:r w:rsidR="00027F85" w:rsidRPr="00027F85">
              <w:rPr>
                <w:rStyle w:val="Hyperlink"/>
                <w:rFonts w:ascii="Exo" w:hAnsi="Exo"/>
                <w:b/>
                <w:bCs/>
                <w:webHidden/>
              </w:rPr>
            </w:r>
            <w:r w:rsidR="00027F85" w:rsidRPr="00027F85">
              <w:rPr>
                <w:rStyle w:val="Hyperlink"/>
                <w:rFonts w:ascii="Exo" w:hAnsi="Exo"/>
                <w:b/>
                <w:bCs/>
                <w:webHidden/>
              </w:rPr>
              <w:fldChar w:fldCharType="separate"/>
            </w:r>
            <w:r w:rsidR="006622EB">
              <w:rPr>
                <w:rStyle w:val="Hyperlink"/>
                <w:rFonts w:ascii="Exo" w:hAnsi="Exo"/>
                <w:b/>
                <w:bCs/>
                <w:noProof/>
                <w:webHidden/>
              </w:rPr>
              <w:t>5</w:t>
            </w:r>
            <w:r w:rsidR="00027F85" w:rsidRPr="00027F85">
              <w:rPr>
                <w:rStyle w:val="Hyperlink"/>
                <w:rFonts w:ascii="Exo" w:hAnsi="Exo"/>
                <w:b/>
                <w:bCs/>
                <w:webHidden/>
              </w:rPr>
              <w:fldChar w:fldCharType="end"/>
            </w:r>
          </w:hyperlink>
        </w:p>
        <w:p w14:paraId="5A01C3C4" w14:textId="08CA9687" w:rsidR="00027F85" w:rsidRPr="00027F85" w:rsidRDefault="00E77449">
          <w:pPr>
            <w:pStyle w:val="Sumrio1"/>
            <w:tabs>
              <w:tab w:val="right" w:leader="dot" w:pos="9062"/>
            </w:tabs>
            <w:rPr>
              <w:rStyle w:val="Hyperlink"/>
              <w:rFonts w:ascii="Exo" w:hAnsi="Exo"/>
              <w:b/>
              <w:bCs/>
            </w:rPr>
          </w:pPr>
          <w:hyperlink w:anchor="_Toc188283795" w:history="1">
            <w:r w:rsidR="00027F85" w:rsidRPr="0018613B">
              <w:rPr>
                <w:rStyle w:val="Hyperlink"/>
                <w:rFonts w:ascii="Exo" w:hAnsi="Exo"/>
                <w:b/>
                <w:bCs/>
                <w:noProof/>
              </w:rPr>
              <w:t>Exemplo de aplicação</w:t>
            </w:r>
            <w:r w:rsidR="00027F85" w:rsidRPr="00027F85">
              <w:rPr>
                <w:rStyle w:val="Hyperlink"/>
                <w:rFonts w:ascii="Exo" w:hAnsi="Exo"/>
                <w:b/>
                <w:bCs/>
                <w:webHidden/>
              </w:rPr>
              <w:tab/>
            </w:r>
            <w:r w:rsidR="00027F85" w:rsidRPr="00027F85">
              <w:rPr>
                <w:rStyle w:val="Hyperlink"/>
                <w:rFonts w:ascii="Exo" w:hAnsi="Exo"/>
                <w:b/>
                <w:bCs/>
                <w:webHidden/>
              </w:rPr>
              <w:fldChar w:fldCharType="begin"/>
            </w:r>
            <w:r w:rsidR="00027F85" w:rsidRPr="00027F85">
              <w:rPr>
                <w:rStyle w:val="Hyperlink"/>
                <w:rFonts w:ascii="Exo" w:hAnsi="Exo"/>
                <w:b/>
                <w:bCs/>
                <w:webHidden/>
              </w:rPr>
              <w:instrText xml:space="preserve"> PAGEREF _Toc188283795 \h </w:instrText>
            </w:r>
            <w:r w:rsidR="00027F85" w:rsidRPr="00027F85">
              <w:rPr>
                <w:rStyle w:val="Hyperlink"/>
                <w:rFonts w:ascii="Exo" w:hAnsi="Exo"/>
                <w:b/>
                <w:bCs/>
                <w:webHidden/>
              </w:rPr>
            </w:r>
            <w:r w:rsidR="00027F85" w:rsidRPr="00027F85">
              <w:rPr>
                <w:rStyle w:val="Hyperlink"/>
                <w:rFonts w:ascii="Exo" w:hAnsi="Exo"/>
                <w:b/>
                <w:bCs/>
                <w:webHidden/>
              </w:rPr>
              <w:fldChar w:fldCharType="separate"/>
            </w:r>
            <w:r w:rsidR="006622EB">
              <w:rPr>
                <w:rStyle w:val="Hyperlink"/>
                <w:rFonts w:ascii="Exo" w:hAnsi="Exo"/>
                <w:b/>
                <w:bCs/>
                <w:noProof/>
                <w:webHidden/>
              </w:rPr>
              <w:t>7</w:t>
            </w:r>
            <w:r w:rsidR="00027F85" w:rsidRPr="00027F85">
              <w:rPr>
                <w:rStyle w:val="Hyperlink"/>
                <w:rFonts w:ascii="Exo" w:hAnsi="Exo"/>
                <w:b/>
                <w:bCs/>
                <w:webHidden/>
              </w:rPr>
              <w:fldChar w:fldCharType="end"/>
            </w:r>
          </w:hyperlink>
        </w:p>
        <w:p w14:paraId="10C014C4" w14:textId="3AF9BED6" w:rsidR="00027F85" w:rsidRPr="00027F85" w:rsidRDefault="00E77449">
          <w:pPr>
            <w:pStyle w:val="Sumrio1"/>
            <w:tabs>
              <w:tab w:val="right" w:leader="dot" w:pos="9062"/>
            </w:tabs>
            <w:rPr>
              <w:rStyle w:val="Hyperlink"/>
              <w:rFonts w:ascii="Exo" w:hAnsi="Exo"/>
              <w:b/>
              <w:bCs/>
            </w:rPr>
          </w:pPr>
          <w:hyperlink w:anchor="_Toc188283796" w:history="1">
            <w:r w:rsidR="00027F85" w:rsidRPr="0018613B">
              <w:rPr>
                <w:rStyle w:val="Hyperlink"/>
                <w:rFonts w:ascii="Exo" w:hAnsi="Exo"/>
                <w:b/>
                <w:bCs/>
                <w:noProof/>
              </w:rPr>
              <w:t>Referências</w:t>
            </w:r>
            <w:r w:rsidR="00027F85" w:rsidRPr="00027F85">
              <w:rPr>
                <w:rStyle w:val="Hyperlink"/>
                <w:rFonts w:ascii="Exo" w:hAnsi="Exo"/>
                <w:b/>
                <w:bCs/>
                <w:webHidden/>
              </w:rPr>
              <w:tab/>
            </w:r>
            <w:r w:rsidR="00027F85" w:rsidRPr="00027F85">
              <w:rPr>
                <w:rStyle w:val="Hyperlink"/>
                <w:rFonts w:ascii="Exo" w:hAnsi="Exo"/>
                <w:b/>
                <w:bCs/>
                <w:webHidden/>
              </w:rPr>
              <w:fldChar w:fldCharType="begin"/>
            </w:r>
            <w:r w:rsidR="00027F85" w:rsidRPr="00027F85">
              <w:rPr>
                <w:rStyle w:val="Hyperlink"/>
                <w:rFonts w:ascii="Exo" w:hAnsi="Exo"/>
                <w:b/>
                <w:bCs/>
                <w:webHidden/>
              </w:rPr>
              <w:instrText xml:space="preserve"> PAGEREF _Toc188283796 \h </w:instrText>
            </w:r>
            <w:r w:rsidR="00027F85" w:rsidRPr="00027F85">
              <w:rPr>
                <w:rStyle w:val="Hyperlink"/>
                <w:rFonts w:ascii="Exo" w:hAnsi="Exo"/>
                <w:b/>
                <w:bCs/>
                <w:webHidden/>
              </w:rPr>
            </w:r>
            <w:r w:rsidR="00027F85" w:rsidRPr="00027F85">
              <w:rPr>
                <w:rStyle w:val="Hyperlink"/>
                <w:rFonts w:ascii="Exo" w:hAnsi="Exo"/>
                <w:b/>
                <w:bCs/>
                <w:webHidden/>
              </w:rPr>
              <w:fldChar w:fldCharType="separate"/>
            </w:r>
            <w:r w:rsidR="006622EB">
              <w:rPr>
                <w:rStyle w:val="Hyperlink"/>
                <w:rFonts w:ascii="Exo" w:hAnsi="Exo"/>
                <w:b/>
                <w:bCs/>
                <w:noProof/>
                <w:webHidden/>
              </w:rPr>
              <w:t>8</w:t>
            </w:r>
            <w:r w:rsidR="00027F85" w:rsidRPr="00027F85">
              <w:rPr>
                <w:rStyle w:val="Hyperlink"/>
                <w:rFonts w:ascii="Exo" w:hAnsi="Exo"/>
                <w:b/>
                <w:bCs/>
                <w:webHidden/>
              </w:rPr>
              <w:fldChar w:fldCharType="end"/>
            </w:r>
          </w:hyperlink>
        </w:p>
        <w:p w14:paraId="69F39152" w14:textId="33E95F85" w:rsidR="00D36EEF" w:rsidRPr="0046305B" w:rsidRDefault="00D36EEF" w:rsidP="0046305B">
          <w:pPr>
            <w:pStyle w:val="Sumrio1"/>
            <w:tabs>
              <w:tab w:val="right" w:leader="dot" w:pos="9062"/>
            </w:tabs>
            <w:rPr>
              <w:rStyle w:val="Hyperlink"/>
              <w:rFonts w:ascii="Exo" w:hAnsi="Exo"/>
              <w:b/>
              <w:bCs/>
              <w:noProof/>
            </w:rPr>
          </w:pPr>
          <w:r w:rsidRPr="0046305B">
            <w:rPr>
              <w:rStyle w:val="Hyperlink"/>
              <w:rFonts w:ascii="Exo" w:hAnsi="Exo"/>
              <w:b/>
              <w:bCs/>
              <w:noProof/>
            </w:rPr>
            <w:fldChar w:fldCharType="end"/>
          </w:r>
        </w:p>
      </w:sdtContent>
    </w:sdt>
    <w:p w14:paraId="058508A9" w14:textId="77777777" w:rsidR="0046305B" w:rsidRDefault="0046305B">
      <w:pPr>
        <w:rPr>
          <w:rFonts w:ascii="Exo" w:eastAsiaTheme="majorEastAsia" w:hAnsi="Exo" w:cstheme="majorBidi"/>
          <w:b/>
          <w:bCs/>
          <w:sz w:val="32"/>
          <w:szCs w:val="32"/>
        </w:rPr>
      </w:pPr>
      <w:r>
        <w:rPr>
          <w:rFonts w:ascii="Exo" w:hAnsi="Exo"/>
          <w:b/>
          <w:bCs/>
        </w:rPr>
        <w:br w:type="page"/>
      </w:r>
    </w:p>
    <w:p w14:paraId="7021F616" w14:textId="7FC5A9D4" w:rsidR="00A80BE7" w:rsidRPr="00775A85" w:rsidRDefault="00A80BE7" w:rsidP="00775A85">
      <w:pPr>
        <w:pStyle w:val="Ttulo1"/>
        <w:spacing w:after="200" w:line="360" w:lineRule="auto"/>
        <w:jc w:val="center"/>
        <w:rPr>
          <w:rFonts w:ascii="Exo" w:hAnsi="Exo"/>
          <w:b/>
          <w:bCs/>
          <w:color w:val="auto"/>
        </w:rPr>
      </w:pPr>
      <w:bookmarkStart w:id="4" w:name="_Toc188283793"/>
      <w:r w:rsidRPr="00EA646D">
        <w:rPr>
          <w:rFonts w:ascii="Exo" w:hAnsi="Exo"/>
          <w:b/>
          <w:bCs/>
          <w:color w:val="auto"/>
        </w:rPr>
        <w:lastRenderedPageBreak/>
        <w:t>Introdução</w:t>
      </w:r>
      <w:bookmarkEnd w:id="4"/>
    </w:p>
    <w:p w14:paraId="363F22A7" w14:textId="66BC1F79" w:rsidR="0046305B" w:rsidRPr="00971322" w:rsidRDefault="0046305B" w:rsidP="0046305B">
      <w:pPr>
        <w:pStyle w:val="SemEspaamento"/>
        <w:spacing w:after="200" w:line="360" w:lineRule="auto"/>
        <w:ind w:firstLine="851"/>
        <w:jc w:val="both"/>
        <w:rPr>
          <w:rFonts w:ascii="Exo" w:hAnsi="Exo"/>
          <w:sz w:val="20"/>
          <w:szCs w:val="20"/>
        </w:rPr>
      </w:pPr>
      <w:bookmarkStart w:id="5" w:name="_Hlk188254905"/>
      <w:r w:rsidRPr="00971322">
        <w:rPr>
          <w:rFonts w:ascii="Exo" w:hAnsi="Exo"/>
          <w:sz w:val="20"/>
          <w:szCs w:val="20"/>
        </w:rPr>
        <w:t xml:space="preserve">Em 2016, motivados por alertas de déficits de profissionais de saúde no futuro, a Organização Mundial da Saúde (OMS) lançou uma estratégia chamada </w:t>
      </w:r>
      <w:r w:rsidRPr="00971322">
        <w:rPr>
          <w:rFonts w:ascii="Exo" w:hAnsi="Exo"/>
          <w:i/>
          <w:iCs/>
          <w:sz w:val="20"/>
          <w:szCs w:val="20"/>
        </w:rPr>
        <w:t>Global Strategy for Human Resources for Health: Workforce 2030</w:t>
      </w:r>
      <w:r w:rsidRPr="00971322">
        <w:rPr>
          <w:rFonts w:ascii="Exo" w:hAnsi="Exo"/>
          <w:sz w:val="20"/>
          <w:szCs w:val="20"/>
        </w:rPr>
        <w:t xml:space="preserve">. A iniciativa se desdobrava em quatro objetivos, sendo o quarto o fortalecimento de estruturas para consolidação de dados sobre a força de trabalho em saúde e o seu monitoramento </w:t>
      </w:r>
      <w:del w:id="6" w:author="Gilson" w:date="2025-02-09T07:22:00Z">
        <w:r w:rsidRPr="00971322" w:rsidDel="0009154A">
          <w:rPr>
            <w:rFonts w:ascii="Exo" w:hAnsi="Exo"/>
            <w:sz w:val="20"/>
            <w:szCs w:val="20"/>
          </w:rPr>
          <w:delText xml:space="preserve">a </w:delText>
        </w:r>
      </w:del>
      <w:ins w:id="7" w:author="Gilson" w:date="2025-02-09T07:22:00Z">
        <w:r w:rsidR="0009154A">
          <w:rPr>
            <w:rFonts w:ascii="Exo" w:hAnsi="Exo"/>
            <w:sz w:val="20"/>
            <w:szCs w:val="20"/>
          </w:rPr>
          <w:t>em</w:t>
        </w:r>
        <w:r w:rsidR="0009154A" w:rsidRPr="00971322">
          <w:rPr>
            <w:rFonts w:ascii="Exo" w:hAnsi="Exo"/>
            <w:sz w:val="20"/>
            <w:szCs w:val="20"/>
          </w:rPr>
          <w:t xml:space="preserve"> </w:t>
        </w:r>
      </w:ins>
      <w:r w:rsidRPr="00971322">
        <w:rPr>
          <w:rFonts w:ascii="Exo" w:hAnsi="Exo"/>
          <w:sz w:val="20"/>
          <w:szCs w:val="20"/>
        </w:rPr>
        <w:t xml:space="preserve">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64D8FE8D521447C95E8A4D396E46B4E"/>
          </w:placeholder>
        </w:sdtPr>
        <w:sdtEndPr/>
        <w:sdtContent>
          <w:r w:rsidRPr="00971322">
            <w:rPr>
              <w:rFonts w:ascii="Exo" w:hAnsi="Exo"/>
              <w:color w:val="000000"/>
              <w:sz w:val="20"/>
              <w:szCs w:val="20"/>
              <w:vertAlign w:val="superscript"/>
            </w:rPr>
            <w:t>1</w:t>
          </w:r>
        </w:sdtContent>
      </w:sdt>
      <w:r w:rsidRPr="00971322">
        <w:rPr>
          <w:rFonts w:ascii="Exo" w:hAnsi="Exo"/>
          <w:sz w:val="20"/>
          <w:szCs w:val="20"/>
        </w:rPr>
        <w:t>.</w:t>
      </w:r>
    </w:p>
    <w:p w14:paraId="45679DCE" w14:textId="77777777" w:rsidR="000B61F4" w:rsidRPr="00971322" w:rsidRDefault="000B61F4" w:rsidP="000B61F4">
      <w:pPr>
        <w:pStyle w:val="SemEspaamento"/>
        <w:spacing w:after="200" w:line="360" w:lineRule="auto"/>
        <w:ind w:firstLine="851"/>
        <w:jc w:val="both"/>
        <w:rPr>
          <w:rFonts w:ascii="Exo" w:hAnsi="Exo"/>
          <w:sz w:val="20"/>
          <w:szCs w:val="20"/>
        </w:rPr>
      </w:pPr>
      <w:bookmarkStart w:id="8" w:name="_Hlk188254946"/>
      <w:bookmarkEnd w:id="5"/>
      <w:r w:rsidRPr="0097132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EB79C7EB9CB44C4785C34FB34E61A1BF"/>
          </w:placeholder>
        </w:sdtPr>
        <w:sdtEnd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w:t>
      </w:r>
      <w:commentRangeStart w:id="9"/>
      <w:r w:rsidRPr="00971322">
        <w:rPr>
          <w:rFonts w:ascii="Exo" w:hAnsi="Exo"/>
          <w:sz w:val="20"/>
          <w:szCs w:val="20"/>
        </w:rPr>
        <w:t>que</w:t>
      </w:r>
      <w:commentRangeEnd w:id="9"/>
      <w:r w:rsidR="0009154A">
        <w:rPr>
          <w:rStyle w:val="Refdecomentrio"/>
        </w:rPr>
        <w:commentReference w:id="9"/>
      </w:r>
      <w:r w:rsidRPr="00971322">
        <w:rPr>
          <w:rFonts w:ascii="Exo" w:hAnsi="Exo"/>
          <w:sz w:val="20"/>
          <w:szCs w:val="20"/>
        </w:rPr>
        <w:t xml:space="preserv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EB79C7EB9CB44C4785C34FB34E61A1BF"/>
          </w:placeholder>
        </w:sdtPr>
        <w:sdtEnd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w:t>
      </w:r>
      <w:r w:rsidRPr="004D0B84">
        <w:rPr>
          <w:rFonts w:ascii="Exo" w:hAnsi="Exo"/>
          <w:sz w:val="20"/>
          <w:szCs w:val="20"/>
        </w:rPr>
        <w:t>a) remuneração média de profissionais de saúde; b) retenção de profissionais localizados em região de saúde; c) proporção de vínculos precarizados entre profissionais de saúde.</w:t>
      </w:r>
    </w:p>
    <w:bookmarkEnd w:id="8"/>
    <w:p w14:paraId="59A4BEDF" w14:textId="21F8D567" w:rsidR="003865BC" w:rsidRDefault="00D36EEF" w:rsidP="00537021">
      <w:pPr>
        <w:pStyle w:val="SemEspaamento"/>
        <w:spacing w:after="200" w:line="360" w:lineRule="auto"/>
        <w:ind w:firstLine="851"/>
        <w:jc w:val="both"/>
        <w:rPr>
          <w:rFonts w:ascii="Exo" w:hAnsi="Exo"/>
          <w:sz w:val="20"/>
          <w:szCs w:val="20"/>
        </w:rPr>
      </w:pPr>
      <w:r w:rsidRPr="00EA646D">
        <w:rPr>
          <w:rFonts w:ascii="Exo" w:hAnsi="Exo"/>
          <w:sz w:val="20"/>
          <w:szCs w:val="20"/>
        </w:rPr>
        <w:t>Neste documento descrevemos os processos executados para construção do indicador</w:t>
      </w:r>
      <w:r w:rsidR="00E47210" w:rsidRPr="00EA646D">
        <w:rPr>
          <w:rFonts w:ascii="Exo" w:hAnsi="Exo"/>
          <w:sz w:val="20"/>
          <w:szCs w:val="20"/>
        </w:rPr>
        <w:t xml:space="preserve"> </w:t>
      </w:r>
      <w:r w:rsidR="003865BC">
        <w:rPr>
          <w:rFonts w:ascii="Exo" w:hAnsi="Exo"/>
          <w:sz w:val="20"/>
          <w:szCs w:val="20"/>
        </w:rPr>
        <w:t>Razão de médicos de saúde da família por população</w:t>
      </w:r>
      <w:r w:rsidR="00E47210" w:rsidRPr="00EA646D">
        <w:rPr>
          <w:rFonts w:ascii="Exo" w:hAnsi="Exo"/>
          <w:sz w:val="20"/>
          <w:szCs w:val="20"/>
        </w:rPr>
        <w:t xml:space="preserve">. </w:t>
      </w:r>
      <w:r w:rsidR="003865BC">
        <w:rPr>
          <w:rFonts w:ascii="Exo" w:hAnsi="Exo"/>
          <w:sz w:val="20"/>
          <w:szCs w:val="20"/>
        </w:rPr>
        <w:t>Tal</w:t>
      </w:r>
      <w:r w:rsidR="003865BC" w:rsidRPr="003865BC">
        <w:rPr>
          <w:rFonts w:ascii="Exo" w:hAnsi="Exo"/>
          <w:sz w:val="20"/>
          <w:szCs w:val="20"/>
        </w:rPr>
        <w:t xml:space="preserve"> indicador é crucial para avaliar a capacidade de um sistema de saúde em fornecer atendimento primário eficaz e acessível. Uma proporção adequada desses profissionais por habitante está diretamente associada à melhoria dos indicadores de saúde e à redução das desigualdades no acesso aos serviços de saúde</w:t>
      </w:r>
      <w:r w:rsidR="0058033B" w:rsidRPr="0058033B">
        <w:rPr>
          <w:rFonts w:ascii="Exo" w:hAnsi="Exo"/>
          <w:color w:val="000000"/>
          <w:sz w:val="20"/>
          <w:szCs w:val="20"/>
          <w:vertAlign w:val="superscript"/>
        </w:rPr>
        <w:t xml:space="preserv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2061901611"/>
          <w:placeholder>
            <w:docPart w:val="10A7EFDA8C5C40D9B60DF0B1EDB4105A"/>
          </w:placeholder>
        </w:sdtPr>
        <w:sdtEndPr/>
        <w:sdtContent>
          <w:r w:rsidR="0058033B">
            <w:rPr>
              <w:rFonts w:ascii="Exo" w:hAnsi="Exo"/>
              <w:color w:val="000000"/>
              <w:sz w:val="20"/>
              <w:szCs w:val="20"/>
              <w:vertAlign w:val="superscript"/>
            </w:rPr>
            <w:t>7</w:t>
          </w:r>
        </w:sdtContent>
      </w:sdt>
      <w:r w:rsidR="003865BC" w:rsidRPr="003865BC">
        <w:rPr>
          <w:rFonts w:ascii="Exo" w:hAnsi="Exo"/>
          <w:sz w:val="20"/>
          <w:szCs w:val="20"/>
        </w:rPr>
        <w:t>.</w:t>
      </w:r>
    </w:p>
    <w:p w14:paraId="67FDD6E3" w14:textId="11779F37" w:rsidR="003865BC" w:rsidRDefault="003865BC" w:rsidP="0046305B">
      <w:pPr>
        <w:pStyle w:val="SemEspaamento"/>
        <w:spacing w:after="200" w:line="360" w:lineRule="auto"/>
        <w:ind w:firstLine="851"/>
        <w:jc w:val="both"/>
        <w:rPr>
          <w:rFonts w:ascii="Exo" w:hAnsi="Exo"/>
          <w:sz w:val="20"/>
          <w:szCs w:val="20"/>
        </w:rPr>
      </w:pPr>
      <w:r>
        <w:rPr>
          <w:rFonts w:ascii="Exo" w:hAnsi="Exo"/>
          <w:sz w:val="20"/>
          <w:szCs w:val="20"/>
        </w:rPr>
        <w:t xml:space="preserve">A </w:t>
      </w:r>
      <w:r w:rsidRPr="003865BC">
        <w:rPr>
          <w:rFonts w:ascii="Exo" w:hAnsi="Exo"/>
          <w:sz w:val="20"/>
          <w:szCs w:val="20"/>
        </w:rPr>
        <w:t>maior disponibilidade de médicos d</w:t>
      </w:r>
      <w:r w:rsidR="000B61F4">
        <w:rPr>
          <w:rFonts w:ascii="Exo" w:hAnsi="Exo"/>
          <w:sz w:val="20"/>
          <w:szCs w:val="20"/>
        </w:rPr>
        <w:t>a</w:t>
      </w:r>
      <w:r w:rsidRPr="003865BC">
        <w:rPr>
          <w:rFonts w:ascii="Exo" w:hAnsi="Exo"/>
          <w:sz w:val="20"/>
          <w:szCs w:val="20"/>
        </w:rPr>
        <w:t xml:space="preserve"> família contribui para a redução dos efeitos adversos das desigualdades sociais, melhorando a qualidade do atendimento e promovendo a equidade no sistema de saúde. Portanto, monitorar e ajustar a razão de médicos de saúde da família por população é essencial para garantir um atendimento primário de qualidade, promover a saúde pública e reduzir as desigualdades no acesso aos serviços de saúde</w:t>
      </w:r>
      <w:r w:rsidR="0058033B" w:rsidRPr="0058033B">
        <w:rPr>
          <w:rFonts w:ascii="Exo" w:hAnsi="Exo"/>
          <w:color w:val="000000"/>
          <w:sz w:val="20"/>
          <w:szCs w:val="20"/>
          <w:vertAlign w:val="superscript"/>
        </w:rPr>
        <w:t xml:space="preserv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598376418"/>
          <w:placeholder>
            <w:docPart w:val="9A94C05921FB4D82BA0D6C98D103E210"/>
          </w:placeholder>
        </w:sdtPr>
        <w:sdtEndPr/>
        <w:sdtContent>
          <w:r w:rsidR="0058033B">
            <w:rPr>
              <w:rFonts w:ascii="Exo" w:hAnsi="Exo"/>
              <w:color w:val="000000"/>
              <w:sz w:val="20"/>
              <w:szCs w:val="20"/>
              <w:vertAlign w:val="superscript"/>
            </w:rPr>
            <w:t>8</w:t>
          </w:r>
        </w:sdtContent>
      </w:sdt>
      <w:r w:rsidRPr="003865BC">
        <w:rPr>
          <w:rFonts w:ascii="Exo" w:hAnsi="Exo"/>
          <w:sz w:val="20"/>
          <w:szCs w:val="20"/>
        </w:rPr>
        <w:t>.</w:t>
      </w:r>
    </w:p>
    <w:p w14:paraId="66167BC1" w14:textId="537065A0" w:rsidR="0046305B" w:rsidRPr="0046305B" w:rsidRDefault="0046305B" w:rsidP="0046305B">
      <w:pPr>
        <w:pStyle w:val="SemEspaamento"/>
        <w:spacing w:after="200" w:line="360" w:lineRule="auto"/>
        <w:ind w:firstLine="851"/>
        <w:jc w:val="both"/>
        <w:rPr>
          <w:rFonts w:ascii="Exo" w:hAnsi="Exo"/>
          <w:sz w:val="20"/>
          <w:szCs w:val="20"/>
        </w:rPr>
      </w:pPr>
      <w:bookmarkStart w:id="10" w:name="_Hlk188029404"/>
      <w:bookmarkStart w:id="11" w:name="_Hlk188257041"/>
      <w:r w:rsidRPr="00971322">
        <w:rPr>
          <w:rFonts w:ascii="Exo" w:hAnsi="Exo"/>
          <w:sz w:val="20"/>
          <w:szCs w:val="20"/>
        </w:rPr>
        <w:t xml:space="preserve">Este documento está estruturado em </w:t>
      </w:r>
      <w:r>
        <w:rPr>
          <w:rFonts w:ascii="Exo" w:hAnsi="Exo"/>
          <w:sz w:val="20"/>
          <w:szCs w:val="20"/>
        </w:rPr>
        <w:t>três</w:t>
      </w:r>
      <w:r w:rsidRPr="00971322">
        <w:rPr>
          <w:rFonts w:ascii="Exo" w:hAnsi="Exo"/>
          <w:sz w:val="20"/>
          <w:szCs w:val="20"/>
        </w:rPr>
        <w:t xml:space="preserve"> seções</w:t>
      </w:r>
      <w:r>
        <w:rPr>
          <w:rFonts w:ascii="Exo" w:hAnsi="Exo"/>
          <w:sz w:val="20"/>
          <w:szCs w:val="20"/>
        </w:rPr>
        <w:t>,</w:t>
      </w:r>
      <w:r w:rsidRPr="00971322">
        <w:rPr>
          <w:rFonts w:ascii="Exo" w:hAnsi="Exo"/>
          <w:sz w:val="20"/>
          <w:szCs w:val="20"/>
        </w:rPr>
        <w:t xml:space="preserve"> além desta introdução. A seguir</w:t>
      </w:r>
      <w:r>
        <w:rPr>
          <w:rFonts w:ascii="Exo" w:hAnsi="Exo"/>
          <w:sz w:val="20"/>
          <w:szCs w:val="20"/>
        </w:rPr>
        <w:t>,</w:t>
      </w:r>
      <w:r w:rsidRPr="00971322">
        <w:rPr>
          <w:rFonts w:ascii="Exo" w:hAnsi="Exo"/>
          <w:sz w:val="20"/>
          <w:szCs w:val="20"/>
        </w:rPr>
        <w:t xml:space="preserve"> vamos mostrar a ficha </w:t>
      </w:r>
      <w:r>
        <w:rPr>
          <w:rFonts w:ascii="Exo" w:hAnsi="Exo"/>
          <w:sz w:val="20"/>
          <w:szCs w:val="20"/>
        </w:rPr>
        <w:t xml:space="preserve">de qualificação </w:t>
      </w:r>
      <w:r w:rsidRPr="00971322">
        <w:rPr>
          <w:rFonts w:ascii="Exo" w:hAnsi="Exo"/>
          <w:sz w:val="20"/>
          <w:szCs w:val="20"/>
        </w:rPr>
        <w:t xml:space="preserve">do indicador, bem como alguns artefatos associados a ela, que são: a) consulta SQL usada para calcular o indicador; b) dados resultantes da consulta SQL; c) </w:t>
      </w:r>
      <w:r w:rsidRPr="00BC6F3C">
        <w:rPr>
          <w:rFonts w:ascii="Exo" w:hAnsi="Exo"/>
          <w:i/>
          <w:iCs/>
          <w:sz w:val="20"/>
          <w:szCs w:val="20"/>
        </w:rPr>
        <w:t>dashboard</w:t>
      </w:r>
      <w:r w:rsidRPr="00971322">
        <w:rPr>
          <w:rFonts w:ascii="Exo" w:hAnsi="Exo"/>
          <w:sz w:val="20"/>
          <w:szCs w:val="20"/>
        </w:rPr>
        <w:t xml:space="preserve"> interativo que ilustra os resultados da consulta. A seção subsequente traz um exemplo de aplicação do indicador para um recorte de</w:t>
      </w:r>
      <w:bookmarkEnd w:id="10"/>
      <w:r w:rsidR="0058033B">
        <w:rPr>
          <w:rFonts w:ascii="Exo" w:hAnsi="Exo"/>
          <w:sz w:val="20"/>
          <w:szCs w:val="20"/>
        </w:rPr>
        <w:t xml:space="preserve"> macrorregiões de saúde na Bahia</w:t>
      </w:r>
      <w:r w:rsidRPr="00971322">
        <w:rPr>
          <w:rFonts w:ascii="Exo" w:hAnsi="Exo"/>
          <w:sz w:val="20"/>
          <w:szCs w:val="20"/>
        </w:rPr>
        <w:t>.</w:t>
      </w:r>
      <w:bookmarkEnd w:id="11"/>
      <w:r>
        <w:rPr>
          <w:rFonts w:ascii="Exo" w:hAnsi="Exo"/>
          <w:b/>
          <w:bCs/>
        </w:rPr>
        <w:br w:type="page"/>
      </w:r>
    </w:p>
    <w:p w14:paraId="139B8A87" w14:textId="77777777" w:rsidR="00775A85" w:rsidRPr="00FA3DC1" w:rsidRDefault="00775A85" w:rsidP="00775A85">
      <w:pPr>
        <w:pStyle w:val="Ttulo1"/>
        <w:spacing w:after="200" w:line="360" w:lineRule="auto"/>
        <w:jc w:val="center"/>
        <w:rPr>
          <w:rFonts w:ascii="Exo" w:hAnsi="Exo"/>
          <w:b/>
          <w:bCs/>
          <w:color w:val="auto"/>
        </w:rPr>
      </w:pPr>
      <w:bookmarkStart w:id="12" w:name="_Toc188017875"/>
      <w:bookmarkStart w:id="13" w:name="_Toc188267167"/>
      <w:bookmarkStart w:id="14" w:name="_Toc188283794"/>
      <w:bookmarkStart w:id="15" w:name="_Hlk188033349"/>
      <w:r w:rsidRPr="00FA3DC1">
        <w:rPr>
          <w:rFonts w:ascii="Exo" w:hAnsi="Exo"/>
          <w:b/>
          <w:bCs/>
          <w:color w:val="auto"/>
        </w:rPr>
        <w:lastRenderedPageBreak/>
        <w:t xml:space="preserve">Ficha de </w:t>
      </w:r>
      <w:r>
        <w:rPr>
          <w:rFonts w:ascii="Exo" w:hAnsi="Exo"/>
          <w:b/>
          <w:bCs/>
          <w:color w:val="auto"/>
        </w:rPr>
        <w:t xml:space="preserve">qualificação do </w:t>
      </w:r>
      <w:r w:rsidRPr="00FA3DC1">
        <w:rPr>
          <w:rFonts w:ascii="Exo" w:hAnsi="Exo"/>
          <w:b/>
          <w:bCs/>
          <w:color w:val="auto"/>
        </w:rPr>
        <w:t>indicador</w:t>
      </w:r>
      <w:bookmarkEnd w:id="12"/>
      <w:bookmarkEnd w:id="13"/>
      <w:bookmarkEnd w:id="14"/>
    </w:p>
    <w:tbl>
      <w:tblPr>
        <w:tblStyle w:val="Tabelacomgrade"/>
        <w:tblpPr w:leftFromText="141" w:rightFromText="141" w:vertAnchor="text" w:horzAnchor="margin" w:tblpY="83"/>
        <w:tblW w:w="9175" w:type="dxa"/>
        <w:tblLook w:val="04A0" w:firstRow="1" w:lastRow="0" w:firstColumn="1" w:lastColumn="0" w:noHBand="0" w:noVBand="1"/>
      </w:tblPr>
      <w:tblGrid>
        <w:gridCol w:w="1838"/>
        <w:gridCol w:w="7337"/>
      </w:tblGrid>
      <w:tr w:rsidR="00EA646D" w:rsidRPr="00EA646D" w14:paraId="75884156"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C1010B0" w14:textId="77777777" w:rsidR="00EA646D" w:rsidRPr="00EA646D" w:rsidRDefault="00EA646D" w:rsidP="004E08BB">
            <w:pPr>
              <w:pStyle w:val="QuadrosFiguras1"/>
              <w:spacing w:before="60" w:after="60" w:line="240" w:lineRule="auto"/>
              <w:jc w:val="left"/>
              <w:rPr>
                <w:rFonts w:ascii="Exo" w:hAnsi="Exo"/>
                <w:sz w:val="22"/>
                <w:szCs w:val="24"/>
              </w:rPr>
            </w:pPr>
            <w:bookmarkStart w:id="16" w:name="_Hlk179444363"/>
            <w:bookmarkEnd w:id="15"/>
            <w:r w:rsidRPr="00EA646D">
              <w:rPr>
                <w:rFonts w:ascii="Exo" w:hAnsi="Exo"/>
                <w:b/>
                <w:bCs/>
                <w:color w:val="FFFFFF" w:themeColor="background1"/>
                <w:sz w:val="22"/>
                <w:szCs w:val="24"/>
              </w:rPr>
              <w:t>Nome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F5D335D" w14:textId="3E6556FA" w:rsidR="00EA646D" w:rsidRPr="00EA646D" w:rsidRDefault="00EA646D" w:rsidP="004E08BB">
            <w:pPr>
              <w:pStyle w:val="QuadrosFiguras1"/>
              <w:spacing w:before="60" w:after="60" w:line="240" w:lineRule="auto"/>
              <w:jc w:val="left"/>
              <w:rPr>
                <w:rFonts w:ascii="Exo" w:hAnsi="Exo"/>
                <w:b/>
                <w:bCs/>
                <w:color w:val="auto"/>
                <w:sz w:val="22"/>
                <w:szCs w:val="24"/>
              </w:rPr>
            </w:pPr>
            <w:r w:rsidRPr="00EA646D">
              <w:rPr>
                <w:rFonts w:ascii="Exo" w:hAnsi="Exo"/>
                <w:b/>
                <w:bCs/>
                <w:color w:val="auto"/>
                <w:sz w:val="22"/>
                <w:szCs w:val="24"/>
              </w:rPr>
              <w:t>Razão de médicos</w:t>
            </w:r>
            <w:r w:rsidR="00822A3E">
              <w:rPr>
                <w:rFonts w:ascii="Exo" w:hAnsi="Exo"/>
                <w:b/>
                <w:bCs/>
                <w:color w:val="auto"/>
                <w:sz w:val="22"/>
                <w:szCs w:val="24"/>
              </w:rPr>
              <w:t xml:space="preserve"> </w:t>
            </w:r>
            <w:r w:rsidR="001D788D">
              <w:rPr>
                <w:rFonts w:ascii="Exo" w:hAnsi="Exo"/>
                <w:b/>
                <w:bCs/>
                <w:color w:val="auto"/>
                <w:sz w:val="22"/>
                <w:szCs w:val="24"/>
              </w:rPr>
              <w:t>de saúde</w:t>
            </w:r>
            <w:r w:rsidR="00822A3E">
              <w:rPr>
                <w:rFonts w:ascii="Exo" w:hAnsi="Exo"/>
                <w:b/>
                <w:bCs/>
                <w:color w:val="auto"/>
                <w:sz w:val="22"/>
                <w:szCs w:val="24"/>
              </w:rPr>
              <w:t xml:space="preserve"> </w:t>
            </w:r>
            <w:r w:rsidRPr="00EA646D">
              <w:rPr>
                <w:rFonts w:ascii="Exo" w:hAnsi="Exo"/>
                <w:b/>
                <w:bCs/>
                <w:color w:val="auto"/>
                <w:sz w:val="22"/>
                <w:szCs w:val="24"/>
              </w:rPr>
              <w:t>da família por população</w:t>
            </w:r>
          </w:p>
        </w:tc>
      </w:tr>
      <w:tr w:rsidR="00EA646D" w:rsidRPr="00EA646D" w14:paraId="73E9A519"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73F762F" w14:textId="77777777" w:rsidR="00EA646D" w:rsidRPr="00EA646D" w:rsidRDefault="00EA646D" w:rsidP="004E08BB">
            <w:pPr>
              <w:spacing w:before="60" w:after="60"/>
              <w:rPr>
                <w:rFonts w:ascii="Exo" w:hAnsi="Exo"/>
                <w:b/>
                <w:bCs/>
                <w:color w:val="FFFFFF" w:themeColor="background1"/>
                <w:szCs w:val="24"/>
              </w:rPr>
            </w:pPr>
            <w:r w:rsidRPr="00EA646D">
              <w:rPr>
                <w:rFonts w:ascii="Exo" w:hAnsi="Exo"/>
                <w:b/>
                <w:bCs/>
                <w:color w:val="FFFFFF" w:themeColor="background1"/>
                <w:szCs w:val="24"/>
              </w:rPr>
              <w:t>Dimensão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28A598F5" w14:textId="77777777" w:rsidR="00EA646D" w:rsidRPr="00EA646D" w:rsidRDefault="00EA646D" w:rsidP="004E08BB">
            <w:pPr>
              <w:pStyle w:val="QuadrosFiguras1"/>
              <w:spacing w:before="60" w:after="60" w:line="240" w:lineRule="auto"/>
              <w:jc w:val="left"/>
              <w:rPr>
                <w:rFonts w:ascii="Exo" w:hAnsi="Exo"/>
                <w:color w:val="auto"/>
              </w:rPr>
            </w:pPr>
            <w:r w:rsidRPr="00EA646D">
              <w:rPr>
                <w:rFonts w:ascii="Exo" w:hAnsi="Exo"/>
                <w:color w:val="auto"/>
              </w:rPr>
              <w:t>Força de Trabalho em Saúde</w:t>
            </w:r>
          </w:p>
        </w:tc>
      </w:tr>
      <w:tr w:rsidR="00EA646D" w:rsidRPr="00EA646D" w14:paraId="438056F8"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56FB5D4" w14:textId="77777777" w:rsidR="00EA646D" w:rsidRPr="00EA646D" w:rsidRDefault="00EA646D" w:rsidP="004E08BB">
            <w:pPr>
              <w:pStyle w:val="QuadrosFiguras1"/>
              <w:spacing w:before="60" w:after="60" w:line="240" w:lineRule="auto"/>
              <w:jc w:val="left"/>
              <w:rPr>
                <w:rFonts w:ascii="Exo" w:hAnsi="Exo"/>
                <w:sz w:val="22"/>
                <w:szCs w:val="24"/>
              </w:rPr>
            </w:pPr>
            <w:r w:rsidRPr="00EA646D">
              <w:rPr>
                <w:rFonts w:ascii="Exo" w:hAnsi="Exo"/>
                <w:b/>
                <w:bCs/>
                <w:color w:val="FFFFFF" w:themeColor="background1"/>
                <w:sz w:val="22"/>
                <w:szCs w:val="24"/>
              </w:rPr>
              <w:t>Unidade de medida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099F68B3" w14:textId="04F6537F" w:rsidR="00EA646D" w:rsidRPr="00EA646D" w:rsidRDefault="00EA646D" w:rsidP="004E08BB">
            <w:pPr>
              <w:pStyle w:val="QuadrosFiguras1"/>
              <w:spacing w:before="60" w:after="60" w:line="240" w:lineRule="auto"/>
              <w:jc w:val="left"/>
              <w:rPr>
                <w:rFonts w:ascii="Exo" w:hAnsi="Exo"/>
                <w:color w:val="auto"/>
                <w:highlight w:val="yellow"/>
              </w:rPr>
            </w:pPr>
            <w:r w:rsidRPr="00EA646D">
              <w:rPr>
                <w:rFonts w:ascii="Exo" w:hAnsi="Exo"/>
                <w:color w:val="auto"/>
              </w:rPr>
              <w:t>Quantidade de médicos da família por 10</w:t>
            </w:r>
            <w:r w:rsidR="00A70015">
              <w:rPr>
                <w:rFonts w:ascii="Exo" w:hAnsi="Exo"/>
                <w:color w:val="auto"/>
              </w:rPr>
              <w:t xml:space="preserve"> mil</w:t>
            </w:r>
            <w:r w:rsidRPr="00EA646D">
              <w:rPr>
                <w:rFonts w:ascii="Exo" w:hAnsi="Exo"/>
                <w:color w:val="auto"/>
              </w:rPr>
              <w:t xml:space="preserve"> habitantes</w:t>
            </w:r>
          </w:p>
        </w:tc>
      </w:tr>
      <w:tr w:rsidR="00EA646D" w:rsidRPr="00EA646D" w14:paraId="71495DB5"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954DEC" w14:textId="77777777" w:rsidR="00EA646D" w:rsidRPr="00EA646D" w:rsidRDefault="00EA646D" w:rsidP="004E08BB">
            <w:pPr>
              <w:pStyle w:val="QuadrosFiguras1"/>
              <w:spacing w:before="60" w:after="60" w:line="240" w:lineRule="auto"/>
              <w:jc w:val="left"/>
              <w:rPr>
                <w:rFonts w:ascii="Exo" w:hAnsi="Exo"/>
                <w:sz w:val="22"/>
                <w:szCs w:val="24"/>
              </w:rPr>
            </w:pPr>
            <w:r w:rsidRPr="00EA646D">
              <w:rPr>
                <w:rFonts w:ascii="Exo" w:hAnsi="Exo"/>
                <w:b/>
                <w:bCs/>
                <w:color w:val="FFFFFF" w:themeColor="background1"/>
                <w:sz w:val="22"/>
                <w:szCs w:val="24"/>
              </w:rPr>
              <w:t>Fonte dos dados</w:t>
            </w:r>
          </w:p>
        </w:tc>
        <w:tc>
          <w:tcPr>
            <w:tcW w:w="7337" w:type="dxa"/>
            <w:tcBorders>
              <w:top w:val="single" w:sz="4" w:space="0" w:color="0095D4"/>
              <w:left w:val="single" w:sz="4" w:space="0" w:color="0095D4"/>
              <w:bottom w:val="single" w:sz="4" w:space="0" w:color="0095D4"/>
              <w:right w:val="single" w:sz="4" w:space="0" w:color="0095D4"/>
            </w:tcBorders>
            <w:vAlign w:val="center"/>
          </w:tcPr>
          <w:p w14:paraId="53DB2ACE" w14:textId="2FAA2990" w:rsidR="00EA646D" w:rsidRDefault="00EA646D" w:rsidP="004E08BB">
            <w:pPr>
              <w:pStyle w:val="QuadrosFiguras1"/>
              <w:spacing w:before="60" w:after="60" w:line="240" w:lineRule="auto"/>
              <w:jc w:val="left"/>
              <w:rPr>
                <w:rFonts w:ascii="Exo" w:hAnsi="Exo"/>
                <w:color w:val="auto"/>
              </w:rPr>
            </w:pPr>
            <w:r w:rsidRPr="00EA646D">
              <w:rPr>
                <w:rFonts w:ascii="Times New Roman" w:hAnsi="Times New Roman" w:cs="Times New Roman"/>
                <w:color w:val="auto"/>
              </w:rPr>
              <w:t>●</w:t>
            </w:r>
            <w:r w:rsidRPr="00EA646D">
              <w:rPr>
                <w:rFonts w:ascii="Exo" w:hAnsi="Exo" w:cs="Courier New"/>
                <w:color w:val="auto"/>
              </w:rPr>
              <w:t xml:space="preserve"> </w:t>
            </w:r>
            <w:r w:rsidRPr="00EA646D">
              <w:rPr>
                <w:rFonts w:ascii="Exo" w:hAnsi="Exo"/>
                <w:color w:val="auto"/>
              </w:rPr>
              <w:t>Cadastro Nacional de Estabelecimentos de Saúde - Profissionais (CNES-PF)</w:t>
            </w:r>
            <w:r w:rsidR="008136EC">
              <w:rPr>
                <w:rFonts w:ascii="Exo" w:hAnsi="Exo"/>
                <w:color w:val="auto"/>
              </w:rPr>
              <w:t xml:space="preserve"> e</w:t>
            </w:r>
          </w:p>
          <w:p w14:paraId="2E093EB3" w14:textId="0285840E" w:rsidR="008136EC" w:rsidRPr="00EA646D" w:rsidRDefault="008136EC" w:rsidP="008136EC">
            <w:pPr>
              <w:pStyle w:val="QuadrosFiguras1"/>
              <w:spacing w:before="60" w:after="60" w:line="240" w:lineRule="auto"/>
              <w:jc w:val="both"/>
              <w:rPr>
                <w:rFonts w:ascii="Exo" w:hAnsi="Exo"/>
                <w:color w:val="auto"/>
              </w:rPr>
            </w:pPr>
            <w:r w:rsidRPr="00B3380F">
              <w:rPr>
                <w:rFonts w:ascii="Times New Roman" w:hAnsi="Times New Roman" w:cs="Times New Roman"/>
                <w:color w:val="auto"/>
              </w:rPr>
              <w:t>●</w:t>
            </w:r>
            <w:r w:rsidRPr="00A651D0">
              <w:rPr>
                <w:rFonts w:ascii="Exo" w:hAnsi="Exo"/>
              </w:rPr>
              <w:t xml:space="preserve"> </w:t>
            </w:r>
            <w:r w:rsidRPr="00A651D0">
              <w:rPr>
                <w:rFonts w:ascii="Exo" w:hAnsi="Exo"/>
                <w:color w:val="auto"/>
              </w:rPr>
              <w:t>Projeções Populacionais da Secretaria de Vigilância em Saúde e Ambiente (SVSA)</w:t>
            </w:r>
          </w:p>
          <w:p w14:paraId="1A05F309" w14:textId="19F78484" w:rsidR="00EA646D" w:rsidRPr="00EA646D" w:rsidRDefault="00EA646D" w:rsidP="004E08BB">
            <w:pPr>
              <w:pStyle w:val="QuadrosFiguras1"/>
              <w:spacing w:before="60" w:after="60" w:line="240" w:lineRule="auto"/>
              <w:jc w:val="left"/>
              <w:rPr>
                <w:rFonts w:ascii="Exo" w:hAnsi="Exo"/>
                <w:color w:val="auto"/>
              </w:rPr>
            </w:pPr>
            <w:r w:rsidRPr="00EA646D">
              <w:rPr>
                <w:rFonts w:ascii="Exo" w:hAnsi="Exo"/>
                <w:color w:val="auto"/>
              </w:rPr>
              <w:t>Instituição: Ministério da Saúde, disponibilizado via Datasus</w:t>
            </w:r>
          </w:p>
        </w:tc>
      </w:tr>
      <w:tr w:rsidR="00EA646D" w:rsidRPr="00EA646D" w14:paraId="0F7E5122"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69CE6DC" w14:textId="77777777" w:rsidR="00EA646D" w:rsidRPr="00EA646D" w:rsidRDefault="00EA646D" w:rsidP="004E08BB">
            <w:pPr>
              <w:pStyle w:val="QuadrosFiguras1"/>
              <w:spacing w:before="60" w:after="60" w:line="240" w:lineRule="auto"/>
              <w:jc w:val="left"/>
              <w:rPr>
                <w:rFonts w:ascii="Exo" w:hAnsi="Exo"/>
                <w:sz w:val="22"/>
                <w:szCs w:val="24"/>
              </w:rPr>
            </w:pPr>
            <w:r w:rsidRPr="00EA646D">
              <w:rPr>
                <w:rFonts w:ascii="Exo" w:hAnsi="Exo"/>
                <w:b/>
                <w:bCs/>
                <w:color w:val="FFFFFF" w:themeColor="background1"/>
                <w:sz w:val="22"/>
                <w:szCs w:val="24"/>
              </w:rPr>
              <w:t>Descrição das variáveis que compõem o indicador</w:t>
            </w:r>
          </w:p>
        </w:tc>
        <w:tc>
          <w:tcPr>
            <w:tcW w:w="7337" w:type="dxa"/>
            <w:tcBorders>
              <w:top w:val="single" w:sz="4" w:space="0" w:color="0095D4"/>
              <w:left w:val="single" w:sz="4" w:space="0" w:color="0095D4"/>
              <w:bottom w:val="single" w:sz="4" w:space="0" w:color="0095D4"/>
              <w:right w:val="single" w:sz="4" w:space="0" w:color="0095D4"/>
            </w:tcBorders>
            <w:vAlign w:val="center"/>
          </w:tcPr>
          <w:p w14:paraId="071EA12C" w14:textId="43E1BCE0" w:rsidR="00EA646D" w:rsidRPr="00EA646D" w:rsidRDefault="000C47DD" w:rsidP="004E08BB">
            <w:pPr>
              <w:pStyle w:val="QuadrosFiguras1"/>
              <w:spacing w:before="60" w:after="60" w:line="240" w:lineRule="auto"/>
              <w:jc w:val="both"/>
              <w:rPr>
                <w:rFonts w:ascii="Exo" w:hAnsi="Exo"/>
                <w:color w:val="auto"/>
              </w:rPr>
            </w:pPr>
            <w:r w:rsidRPr="000C47DD">
              <w:rPr>
                <w:rFonts w:ascii="Exo" w:hAnsi="Exo"/>
                <w:color w:val="auto"/>
              </w:rPr>
              <w:t>A variável CBO do CNES-PF, definida com base na Classificação Brasileira de Ocupações (CBO), foi utilizada para selecionar</w:t>
            </w:r>
            <w:r w:rsidR="00EA646D" w:rsidRPr="00EA646D">
              <w:rPr>
                <w:rFonts w:ascii="Exo" w:hAnsi="Exo"/>
                <w:color w:val="auto"/>
              </w:rPr>
              <w:t>:</w:t>
            </w:r>
          </w:p>
          <w:p w14:paraId="3D19D4C0" w14:textId="77777777" w:rsidR="00EA646D" w:rsidRPr="00EA646D" w:rsidRDefault="00EA646D" w:rsidP="004E08BB">
            <w:pPr>
              <w:pStyle w:val="QuadrosFiguras1"/>
              <w:numPr>
                <w:ilvl w:val="0"/>
                <w:numId w:val="8"/>
              </w:numPr>
              <w:spacing w:before="60" w:after="60" w:line="240" w:lineRule="auto"/>
              <w:ind w:left="714" w:hanging="357"/>
              <w:jc w:val="left"/>
              <w:rPr>
                <w:rFonts w:ascii="Exo" w:hAnsi="Exo"/>
                <w:color w:val="auto"/>
              </w:rPr>
            </w:pPr>
            <w:r w:rsidRPr="00EA646D">
              <w:rPr>
                <w:rFonts w:ascii="Exo" w:hAnsi="Exo"/>
                <w:color w:val="auto"/>
              </w:rPr>
              <w:t>Médico da Estratégia de Saúde da Família (código “225142”) e</w:t>
            </w:r>
          </w:p>
          <w:p w14:paraId="5B37E597" w14:textId="3402D2DE" w:rsidR="00EA646D" w:rsidRPr="00A70015" w:rsidRDefault="00EA646D" w:rsidP="004E08BB">
            <w:pPr>
              <w:pStyle w:val="QuadrosFiguras1"/>
              <w:numPr>
                <w:ilvl w:val="0"/>
                <w:numId w:val="8"/>
              </w:numPr>
              <w:spacing w:before="60" w:after="60" w:line="240" w:lineRule="auto"/>
              <w:ind w:left="714" w:hanging="357"/>
              <w:jc w:val="left"/>
              <w:rPr>
                <w:rFonts w:ascii="Exo" w:hAnsi="Exo"/>
                <w:color w:val="auto"/>
              </w:rPr>
            </w:pPr>
            <w:r w:rsidRPr="00EA646D">
              <w:rPr>
                <w:rFonts w:ascii="Exo" w:hAnsi="Exo"/>
                <w:color w:val="auto"/>
              </w:rPr>
              <w:t>Médico d</w:t>
            </w:r>
            <w:r w:rsidR="000B61F4">
              <w:rPr>
                <w:rFonts w:ascii="Exo" w:hAnsi="Exo"/>
                <w:color w:val="auto"/>
              </w:rPr>
              <w:t>a</w:t>
            </w:r>
            <w:r w:rsidRPr="00EA646D">
              <w:rPr>
                <w:rFonts w:ascii="Exo" w:hAnsi="Exo"/>
                <w:color w:val="auto"/>
              </w:rPr>
              <w:t xml:space="preserve"> Família e Comunidade (código “225130”).</w:t>
            </w:r>
          </w:p>
          <w:p w14:paraId="2DDD860D" w14:textId="77777777" w:rsidR="000C47DD" w:rsidRDefault="000C47DD" w:rsidP="004E08BB">
            <w:pPr>
              <w:pStyle w:val="QuadrosFiguras1"/>
              <w:spacing w:before="60" w:after="60" w:line="240" w:lineRule="auto"/>
              <w:jc w:val="both"/>
              <w:rPr>
                <w:rFonts w:ascii="Exo" w:hAnsi="Exo"/>
                <w:color w:val="auto"/>
              </w:rPr>
            </w:pPr>
            <w:r w:rsidRPr="000C47DD">
              <w:rPr>
                <w:rFonts w:ascii="Exo" w:hAnsi="Exo"/>
                <w:color w:val="auto"/>
              </w:rPr>
              <w:t>A contagem de profissionais é feita por meio do Cadastro de Pessoas Físicas (CPF_PROF), de acordo com o código CBO, criando-se a variável da quantidade distinta de profissionais (qtd_distinta_cpf_cbo). Ou seja, calcula-se a quantidade existente de profissionais da saúde para cada município e ano.</w:t>
            </w:r>
          </w:p>
          <w:p w14:paraId="0AF2EB67" w14:textId="77777777" w:rsidR="000C47DD" w:rsidRDefault="000C47DD" w:rsidP="004E08BB">
            <w:pPr>
              <w:pStyle w:val="QuadrosFiguras1"/>
              <w:spacing w:before="60" w:after="60" w:line="240" w:lineRule="auto"/>
              <w:jc w:val="both"/>
              <w:rPr>
                <w:rFonts w:ascii="Exo" w:hAnsi="Exo"/>
                <w:color w:val="auto"/>
              </w:rPr>
            </w:pPr>
            <w:r w:rsidRPr="000C47DD">
              <w:rPr>
                <w:rFonts w:ascii="Exo" w:hAnsi="Exo"/>
                <w:color w:val="auto"/>
              </w:rPr>
              <w:t>Com essa variável criada (qtd_distinta_cpf_cbo), realiza-se a divisão pela população e, ao multiplicar o resultado por 10 mil, obtém-se a razão de médicos de saúde da família por 10 mil habitantes.</w:t>
            </w:r>
          </w:p>
          <w:p w14:paraId="472BFDA9" w14:textId="77777777" w:rsidR="000C47DD" w:rsidRDefault="000C47DD" w:rsidP="004E08BB">
            <w:pPr>
              <w:pStyle w:val="QuadrosFiguras1"/>
              <w:spacing w:before="60" w:after="60" w:line="240" w:lineRule="auto"/>
              <w:jc w:val="both"/>
              <w:rPr>
                <w:rFonts w:ascii="Exo" w:hAnsi="Exo"/>
                <w:color w:val="auto"/>
              </w:rPr>
            </w:pPr>
            <w:r w:rsidRPr="000C47DD">
              <w:rPr>
                <w:rFonts w:ascii="Exo" w:hAnsi="Exo"/>
                <w:color w:val="auto"/>
              </w:rPr>
              <w:t>A carga horária semanal dos médicos da família é obtida a partir do somatório das variáveis de horas ambulatoriais (HORA_AMB), horas hospitalares (HORAHOSP) e outros tipos de horas (HORAOUTR) do CNES-PF. Após isso, essas variáveis são somadas, criando-se uma variável nomeada CH_TOTAL.</w:t>
            </w:r>
          </w:p>
          <w:p w14:paraId="24DFB53A" w14:textId="77777777" w:rsidR="000C47DD" w:rsidRDefault="000C47DD" w:rsidP="004E08BB">
            <w:pPr>
              <w:pStyle w:val="QuadrosFiguras1"/>
              <w:spacing w:before="60" w:after="60" w:line="240" w:lineRule="auto"/>
              <w:jc w:val="both"/>
              <w:rPr>
                <w:rFonts w:ascii="Exo" w:hAnsi="Exo"/>
                <w:color w:val="auto"/>
              </w:rPr>
            </w:pPr>
            <w:r w:rsidRPr="000C47DD">
              <w:rPr>
                <w:rFonts w:ascii="Exo" w:hAnsi="Exo"/>
                <w:color w:val="auto"/>
              </w:rPr>
              <w:t xml:space="preserve">Uma terceira variável é criada para contabilizar os profissionais. Essa variável, denominada FTE_40, decorre do termo </w:t>
            </w:r>
            <w:commentRangeStart w:id="17"/>
            <w:r w:rsidRPr="000C47DD">
              <w:rPr>
                <w:rFonts w:ascii="Exo" w:hAnsi="Exo"/>
                <w:color w:val="auto"/>
              </w:rPr>
              <w:t xml:space="preserve">full-time equivalent </w:t>
            </w:r>
            <w:commentRangeEnd w:id="17"/>
            <w:r w:rsidR="00FC040C">
              <w:rPr>
                <w:rStyle w:val="Refdecomentrio"/>
                <w:rFonts w:asciiTheme="minorHAnsi" w:hAnsiTheme="minorHAnsi"/>
                <w:color w:val="auto"/>
                <w:kern w:val="2"/>
                <w14:ligatures w14:val="standardContextual"/>
              </w:rPr>
              <w:commentReference w:id="17"/>
            </w:r>
            <w:r w:rsidRPr="000C47DD">
              <w:rPr>
                <w:rFonts w:ascii="Exo" w:hAnsi="Exo"/>
                <w:color w:val="auto"/>
              </w:rPr>
              <w:t>(FTE). Esse termo é amplamente usado em estudos de força de trabalho em saúde, pois permite padronizar o número de médicos para um profissional em tempo integral de 40h. Isso é especialmente útil para evitar contagens subdimensionadas ou superdimensionadas devido a cargas horárias parciais.</w:t>
            </w:r>
          </w:p>
          <w:p w14:paraId="08FA904B" w14:textId="615E14B6" w:rsidR="000C47DD" w:rsidRPr="00EA646D" w:rsidRDefault="000C47DD" w:rsidP="004E08BB">
            <w:pPr>
              <w:pStyle w:val="QuadrosFiguras1"/>
              <w:spacing w:before="60" w:after="60" w:line="240" w:lineRule="auto"/>
              <w:jc w:val="both"/>
              <w:rPr>
                <w:rFonts w:ascii="Exo" w:hAnsi="Exo"/>
                <w:color w:val="auto"/>
              </w:rPr>
            </w:pPr>
            <w:r w:rsidRPr="000C47DD">
              <w:rPr>
                <w:rFonts w:ascii="Exo" w:hAnsi="Exo"/>
                <w:color w:val="auto"/>
              </w:rPr>
              <w:t>Com a variável FTE_40, divide-se pela população e multiplica-se por 10 mil, o que gera a taxa FTE de médicos de saúde da família por 10 mil habitantes.</w:t>
            </w:r>
          </w:p>
        </w:tc>
      </w:tr>
      <w:tr w:rsidR="00EA646D" w:rsidRPr="000C47DD" w14:paraId="5301D8A8" w14:textId="77777777" w:rsidTr="008E3247">
        <w:trPr>
          <w:trHeight w:val="869"/>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BFB4E8E" w14:textId="77777777" w:rsidR="00EA646D" w:rsidRPr="00EA646D" w:rsidRDefault="00EA646D" w:rsidP="004E08BB">
            <w:pPr>
              <w:pStyle w:val="QuadrosFiguras1"/>
              <w:spacing w:before="60" w:after="60" w:line="240" w:lineRule="auto"/>
              <w:jc w:val="left"/>
              <w:rPr>
                <w:rFonts w:ascii="Exo" w:hAnsi="Exo"/>
                <w:sz w:val="22"/>
                <w:szCs w:val="24"/>
              </w:rPr>
            </w:pPr>
            <w:r w:rsidRPr="00EA646D">
              <w:rPr>
                <w:rFonts w:ascii="Exo" w:hAnsi="Exo"/>
                <w:b/>
                <w:bCs/>
                <w:color w:val="FFFFFF" w:themeColor="background1"/>
                <w:sz w:val="22"/>
                <w:szCs w:val="24"/>
              </w:rPr>
              <w:t>Fórmula de cálculo</w:t>
            </w:r>
          </w:p>
        </w:tc>
        <w:tc>
          <w:tcPr>
            <w:tcW w:w="7337" w:type="dxa"/>
            <w:tcBorders>
              <w:top w:val="single" w:sz="4" w:space="0" w:color="0095D4"/>
              <w:left w:val="single" w:sz="4" w:space="0" w:color="0095D4"/>
              <w:bottom w:val="single" w:sz="4" w:space="0" w:color="0095D4"/>
              <w:right w:val="single" w:sz="4" w:space="0" w:color="0095D4"/>
            </w:tcBorders>
            <w:vAlign w:val="center"/>
          </w:tcPr>
          <w:p w14:paraId="4E744A1C" w14:textId="3D2C92B0" w:rsidR="008136EC" w:rsidRPr="002E4FD7" w:rsidRDefault="002E4FD7" w:rsidP="004404CB">
            <w:pPr>
              <w:spacing w:before="60" w:after="200"/>
              <w:ind w:left="-527" w:right="-249" w:firstLine="527"/>
              <w:jc w:val="center"/>
              <w:rPr>
                <w:rFonts w:ascii="Exo" w:eastAsiaTheme="minorEastAsia" w:hAnsi="Exo"/>
                <w:i/>
                <w:iCs/>
                <w:sz w:val="20"/>
                <w:szCs w:val="20"/>
              </w:rPr>
            </w:pPr>
            <m:oMathPara>
              <m:oMath>
                <m:r>
                  <w:rPr>
                    <w:rFonts w:ascii="Cambria Math" w:eastAsiaTheme="minorEastAsia" w:hAnsi="Cambria Math"/>
                    <w:sz w:val="20"/>
                    <w:szCs w:val="20"/>
                  </w:rPr>
                  <m:t>medicos por população=</m:t>
                </m:r>
                <m:d>
                  <m:dPr>
                    <m:ctrlPr>
                      <w:rPr>
                        <w:rFonts w:ascii="Cambria Math" w:eastAsiaTheme="minorEastAsia" w:hAnsi="Cambria Math"/>
                        <w:i/>
                        <w:iCs/>
                        <w:sz w:val="20"/>
                        <w:szCs w:val="20"/>
                      </w:rPr>
                    </m:ctrlPr>
                  </m:dPr>
                  <m:e>
                    <m:f>
                      <m:fPr>
                        <m:ctrlPr>
                          <w:rPr>
                            <w:rFonts w:ascii="Cambria Math" w:eastAsiaTheme="minorEastAsia" w:hAnsi="Cambria Math"/>
                            <w:i/>
                            <w:iCs/>
                            <w:sz w:val="20"/>
                            <w:szCs w:val="20"/>
                          </w:rPr>
                        </m:ctrlPr>
                      </m:fPr>
                      <m:num>
                        <m:r>
                          <w:rPr>
                            <w:rFonts w:ascii="Cambria Math" w:eastAsiaTheme="minorEastAsia" w:hAnsi="Cambria Math"/>
                            <w:sz w:val="20"/>
                            <w:szCs w:val="20"/>
                          </w:rPr>
                          <m:t>quantidade distinta</m:t>
                        </m:r>
                      </m:num>
                      <m:den>
                        <m:r>
                          <w:rPr>
                            <w:rFonts w:ascii="Cambria Math" w:eastAsiaTheme="minorEastAsia" w:hAnsi="Cambria Math"/>
                            <w:sz w:val="20"/>
                            <w:szCs w:val="20"/>
                          </w:rPr>
                          <m:t>população</m:t>
                        </m:r>
                      </m:den>
                    </m:f>
                  </m:e>
                </m:d>
                <m:r>
                  <w:rPr>
                    <w:rFonts w:ascii="Cambria Math" w:eastAsiaTheme="minorEastAsia" w:hAnsi="Cambria Math"/>
                    <w:sz w:val="20"/>
                    <w:szCs w:val="20"/>
                  </w:rPr>
                  <m:t>×10.000</m:t>
                </m:r>
              </m:oMath>
            </m:oMathPara>
          </w:p>
          <w:p w14:paraId="09A9D29F" w14:textId="3253A725" w:rsidR="00EA646D" w:rsidRPr="000C47DD" w:rsidRDefault="002E4FD7" w:rsidP="004E08BB">
            <w:pPr>
              <w:spacing w:before="60" w:after="60"/>
              <w:ind w:left="-525" w:right="-252" w:firstLine="525"/>
              <w:jc w:val="center"/>
              <w:rPr>
                <w:rFonts w:ascii="Exo" w:eastAsia="Cambria Math" w:hAnsi="Exo" w:cs="Cambria Math"/>
                <w:sz w:val="16"/>
                <w:szCs w:val="16"/>
                <w:lang w:val="en-US"/>
              </w:rPr>
            </w:pPr>
            <m:oMathPara>
              <m:oMath>
                <m:r>
                  <w:rPr>
                    <w:rFonts w:ascii="Cambria Math" w:eastAsiaTheme="minorEastAsia" w:hAnsi="Cambria Math"/>
                    <w:sz w:val="20"/>
                    <w:szCs w:val="20"/>
                    <w:lang w:val="en-US"/>
                  </w:rPr>
                  <m:t>FTE por população=</m:t>
                </m:r>
                <m:d>
                  <m:dPr>
                    <m:ctrlPr>
                      <w:rPr>
                        <w:rFonts w:ascii="Cambria Math" w:eastAsiaTheme="minorEastAsia" w:hAnsi="Cambria Math"/>
                        <w:i/>
                        <w:iCs/>
                        <w:sz w:val="20"/>
                        <w:szCs w:val="20"/>
                      </w:rPr>
                    </m:ctrlPr>
                  </m:dPr>
                  <m:e>
                    <m:f>
                      <m:fPr>
                        <m:ctrlPr>
                          <w:rPr>
                            <w:rFonts w:ascii="Cambria Math" w:eastAsiaTheme="minorEastAsia" w:hAnsi="Cambria Math"/>
                            <w:i/>
                            <w:iCs/>
                            <w:sz w:val="20"/>
                            <w:szCs w:val="20"/>
                          </w:rPr>
                        </m:ctrlPr>
                      </m:fPr>
                      <m:num>
                        <m:r>
                          <m:rPr>
                            <m:nor/>
                          </m:rPr>
                          <w:rPr>
                            <w:rFonts w:ascii="Cambria Math" w:eastAsiaTheme="minorEastAsia" w:hAnsi="Exo"/>
                            <w:i/>
                            <w:iCs/>
                            <w:sz w:val="20"/>
                            <w:szCs w:val="20"/>
                            <w:lang w:val="en-US"/>
                          </w:rPr>
                          <m:t>FTE 40</m:t>
                        </m:r>
                      </m:num>
                      <m:den>
                        <m:r>
                          <w:rPr>
                            <w:rFonts w:ascii="Cambria Math" w:eastAsiaTheme="minorEastAsia" w:hAnsi="Cambria Math"/>
                            <w:sz w:val="20"/>
                            <w:szCs w:val="20"/>
                            <w:lang w:val="en-US"/>
                          </w:rPr>
                          <m:t>população</m:t>
                        </m:r>
                      </m:den>
                    </m:f>
                  </m:e>
                </m:d>
                <m:r>
                  <w:rPr>
                    <w:rFonts w:ascii="Cambria Math" w:eastAsiaTheme="minorEastAsia" w:hAnsi="Cambria Math"/>
                    <w:sz w:val="20"/>
                    <w:szCs w:val="20"/>
                  </w:rPr>
                  <m:t>×10.000</m:t>
                </m:r>
              </m:oMath>
            </m:oMathPara>
          </w:p>
        </w:tc>
      </w:tr>
      <w:tr w:rsidR="00EA646D" w:rsidRPr="00EA646D" w14:paraId="7877FDDD"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8E17608" w14:textId="77777777" w:rsidR="00EA646D" w:rsidRPr="00EA646D" w:rsidRDefault="00EA646D" w:rsidP="004E08BB">
            <w:pPr>
              <w:pStyle w:val="QuadrosFiguras1"/>
              <w:spacing w:before="60" w:after="60" w:line="240" w:lineRule="auto"/>
              <w:jc w:val="left"/>
              <w:rPr>
                <w:rFonts w:ascii="Exo" w:hAnsi="Exo"/>
                <w:sz w:val="22"/>
                <w:szCs w:val="24"/>
              </w:rPr>
            </w:pPr>
            <w:r w:rsidRPr="00EA646D">
              <w:rPr>
                <w:rFonts w:ascii="Exo" w:hAnsi="Exo"/>
                <w:b/>
                <w:bCs/>
                <w:color w:val="FFFFFF" w:themeColor="background1"/>
                <w:sz w:val="22"/>
                <w:szCs w:val="24"/>
              </w:rPr>
              <w:t>Abrangência geográfica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4C79D1F2" w14:textId="7A5F72D9" w:rsidR="00EA646D" w:rsidRPr="00EA646D" w:rsidRDefault="00EA646D" w:rsidP="004E08BB">
            <w:pPr>
              <w:pStyle w:val="QuadrosFiguras1"/>
              <w:spacing w:before="60" w:after="60" w:line="240" w:lineRule="auto"/>
              <w:jc w:val="both"/>
              <w:rPr>
                <w:rFonts w:ascii="Exo" w:hAnsi="Exo"/>
                <w:color w:val="auto"/>
              </w:rPr>
            </w:pPr>
            <w:r w:rsidRPr="00EA646D">
              <w:rPr>
                <w:rFonts w:ascii="Exo" w:hAnsi="Exo"/>
                <w:color w:val="auto"/>
              </w:rPr>
              <w:t>Brasil, Região, Unidade</w:t>
            </w:r>
            <w:r w:rsidR="00547B99">
              <w:rPr>
                <w:rFonts w:ascii="Exo" w:hAnsi="Exo"/>
                <w:color w:val="auto"/>
              </w:rPr>
              <w:t>s</w:t>
            </w:r>
            <w:r w:rsidRPr="00EA646D">
              <w:rPr>
                <w:rFonts w:ascii="Exo" w:hAnsi="Exo"/>
                <w:color w:val="auto"/>
              </w:rPr>
              <w:t xml:space="preserve"> da Federação, Macrorregiões de Saúde, Regiões de Saúde e Municípios.</w:t>
            </w:r>
          </w:p>
        </w:tc>
      </w:tr>
      <w:tr w:rsidR="00EA646D" w:rsidRPr="00EA646D" w14:paraId="2ABF163D"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E52F608" w14:textId="77777777" w:rsidR="00EA646D" w:rsidRPr="00EA646D" w:rsidRDefault="00EA646D" w:rsidP="004E08BB">
            <w:pPr>
              <w:pStyle w:val="QuadrosFiguras1"/>
              <w:spacing w:before="60" w:after="60" w:line="240" w:lineRule="auto"/>
              <w:jc w:val="left"/>
              <w:rPr>
                <w:rFonts w:ascii="Exo" w:hAnsi="Exo"/>
                <w:sz w:val="22"/>
                <w:szCs w:val="24"/>
              </w:rPr>
            </w:pPr>
            <w:commentRangeStart w:id="18"/>
            <w:r w:rsidRPr="00EA646D">
              <w:rPr>
                <w:rFonts w:ascii="Exo" w:hAnsi="Exo"/>
                <w:b/>
                <w:bCs/>
                <w:color w:val="FFFFFF" w:themeColor="background1"/>
                <w:sz w:val="22"/>
                <w:szCs w:val="24"/>
              </w:rPr>
              <w:t>Níveis de desagregação indicador</w:t>
            </w:r>
            <w:commentRangeEnd w:id="18"/>
            <w:r w:rsidR="00FC040C">
              <w:rPr>
                <w:rStyle w:val="Refdecomentrio"/>
                <w:rFonts w:asciiTheme="minorHAnsi" w:hAnsiTheme="minorHAnsi"/>
                <w:color w:val="auto"/>
                <w:kern w:val="2"/>
                <w14:ligatures w14:val="standardContextual"/>
              </w:rPr>
              <w:commentReference w:id="18"/>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FB5565D" w14:textId="212E20E5" w:rsidR="00EA646D" w:rsidRPr="00EA646D" w:rsidRDefault="00EA646D" w:rsidP="004E08BB">
            <w:pPr>
              <w:spacing w:before="60" w:after="60"/>
              <w:rPr>
                <w:rFonts w:ascii="Exo" w:hAnsi="Exo"/>
                <w:sz w:val="20"/>
              </w:rPr>
            </w:pPr>
            <w:r w:rsidRPr="00EA646D">
              <w:rPr>
                <w:rFonts w:ascii="Exo" w:hAnsi="Exo"/>
                <w:sz w:val="20"/>
              </w:rPr>
              <w:t>Não se aplica</w:t>
            </w:r>
          </w:p>
        </w:tc>
      </w:tr>
      <w:tr w:rsidR="00A70015" w:rsidRPr="00EA646D" w14:paraId="35DE7944"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FC4DD93" w14:textId="1389E8D8" w:rsidR="00A70015" w:rsidRPr="00EA646D" w:rsidRDefault="00A70015" w:rsidP="004E08BB">
            <w:pPr>
              <w:pStyle w:val="QuadrosFiguras1"/>
              <w:spacing w:before="60" w:after="60" w:line="240" w:lineRule="auto"/>
              <w:jc w:val="left"/>
              <w:rPr>
                <w:rFonts w:ascii="Exo" w:hAnsi="Exo"/>
                <w:sz w:val="22"/>
                <w:szCs w:val="24"/>
              </w:rPr>
            </w:pPr>
            <w:r w:rsidRPr="00B3380F">
              <w:rPr>
                <w:rFonts w:ascii="Exo" w:hAnsi="Exo"/>
                <w:b/>
                <w:bCs/>
                <w:color w:val="auto"/>
                <w:sz w:val="22"/>
                <w:szCs w:val="24"/>
              </w:rPr>
              <w:lastRenderedPageBreak/>
              <w:t>Periodicidade de atualização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E75522E" w14:textId="77777777" w:rsidR="00A70015" w:rsidRPr="00EA646D" w:rsidRDefault="00A70015" w:rsidP="004E08BB">
            <w:pPr>
              <w:pStyle w:val="QuadrosFiguras1"/>
              <w:spacing w:before="60" w:after="60" w:line="240" w:lineRule="auto"/>
              <w:jc w:val="left"/>
              <w:rPr>
                <w:rFonts w:ascii="Exo" w:hAnsi="Exo"/>
                <w:color w:val="auto"/>
              </w:rPr>
            </w:pPr>
            <w:r w:rsidRPr="00EA646D">
              <w:rPr>
                <w:rFonts w:ascii="Exo" w:hAnsi="Exo"/>
                <w:color w:val="auto"/>
              </w:rPr>
              <w:t>Anual</w:t>
            </w:r>
          </w:p>
        </w:tc>
      </w:tr>
      <w:tr w:rsidR="00EA646D" w:rsidRPr="00EA646D" w14:paraId="459B24FD"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2DEF547" w14:textId="77777777" w:rsidR="00EA646D" w:rsidRPr="00EA646D" w:rsidRDefault="00EA646D" w:rsidP="004E08BB">
            <w:pPr>
              <w:pStyle w:val="QuadrosFiguras1"/>
              <w:spacing w:before="60" w:after="60" w:line="240" w:lineRule="auto"/>
              <w:jc w:val="left"/>
              <w:rPr>
                <w:rFonts w:ascii="Exo" w:hAnsi="Exo"/>
                <w:sz w:val="22"/>
                <w:szCs w:val="24"/>
              </w:rPr>
            </w:pPr>
            <w:r w:rsidRPr="00EA646D">
              <w:rPr>
                <w:rFonts w:ascii="Exo" w:hAnsi="Exo"/>
                <w:b/>
                <w:bCs/>
                <w:color w:val="FFFFFF" w:themeColor="background1"/>
                <w:sz w:val="22"/>
                <w:szCs w:val="24"/>
              </w:rPr>
              <w:t>Série histórica utilizada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2E747AE3" w14:textId="02993691" w:rsidR="00EA646D" w:rsidRPr="00EA646D" w:rsidRDefault="00EA646D" w:rsidP="004E08BB">
            <w:pPr>
              <w:pStyle w:val="QuadrosFiguras1"/>
              <w:spacing w:before="60" w:after="60" w:line="240" w:lineRule="auto"/>
              <w:jc w:val="both"/>
              <w:rPr>
                <w:rFonts w:ascii="Exo" w:hAnsi="Exo"/>
                <w:color w:val="auto"/>
              </w:rPr>
            </w:pPr>
            <w:r w:rsidRPr="00EA646D">
              <w:rPr>
                <w:rFonts w:ascii="Exo" w:hAnsi="Exo"/>
                <w:color w:val="auto"/>
              </w:rPr>
              <w:t>Competência de janeiro de cada ano</w:t>
            </w:r>
            <w:ins w:id="19" w:author="Gilson" w:date="2025-02-09T07:36:00Z">
              <w:r w:rsidR="00FC040C">
                <w:rPr>
                  <w:rFonts w:ascii="Exo" w:hAnsi="Exo"/>
                  <w:color w:val="auto"/>
                </w:rPr>
                <w:t>,</w:t>
              </w:r>
            </w:ins>
            <w:r w:rsidRPr="00EA646D">
              <w:rPr>
                <w:rFonts w:ascii="Exo" w:hAnsi="Exo"/>
                <w:color w:val="auto"/>
              </w:rPr>
              <w:t xml:space="preserve"> de 2011 ao último ano com dados disponíveis.</w:t>
            </w:r>
          </w:p>
        </w:tc>
      </w:tr>
      <w:tr w:rsidR="00EA646D" w:rsidRPr="00EA646D" w14:paraId="10C05247"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BE6E589" w14:textId="77777777" w:rsidR="00EA646D" w:rsidRPr="00EA646D" w:rsidRDefault="00EA646D" w:rsidP="004E08BB">
            <w:pPr>
              <w:pStyle w:val="QuadrosFiguras1"/>
              <w:spacing w:before="60" w:after="60" w:line="240" w:lineRule="auto"/>
              <w:jc w:val="left"/>
              <w:rPr>
                <w:rFonts w:ascii="Exo" w:hAnsi="Exo"/>
                <w:sz w:val="22"/>
                <w:szCs w:val="24"/>
              </w:rPr>
            </w:pPr>
            <w:r w:rsidRPr="00EA646D">
              <w:rPr>
                <w:rFonts w:ascii="Exo" w:hAnsi="Exo"/>
                <w:b/>
                <w:bCs/>
                <w:color w:val="FFFFFF" w:themeColor="background1"/>
                <w:sz w:val="22"/>
                <w:szCs w:val="24"/>
              </w:rPr>
              <w:t>Referências</w:t>
            </w:r>
          </w:p>
        </w:tc>
        <w:tc>
          <w:tcPr>
            <w:tcW w:w="7337" w:type="dxa"/>
            <w:tcBorders>
              <w:top w:val="single" w:sz="4" w:space="0" w:color="0095D4"/>
              <w:left w:val="single" w:sz="4" w:space="0" w:color="0095D4"/>
              <w:bottom w:val="single" w:sz="4" w:space="0" w:color="0095D4"/>
              <w:right w:val="single" w:sz="4" w:space="0" w:color="0095D4"/>
            </w:tcBorders>
            <w:vAlign w:val="center"/>
          </w:tcPr>
          <w:p w14:paraId="7638CEA7" w14:textId="13453216" w:rsidR="00EA646D" w:rsidRPr="000B61F4" w:rsidRDefault="000A5F1A" w:rsidP="000A5F1A">
            <w:pPr>
              <w:pStyle w:val="QuadrosFiguras1"/>
              <w:spacing w:before="60" w:after="60" w:line="240" w:lineRule="auto"/>
              <w:jc w:val="both"/>
              <w:rPr>
                <w:rFonts w:ascii="Exo" w:hAnsi="Exo"/>
                <w:color w:val="auto"/>
                <w:lang w:val="en-US"/>
              </w:rPr>
            </w:pPr>
            <w:r w:rsidRPr="000A5F1A">
              <w:rPr>
                <w:rFonts w:ascii="Exo" w:hAnsi="Exo"/>
                <w:color w:val="auto"/>
              </w:rPr>
              <w:t>Siyam A, Nair TS, Diallo K, Dussault G. Strengthening the collection, analysis and use of health workforce data and information: a handbook. Geneva: World Health Organization; 2022.</w:t>
            </w:r>
          </w:p>
          <w:p w14:paraId="7C5CD766" w14:textId="46ACC02E" w:rsidR="00EA646D" w:rsidRPr="00EA646D" w:rsidRDefault="000A5F1A" w:rsidP="004E08BB">
            <w:pPr>
              <w:pStyle w:val="QuadrosFiguras1"/>
              <w:spacing w:before="60" w:after="60" w:line="240" w:lineRule="auto"/>
              <w:jc w:val="both"/>
              <w:rPr>
                <w:rFonts w:ascii="Exo" w:hAnsi="Exo"/>
                <w:color w:val="auto"/>
              </w:rPr>
            </w:pPr>
            <w:r w:rsidRPr="000A5F1A">
              <w:rPr>
                <w:rFonts w:ascii="Exo" w:hAnsi="Exo"/>
                <w:color w:val="auto"/>
              </w:rPr>
              <w:t>Barrêto DDS, Melo AJD, Figueiredo AMD, Sampaio J, Gomes LB, Soares RDS. The More Doctors Program and Family and Community Medicine residencies: articulated strategies of expansion and interiorization of medical education. Interface (Botucatu). 2019;23(Supl. 1):e180032.</w:t>
            </w:r>
          </w:p>
        </w:tc>
      </w:tr>
      <w:tr w:rsidR="00EA646D" w:rsidRPr="00EA646D" w14:paraId="0963FA1F" w14:textId="77777777" w:rsidTr="008E3247">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D2128C3" w14:textId="77777777" w:rsidR="00EA646D" w:rsidRPr="00EA646D" w:rsidRDefault="00EA646D" w:rsidP="004E08BB">
            <w:pPr>
              <w:pStyle w:val="QuadrosFiguras1"/>
              <w:spacing w:before="60" w:after="60" w:line="240" w:lineRule="auto"/>
              <w:jc w:val="left"/>
              <w:rPr>
                <w:rFonts w:ascii="Exo" w:hAnsi="Exo"/>
                <w:b/>
                <w:bCs/>
                <w:color w:val="FFFFFF" w:themeColor="background1"/>
                <w:sz w:val="22"/>
                <w:szCs w:val="24"/>
              </w:rPr>
            </w:pPr>
            <w:r w:rsidRPr="00EA646D">
              <w:rPr>
                <w:rFonts w:ascii="Exo" w:hAnsi="Exo"/>
                <w:b/>
                <w:bCs/>
                <w:color w:val="FFFFFF" w:themeColor="background1"/>
                <w:sz w:val="22"/>
                <w:szCs w:val="24"/>
              </w:rPr>
              <w:t>Polaridade</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C2598CE" w14:textId="77777777" w:rsidR="00EA646D" w:rsidRPr="00EA646D" w:rsidRDefault="00EA646D" w:rsidP="004E08BB">
            <w:pPr>
              <w:pStyle w:val="QuadrosFiguras1"/>
              <w:spacing w:before="60" w:after="60" w:line="240" w:lineRule="auto"/>
              <w:jc w:val="both"/>
              <w:rPr>
                <w:rFonts w:ascii="Exo" w:hAnsi="Exo"/>
                <w:color w:val="auto"/>
              </w:rPr>
            </w:pPr>
            <w:r w:rsidRPr="00EA646D">
              <w:rPr>
                <w:rFonts w:ascii="Exo" w:hAnsi="Exo"/>
                <w:color w:val="auto"/>
              </w:rPr>
              <w:t>Este indicador quantifica um aspecto positivo para os sistemas de saúde. Nesse sentido, quanto maior o valor obtido de médicos da família, melhor será o resultado.</w:t>
            </w:r>
          </w:p>
        </w:tc>
      </w:tr>
      <w:tr w:rsidR="00EA646D" w:rsidRPr="00EA646D" w14:paraId="334E9087" w14:textId="77777777" w:rsidTr="008E3247">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7F1E39" w14:textId="34450499" w:rsidR="00EA646D" w:rsidRPr="00EA646D" w:rsidRDefault="00EA646D" w:rsidP="004E08BB">
            <w:pPr>
              <w:pStyle w:val="QuadrosFiguras1"/>
              <w:spacing w:before="60" w:after="60" w:line="240" w:lineRule="auto"/>
              <w:jc w:val="left"/>
              <w:rPr>
                <w:rFonts w:ascii="Exo" w:hAnsi="Exo"/>
                <w:b/>
                <w:bCs/>
                <w:color w:val="FFFFFF" w:themeColor="background1"/>
                <w:sz w:val="22"/>
                <w:szCs w:val="24"/>
              </w:rPr>
            </w:pPr>
            <w:r w:rsidRPr="00EA646D">
              <w:rPr>
                <w:rFonts w:ascii="Exo" w:hAnsi="Exo"/>
                <w:b/>
                <w:bCs/>
                <w:color w:val="FFFFFF" w:themeColor="background1"/>
                <w:sz w:val="22"/>
                <w:szCs w:val="24"/>
              </w:rPr>
              <w:t>Observaç</w:t>
            </w:r>
            <w:r w:rsidR="00A70015">
              <w:rPr>
                <w:rFonts w:ascii="Exo" w:hAnsi="Exo"/>
                <w:b/>
                <w:bCs/>
                <w:color w:val="FFFFFF" w:themeColor="background1"/>
                <w:sz w:val="22"/>
                <w:szCs w:val="24"/>
              </w:rPr>
              <w:t>ões</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6B75BEE" w14:textId="343BA663" w:rsidR="00EA646D" w:rsidRPr="00EA646D" w:rsidRDefault="00EA646D" w:rsidP="004E08BB">
            <w:pPr>
              <w:spacing w:before="60" w:after="60"/>
              <w:jc w:val="both"/>
              <w:rPr>
                <w:rFonts w:ascii="Exo" w:hAnsi="Exo"/>
                <w:sz w:val="20"/>
              </w:rPr>
            </w:pPr>
            <w:r w:rsidRPr="00EA646D">
              <w:rPr>
                <w:rFonts w:ascii="Exo" w:hAnsi="Exo"/>
                <w:sz w:val="20"/>
              </w:rPr>
              <w:t>Em relação à métrica de contagem distinta por CPF, profissionais que atuam em municípios diferentes podem ser contados múltiplas vezes, uma vez para cada município de atuação</w:t>
            </w:r>
            <w:r w:rsidR="008E3247" w:rsidRPr="00250681">
              <w:rPr>
                <w:rFonts w:ascii="Exo" w:hAnsi="Exo"/>
                <w:sz w:val="20"/>
              </w:rPr>
              <w:t>. Além disso, as análises realizadas são limitadas aos dados disponíveis na base do CNES-PF, disponibilizado pelo Ministério da Saúde</w:t>
            </w:r>
            <w:del w:id="20" w:author="Gilson" w:date="2025-02-09T07:40:00Z">
              <w:r w:rsidR="008E3247" w:rsidRPr="00250681" w:rsidDel="00766EF5">
                <w:rPr>
                  <w:rFonts w:ascii="Exo" w:hAnsi="Exo"/>
                  <w:sz w:val="20"/>
                </w:rPr>
                <w:delText>,</w:delText>
              </w:r>
            </w:del>
            <w:r w:rsidR="008E3247" w:rsidRPr="00250681">
              <w:rPr>
                <w:rFonts w:ascii="Exo" w:hAnsi="Exo"/>
                <w:sz w:val="20"/>
              </w:rPr>
              <w:t xml:space="preserve"> via Datasus.</w:t>
            </w:r>
          </w:p>
        </w:tc>
      </w:tr>
    </w:tbl>
    <w:bookmarkEnd w:id="16"/>
    <w:p w14:paraId="67A8BB42" w14:textId="71E3F288" w:rsidR="00D1198F" w:rsidRPr="001A6085" w:rsidRDefault="001A6085" w:rsidP="001A6085">
      <w:pPr>
        <w:pStyle w:val="SemEspaamento"/>
        <w:spacing w:before="200" w:after="200" w:line="360" w:lineRule="auto"/>
        <w:ind w:firstLine="851"/>
        <w:jc w:val="both"/>
        <w:rPr>
          <w:rFonts w:ascii="Exo" w:hAnsi="Exo"/>
          <w:sz w:val="20"/>
          <w:szCs w:val="20"/>
        </w:rPr>
      </w:pPr>
      <w:r w:rsidRPr="00815952">
        <w:rPr>
          <w:rFonts w:ascii="Exo" w:hAnsi="Exo"/>
          <w:sz w:val="20"/>
          <w:szCs w:val="20"/>
        </w:rPr>
        <w:t xml:space="preserve">Como informado acima, existem alguns artefatos que decorrem da criação deste indicador, como o código SQL usado para construir o indicador, o resultado dos cálculos e o </w:t>
      </w:r>
      <w:r w:rsidRPr="00125D8F">
        <w:rPr>
          <w:rFonts w:ascii="Exo" w:hAnsi="Exo"/>
          <w:i/>
          <w:iCs/>
          <w:sz w:val="20"/>
          <w:szCs w:val="20"/>
        </w:rPr>
        <w:t>dashboard</w:t>
      </w:r>
      <w:r w:rsidRPr="00815952">
        <w:rPr>
          <w:rFonts w:ascii="Exo" w:hAnsi="Exo"/>
          <w:sz w:val="20"/>
          <w:szCs w:val="20"/>
        </w:rPr>
        <w:t xml:space="preserve"> interativo. Para acessar estes artefatos, basta clicar nos ícones abaixo.</w:t>
      </w:r>
    </w:p>
    <w:p w14:paraId="4F24D3C7" w14:textId="1DDEB73C" w:rsidR="00D1198F" w:rsidRPr="001A6085" w:rsidRDefault="00D1198F" w:rsidP="001A6085">
      <w:pPr>
        <w:pStyle w:val="Legenda"/>
        <w:keepNext/>
        <w:spacing w:after="0"/>
        <w:jc w:val="center"/>
        <w:rPr>
          <w:rFonts w:ascii="Exo" w:hAnsi="Exo"/>
          <w:b/>
          <w:bCs/>
          <w:color w:val="auto"/>
        </w:rPr>
      </w:pPr>
      <w:commentRangeStart w:id="21"/>
      <w:r w:rsidRPr="001A6085">
        <w:rPr>
          <w:rFonts w:ascii="Exo" w:hAnsi="Exo"/>
          <w:b/>
          <w:bCs/>
          <w:color w:val="auto"/>
        </w:rPr>
        <w:t xml:space="preserve">Figura </w:t>
      </w:r>
      <w:r w:rsidRPr="001A6085">
        <w:rPr>
          <w:rFonts w:ascii="Exo" w:hAnsi="Exo"/>
          <w:b/>
          <w:bCs/>
          <w:color w:val="auto"/>
        </w:rPr>
        <w:fldChar w:fldCharType="begin"/>
      </w:r>
      <w:r w:rsidRPr="001A6085">
        <w:rPr>
          <w:rFonts w:ascii="Exo" w:hAnsi="Exo"/>
          <w:b/>
          <w:bCs/>
          <w:color w:val="auto"/>
        </w:rPr>
        <w:instrText xml:space="preserve"> SEQ Figura \* ARABIC </w:instrText>
      </w:r>
      <w:r w:rsidRPr="001A6085">
        <w:rPr>
          <w:rFonts w:ascii="Exo" w:hAnsi="Exo"/>
          <w:b/>
          <w:bCs/>
          <w:color w:val="auto"/>
        </w:rPr>
        <w:fldChar w:fldCharType="separate"/>
      </w:r>
      <w:r w:rsidR="006622EB">
        <w:rPr>
          <w:rFonts w:ascii="Exo" w:hAnsi="Exo"/>
          <w:b/>
          <w:bCs/>
          <w:noProof/>
          <w:color w:val="auto"/>
        </w:rPr>
        <w:t>1</w:t>
      </w:r>
      <w:r w:rsidRPr="001A6085">
        <w:rPr>
          <w:rFonts w:ascii="Exo" w:hAnsi="Exo"/>
          <w:b/>
          <w:bCs/>
          <w:color w:val="auto"/>
        </w:rPr>
        <w:fldChar w:fldCharType="end"/>
      </w:r>
      <w:r w:rsidRPr="001A6085">
        <w:rPr>
          <w:rFonts w:ascii="Exo" w:hAnsi="Exo"/>
          <w:b/>
          <w:bCs/>
          <w:color w:val="auto"/>
        </w:rPr>
        <w:t xml:space="preserve"> - Artefatos da consulta</w:t>
      </w:r>
      <w:commentRangeEnd w:id="21"/>
      <w:r w:rsidR="00766EF5">
        <w:rPr>
          <w:rStyle w:val="Refdecomentrio"/>
          <w:i w:val="0"/>
          <w:iCs w:val="0"/>
          <w:color w:val="auto"/>
        </w:rPr>
        <w:commentReference w:id="21"/>
      </w:r>
    </w:p>
    <w:p w14:paraId="52DD5C59" w14:textId="77777777" w:rsidR="00D1198F" w:rsidRDefault="00D1198F" w:rsidP="00547B99">
      <w:pPr>
        <w:pStyle w:val="PargrafodaLista"/>
        <w:ind w:left="0"/>
        <w:jc w:val="center"/>
        <w:rPr>
          <w:rFonts w:ascii="Montserrat" w:hAnsi="Montserrat"/>
        </w:rPr>
      </w:pPr>
      <w:r>
        <w:rPr>
          <w:rFonts w:ascii="Montserrat" w:hAnsi="Montserrat"/>
          <w:noProof/>
          <w:lang w:eastAsia="pt-BR"/>
        </w:rPr>
        <w:drawing>
          <wp:inline distT="0" distB="0" distL="0" distR="0" wp14:anchorId="1022F435" wp14:editId="603C55B4">
            <wp:extent cx="5400040" cy="3150235"/>
            <wp:effectExtent l="0" t="0" r="101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4A190698" w14:textId="40363F32" w:rsidR="001A6085" w:rsidRPr="00173E19" w:rsidRDefault="00D1198F" w:rsidP="00173E19">
      <w:pPr>
        <w:pStyle w:val="PargrafodaLista"/>
        <w:ind w:left="0"/>
        <w:jc w:val="center"/>
        <w:rPr>
          <w:rFonts w:ascii="Exo" w:hAnsi="Exo"/>
          <w:i/>
          <w:iCs/>
          <w:sz w:val="18"/>
          <w:szCs w:val="18"/>
        </w:rPr>
      </w:pPr>
      <w:r w:rsidRPr="001A6085">
        <w:rPr>
          <w:rFonts w:ascii="Exo" w:hAnsi="Exo"/>
          <w:i/>
          <w:iCs/>
          <w:sz w:val="18"/>
          <w:szCs w:val="18"/>
        </w:rPr>
        <w:t>Fonte: elaborado pelos autores</w:t>
      </w:r>
      <w:r w:rsidR="001A6085">
        <w:rPr>
          <w:rFonts w:ascii="Exo" w:hAnsi="Exo"/>
          <w:b/>
          <w:bCs/>
        </w:rPr>
        <w:br w:type="page"/>
      </w:r>
    </w:p>
    <w:p w14:paraId="4B346B7F" w14:textId="63D05350" w:rsidR="004A3585" w:rsidRPr="00EA646D" w:rsidRDefault="004A3585" w:rsidP="007646EE">
      <w:pPr>
        <w:pStyle w:val="Ttulo1"/>
        <w:spacing w:before="0" w:after="200" w:line="360" w:lineRule="auto"/>
        <w:jc w:val="center"/>
        <w:rPr>
          <w:rFonts w:ascii="Exo" w:hAnsi="Exo"/>
          <w:b/>
          <w:bCs/>
          <w:color w:val="auto"/>
        </w:rPr>
      </w:pPr>
      <w:bookmarkStart w:id="22" w:name="_Toc188283795"/>
      <w:r w:rsidRPr="00EA646D">
        <w:rPr>
          <w:rFonts w:ascii="Exo" w:hAnsi="Exo"/>
          <w:b/>
          <w:bCs/>
          <w:color w:val="auto"/>
        </w:rPr>
        <w:lastRenderedPageBreak/>
        <w:t>Exemplo de aplicação</w:t>
      </w:r>
      <w:bookmarkEnd w:id="22"/>
    </w:p>
    <w:p w14:paraId="062F29D4" w14:textId="02879604" w:rsidR="002935E2" w:rsidRPr="00E261CE" w:rsidRDefault="00E261CE" w:rsidP="0092589B">
      <w:pPr>
        <w:pStyle w:val="NormalWeb"/>
        <w:spacing w:before="0" w:beforeAutospacing="0" w:after="200" w:afterAutospacing="0" w:line="360" w:lineRule="auto"/>
        <w:ind w:firstLine="851"/>
        <w:jc w:val="both"/>
        <w:rPr>
          <w:rFonts w:ascii="Exo" w:eastAsiaTheme="minorHAnsi" w:hAnsi="Exo" w:cstheme="minorBidi"/>
          <w:kern w:val="2"/>
          <w:sz w:val="20"/>
          <w:szCs w:val="20"/>
          <w:lang w:eastAsia="en-US"/>
          <w14:ligatures w14:val="standardContextual"/>
        </w:rPr>
      </w:pPr>
      <w:r w:rsidRPr="00E261CE">
        <w:rPr>
          <w:rFonts w:ascii="Exo" w:eastAsiaTheme="minorHAnsi" w:hAnsi="Exo" w:cstheme="minorBidi"/>
          <w:kern w:val="2"/>
          <w:sz w:val="20"/>
          <w:szCs w:val="20"/>
          <w:lang w:eastAsia="en-US"/>
          <w14:ligatures w14:val="standardContextual"/>
        </w:rPr>
        <w:t xml:space="preserve">A </w:t>
      </w:r>
      <w:ins w:id="23" w:author="Gilson" w:date="2025-02-09T07:45:00Z">
        <w:r w:rsidR="00766EF5">
          <w:rPr>
            <w:rFonts w:ascii="Exo" w:eastAsiaTheme="minorHAnsi" w:hAnsi="Exo" w:cstheme="minorBidi"/>
            <w:kern w:val="2"/>
            <w:sz w:val="20"/>
            <w:szCs w:val="20"/>
            <w:lang w:eastAsia="en-US"/>
            <w14:ligatures w14:val="standardContextual"/>
          </w:rPr>
          <w:t>F</w:t>
        </w:r>
      </w:ins>
      <w:bookmarkStart w:id="24" w:name="_GoBack"/>
      <w:bookmarkEnd w:id="24"/>
      <w:del w:id="25" w:author="Gilson" w:date="2025-02-09T07:45:00Z">
        <w:r w:rsidRPr="00E261CE" w:rsidDel="00766EF5">
          <w:rPr>
            <w:rFonts w:ascii="Exo" w:eastAsiaTheme="minorHAnsi" w:hAnsi="Exo" w:cstheme="minorBidi"/>
            <w:kern w:val="2"/>
            <w:sz w:val="20"/>
            <w:szCs w:val="20"/>
            <w:lang w:eastAsia="en-US"/>
            <w14:ligatures w14:val="standardContextual"/>
          </w:rPr>
          <w:delText>f</w:delText>
        </w:r>
      </w:del>
      <w:r w:rsidRPr="00E261CE">
        <w:rPr>
          <w:rFonts w:ascii="Exo" w:eastAsiaTheme="minorHAnsi" w:hAnsi="Exo" w:cstheme="minorBidi"/>
          <w:kern w:val="2"/>
          <w:sz w:val="20"/>
          <w:szCs w:val="20"/>
          <w:lang w:eastAsia="en-US"/>
          <w14:ligatures w14:val="standardContextual"/>
        </w:rPr>
        <w:t xml:space="preserve">igura 2 exemplifica a aplicação do indicador, considerando um recorte de profissionais por população nas macrorregiões de saúde localizadas na Bahia ao longo dos anos. É possível notar que, contrariando expectativas, a macrorregião que abrange a capital do estado (Salvador) apresenta a menor razão de médicos da família por 10 mil habitantes. Por exemplo, em 2024, a macrorregião Leste contava com 2,3 </w:t>
      </w:r>
      <w:r w:rsidR="001222A6">
        <w:rPr>
          <w:rFonts w:ascii="Exo" w:eastAsiaTheme="minorHAnsi" w:hAnsi="Exo" w:cstheme="minorBidi"/>
          <w:kern w:val="2"/>
          <w:sz w:val="20"/>
          <w:szCs w:val="20"/>
          <w:lang w:eastAsia="en-US"/>
          <w14:ligatures w14:val="standardContextual"/>
        </w:rPr>
        <w:t>profissionais</w:t>
      </w:r>
      <w:r w:rsidRPr="00E261CE">
        <w:rPr>
          <w:rFonts w:ascii="Exo" w:eastAsiaTheme="minorHAnsi" w:hAnsi="Exo" w:cstheme="minorBidi"/>
          <w:kern w:val="2"/>
          <w:sz w:val="20"/>
          <w:szCs w:val="20"/>
          <w:lang w:eastAsia="en-US"/>
          <w14:ligatures w14:val="standardContextual"/>
        </w:rPr>
        <w:t xml:space="preserve"> por 10 mil habitantes, enquanto a segunda menor, Centro-Leste, apresentava 3,4.</w:t>
      </w:r>
    </w:p>
    <w:p w14:paraId="3FE8A649" w14:textId="52391F65" w:rsidR="00F61580" w:rsidRPr="00DF31B4" w:rsidRDefault="00F61580" w:rsidP="00F61580">
      <w:pPr>
        <w:pStyle w:val="Legenda"/>
        <w:keepNext/>
        <w:spacing w:after="0"/>
        <w:jc w:val="center"/>
        <w:rPr>
          <w:rFonts w:ascii="Exo" w:hAnsi="Exo"/>
          <w:b/>
          <w:bCs/>
          <w:color w:val="auto"/>
        </w:rPr>
      </w:pPr>
      <w:r w:rsidRPr="00DF31B4">
        <w:rPr>
          <w:rFonts w:ascii="Exo" w:hAnsi="Exo"/>
          <w:b/>
          <w:bCs/>
          <w:color w:val="auto"/>
        </w:rPr>
        <w:t>Figura 2 - Distribuição d</w:t>
      </w:r>
      <w:r w:rsidR="00826A75">
        <w:rPr>
          <w:rFonts w:ascii="Exo" w:hAnsi="Exo"/>
          <w:b/>
          <w:bCs/>
          <w:color w:val="auto"/>
        </w:rPr>
        <w:t>o</w:t>
      </w:r>
      <w:r w:rsidRPr="00DF31B4">
        <w:rPr>
          <w:rFonts w:ascii="Exo" w:hAnsi="Exo"/>
          <w:b/>
          <w:bCs/>
          <w:color w:val="auto"/>
        </w:rPr>
        <w:t xml:space="preserve"> indicador </w:t>
      </w:r>
      <w:r w:rsidR="00826A75">
        <w:rPr>
          <w:rFonts w:ascii="Exo" w:hAnsi="Exo"/>
          <w:b/>
          <w:bCs/>
          <w:color w:val="auto"/>
        </w:rPr>
        <w:t>por macrorregiões</w:t>
      </w:r>
    </w:p>
    <w:p w14:paraId="5B401C7A" w14:textId="15B64DFA" w:rsidR="00F61580" w:rsidRDefault="00B004BA" w:rsidP="00F61580">
      <w:pPr>
        <w:pStyle w:val="NormalWeb"/>
        <w:keepNext/>
        <w:spacing w:before="0" w:beforeAutospacing="0" w:after="0" w:afterAutospacing="0"/>
        <w:jc w:val="center"/>
      </w:pPr>
      <w:r>
        <w:rPr>
          <w:noProof/>
          <w14:ligatures w14:val="standardContextual"/>
        </w:rPr>
        <w:drawing>
          <wp:inline distT="0" distB="0" distL="0" distR="0" wp14:anchorId="0DDA28C5" wp14:editId="0FDE0719">
            <wp:extent cx="5731510" cy="2865755"/>
            <wp:effectExtent l="19050" t="19050" r="21590" b="1079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9864" cy="2869932"/>
                    </a:xfrm>
                    <a:prstGeom prst="rect">
                      <a:avLst/>
                    </a:prstGeom>
                    <a:ln w="9525">
                      <a:solidFill>
                        <a:schemeClr val="tx1"/>
                      </a:solidFill>
                    </a:ln>
                  </pic:spPr>
                </pic:pic>
              </a:graphicData>
            </a:graphic>
          </wp:inline>
        </w:drawing>
      </w:r>
    </w:p>
    <w:p w14:paraId="45916BFB" w14:textId="77777777" w:rsidR="00F61580" w:rsidRPr="00DF31B4" w:rsidRDefault="00F61580" w:rsidP="0092589B">
      <w:pPr>
        <w:pStyle w:val="PargrafodaLista"/>
        <w:spacing w:after="200"/>
        <w:ind w:left="0"/>
        <w:jc w:val="center"/>
        <w:rPr>
          <w:rFonts w:ascii="Exo" w:hAnsi="Exo"/>
          <w:i/>
          <w:iCs/>
          <w:sz w:val="18"/>
          <w:szCs w:val="18"/>
        </w:rPr>
      </w:pPr>
      <w:r w:rsidRPr="00DF31B4">
        <w:rPr>
          <w:rFonts w:ascii="Exo" w:hAnsi="Exo"/>
          <w:i/>
          <w:iCs/>
          <w:sz w:val="18"/>
          <w:szCs w:val="18"/>
        </w:rPr>
        <w:t>Fonte: elaborado pelos autores</w:t>
      </w:r>
    </w:p>
    <w:p w14:paraId="61286D8F" w14:textId="6423E1D6" w:rsidR="001A6085" w:rsidRPr="00173E19" w:rsidRDefault="00F61580" w:rsidP="004F4956">
      <w:pPr>
        <w:pStyle w:val="NormalWeb"/>
        <w:spacing w:before="0" w:beforeAutospacing="0" w:after="200" w:afterAutospacing="0" w:line="360" w:lineRule="auto"/>
        <w:ind w:firstLine="851"/>
        <w:jc w:val="both"/>
      </w:pPr>
      <w:r w:rsidRPr="00EC355E">
        <w:rPr>
          <w:rFonts w:ascii="Exo" w:eastAsiaTheme="minorHAnsi" w:hAnsi="Exo" w:cstheme="minorBidi"/>
          <w:kern w:val="2"/>
          <w:sz w:val="20"/>
          <w:szCs w:val="20"/>
          <w:lang w:eastAsia="en-US"/>
          <w14:ligatures w14:val="standardContextual"/>
        </w:rPr>
        <w:t>Para acessar o link do código que resultou no mapa, cliqu</w:t>
      </w:r>
      <w:r>
        <w:rPr>
          <w:rFonts w:ascii="Exo" w:eastAsiaTheme="minorHAnsi" w:hAnsi="Exo" w:cstheme="minorBidi"/>
          <w:kern w:val="2"/>
          <w:sz w:val="20"/>
          <w:szCs w:val="20"/>
          <w:lang w:eastAsia="en-US"/>
          <w14:ligatures w14:val="standardContextual"/>
        </w:rPr>
        <w:t xml:space="preserve">e </w:t>
      </w:r>
      <w:hyperlink r:id="rId19" w:history="1">
        <w:r w:rsidRPr="00E716E5">
          <w:rPr>
            <w:rStyle w:val="Hyperlink"/>
            <w:rFonts w:ascii="Exo" w:eastAsiaTheme="minorHAnsi" w:hAnsi="Exo" w:cstheme="minorBidi"/>
            <w:kern w:val="2"/>
            <w:sz w:val="20"/>
            <w:szCs w:val="20"/>
            <w:lang w:eastAsia="en-US"/>
            <w14:ligatures w14:val="standardContextual"/>
          </w:rPr>
          <w:t>aqui</w:t>
        </w:r>
      </w:hyperlink>
      <w:r>
        <w:rPr>
          <w:rFonts w:ascii="Exo" w:eastAsiaTheme="minorHAnsi" w:hAnsi="Exo" w:cstheme="minorBidi"/>
          <w:kern w:val="2"/>
          <w:sz w:val="20"/>
          <w:szCs w:val="20"/>
          <w:lang w:eastAsia="en-US"/>
          <w14:ligatures w14:val="standardContextual"/>
        </w:rPr>
        <w:t>.</w:t>
      </w:r>
      <w:r w:rsidR="001A6085">
        <w:rPr>
          <w:rFonts w:ascii="Exo" w:hAnsi="Exo"/>
          <w:b/>
          <w:bCs/>
        </w:rPr>
        <w:br w:type="page"/>
      </w:r>
    </w:p>
    <w:p w14:paraId="393A9936" w14:textId="6B019988" w:rsidR="00666086" w:rsidRPr="000B61F4" w:rsidRDefault="00666086" w:rsidP="00775A85">
      <w:pPr>
        <w:pStyle w:val="Ttulo1"/>
        <w:spacing w:after="200" w:line="360" w:lineRule="auto"/>
        <w:jc w:val="center"/>
        <w:rPr>
          <w:rFonts w:ascii="Exo" w:hAnsi="Exo"/>
          <w:b/>
          <w:bCs/>
          <w:color w:val="auto"/>
          <w:lang w:val="en-US"/>
        </w:rPr>
      </w:pPr>
      <w:bookmarkStart w:id="26" w:name="_Toc188283796"/>
      <w:r w:rsidRPr="000B61F4">
        <w:rPr>
          <w:rFonts w:ascii="Exo" w:hAnsi="Exo"/>
          <w:b/>
          <w:bCs/>
          <w:color w:val="auto"/>
          <w:lang w:val="en-US"/>
        </w:rPr>
        <w:lastRenderedPageBreak/>
        <w:t>Referências</w:t>
      </w:r>
      <w:bookmarkEnd w:id="26"/>
    </w:p>
    <w:sdt>
      <w:sdtPr>
        <w:rPr>
          <w:rFonts w:ascii="Exo" w:hAnsi="Exo"/>
          <w:color w:val="000000"/>
        </w:rPr>
        <w:tag w:val="MENDELEY_BIBLIOGRAPHY"/>
        <w:id w:val="951600538"/>
        <w:placeholder>
          <w:docPart w:val="DefaultPlaceholder_-1854013440"/>
        </w:placeholder>
      </w:sdtPr>
      <w:sdtEndPr>
        <w:rPr>
          <w:rFonts w:asciiTheme="minorHAnsi" w:hAnsiTheme="minorHAnsi"/>
        </w:rPr>
      </w:sdtEndPr>
      <w:sdtContent>
        <w:p w14:paraId="207D3C42" w14:textId="77777777" w:rsidR="007C33C7" w:rsidRPr="000B61F4" w:rsidRDefault="00666086" w:rsidP="007C33C7">
          <w:pPr>
            <w:autoSpaceDE w:val="0"/>
            <w:autoSpaceDN w:val="0"/>
            <w:ind w:hanging="640"/>
            <w:jc w:val="both"/>
            <w:divId w:val="344209817"/>
            <w:rPr>
              <w:rFonts w:ascii="Exo" w:eastAsia="Times New Roman" w:hAnsi="Exo"/>
              <w:color w:val="000000"/>
              <w:sz w:val="20"/>
              <w:szCs w:val="20"/>
              <w:lang w:val="en-US"/>
            </w:rPr>
          </w:pPr>
          <w:r w:rsidRPr="000B61F4">
            <w:rPr>
              <w:rFonts w:ascii="Exo" w:eastAsia="Times New Roman" w:hAnsi="Exo"/>
              <w:color w:val="000000"/>
              <w:sz w:val="20"/>
              <w:szCs w:val="20"/>
              <w:lang w:val="en-US"/>
            </w:rPr>
            <w:t xml:space="preserve">1. </w:t>
          </w:r>
          <w:r w:rsidRPr="000B61F4">
            <w:rPr>
              <w:rFonts w:ascii="Exo" w:eastAsia="Times New Roman" w:hAnsi="Exo"/>
              <w:color w:val="000000"/>
              <w:sz w:val="20"/>
              <w:szCs w:val="20"/>
              <w:lang w:val="en-US"/>
            </w:rPr>
            <w:tab/>
          </w:r>
          <w:bookmarkStart w:id="27" w:name="_Hlk188366501"/>
          <w:r w:rsidR="007C33C7" w:rsidRPr="000B61F4">
            <w:rPr>
              <w:rFonts w:ascii="Exo" w:eastAsia="Times New Roman" w:hAnsi="Exo"/>
              <w:color w:val="000000"/>
              <w:sz w:val="20"/>
              <w:szCs w:val="20"/>
              <w:lang w:val="en-US"/>
            </w:rPr>
            <w:t xml:space="preserve">World Health Organization. Global strategy on human resources for health: Workforce 2030. Geneva: WHO; 2016. </w:t>
          </w:r>
        </w:p>
        <w:p w14:paraId="7F7D8517" w14:textId="77777777" w:rsidR="007C33C7" w:rsidRPr="000B61F4" w:rsidRDefault="007C33C7" w:rsidP="007C33C7">
          <w:pPr>
            <w:autoSpaceDE w:val="0"/>
            <w:autoSpaceDN w:val="0"/>
            <w:ind w:hanging="640"/>
            <w:jc w:val="both"/>
            <w:divId w:val="344209817"/>
            <w:rPr>
              <w:rFonts w:ascii="Exo" w:eastAsia="Times New Roman" w:hAnsi="Exo"/>
              <w:color w:val="000000"/>
              <w:sz w:val="20"/>
              <w:szCs w:val="20"/>
              <w:lang w:val="en-US"/>
            </w:rPr>
          </w:pPr>
          <w:r w:rsidRPr="000B61F4">
            <w:rPr>
              <w:rFonts w:ascii="Exo" w:eastAsia="Times New Roman" w:hAnsi="Exo"/>
              <w:color w:val="000000"/>
              <w:sz w:val="20"/>
              <w:szCs w:val="20"/>
              <w:lang w:val="en-US"/>
            </w:rPr>
            <w:t xml:space="preserve">2. </w:t>
          </w:r>
          <w:r w:rsidRPr="000B61F4">
            <w:rPr>
              <w:rFonts w:ascii="Exo" w:eastAsia="Times New Roman" w:hAnsi="Exo"/>
              <w:color w:val="000000"/>
              <w:sz w:val="20"/>
              <w:szCs w:val="20"/>
              <w:lang w:val="en-US"/>
            </w:rPr>
            <w:tab/>
            <w:t>Najafpour Z, Arab M, Shayanfard K. A multi-phase approach for developing a conceptual model for human resources for health observatory (HRHO) toward integrating data and evidence: a case study of Iran. Health Res Policy Syst. 2023 Jun 1;21(1):41. doi: 10.1186/s12961-023-00994-8.</w:t>
          </w:r>
        </w:p>
        <w:p w14:paraId="0D67D0C0" w14:textId="77777777" w:rsidR="007C33C7" w:rsidRDefault="007C33C7" w:rsidP="007C33C7">
          <w:pPr>
            <w:autoSpaceDE w:val="0"/>
            <w:autoSpaceDN w:val="0"/>
            <w:ind w:hanging="640"/>
            <w:jc w:val="both"/>
            <w:divId w:val="344209817"/>
            <w:rPr>
              <w:rFonts w:ascii="Exo" w:eastAsia="Times New Roman" w:hAnsi="Exo"/>
              <w:color w:val="000000"/>
              <w:sz w:val="20"/>
              <w:szCs w:val="20"/>
            </w:rPr>
          </w:pPr>
          <w:r w:rsidRPr="000B61F4">
            <w:rPr>
              <w:rFonts w:ascii="Exo" w:eastAsia="Times New Roman" w:hAnsi="Exo"/>
              <w:color w:val="000000"/>
              <w:sz w:val="20"/>
              <w:szCs w:val="20"/>
              <w:lang w:val="en-US"/>
            </w:rPr>
            <w:t xml:space="preserve">3. </w:t>
          </w:r>
          <w:r w:rsidRPr="000B61F4">
            <w:rPr>
              <w:rFonts w:ascii="Exo" w:eastAsia="Times New Roman" w:hAnsi="Exo"/>
              <w:color w:val="000000"/>
              <w:sz w:val="20"/>
              <w:szCs w:val="20"/>
              <w:lang w:val="en-US"/>
            </w:rPr>
            <w:tab/>
            <w:t xml:space="preserve">Rees GH, James R, Samadashvili L, Scotter C. Are sustainable health workforces possible? </w:t>
          </w:r>
          <w:r>
            <w:rPr>
              <w:rFonts w:ascii="Exo" w:eastAsia="Times New Roman" w:hAnsi="Exo"/>
              <w:color w:val="000000"/>
              <w:sz w:val="20"/>
              <w:szCs w:val="20"/>
            </w:rPr>
            <w:t>Issues and a possible remedy. Sustainability. 2023;15(4):3596. doi: 10.3390/su15043596.</w:t>
          </w:r>
        </w:p>
        <w:p w14:paraId="62BFFFEF" w14:textId="77777777" w:rsidR="007C33C7" w:rsidRDefault="007C33C7" w:rsidP="007C33C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7ACA57C6" w14:textId="77777777" w:rsidR="007C33C7" w:rsidRPr="000B61F4" w:rsidRDefault="007C33C7" w:rsidP="007C33C7">
          <w:pPr>
            <w:autoSpaceDE w:val="0"/>
            <w:autoSpaceDN w:val="0"/>
            <w:ind w:hanging="640"/>
            <w:jc w:val="both"/>
            <w:divId w:val="344209817"/>
            <w:rPr>
              <w:rFonts w:ascii="Exo" w:eastAsia="Times New Roman" w:hAnsi="Exo"/>
              <w:color w:val="000000"/>
              <w:sz w:val="20"/>
              <w:szCs w:val="20"/>
              <w:lang w:val="en-US"/>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ProgeSUS. </w:t>
          </w:r>
          <w:r w:rsidRPr="000B61F4">
            <w:rPr>
              <w:rFonts w:ascii="Exo" w:eastAsia="Times New Roman" w:hAnsi="Exo"/>
              <w:color w:val="000000"/>
              <w:sz w:val="20"/>
              <w:szCs w:val="20"/>
              <w:lang w:val="en-US"/>
            </w:rPr>
            <w:t>Brasília: Editora MS; 2007.</w:t>
          </w:r>
        </w:p>
        <w:p w14:paraId="3F9652F9" w14:textId="77777777" w:rsidR="007C33C7" w:rsidRDefault="007C33C7" w:rsidP="007C33C7">
          <w:pPr>
            <w:autoSpaceDE w:val="0"/>
            <w:autoSpaceDN w:val="0"/>
            <w:ind w:hanging="640"/>
            <w:jc w:val="both"/>
            <w:divId w:val="344209817"/>
            <w:rPr>
              <w:rFonts w:ascii="Exo" w:eastAsia="Times New Roman" w:hAnsi="Exo"/>
              <w:color w:val="000000"/>
              <w:sz w:val="20"/>
              <w:szCs w:val="20"/>
            </w:rPr>
          </w:pPr>
          <w:r w:rsidRPr="000B61F4">
            <w:rPr>
              <w:rFonts w:ascii="Exo" w:eastAsia="Times New Roman" w:hAnsi="Exo"/>
              <w:color w:val="000000"/>
              <w:sz w:val="20"/>
              <w:szCs w:val="20"/>
              <w:lang w:val="en-US"/>
            </w:rPr>
            <w:t xml:space="preserve">6. </w:t>
          </w:r>
          <w:r w:rsidRPr="000B61F4">
            <w:rPr>
              <w:rFonts w:ascii="Exo" w:eastAsia="Times New Roman" w:hAnsi="Exo"/>
              <w:color w:val="000000"/>
              <w:sz w:val="20"/>
              <w:szCs w:val="20"/>
              <w:lang w:val="en-US"/>
            </w:rPr>
            <w:tab/>
            <w:t xml:space="preserve">World Health Organization. Strengthening the collection, analysis and use of health workforce data and information: a handbook. </w:t>
          </w:r>
          <w:r>
            <w:rPr>
              <w:rFonts w:ascii="Exo" w:eastAsia="Times New Roman" w:hAnsi="Exo"/>
              <w:color w:val="000000"/>
              <w:sz w:val="20"/>
              <w:szCs w:val="20"/>
            </w:rPr>
            <w:t>Geneva: WHO; 2023.</w:t>
          </w:r>
        </w:p>
        <w:bookmarkEnd w:id="27"/>
        <w:p w14:paraId="2AC30F27" w14:textId="4548F2B7" w:rsidR="00666086" w:rsidRDefault="00666086" w:rsidP="007C33C7">
          <w:pPr>
            <w:autoSpaceDE w:val="0"/>
            <w:autoSpaceDN w:val="0"/>
            <w:spacing w:before="200"/>
            <w:ind w:hanging="641"/>
            <w:jc w:val="both"/>
            <w:divId w:val="344209817"/>
            <w:rPr>
              <w:rFonts w:ascii="Exo" w:eastAsia="Times New Roman" w:hAnsi="Exo"/>
              <w:color w:val="000000"/>
              <w:sz w:val="20"/>
              <w:szCs w:val="20"/>
            </w:rPr>
          </w:pPr>
          <w:r w:rsidRPr="00EA646D">
            <w:rPr>
              <w:rFonts w:ascii="Exo" w:eastAsia="Times New Roman" w:hAnsi="Exo"/>
              <w:color w:val="000000"/>
              <w:sz w:val="20"/>
              <w:szCs w:val="20"/>
            </w:rPr>
            <w:t xml:space="preserve">7. </w:t>
          </w:r>
          <w:r w:rsidRPr="00EA646D">
            <w:rPr>
              <w:rFonts w:ascii="Exo" w:eastAsia="Times New Roman" w:hAnsi="Exo"/>
              <w:color w:val="000000"/>
              <w:sz w:val="20"/>
              <w:szCs w:val="20"/>
            </w:rPr>
            <w:tab/>
          </w:r>
          <w:r w:rsidR="007C33C7" w:rsidRPr="007C33C7">
            <w:rPr>
              <w:rFonts w:ascii="Exo" w:eastAsia="Times New Roman" w:hAnsi="Exo"/>
              <w:color w:val="000000"/>
              <w:sz w:val="20"/>
              <w:szCs w:val="20"/>
            </w:rPr>
            <w:t>Rodrigues RD, Anderson MIP. Saúde da Família: uma estratégia necessária. Rev Bras Med Fam Comunidade. 2011;6(18):21-4.</w:t>
          </w:r>
        </w:p>
        <w:p w14:paraId="1AD0438A" w14:textId="54232571" w:rsidR="0078205E" w:rsidRPr="0058033B" w:rsidRDefault="002D3DCE" w:rsidP="00E261CE">
          <w:pPr>
            <w:autoSpaceDE w:val="0"/>
            <w:autoSpaceDN w:val="0"/>
            <w:ind w:hanging="640"/>
            <w:jc w:val="both"/>
            <w:divId w:val="287514636"/>
            <w:rPr>
              <w:rFonts w:ascii="Exo" w:eastAsia="Times New Roman" w:hAnsi="Exo"/>
              <w:color w:val="000000"/>
              <w:sz w:val="20"/>
              <w:szCs w:val="20"/>
            </w:rPr>
          </w:pPr>
          <w:r>
            <w:rPr>
              <w:rFonts w:ascii="Exo" w:eastAsia="Times New Roman" w:hAnsi="Exo"/>
              <w:color w:val="000000"/>
              <w:sz w:val="20"/>
              <w:szCs w:val="20"/>
            </w:rPr>
            <w:t>8.</w:t>
          </w:r>
          <w:r>
            <w:rPr>
              <w:rFonts w:ascii="Exo" w:eastAsia="Times New Roman" w:hAnsi="Exo"/>
              <w:color w:val="000000"/>
              <w:sz w:val="20"/>
              <w:szCs w:val="20"/>
            </w:rPr>
            <w:tab/>
          </w:r>
          <w:r w:rsidR="007C33C7" w:rsidRPr="007C33C7">
            <w:rPr>
              <w:rFonts w:ascii="Exo" w:eastAsia="Times New Roman" w:hAnsi="Exo"/>
              <w:color w:val="000000"/>
              <w:sz w:val="20"/>
              <w:szCs w:val="20"/>
            </w:rPr>
            <w:t>Mendonça CS. Saúde da Família, agora mais do que nunca</w:t>
          </w:r>
          <w:r w:rsidR="007C33C7">
            <w:rPr>
              <w:rFonts w:ascii="Exo" w:eastAsia="Times New Roman" w:hAnsi="Exo"/>
              <w:color w:val="000000"/>
              <w:sz w:val="20"/>
              <w:szCs w:val="20"/>
            </w:rPr>
            <w:t>!</w:t>
          </w:r>
          <w:r w:rsidR="007C33C7" w:rsidRPr="007C33C7">
            <w:rPr>
              <w:rFonts w:ascii="Exo" w:eastAsia="Times New Roman" w:hAnsi="Exo"/>
              <w:color w:val="000000"/>
              <w:sz w:val="20"/>
              <w:szCs w:val="20"/>
            </w:rPr>
            <w:t xml:space="preserve"> Ciênc Saúde Coletiva. 2009;14(suppl 1):1493</w:t>
          </w:r>
          <w:r w:rsidR="007C33C7">
            <w:rPr>
              <w:rFonts w:ascii="Exo" w:eastAsia="Times New Roman" w:hAnsi="Exo"/>
              <w:color w:val="000000"/>
              <w:sz w:val="20"/>
              <w:szCs w:val="20"/>
            </w:rPr>
            <w:t>-</w:t>
          </w:r>
          <w:r w:rsidR="007C33C7" w:rsidRPr="007C33C7">
            <w:rPr>
              <w:rFonts w:ascii="Exo" w:eastAsia="Times New Roman" w:hAnsi="Exo"/>
              <w:color w:val="000000"/>
              <w:sz w:val="20"/>
              <w:szCs w:val="20"/>
            </w:rPr>
            <w:t>7.</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261CE">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Gilson" w:date="2025-02-09T07:25:00Z" w:initials="G">
    <w:p w14:paraId="6555F132" w14:textId="7BE2CD5E" w:rsidR="0009154A" w:rsidRDefault="0009154A">
      <w:pPr>
        <w:pStyle w:val="Textodecomentrio"/>
      </w:pPr>
      <w:r>
        <w:rPr>
          <w:rStyle w:val="Refdecomentrio"/>
        </w:rPr>
        <w:annotationRef/>
      </w:r>
      <w:r>
        <w:t>Fiquei em dúvida se esse “que” retoma “coletânea” ou “indicadores” (se o primeiro, deixar como está; se o segundo, flexionar o verbo para “compõem”).</w:t>
      </w:r>
    </w:p>
  </w:comment>
  <w:comment w:id="17" w:author="Gilson" w:date="2025-02-09T07:34:00Z" w:initials="G">
    <w:p w14:paraId="796ACFF5" w14:textId="0FE7AAE5" w:rsidR="00FC040C" w:rsidRDefault="00FC040C">
      <w:pPr>
        <w:pStyle w:val="Textodecomentrio"/>
      </w:pPr>
      <w:r>
        <w:rPr>
          <w:rStyle w:val="Refdecomentrio"/>
        </w:rPr>
        <w:annotationRef/>
      </w:r>
      <w:r>
        <w:t>Vamos colocar em itálico?</w:t>
      </w:r>
    </w:p>
  </w:comment>
  <w:comment w:id="18" w:author="Gilson" w:date="2025-02-09T07:35:00Z" w:initials="G">
    <w:p w14:paraId="4593C744" w14:textId="13501744" w:rsidR="00FC040C" w:rsidRDefault="00FC040C">
      <w:pPr>
        <w:pStyle w:val="Textodecomentrio"/>
      </w:pPr>
      <w:r>
        <w:rPr>
          <w:rStyle w:val="Refdecomentrio"/>
        </w:rPr>
        <w:annotationRef/>
      </w:r>
      <w:r>
        <w:t>...do indicador?</w:t>
      </w:r>
    </w:p>
  </w:comment>
  <w:comment w:id="21" w:author="Gilson" w:date="2025-02-09T07:42:00Z" w:initials="G">
    <w:p w14:paraId="3EBC5F75" w14:textId="77777777" w:rsidR="00766EF5" w:rsidRDefault="00766EF5">
      <w:pPr>
        <w:pStyle w:val="Textodecomentrio"/>
      </w:pPr>
      <w:r>
        <w:rPr>
          <w:rStyle w:val="Refdecomentrio"/>
        </w:rPr>
        <w:annotationRef/>
      </w:r>
      <w:r>
        <w:t>A mim me parece estranho esse “para acessar..., acesse aqui”. Talvez: para acessar..., clique aqui” ou acesse aqui a consulta que foi usada para...</w:t>
      </w:r>
    </w:p>
    <w:p w14:paraId="5BA6CE6A" w14:textId="77777777" w:rsidR="00766EF5" w:rsidRDefault="00766EF5">
      <w:pPr>
        <w:pStyle w:val="Textodecomentrio"/>
      </w:pPr>
    </w:p>
    <w:p w14:paraId="07AE046E" w14:textId="77777777" w:rsidR="00766EF5" w:rsidRDefault="00766EF5">
      <w:pPr>
        <w:pStyle w:val="Textodecomentrio"/>
      </w:pPr>
      <w:r>
        <w:t>Como no caso do dashboard, que sugiro que apareça em itálico</w:t>
      </w:r>
    </w:p>
    <w:p w14:paraId="449A84A1" w14:textId="77777777" w:rsidR="00766EF5" w:rsidRDefault="00766EF5">
      <w:pPr>
        <w:pStyle w:val="Textodecomentrio"/>
      </w:pPr>
    </w:p>
    <w:p w14:paraId="77362A81" w14:textId="6AFCE26E" w:rsidR="00766EF5" w:rsidRDefault="00766EF5">
      <w:pPr>
        <w:pStyle w:val="Textodecomentrio"/>
      </w:pPr>
      <w:r>
        <w:t>Há dois itens “1”</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55F132" w15:done="0"/>
  <w15:commentEx w15:paraId="796ACFF5" w15:done="0"/>
  <w15:commentEx w15:paraId="4593C744" w15:done="0"/>
  <w15:commentEx w15:paraId="77362A8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E34C4D" w14:textId="77777777" w:rsidR="00E77449" w:rsidRDefault="00E77449" w:rsidP="0078205E">
      <w:pPr>
        <w:spacing w:after="0" w:line="240" w:lineRule="auto"/>
      </w:pPr>
      <w:r>
        <w:separator/>
      </w:r>
    </w:p>
  </w:endnote>
  <w:endnote w:type="continuationSeparator" w:id="0">
    <w:p w14:paraId="71CA6C94" w14:textId="77777777" w:rsidR="00E77449" w:rsidRDefault="00E77449"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637684" w:rsidRPr="00637684">
      <w:rPr>
        <w:rFonts w:ascii="Amsi Pro Thin" w:eastAsiaTheme="minorEastAsia" w:hAnsi="Amsi Pro Thin"/>
        <w:b/>
        <w:bCs/>
        <w:noProof/>
        <w:color w:val="2C3864"/>
        <w:sz w:val="20"/>
        <w:szCs w:val="20"/>
      </w:rPr>
      <w:t>9</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128EBE" w14:textId="77777777" w:rsidR="00E77449" w:rsidRDefault="00E77449" w:rsidP="0078205E">
      <w:pPr>
        <w:spacing w:after="0" w:line="240" w:lineRule="auto"/>
      </w:pPr>
      <w:r>
        <w:separator/>
      </w:r>
    </w:p>
  </w:footnote>
  <w:footnote w:type="continuationSeparator" w:id="0">
    <w:p w14:paraId="4456A5DA" w14:textId="77777777" w:rsidR="00E77449" w:rsidRDefault="00E77449" w:rsidP="00782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0C024" w14:textId="77777777" w:rsidR="0078205E" w:rsidRPr="00C446A6" w:rsidRDefault="0078205E" w:rsidP="00C446A6">
    <w:pPr>
      <w:pStyle w:val="Cabealho"/>
      <w:jc w:val="center"/>
      <w:rPr>
        <w:sz w:val="20"/>
        <w:szCs w:val="20"/>
      </w:rPr>
    </w:pPr>
    <w:r w:rsidRPr="00BD7154">
      <w:rPr>
        <w:rFonts w:ascii="Amsi Pro Thin" w:eastAsiaTheme="majorEastAsia" w:hAnsi="Amsi Pro Thin" w:cstheme="majorBidi"/>
        <w:color w:val="666666"/>
        <w:sz w:val="18"/>
        <w:szCs w:val="18"/>
        <w:lang w:val="en-US"/>
      </w:rPr>
      <w:t>Versão para homologação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828C0"/>
    <w:multiLevelType w:val="hybridMultilevel"/>
    <w:tmpl w:val="FDF8BC7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1"/>
  </w:num>
  <w:num w:numId="5">
    <w:abstractNumId w:val="3"/>
  </w:num>
  <w:num w:numId="6">
    <w:abstractNumId w:val="5"/>
  </w:num>
  <w:num w:numId="7">
    <w:abstractNumId w:val="6"/>
  </w:num>
  <w:num w:numId="8">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ilson">
    <w15:presenceInfo w15:providerId="None" w15:userId="Gil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05E"/>
    <w:rsid w:val="00027F85"/>
    <w:rsid w:val="0005751A"/>
    <w:rsid w:val="00070E8E"/>
    <w:rsid w:val="0009154A"/>
    <w:rsid w:val="000A5F1A"/>
    <w:rsid w:val="000B61F4"/>
    <w:rsid w:val="000C47DD"/>
    <w:rsid w:val="000E1752"/>
    <w:rsid w:val="00106791"/>
    <w:rsid w:val="001222A6"/>
    <w:rsid w:val="001239B3"/>
    <w:rsid w:val="00173E19"/>
    <w:rsid w:val="001A6085"/>
    <w:rsid w:val="001D0EE0"/>
    <w:rsid w:val="001D788D"/>
    <w:rsid w:val="00221A69"/>
    <w:rsid w:val="00250681"/>
    <w:rsid w:val="00255C97"/>
    <w:rsid w:val="002826EF"/>
    <w:rsid w:val="002935E2"/>
    <w:rsid w:val="002C40D4"/>
    <w:rsid w:val="002D3DCE"/>
    <w:rsid w:val="002D5554"/>
    <w:rsid w:val="002D5D78"/>
    <w:rsid w:val="002E4FD7"/>
    <w:rsid w:val="00314A18"/>
    <w:rsid w:val="003865BC"/>
    <w:rsid w:val="003F6595"/>
    <w:rsid w:val="00400BA7"/>
    <w:rsid w:val="00401853"/>
    <w:rsid w:val="004203FA"/>
    <w:rsid w:val="004224BE"/>
    <w:rsid w:val="004404CB"/>
    <w:rsid w:val="0046305B"/>
    <w:rsid w:val="00496AA8"/>
    <w:rsid w:val="004A3585"/>
    <w:rsid w:val="004C446E"/>
    <w:rsid w:val="004E08BB"/>
    <w:rsid w:val="004E0F3E"/>
    <w:rsid w:val="004F4956"/>
    <w:rsid w:val="0051118D"/>
    <w:rsid w:val="00537021"/>
    <w:rsid w:val="00547B99"/>
    <w:rsid w:val="0058033B"/>
    <w:rsid w:val="00595F27"/>
    <w:rsid w:val="005C3030"/>
    <w:rsid w:val="00633283"/>
    <w:rsid w:val="00637684"/>
    <w:rsid w:val="006447AB"/>
    <w:rsid w:val="006622EB"/>
    <w:rsid w:val="00666086"/>
    <w:rsid w:val="007202E6"/>
    <w:rsid w:val="00722674"/>
    <w:rsid w:val="007646EE"/>
    <w:rsid w:val="00766EF5"/>
    <w:rsid w:val="00775A85"/>
    <w:rsid w:val="0078205E"/>
    <w:rsid w:val="007C33C7"/>
    <w:rsid w:val="008136EC"/>
    <w:rsid w:val="00814305"/>
    <w:rsid w:val="00822A3E"/>
    <w:rsid w:val="00826A75"/>
    <w:rsid w:val="00836C62"/>
    <w:rsid w:val="00884CBB"/>
    <w:rsid w:val="008E3247"/>
    <w:rsid w:val="00916188"/>
    <w:rsid w:val="00922844"/>
    <w:rsid w:val="0092589B"/>
    <w:rsid w:val="009E5CEE"/>
    <w:rsid w:val="00A3571E"/>
    <w:rsid w:val="00A70015"/>
    <w:rsid w:val="00A80BE7"/>
    <w:rsid w:val="00AE3288"/>
    <w:rsid w:val="00B004BA"/>
    <w:rsid w:val="00B13018"/>
    <w:rsid w:val="00B55CBE"/>
    <w:rsid w:val="00C05C2B"/>
    <w:rsid w:val="00C20F21"/>
    <w:rsid w:val="00C3753C"/>
    <w:rsid w:val="00C567EB"/>
    <w:rsid w:val="00C82F27"/>
    <w:rsid w:val="00CA4CA1"/>
    <w:rsid w:val="00CB35F1"/>
    <w:rsid w:val="00CD7B09"/>
    <w:rsid w:val="00CF06D2"/>
    <w:rsid w:val="00D1198F"/>
    <w:rsid w:val="00D24869"/>
    <w:rsid w:val="00D36EEF"/>
    <w:rsid w:val="00D57065"/>
    <w:rsid w:val="00D7294F"/>
    <w:rsid w:val="00D94AD2"/>
    <w:rsid w:val="00E20CA3"/>
    <w:rsid w:val="00E261CE"/>
    <w:rsid w:val="00E47210"/>
    <w:rsid w:val="00E51D34"/>
    <w:rsid w:val="00E63C64"/>
    <w:rsid w:val="00E77449"/>
    <w:rsid w:val="00EA646D"/>
    <w:rsid w:val="00F61580"/>
    <w:rsid w:val="00F8412D"/>
    <w:rsid w:val="00F915BD"/>
    <w:rsid w:val="00FC040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UnresolvedMention">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1D788D"/>
    <w:pPr>
      <w:spacing w:after="0" w:line="240" w:lineRule="auto"/>
    </w:pPr>
  </w:style>
  <w:style w:type="paragraph" w:styleId="Textodebalo">
    <w:name w:val="Balloon Text"/>
    <w:basedOn w:val="Normal"/>
    <w:link w:val="TextodebaloChar"/>
    <w:uiPriority w:val="99"/>
    <w:semiHidden/>
    <w:unhideWhenUsed/>
    <w:rsid w:val="0009154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915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652101349">
              <w:marLeft w:val="0"/>
              <w:marRight w:val="0"/>
              <w:marTop w:val="0"/>
              <w:marBottom w:val="0"/>
              <w:divBdr>
                <w:top w:val="none" w:sz="0" w:space="0" w:color="auto"/>
                <w:left w:val="none" w:sz="0" w:space="0" w:color="auto"/>
                <w:bottom w:val="none" w:sz="0" w:space="0" w:color="auto"/>
                <w:right w:val="none" w:sz="0" w:space="0" w:color="auto"/>
              </w:divBdr>
            </w:div>
            <w:div w:id="587155823">
              <w:marLeft w:val="0"/>
              <w:marRight w:val="0"/>
              <w:marTop w:val="0"/>
              <w:marBottom w:val="0"/>
              <w:divBdr>
                <w:top w:val="none" w:sz="0" w:space="0" w:color="auto"/>
                <w:left w:val="none" w:sz="0" w:space="0" w:color="auto"/>
                <w:bottom w:val="none" w:sz="0" w:space="0" w:color="auto"/>
                <w:right w:val="none" w:sz="0" w:space="0" w:color="auto"/>
              </w:divBdr>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101727455">
      <w:bodyDiv w:val="1"/>
      <w:marLeft w:val="0"/>
      <w:marRight w:val="0"/>
      <w:marTop w:val="0"/>
      <w:marBottom w:val="0"/>
      <w:divBdr>
        <w:top w:val="none" w:sz="0" w:space="0" w:color="auto"/>
        <w:left w:val="none" w:sz="0" w:space="0" w:color="auto"/>
        <w:bottom w:val="none" w:sz="0" w:space="0" w:color="auto"/>
        <w:right w:val="none" w:sz="0" w:space="0" w:color="auto"/>
      </w:divBdr>
      <w:divsChild>
        <w:div w:id="201862819">
          <w:marLeft w:val="0"/>
          <w:marRight w:val="0"/>
          <w:marTop w:val="0"/>
          <w:marBottom w:val="0"/>
          <w:divBdr>
            <w:top w:val="none" w:sz="0" w:space="0" w:color="auto"/>
            <w:left w:val="none" w:sz="0" w:space="0" w:color="auto"/>
            <w:bottom w:val="none" w:sz="0" w:space="0" w:color="auto"/>
            <w:right w:val="none" w:sz="0" w:space="0" w:color="auto"/>
          </w:divBdr>
        </w:div>
      </w:divsChild>
    </w:div>
    <w:div w:id="1383598789">
      <w:bodyDiv w:val="1"/>
      <w:marLeft w:val="0"/>
      <w:marRight w:val="0"/>
      <w:marTop w:val="0"/>
      <w:marBottom w:val="0"/>
      <w:divBdr>
        <w:top w:val="none" w:sz="0" w:space="0" w:color="auto"/>
        <w:left w:val="none" w:sz="0" w:space="0" w:color="auto"/>
        <w:bottom w:val="none" w:sz="0" w:space="0" w:color="auto"/>
        <w:right w:val="none" w:sz="0" w:space="0" w:color="auto"/>
      </w:divBdr>
      <w:divsChild>
        <w:div w:id="1717073914">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yperlink" Target="https://github.com/danielppagotto/dimensionamento_m4/blob/main/01_indicadores/04_medicos_SF/04_medicos_SF.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Layout" Target="diagrams/layout1.xml"/><Relationship Id="rId22" Type="http://schemas.microsoft.com/office/2011/relationships/people" Target="people.xml"/></Relationships>
</file>

<file path=word/diagrams/_rels/data1.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hyperlink" Target="https://app.powerbi.com/view?r=eyJrIjoiZDA4NTM5ODYtZDY2Mi00NzQ0LWI0ZWYtNWQxMDUyYWFlMWE5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razo_de_mdicos_de_sade_da_famlia_por_populaao" TargetMode="External"/><Relationship Id="rId1" Type="http://schemas.openxmlformats.org/officeDocument/2006/relationships/hyperlink" Target="https://github.com/danielppagotto/dimensionamento_m4/blob/main/01_indicadores/04_medicos_SF/04_medicos_SF.sql" TargetMode="External"/><Relationship Id="rId6" Type="http://schemas.openxmlformats.org/officeDocument/2006/relationships/image" Target="../media/image3.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8" Type="http://schemas.openxmlformats.org/officeDocument/2006/relationships/image" Target="../media/image4.png"/><Relationship Id="rId7" Type="http://schemas.openxmlformats.org/officeDocument/2006/relationships/image" Target="../media/image5.svg"/><Relationship Id="rId1" Type="http://schemas.openxmlformats.org/officeDocument/2006/relationships/image" Target="../media/image2.png"/><Relationship Id="rId6" Type="http://schemas.openxmlformats.org/officeDocument/2006/relationships/image" Target="../media/image3.png"/><Relationship Id="rId5" Type="http://schemas.openxmlformats.org/officeDocument/2006/relationships/image" Target="../media/image3.svg"/><Relationship Id="rId9" Type="http://schemas.openxmlformats.org/officeDocument/2006/relationships/image" Target="../media/image7.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t>
        <a:bodyPr/>
        <a:lstStyle/>
        <a:p>
          <a:endParaRPr lang="pt-BR"/>
        </a:p>
      </dgm:t>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t>
        <a:bodyPr/>
        <a:lstStyle/>
        <a:p>
          <a:endParaRPr lang="pt-BR"/>
        </a:p>
      </dgm:t>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xmlns="" r:embed="rId5"/>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t>
        <a:bodyPr/>
        <a:lstStyle/>
        <a:p>
          <a:endParaRPr lang="pt-BR"/>
        </a:p>
      </dgm:t>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t>
        <a:bodyPr/>
        <a:lstStyle/>
        <a:p>
          <a:endParaRPr lang="pt-BR"/>
        </a:p>
      </dgm:t>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xmlns="" r:embed="rId7"/>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t>
        <a:bodyPr/>
        <a:lstStyle/>
        <a:p>
          <a:endParaRPr lang="pt-BR"/>
        </a:p>
      </dgm:t>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t>
        <a:bodyPr/>
        <a:lstStyle/>
        <a:p>
          <a:endParaRPr lang="pt-BR"/>
        </a:p>
      </dgm:t>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xmlns="" r:embed="rId9"/>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t>
        <a:bodyPr/>
        <a:lstStyle/>
        <a:p>
          <a:endParaRPr lang="pt-BR"/>
        </a:p>
      </dgm:t>
    </dgm:pt>
  </dgm:ptLst>
  <dgm:cxnLst>
    <dgm:cxn modelId="{692F272D-04CE-4690-932A-AF585AA22F18}" srcId="{BC085E80-1B48-42A7-9691-1C1A4166ED25}" destId="{21ABA1D7-4AD4-466B-960F-92CC591070C1}" srcOrd="0" destOrd="0" parTransId="{8938ACDB-648D-46F7-B201-F785975B7FF3}" sibTransId="{3F18A43B-1FF3-418E-900F-517234C8967B}"/>
    <dgm:cxn modelId="{579DD786-0D2F-4C59-81B4-36221D0C34E3}" type="presOf" srcId="{B28CD35B-00C0-42A5-822F-19B5B45B774D}" destId="{2813FACD-E038-4BC8-A797-FE679AF5926C}"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28B1A8BA-54AE-4CE0-82CB-1C535791F9E3}" type="presOf" srcId="{B28CD35B-00C0-42A5-822F-19B5B45B774D}" destId="{5D1683F8-A5E9-4212-B6CF-EB65A12E1D55}" srcOrd="0" destOrd="0" presId="urn:microsoft.com/office/officeart/2005/8/layout/vList4"/>
    <dgm:cxn modelId="{8D1D7F85-B8FD-43D3-8BFD-2BEC557357BB}" type="presOf" srcId="{90464B62-12E6-4495-A349-F474B665F994}" destId="{AA6F2AFC-8D7F-45F9-80CA-30218302A5D3}" srcOrd="1" destOrd="0" presId="urn:microsoft.com/office/officeart/2005/8/layout/vList4"/>
    <dgm:cxn modelId="{7E725DD4-13D8-4C13-BD20-E81F75EE76F4}" type="presOf" srcId="{21ABA1D7-4AD4-466B-960F-92CC591070C1}" destId="{476F8BFF-EB75-48FB-9FD5-0FFB573EE4E4}" srcOrd="1" destOrd="0" presId="urn:microsoft.com/office/officeart/2005/8/layout/vList4"/>
    <dgm:cxn modelId="{C0BE3AC2-4C76-4C96-B429-AB4BA521962C}" type="presOf" srcId="{90464B62-12E6-4495-A349-F474B665F994}" destId="{DC051375-BFEC-47C3-8E61-1D2589C1A787}" srcOrd="0" destOrd="0" presId="urn:microsoft.com/office/officeart/2005/8/layout/vList4"/>
    <dgm:cxn modelId="{F7C4E738-59EF-4FEF-AFBB-395DDFC55031}" srcId="{BC085E80-1B48-42A7-9691-1C1A4166ED25}" destId="{B28CD35B-00C0-42A5-822F-19B5B45B774D}" srcOrd="1" destOrd="0" parTransId="{1B5683C1-383B-4DC1-A0DC-2FB6E957E53A}" sibTransId="{24F88A40-45D1-4C43-8CF1-3EAB4679AEE6}"/>
    <dgm:cxn modelId="{D32CFF7B-091C-468F-A779-63B2372F16FC}" type="presOf" srcId="{21ABA1D7-4AD4-466B-960F-92CC591070C1}" destId="{AE6648AC-D572-4AB9-A883-64445D217241}" srcOrd="0" destOrd="0" presId="urn:microsoft.com/office/officeart/2005/8/layout/vList4"/>
    <dgm:cxn modelId="{B03373E0-2719-440F-9209-650099425472}" type="presOf" srcId="{BC085E80-1B48-42A7-9691-1C1A4166ED25}" destId="{B135152D-B454-47EA-A74A-8F467C8624E6}" srcOrd="0" destOrd="0" presId="urn:microsoft.com/office/officeart/2005/8/layout/vList4"/>
    <dgm:cxn modelId="{80F50E29-7583-461E-81E1-7A9448B3B7F1}" type="presParOf" srcId="{B135152D-B454-47EA-A74A-8F467C8624E6}" destId="{FBBDE5C2-9D1C-4F0C-9499-F2181DE0081A}" srcOrd="0" destOrd="0" presId="urn:microsoft.com/office/officeart/2005/8/layout/vList4"/>
    <dgm:cxn modelId="{CA488C53-C5B2-4059-A17D-4703CF2BACE0}" type="presParOf" srcId="{FBBDE5C2-9D1C-4F0C-9499-F2181DE0081A}" destId="{AE6648AC-D572-4AB9-A883-64445D217241}" srcOrd="0" destOrd="0" presId="urn:microsoft.com/office/officeart/2005/8/layout/vList4"/>
    <dgm:cxn modelId="{E2F6BB6C-4856-4A5C-9EEA-A25459B93DC3}" type="presParOf" srcId="{FBBDE5C2-9D1C-4F0C-9499-F2181DE0081A}" destId="{DE71F3A2-0104-409F-9D18-55B26BECF6EC}" srcOrd="1" destOrd="0" presId="urn:microsoft.com/office/officeart/2005/8/layout/vList4"/>
    <dgm:cxn modelId="{6FB7433C-2514-457E-97AC-1708F0797E4F}" type="presParOf" srcId="{FBBDE5C2-9D1C-4F0C-9499-F2181DE0081A}" destId="{476F8BFF-EB75-48FB-9FD5-0FFB573EE4E4}" srcOrd="2" destOrd="0" presId="urn:microsoft.com/office/officeart/2005/8/layout/vList4"/>
    <dgm:cxn modelId="{19197554-E52D-4243-A38D-CE0BEDAD43B4}" type="presParOf" srcId="{B135152D-B454-47EA-A74A-8F467C8624E6}" destId="{853F3EE9-B6EA-4D46-B5F2-383D7708BB7E}" srcOrd="1" destOrd="0" presId="urn:microsoft.com/office/officeart/2005/8/layout/vList4"/>
    <dgm:cxn modelId="{967B9B07-42EC-4457-A4B3-FE5D6399FAEB}" type="presParOf" srcId="{B135152D-B454-47EA-A74A-8F467C8624E6}" destId="{6322F94B-F61C-488F-B7C3-F05119D9D8AE}" srcOrd="2" destOrd="0" presId="urn:microsoft.com/office/officeart/2005/8/layout/vList4"/>
    <dgm:cxn modelId="{79B90243-0512-4488-BD67-96926DCB9D0A}" type="presParOf" srcId="{6322F94B-F61C-488F-B7C3-F05119D9D8AE}" destId="{5D1683F8-A5E9-4212-B6CF-EB65A12E1D55}" srcOrd="0" destOrd="0" presId="urn:microsoft.com/office/officeart/2005/8/layout/vList4"/>
    <dgm:cxn modelId="{32220146-AA19-4573-BED4-18EFD8BFFE6C}" type="presParOf" srcId="{6322F94B-F61C-488F-B7C3-F05119D9D8AE}" destId="{A0906D88-1F97-445B-B107-434C0544A891}" srcOrd="1" destOrd="0" presId="urn:microsoft.com/office/officeart/2005/8/layout/vList4"/>
    <dgm:cxn modelId="{BDDC6FE2-566C-4C4E-BB30-54B91FE837B6}" type="presParOf" srcId="{6322F94B-F61C-488F-B7C3-F05119D9D8AE}" destId="{2813FACD-E038-4BC8-A797-FE679AF5926C}" srcOrd="2" destOrd="0" presId="urn:microsoft.com/office/officeart/2005/8/layout/vList4"/>
    <dgm:cxn modelId="{0F10DCBB-991A-4E0C-B3B1-C65F56414E53}" type="presParOf" srcId="{B135152D-B454-47EA-A74A-8F467C8624E6}" destId="{BC44BA2A-50B3-4C44-9D81-05E8855F55AA}" srcOrd="3" destOrd="0" presId="urn:microsoft.com/office/officeart/2005/8/layout/vList4"/>
    <dgm:cxn modelId="{AF36E6C9-5034-43C5-93F6-8C246AAC2AF1}" type="presParOf" srcId="{B135152D-B454-47EA-A74A-8F467C8624E6}" destId="{D65590FE-C238-4B3A-B7FC-622E9A9E8E06}" srcOrd="4" destOrd="0" presId="urn:microsoft.com/office/officeart/2005/8/layout/vList4"/>
    <dgm:cxn modelId="{E3C6764E-8456-452E-97B2-F008E2D22AD4}" type="presParOf" srcId="{D65590FE-C238-4B3A-B7FC-622E9A9E8E06}" destId="{DC051375-BFEC-47C3-8E61-1D2589C1A787}" srcOrd="0" destOrd="0" presId="urn:microsoft.com/office/officeart/2005/8/layout/vList4"/>
    <dgm:cxn modelId="{4C5F5A70-41C6-4226-9C41-F0B0730EDDB3}" type="presParOf" srcId="{D65590FE-C238-4B3A-B7FC-622E9A9E8E06}" destId="{625E2ECE-FBBB-4E80-8C1E-5A3A38B36CBC}" srcOrd="1" destOrd="0" presId="urn:microsoft.com/office/officeart/2005/8/layout/vList4"/>
    <dgm:cxn modelId="{053354DB-A925-4E3B-9BC5-96F031F8229C}"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buFont typeface="+mj-lt"/>
            <a:buAutoNum type="arabicPeriod"/>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xmlns="" r:embed="rId5"/>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buFont typeface="+mj-lt"/>
            <a:buAutoNum type="arabicPeriod"/>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xmlns="" r:embed="rId7"/>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xmlns="" r:embed="rId9"/>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D64D8FE8D521447C95E8A4D396E46B4E"/>
        <w:category>
          <w:name w:val="Geral"/>
          <w:gallery w:val="placeholder"/>
        </w:category>
        <w:types>
          <w:type w:val="bbPlcHdr"/>
        </w:types>
        <w:behaviors>
          <w:behavior w:val="content"/>
        </w:behaviors>
        <w:guid w:val="{C8DD14BD-E569-44A1-9700-2B4D1E32289D}"/>
      </w:docPartPr>
      <w:docPartBody>
        <w:p w:rsidR="002A444F" w:rsidRDefault="00B14290" w:rsidP="00B14290">
          <w:pPr>
            <w:pStyle w:val="D64D8FE8D521447C95E8A4D396E46B4E"/>
          </w:pPr>
          <w:r w:rsidRPr="0031018C">
            <w:rPr>
              <w:rStyle w:val="TextodoEspaoReservado"/>
            </w:rPr>
            <w:t>Clique ou toque aqui para inserir o texto.</w:t>
          </w:r>
        </w:p>
      </w:docPartBody>
    </w:docPart>
    <w:docPart>
      <w:docPartPr>
        <w:name w:val="10A7EFDA8C5C40D9B60DF0B1EDB4105A"/>
        <w:category>
          <w:name w:val="Geral"/>
          <w:gallery w:val="placeholder"/>
        </w:category>
        <w:types>
          <w:type w:val="bbPlcHdr"/>
        </w:types>
        <w:behaviors>
          <w:behavior w:val="content"/>
        </w:behaviors>
        <w:guid w:val="{2CABBFD3-797B-47CE-95DF-6CC366D138B7}"/>
      </w:docPartPr>
      <w:docPartBody>
        <w:p w:rsidR="002A444F" w:rsidRDefault="00B14290" w:rsidP="00B14290">
          <w:pPr>
            <w:pStyle w:val="10A7EFDA8C5C40D9B60DF0B1EDB4105A"/>
          </w:pPr>
          <w:r w:rsidRPr="0031018C">
            <w:rPr>
              <w:rStyle w:val="TextodoEspaoReservado"/>
            </w:rPr>
            <w:t>Clique ou toque aqui para inserir o texto.</w:t>
          </w:r>
        </w:p>
      </w:docPartBody>
    </w:docPart>
    <w:docPart>
      <w:docPartPr>
        <w:name w:val="9A94C05921FB4D82BA0D6C98D103E210"/>
        <w:category>
          <w:name w:val="Geral"/>
          <w:gallery w:val="placeholder"/>
        </w:category>
        <w:types>
          <w:type w:val="bbPlcHdr"/>
        </w:types>
        <w:behaviors>
          <w:behavior w:val="content"/>
        </w:behaviors>
        <w:guid w:val="{EFE068F1-B645-402F-86C8-295BDFB51540}"/>
      </w:docPartPr>
      <w:docPartBody>
        <w:p w:rsidR="002A444F" w:rsidRDefault="00B14290" w:rsidP="00B14290">
          <w:pPr>
            <w:pStyle w:val="9A94C05921FB4D82BA0D6C98D103E210"/>
          </w:pPr>
          <w:r w:rsidRPr="0031018C">
            <w:rPr>
              <w:rStyle w:val="TextodoEspaoReservado"/>
            </w:rPr>
            <w:t>Clique ou toque aqui para inserir o texto.</w:t>
          </w:r>
        </w:p>
      </w:docPartBody>
    </w:docPart>
    <w:docPart>
      <w:docPartPr>
        <w:name w:val="EB79C7EB9CB44C4785C34FB34E61A1BF"/>
        <w:category>
          <w:name w:val="Geral"/>
          <w:gallery w:val="placeholder"/>
        </w:category>
        <w:types>
          <w:type w:val="bbPlcHdr"/>
        </w:types>
        <w:behaviors>
          <w:behavior w:val="content"/>
        </w:behaviors>
        <w:guid w:val="{C3AC2143-F7C8-4AEC-83A5-C02D66793ADF}"/>
      </w:docPartPr>
      <w:docPartBody>
        <w:p w:rsidR="00293BCC" w:rsidRDefault="00B01635" w:rsidP="00B01635">
          <w:pPr>
            <w:pStyle w:val="EB79C7EB9CB44C4785C34FB34E61A1BF"/>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513"/>
    <w:rsid w:val="000055D4"/>
    <w:rsid w:val="0003508A"/>
    <w:rsid w:val="00066F1B"/>
    <w:rsid w:val="001076E0"/>
    <w:rsid w:val="00201B4E"/>
    <w:rsid w:val="00293BCC"/>
    <w:rsid w:val="002A444F"/>
    <w:rsid w:val="002C40D4"/>
    <w:rsid w:val="002F7A44"/>
    <w:rsid w:val="00300E32"/>
    <w:rsid w:val="0030435F"/>
    <w:rsid w:val="00400BA7"/>
    <w:rsid w:val="004342C4"/>
    <w:rsid w:val="00540D9A"/>
    <w:rsid w:val="00555B1A"/>
    <w:rsid w:val="005E59D4"/>
    <w:rsid w:val="0098740C"/>
    <w:rsid w:val="009A2513"/>
    <w:rsid w:val="00A357CD"/>
    <w:rsid w:val="00A647F7"/>
    <w:rsid w:val="00AE103D"/>
    <w:rsid w:val="00B01635"/>
    <w:rsid w:val="00B13B3A"/>
    <w:rsid w:val="00B14290"/>
    <w:rsid w:val="00BA0934"/>
    <w:rsid w:val="00BA7445"/>
    <w:rsid w:val="00C423DC"/>
    <w:rsid w:val="00CA10D2"/>
    <w:rsid w:val="00EB6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B01635"/>
    <w:rPr>
      <w:color w:val="808080"/>
    </w:rPr>
  </w:style>
  <w:style w:type="paragraph" w:customStyle="1" w:styleId="D64D8FE8D521447C95E8A4D396E46B4E">
    <w:name w:val="D64D8FE8D521447C95E8A4D396E46B4E"/>
    <w:rsid w:val="00B14290"/>
  </w:style>
  <w:style w:type="paragraph" w:customStyle="1" w:styleId="10A7EFDA8C5C40D9B60DF0B1EDB4105A">
    <w:name w:val="10A7EFDA8C5C40D9B60DF0B1EDB4105A"/>
    <w:rsid w:val="00B14290"/>
  </w:style>
  <w:style w:type="paragraph" w:customStyle="1" w:styleId="9A94C05921FB4D82BA0D6C98D103E210">
    <w:name w:val="9A94C05921FB4D82BA0D6C98D103E210"/>
    <w:rsid w:val="00B14290"/>
  </w:style>
  <w:style w:type="paragraph" w:customStyle="1" w:styleId="EB79C7EB9CB44C4785C34FB34E61A1BF">
    <w:name w:val="EB79C7EB9CB44C4785C34FB34E61A1BF"/>
    <w:rsid w:val="00B016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65C44-0600-4326-85D4-917A192DC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1691</Words>
  <Characters>9132</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Gilson</cp:lastModifiedBy>
  <cp:revision>2</cp:revision>
  <cp:lastPrinted>2025-01-28T17:51:00Z</cp:lastPrinted>
  <dcterms:created xsi:type="dcterms:W3CDTF">2025-02-09T11:05:00Z</dcterms:created>
  <dcterms:modified xsi:type="dcterms:W3CDTF">2025-02-09T11:05:00Z</dcterms:modified>
</cp:coreProperties>
</file>