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738CF834">
            <wp:simplePos x="0" y="0"/>
            <wp:positionH relativeFrom="column">
              <wp:posOffset>-1092835</wp:posOffset>
            </wp:positionH>
            <wp:positionV relativeFrom="paragraph">
              <wp:posOffset>-905829</wp:posOffset>
            </wp:positionV>
            <wp:extent cx="7573102"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2"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43823B5A" w:rsidR="0078205E" w:rsidRDefault="009F317F" w:rsidP="0078205E">
      <w:pPr>
        <w:pStyle w:val="Texto"/>
        <w:spacing w:after="0" w:line="240" w:lineRule="auto"/>
        <w:jc w:val="center"/>
        <w:rPr>
          <w:b/>
          <w:bCs/>
          <w:sz w:val="30"/>
          <w:szCs w:val="30"/>
        </w:rPr>
      </w:pPr>
      <w:r w:rsidRPr="00D660A8">
        <w:rPr>
          <w:b/>
          <w:bCs/>
          <w:sz w:val="30"/>
          <w:szCs w:val="30"/>
        </w:rPr>
        <w:lastRenderedPageBreak/>
        <w:t>RAZÃO DE LEITOS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del w:id="0" w:author="Gilson" w:date="2025-02-15T15:09:00Z">
        <w:r w:rsidRPr="0078205E" w:rsidDel="00D21F53">
          <w:rPr>
            <w:sz w:val="20"/>
            <w:szCs w:val="20"/>
          </w:rPr>
          <w:delText>:</w:delText>
        </w:r>
      </w:del>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del w:id="1" w:author="Gilson" w:date="2025-02-15T15:09:00Z">
        <w:r w:rsidRPr="0078205E" w:rsidDel="00D21F53">
          <w:rPr>
            <w:sz w:val="20"/>
            <w:szCs w:val="20"/>
          </w:rPr>
          <w:delText>:</w:delText>
        </w:r>
      </w:del>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del w:id="2" w:author="Gilson" w:date="2025-02-15T15:09:00Z">
        <w:r w:rsidRPr="0078205E" w:rsidDel="00D21F53">
          <w:rPr>
            <w:sz w:val="20"/>
            <w:szCs w:val="20"/>
          </w:rPr>
          <w:delText>:</w:delText>
        </w:r>
      </w:del>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del w:id="3" w:author="Gilson" w:date="2025-02-15T15:09:00Z">
        <w:r w:rsidRPr="0078205E" w:rsidDel="00D21F53">
          <w:rPr>
            <w:sz w:val="20"/>
            <w:szCs w:val="20"/>
          </w:rPr>
          <w:delText>:</w:delText>
        </w:r>
      </w:del>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proofErr w:type="spellStart"/>
      <w:r w:rsidRPr="0078205E">
        <w:rPr>
          <w:szCs w:val="20"/>
        </w:rPr>
        <w:t>Elisabet</w:t>
      </w:r>
      <w:proofErr w:type="spellEnd"/>
      <w:r w:rsidRPr="0078205E">
        <w:rPr>
          <w:szCs w:val="20"/>
        </w:rPr>
        <w:t xml:space="preserve">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46354E">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5</w:t>
            </w:r>
            <w:r w:rsidR="001076A5" w:rsidRPr="001076A5">
              <w:rPr>
                <w:rStyle w:val="Hyperlink"/>
                <w:rFonts w:ascii="Exo" w:hAnsi="Exo"/>
                <w:b/>
                <w:bCs/>
                <w:webHidden/>
              </w:rPr>
              <w:fldChar w:fldCharType="end"/>
            </w:r>
          </w:hyperlink>
        </w:p>
        <w:p w14:paraId="6CBB5720" w14:textId="31E5538A" w:rsidR="001076A5" w:rsidRPr="001076A5" w:rsidRDefault="0046354E">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7</w:t>
            </w:r>
            <w:r w:rsidR="001076A5" w:rsidRPr="001076A5">
              <w:rPr>
                <w:rStyle w:val="Hyperlink"/>
                <w:rFonts w:ascii="Exo" w:hAnsi="Exo"/>
                <w:b/>
                <w:bCs/>
                <w:webHidden/>
              </w:rPr>
              <w:fldChar w:fldCharType="end"/>
            </w:r>
          </w:hyperlink>
        </w:p>
        <w:p w14:paraId="6A0A64BA" w14:textId="55723E26" w:rsidR="001076A5" w:rsidRDefault="0046354E">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8</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4" w:name="_Toc188974602"/>
      <w:r w:rsidRPr="00D660A8">
        <w:rPr>
          <w:rFonts w:ascii="Exo" w:hAnsi="Exo"/>
          <w:b/>
          <w:bCs/>
          <w:color w:val="auto"/>
        </w:rPr>
        <w:lastRenderedPageBreak/>
        <w:t>Introdução</w:t>
      </w:r>
      <w:bookmarkEnd w:id="4"/>
    </w:p>
    <w:p w14:paraId="3FBA0BAF" w14:textId="68E904E6" w:rsidR="0098316B" w:rsidRPr="004C586F" w:rsidRDefault="0098316B" w:rsidP="0098316B">
      <w:pPr>
        <w:spacing w:after="200" w:line="360" w:lineRule="auto"/>
        <w:ind w:firstLine="851"/>
        <w:jc w:val="both"/>
        <w:rPr>
          <w:rFonts w:ascii="Exo" w:hAnsi="Exo"/>
          <w:sz w:val="20"/>
          <w:szCs w:val="20"/>
        </w:rPr>
      </w:pPr>
      <w:bookmarkStart w:id="5"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xml:space="preserve">. A iniciativa se desdobrava em quatro objetivos, sendo o quarto o fortalecimento de estruturas para consolidação de dados sobre a força de trabalho em saúde e o seu monitoramento </w:t>
      </w:r>
      <w:del w:id="6" w:author="Gilson" w:date="2025-02-15T15:09:00Z">
        <w:r w:rsidRPr="004C586F" w:rsidDel="00D21F53">
          <w:rPr>
            <w:rFonts w:ascii="Exo" w:hAnsi="Exo"/>
            <w:sz w:val="20"/>
            <w:szCs w:val="20"/>
          </w:rPr>
          <w:delText xml:space="preserve">a </w:delText>
        </w:r>
      </w:del>
      <w:ins w:id="7" w:author="Gilson" w:date="2025-02-15T15:09:00Z">
        <w:r w:rsidR="00D21F53">
          <w:rPr>
            <w:rFonts w:ascii="Exo" w:hAnsi="Exo"/>
            <w:sz w:val="20"/>
            <w:szCs w:val="20"/>
          </w:rPr>
          <w:t>em</w:t>
        </w:r>
        <w:r w:rsidR="00D21F53" w:rsidRPr="004C586F">
          <w:rPr>
            <w:rFonts w:ascii="Exo" w:hAnsi="Exo"/>
            <w:sz w:val="20"/>
            <w:szCs w:val="20"/>
          </w:rPr>
          <w:t xml:space="preserve"> </w:t>
        </w:r>
      </w:ins>
      <w:r w:rsidRPr="004C586F">
        <w:rPr>
          <w:rFonts w:ascii="Exo" w:hAnsi="Exo"/>
          <w:sz w:val="20"/>
          <w:szCs w:val="20"/>
        </w:rPr>
        <w:t>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4E6DC9D0" w:rsidR="0098316B" w:rsidRPr="00971322" w:rsidRDefault="0098316B" w:rsidP="0098316B">
      <w:pPr>
        <w:pStyle w:val="SemEspaamento"/>
        <w:spacing w:after="200" w:line="360" w:lineRule="auto"/>
        <w:ind w:firstLine="851"/>
        <w:jc w:val="both"/>
        <w:rPr>
          <w:rFonts w:ascii="Exo" w:hAnsi="Exo"/>
          <w:sz w:val="20"/>
          <w:szCs w:val="20"/>
        </w:rPr>
      </w:pPr>
      <w:bookmarkStart w:id="8" w:name="_Hlk188254946"/>
      <w:bookmarkEnd w:id="5"/>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w:t>
      </w:r>
      <w:ins w:id="9" w:author="Gilson" w:date="2025-02-15T15:09:00Z">
        <w:r w:rsidR="00D21F53">
          <w:rPr>
            <w:rFonts w:ascii="Exo" w:hAnsi="Exo"/>
            <w:sz w:val="20"/>
            <w:szCs w:val="20"/>
          </w:rPr>
          <w:t>m</w:t>
        </w:r>
      </w:ins>
      <w:r w:rsidRPr="00971322">
        <w:rPr>
          <w:rFonts w:ascii="Exo" w:hAnsi="Exo"/>
          <w:sz w:val="20"/>
          <w:szCs w:val="20"/>
        </w:rPr>
        <w:t xml:space="preserv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8"/>
    <w:p w14:paraId="5B36E479" w14:textId="3E4FE842" w:rsidR="00376763" w:rsidRPr="00376763" w:rsidRDefault="00D36EEF" w:rsidP="00376763">
      <w:pPr>
        <w:pStyle w:val="SemEspaamento"/>
        <w:spacing w:after="200" w:line="360" w:lineRule="auto"/>
        <w:ind w:firstLine="851"/>
        <w:jc w:val="both"/>
        <w:rPr>
          <w:rFonts w:ascii="Exo" w:hAnsi="Exo"/>
          <w:sz w:val="20"/>
          <w:szCs w:val="20"/>
        </w:rPr>
      </w:pPr>
      <w:r w:rsidRPr="00D660A8">
        <w:rPr>
          <w:rFonts w:ascii="Exo" w:hAnsi="Exo"/>
          <w:sz w:val="20"/>
          <w:szCs w:val="20"/>
        </w:rPr>
        <w:t>Neste documento descrevemos os processos executados para construção do indicador</w:t>
      </w:r>
      <w:r w:rsidR="00E47210" w:rsidRPr="00D660A8">
        <w:rPr>
          <w:rFonts w:ascii="Exo" w:hAnsi="Exo"/>
          <w:sz w:val="20"/>
          <w:szCs w:val="20"/>
        </w:rPr>
        <w:t xml:space="preserve"> </w:t>
      </w:r>
      <w:r w:rsidR="00376763">
        <w:rPr>
          <w:rFonts w:ascii="Exo" w:hAnsi="Exo"/>
          <w:sz w:val="20"/>
          <w:szCs w:val="20"/>
        </w:rPr>
        <w:t>Razão de leitos por população. Este é</w:t>
      </w:r>
      <w:r w:rsidR="00376763" w:rsidRPr="00376763">
        <w:rPr>
          <w:rFonts w:ascii="Exo" w:hAnsi="Exo"/>
          <w:sz w:val="20"/>
          <w:szCs w:val="20"/>
        </w:rPr>
        <w:t xml:space="preserve"> um indicador fundamental para avaliar a capacidade de atendimento do sistema de saúde. Monitorar esse indicador permite identificar desigualdades na distribuição de recursos, possibilitando a implementação de políticas públicas que visem equilibrar a oferta de serviços de saúde e garantir acesso adequado à população</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35F4494E6154447A99D8DD910D51EC46"/>
          </w:placeholder>
        </w:sdtPr>
        <w:sdtEndPr/>
        <w:sdtContent>
          <w:r w:rsidR="009F317F">
            <w:rPr>
              <w:rFonts w:ascii="Exo" w:hAnsi="Exo"/>
              <w:color w:val="000000"/>
              <w:sz w:val="20"/>
              <w:szCs w:val="20"/>
              <w:vertAlign w:val="superscript"/>
            </w:rPr>
            <w:t>7</w:t>
          </w:r>
        </w:sdtContent>
      </w:sdt>
      <w:r w:rsidR="009F317F" w:rsidRPr="00CC6F62">
        <w:rPr>
          <w:rFonts w:ascii="Exo" w:hAnsi="Exo"/>
          <w:sz w:val="20"/>
          <w:szCs w:val="20"/>
        </w:rPr>
        <w:t>.</w:t>
      </w:r>
    </w:p>
    <w:p w14:paraId="63E7D26B" w14:textId="4928D3BD" w:rsidR="00376763" w:rsidRPr="00376763" w:rsidRDefault="00376763" w:rsidP="00376763">
      <w:pPr>
        <w:pStyle w:val="SemEspaamento"/>
        <w:spacing w:after="200" w:line="360" w:lineRule="auto"/>
        <w:ind w:firstLine="851"/>
        <w:jc w:val="both"/>
        <w:rPr>
          <w:rFonts w:ascii="Exo" w:hAnsi="Exo"/>
          <w:sz w:val="20"/>
          <w:szCs w:val="20"/>
        </w:rPr>
      </w:pPr>
      <w:r w:rsidRPr="00376763">
        <w:rPr>
          <w:rFonts w:ascii="Exo" w:hAnsi="Exo"/>
          <w:sz w:val="20"/>
          <w:szCs w:val="20"/>
        </w:rPr>
        <w:t xml:space="preserve">Estudo publicado na </w:t>
      </w:r>
      <w:r w:rsidRPr="00376763">
        <w:rPr>
          <w:rFonts w:ascii="Exo" w:hAnsi="Exo"/>
          <w:i/>
          <w:iCs/>
          <w:sz w:val="20"/>
          <w:szCs w:val="20"/>
        </w:rPr>
        <w:t>Revista Brasileira de Economia da Saúde</w:t>
      </w:r>
      <w:r w:rsidRPr="00376763">
        <w:rPr>
          <w:rFonts w:ascii="Exo" w:hAnsi="Exo"/>
          <w:sz w:val="20"/>
          <w:szCs w:val="20"/>
        </w:rPr>
        <w:t xml:space="preserve"> analisa a capacidade de leitos hospitalares no Brasil, destacando que, embora o país possua cerca de 493 mil leitos disponíveis, a relação de 2,3 leitos por mil habitantes está abaixo do valor preconizado pela Organização Mundial da Saúde (OMS), que é de 3 leitos por mil habitantes. Essa discrepância evidencia a necessidade de estratégias para ampliar a oferta de leitos e melhorar a qualidade do atendimento à saúde no país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9799F24E8E014BA5BCB6FCADE784C8BB"/>
          </w:placeholder>
        </w:sdtPr>
        <w:sdtEndPr/>
        <w:sdtContent>
          <w:r w:rsidR="009F317F">
            <w:rPr>
              <w:rFonts w:ascii="Exo" w:hAnsi="Exo"/>
              <w:color w:val="000000"/>
              <w:sz w:val="20"/>
              <w:szCs w:val="20"/>
              <w:vertAlign w:val="superscript"/>
            </w:rPr>
            <w:t>8</w:t>
          </w:r>
        </w:sdtContent>
      </w:sdt>
      <w:r w:rsidR="009F317F" w:rsidRPr="00CC6F62">
        <w:rPr>
          <w:rFonts w:ascii="Exo" w:hAnsi="Exo"/>
          <w:sz w:val="20"/>
          <w:szCs w:val="20"/>
        </w:rPr>
        <w:t>.</w:t>
      </w:r>
      <w:r w:rsidRPr="00376763">
        <w:rPr>
          <w:rFonts w:ascii="Exo" w:hAnsi="Exo"/>
          <w:sz w:val="20"/>
          <w:szCs w:val="20"/>
        </w:rPr>
        <w:t xml:space="preserve"> </w:t>
      </w:r>
    </w:p>
    <w:p w14:paraId="00B525C2" w14:textId="041FF63C" w:rsidR="00D36EEF" w:rsidRPr="00D660A8" w:rsidRDefault="00376763" w:rsidP="0098316B">
      <w:pPr>
        <w:pStyle w:val="SemEspaamento"/>
        <w:spacing w:after="200" w:line="360" w:lineRule="auto"/>
        <w:ind w:firstLine="851"/>
        <w:jc w:val="both"/>
        <w:rPr>
          <w:rFonts w:ascii="Exo" w:hAnsi="Exo"/>
          <w:sz w:val="20"/>
          <w:szCs w:val="20"/>
        </w:rPr>
      </w:pPr>
      <w:r w:rsidRPr="00376763">
        <w:rPr>
          <w:rFonts w:ascii="Exo" w:hAnsi="Exo"/>
          <w:sz w:val="20"/>
          <w:szCs w:val="20"/>
        </w:rPr>
        <w:t>A análise desses dados permite aos gestores de saúde planejar e alocar recursos de forma mais eficaz, assegurando que a infraestrutura hospitalar atenda às demandas da população de maneira adequada</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891004819"/>
          <w:placeholder>
            <w:docPart w:val="993EFDA1246640AF851FEB010EFA0E02"/>
          </w:placeholder>
        </w:sdtPr>
        <w:sdtEndPr/>
        <w:sdtContent>
          <w:r w:rsidR="009F317F">
            <w:rPr>
              <w:rFonts w:ascii="Exo" w:hAnsi="Exo"/>
              <w:color w:val="000000"/>
              <w:sz w:val="20"/>
              <w:szCs w:val="20"/>
              <w:vertAlign w:val="superscript"/>
            </w:rPr>
            <w:t>9</w:t>
          </w:r>
        </w:sdtContent>
      </w:sdt>
      <w:r w:rsidRPr="00376763">
        <w:rPr>
          <w:rFonts w:ascii="Exo" w:hAnsi="Exo"/>
          <w:sz w:val="20"/>
          <w:szCs w:val="20"/>
        </w:rPr>
        <w:t xml:space="preserve">. </w:t>
      </w:r>
    </w:p>
    <w:p w14:paraId="12976689" w14:textId="4FE874B3"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19536E">
        <w:rPr>
          <w:rFonts w:ascii="Exo" w:hAnsi="Exo"/>
          <w:sz w:val="20"/>
          <w:szCs w:val="20"/>
        </w:rPr>
        <w:t xml:space="preserve">A seção subsequente traz um exemplo de aplicação do indicador para um recorte </w:t>
      </w:r>
      <w:r w:rsidR="0019536E" w:rsidRPr="0019536E">
        <w:rPr>
          <w:rFonts w:ascii="Exo" w:hAnsi="Exo"/>
          <w:sz w:val="20"/>
          <w:szCs w:val="20"/>
        </w:rPr>
        <w:t>d</w:t>
      </w:r>
      <w:r w:rsidR="0019536E">
        <w:rPr>
          <w:rFonts w:ascii="Exo" w:hAnsi="Exo"/>
          <w:sz w:val="20"/>
          <w:szCs w:val="20"/>
        </w:rPr>
        <w:t>os leitos do SUS nas</w:t>
      </w:r>
      <w:r w:rsidR="0019536E" w:rsidRPr="0019536E">
        <w:rPr>
          <w:rFonts w:ascii="Exo" w:hAnsi="Exo"/>
          <w:sz w:val="20"/>
          <w:szCs w:val="20"/>
        </w:rPr>
        <w:t xml:space="preserve"> regiões do Brasil</w:t>
      </w:r>
      <w:r w:rsidRPr="0019536E">
        <w:rPr>
          <w:rFonts w:ascii="Exo" w:hAnsi="Exo"/>
          <w:sz w:val="20"/>
          <w:szCs w:val="20"/>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10" w:name="_Toc188949654"/>
      <w:bookmarkStart w:id="11" w:name="_Toc188974603"/>
      <w:r w:rsidRPr="00A440DB">
        <w:rPr>
          <w:rFonts w:ascii="Exo" w:hAnsi="Exo"/>
          <w:b/>
          <w:bCs/>
          <w:color w:val="auto"/>
        </w:rPr>
        <w:lastRenderedPageBreak/>
        <w:t>Ficha de qualificação do indicador</w:t>
      </w:r>
      <w:bookmarkEnd w:id="10"/>
      <w:bookmarkEnd w:id="11"/>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12"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77777777" w:rsidR="001229AD" w:rsidRPr="00D660A8" w:rsidRDefault="001229AD" w:rsidP="00961815">
            <w:pPr>
              <w:spacing w:before="60" w:after="60"/>
              <w:rPr>
                <w:rFonts w:ascii="Exo" w:hAnsi="Exo"/>
                <w:b/>
                <w:bCs/>
                <w:szCs w:val="24"/>
              </w:rPr>
            </w:pPr>
            <w:r w:rsidRPr="00D660A8">
              <w:rPr>
                <w:rFonts w:ascii="Exo" w:hAnsi="Exo"/>
                <w:b/>
                <w:bCs/>
                <w:szCs w:val="24"/>
              </w:rPr>
              <w:t>Razão de leitos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77777777"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Total de leitos que pertencem e que não pertencem ao SUS nos municípios.</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50CD851E"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de - Leitos (CNES-LT)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62E04A44" w14:textId="6A271C26" w:rsidR="001229AD" w:rsidRPr="009F317F"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É somada a quantidade de leitos do Sistema Único de Saúde (SUS) utilizando a variável QT_SUS (CNES-LT). A quantidade de leitos que não pertencem ao SUS </w:t>
            </w:r>
            <w:r w:rsidR="00DE09B8" w:rsidRPr="009F317F">
              <w:rPr>
                <w:rFonts w:ascii="Exo" w:hAnsi="Exo"/>
                <w:color w:val="auto"/>
              </w:rPr>
              <w:t xml:space="preserve">é </w:t>
            </w:r>
            <w:r w:rsidRPr="009F317F">
              <w:rPr>
                <w:rFonts w:ascii="Exo" w:hAnsi="Exo"/>
                <w:color w:val="auto"/>
              </w:rPr>
              <w:t xml:space="preserve">somada utilizando a variável QT_NSUS (CNES-LT). Dessa forma, as seguintes variáveis são geradas: </w:t>
            </w:r>
            <w:proofErr w:type="spellStart"/>
            <w:r w:rsidRPr="009F317F">
              <w:rPr>
                <w:rFonts w:ascii="Exo" w:hAnsi="Exo"/>
                <w:color w:val="auto"/>
              </w:rPr>
              <w:t>quantidade_sus</w:t>
            </w:r>
            <w:proofErr w:type="spellEnd"/>
            <w:r w:rsidRPr="009F317F">
              <w:rPr>
                <w:rFonts w:ascii="Exo" w:hAnsi="Exo"/>
                <w:color w:val="auto"/>
              </w:rPr>
              <w:t xml:space="preserve"> e </w:t>
            </w:r>
            <w:proofErr w:type="spellStart"/>
            <w:r w:rsidRPr="009F317F">
              <w:rPr>
                <w:rFonts w:ascii="Exo" w:hAnsi="Exo"/>
                <w:color w:val="auto"/>
              </w:rPr>
              <w:t>quantidade_nao_sus</w:t>
            </w:r>
            <w:proofErr w:type="spellEnd"/>
            <w:r w:rsidRPr="009F317F">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590858D" w14:textId="76D75E1F" w:rsidR="001229AD" w:rsidRPr="009F317F" w:rsidRDefault="009F317F" w:rsidP="00961815">
            <w:pPr>
              <w:spacing w:before="60" w:after="200"/>
              <w:ind w:right="-249"/>
              <w:rPr>
                <w:rFonts w:ascii="Exo" w:eastAsia="Cambria Math" w:hAnsi="Exo" w:cs="Cambria Math"/>
                <w:i/>
                <w:sz w:val="20"/>
                <w:szCs w:val="20"/>
              </w:rPr>
            </w:pPr>
            <m:oMathPara>
              <m:oMath>
                <m:r>
                  <w:rPr>
                    <w:rFonts w:ascii="Cambria Math" w:eastAsia="Cambria Math" w:hAnsi="Cambria Math" w:cs="Cambria Math"/>
                    <w:sz w:val="20"/>
                    <w:szCs w:val="20"/>
                  </w:rPr>
                  <m:t xml:space="preserve">quantidade de leitos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p w14:paraId="14603669" w14:textId="360DEFD3" w:rsidR="001229AD" w:rsidRPr="00D660A8" w:rsidRDefault="009F317F" w:rsidP="00961815">
            <w:pPr>
              <w:spacing w:before="60" w:after="60"/>
              <w:ind w:right="-252"/>
              <w:rPr>
                <w:rFonts w:ascii="Exo" w:eastAsiaTheme="minorEastAsia" w:hAnsi="Exo"/>
                <w:sz w:val="16"/>
                <w:szCs w:val="16"/>
              </w:rPr>
            </w:pPr>
            <m:oMathPara>
              <m:oMath>
                <m:r>
                  <w:rPr>
                    <w:rFonts w:ascii="Cambria Math" w:eastAsia="Cambria Math" w:hAnsi="Cambria Math" w:cs="Cambria Math"/>
                    <w:sz w:val="20"/>
                    <w:szCs w:val="20"/>
                  </w:rPr>
                  <m:t xml:space="preserve">quantidade de leitos não SUS = </m:t>
                </m:r>
                <m:nary>
                  <m:naryPr>
                    <m:chr m:val="∑"/>
                    <m:ctrlPr>
                      <w:rPr>
                        <w:rFonts w:ascii="Cambria Math" w:eastAsia="Cambria Math" w:hAnsi="Cambria Math" w:cs="Cambria Math"/>
                        <w:i/>
                        <w:sz w:val="20"/>
                        <w:szCs w:val="20"/>
                      </w:rPr>
                    </m:ctrlPr>
                  </m:naryPr>
                  <m:sub>
                    <m:r>
                      <w:rPr>
                        <w:rFonts w:ascii="Cambria Math" w:eastAsia="Cambria Math" w:hAnsi="Cambria Math" w:cs="Cambria Math"/>
                        <w:sz w:val="20"/>
                        <w:szCs w:val="20"/>
                      </w:rPr>
                      <m:t>i=1</m:t>
                    </m:r>
                  </m:sub>
                  <m:sup>
                    <m:r>
                      <w:rPr>
                        <w:rFonts w:ascii="Cambria Math" w:eastAsia="Cambria Math" w:hAnsi="Cambria Math" w:cs="Cambria Math"/>
                        <w:sz w:val="20"/>
                        <w:szCs w:val="20"/>
                      </w:rPr>
                      <m:t>N</m:t>
                    </m:r>
                  </m:sup>
                  <m:e>
                    <m:sSub>
                      <m:sSubPr>
                        <m:ctrlPr>
                          <w:rPr>
                            <w:rFonts w:ascii="Cambria Math" w:eastAsia="Cambria Math" w:hAnsi="Cambria Math" w:cs="Cambria Math"/>
                            <w:i/>
                            <w:sz w:val="20"/>
                            <w:szCs w:val="20"/>
                          </w:rPr>
                        </m:ctrlPr>
                      </m:sSubPr>
                      <m:e>
                        <m:r>
                          <w:rPr>
                            <w:rFonts w:ascii="Cambria Math" w:eastAsia="Cambria Math" w:hAnsi="Cambria Math" w:cs="Cambria Math"/>
                            <w:sz w:val="20"/>
                            <w:szCs w:val="20"/>
                          </w:rPr>
                          <m:t>QT_SUS</m:t>
                        </m:r>
                      </m:e>
                      <m:sub>
                        <m:r>
                          <w:rPr>
                            <w:rFonts w:ascii="Cambria Math" w:eastAsia="Cambria Math" w:hAnsi="Cambria Math" w:cs="Cambria Math"/>
                            <w:sz w:val="20"/>
                            <w:szCs w:val="20"/>
                          </w:rPr>
                          <m:t>i</m:t>
                        </m:r>
                      </m:sub>
                    </m:sSub>
                  </m:e>
                </m:nary>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commentRangeStart w:id="13"/>
            <w:r w:rsidRPr="00D660A8">
              <w:rPr>
                <w:rFonts w:ascii="Exo" w:hAnsi="Exo"/>
                <w:b/>
                <w:bCs/>
                <w:color w:val="FFFFFF" w:themeColor="background1"/>
                <w:sz w:val="22"/>
                <w:szCs w:val="24"/>
              </w:rPr>
              <w:t>Níveis de desagregação indicador</w:t>
            </w:r>
            <w:commentRangeEnd w:id="13"/>
            <w:r w:rsidR="00D21F53">
              <w:rPr>
                <w:rStyle w:val="Refdecomentrio"/>
                <w:rFonts w:asciiTheme="minorHAnsi" w:hAnsiTheme="minorHAnsi"/>
                <w:color w:val="auto"/>
                <w:kern w:val="2"/>
                <w14:ligatures w14:val="standardContextual"/>
              </w:rPr>
              <w:commentReference w:id="13"/>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15294AFE"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w:t>
            </w:r>
            <w:ins w:id="14" w:author="Gilson" w:date="2025-02-15T15:12:00Z">
              <w:r w:rsidR="00D21F53">
                <w:rPr>
                  <w:rFonts w:ascii="Exo" w:hAnsi="Exo"/>
                  <w:color w:val="auto"/>
                </w:rPr>
                <w:t>,</w:t>
              </w:r>
            </w:ins>
            <w:r w:rsidRPr="00D660A8">
              <w:rPr>
                <w:rFonts w:ascii="Exo" w:hAnsi="Exo"/>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50EDB923" w14:textId="77777777" w:rsidR="00961815" w:rsidRDefault="00961815" w:rsidP="00961815">
            <w:pPr>
              <w:pStyle w:val="QuadrosFiguras1"/>
              <w:spacing w:before="60" w:after="60" w:line="240" w:lineRule="auto"/>
              <w:jc w:val="both"/>
              <w:rPr>
                <w:rFonts w:ascii="Exo" w:hAnsi="Exo"/>
                <w:color w:val="auto"/>
              </w:rPr>
            </w:pPr>
            <w:r w:rsidRPr="00961815">
              <w:rPr>
                <w:rFonts w:ascii="Exo" w:hAnsi="Exo"/>
                <w:color w:val="auto"/>
              </w:rPr>
              <w:t>Organização Pan-Americana da Saúde. Indicadores de saúde. Elementos conceituais e práticos. Washington, D.C.: OPAS; 2018.</w:t>
            </w:r>
          </w:p>
          <w:p w14:paraId="0EB065D1" w14:textId="442C8B38" w:rsidR="001229AD" w:rsidRPr="00961815" w:rsidRDefault="00961815" w:rsidP="00901191">
            <w:pPr>
              <w:spacing w:before="60"/>
              <w:jc w:val="both"/>
              <w:rPr>
                <w:rFonts w:ascii="Exo" w:hAnsi="Exo"/>
                <w:sz w:val="20"/>
              </w:rPr>
            </w:pPr>
            <w:r w:rsidRPr="00961815">
              <w:rPr>
                <w:rFonts w:ascii="Exo" w:hAnsi="Exo"/>
                <w:sz w:val="20"/>
              </w:rPr>
              <w:t>Organização Pan-Americana da Saúde. Indicadores básicos para a saúde no Brasil: conceitos e aplicações. 2nd ed. Brasília: Organização Pan-Americana da Saúde; 2008.</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77777777" w:rsidR="001229AD" w:rsidRPr="00D660A8" w:rsidRDefault="001229AD" w:rsidP="00961815">
            <w:pPr>
              <w:spacing w:before="60" w:after="60"/>
              <w:jc w:val="both"/>
              <w:rPr>
                <w:rFonts w:ascii="Exo" w:hAnsi="Exo"/>
                <w:sz w:val="20"/>
              </w:rPr>
            </w:pPr>
            <w:r w:rsidRPr="00D660A8">
              <w:rPr>
                <w:rFonts w:ascii="Exo" w:hAnsi="Exo"/>
                <w:sz w:val="20"/>
              </w:rPr>
              <w:t>Este indicador quantifica um aspecto positivo para a saúde, pois se refere à maior cobertura de serviços de saúde. Nesse sentido, quanto maior o valor obtido de leitos SUS e não SUS, melhor será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7777777" w:rsidR="001229AD" w:rsidRPr="00D660A8" w:rsidRDefault="001229AD" w:rsidP="00961815">
            <w:pPr>
              <w:spacing w:before="60" w:after="60"/>
              <w:jc w:val="both"/>
              <w:rPr>
                <w:rFonts w:ascii="Exo" w:hAnsi="Exo"/>
                <w:sz w:val="20"/>
              </w:rPr>
            </w:pPr>
            <w:r w:rsidRPr="00D660A8">
              <w:rPr>
                <w:rFonts w:ascii="Exo" w:hAnsi="Exo"/>
                <w:sz w:val="20"/>
              </w:rPr>
              <w:t xml:space="preserve">As análises realizadas são limitadas aos dados disponíveis na base do CNES-LT,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12"/>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commentRangeStart w:id="15"/>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commentRangeEnd w:id="15"/>
      <w:r w:rsidR="00D21F53">
        <w:rPr>
          <w:rStyle w:val="Refdecomentrio"/>
          <w:i w:val="0"/>
          <w:iCs w:val="0"/>
          <w:color w:val="auto"/>
        </w:rPr>
        <w:commentReference w:id="15"/>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69BCAC57">
            <wp:extent cx="5400040" cy="3150235"/>
            <wp:effectExtent l="0" t="0" r="101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16" w:name="_Toc188974604"/>
      <w:r w:rsidRPr="00D660A8">
        <w:rPr>
          <w:rFonts w:ascii="Exo" w:hAnsi="Exo"/>
          <w:b/>
          <w:bCs/>
          <w:color w:val="auto"/>
        </w:rPr>
        <w:lastRenderedPageBreak/>
        <w:t>Exemplo de aplicação</w:t>
      </w:r>
      <w:bookmarkEnd w:id="16"/>
    </w:p>
    <w:p w14:paraId="4F0C908C" w14:textId="5B6C26C5" w:rsidR="00381945" w:rsidRPr="002E7BD9" w:rsidRDefault="00B17EE0" w:rsidP="0019536E">
      <w:pPr>
        <w:pStyle w:val="SemEspaamento"/>
        <w:spacing w:after="200" w:line="360" w:lineRule="auto"/>
        <w:ind w:firstLine="851"/>
        <w:jc w:val="both"/>
        <w:rPr>
          <w:rFonts w:ascii="Exo" w:hAnsi="Exo"/>
          <w:sz w:val="20"/>
          <w:szCs w:val="20"/>
        </w:rPr>
      </w:pPr>
      <w:r w:rsidRPr="00B17EE0">
        <w:rPr>
          <w:rFonts w:ascii="Exo" w:hAnsi="Exo"/>
          <w:sz w:val="20"/>
          <w:szCs w:val="20"/>
        </w:rPr>
        <w:t xml:space="preserve">A Figura 2 ilustra a aplicação do indicador, apresentando a razão de leitos do SUS por população nas regiões do Brasil em 2024. Observa-se que as </w:t>
      </w:r>
      <w:r>
        <w:rPr>
          <w:rFonts w:ascii="Exo" w:hAnsi="Exo"/>
          <w:sz w:val="20"/>
          <w:szCs w:val="20"/>
        </w:rPr>
        <w:t>r</w:t>
      </w:r>
      <w:r w:rsidRPr="00B17EE0">
        <w:rPr>
          <w:rFonts w:ascii="Exo" w:hAnsi="Exo"/>
          <w:sz w:val="20"/>
          <w:szCs w:val="20"/>
        </w:rPr>
        <w:t xml:space="preserve">egiões Nordeste e Sul apresentaram as maiores razões de leitos por população, com 18,6 e 18,48, respectivamente. A menor razão é observada na </w:t>
      </w:r>
      <w:r>
        <w:rPr>
          <w:rFonts w:ascii="Exo" w:hAnsi="Exo"/>
          <w:sz w:val="20"/>
          <w:szCs w:val="20"/>
        </w:rPr>
        <w:t>R</w:t>
      </w:r>
      <w:r w:rsidRPr="00B17EE0">
        <w:rPr>
          <w:rFonts w:ascii="Exo" w:hAnsi="Exo"/>
          <w:sz w:val="20"/>
          <w:szCs w:val="20"/>
        </w:rPr>
        <w:t>egião Sudeste, com 14,3 leitos para cada 10 mil habitantes</w:t>
      </w:r>
      <w:r>
        <w:rPr>
          <w:rFonts w:ascii="Exo" w:hAnsi="Exo"/>
          <w:sz w:val="20"/>
          <w:szCs w:val="20"/>
        </w:rPr>
        <w:t>.</w:t>
      </w:r>
    </w:p>
    <w:p w14:paraId="30123D0D" w14:textId="77777777"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46BCEEAB" w14:textId="31B3A3AD" w:rsidR="00381945" w:rsidRDefault="0019536E" w:rsidP="00381945">
      <w:pPr>
        <w:pStyle w:val="NormalWeb"/>
        <w:spacing w:before="0" w:beforeAutospacing="0" w:after="0" w:afterAutospacing="0"/>
        <w:jc w:val="center"/>
      </w:pPr>
      <w:bookmarkStart w:id="17" w:name="_Hlk184288995"/>
      <w:r>
        <w:rPr>
          <w:noProof/>
          <w14:ligatures w14:val="standardContextual"/>
        </w:rPr>
        <w:drawing>
          <wp:inline distT="0" distB="0" distL="0" distR="0" wp14:anchorId="539AFA04" wp14:editId="3CCEC2DD">
            <wp:extent cx="5760720" cy="2880360"/>
            <wp:effectExtent l="19050" t="19050" r="11430" b="152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bookmarkStart w:id="18" w:name="_GoBack"/>
      <w:bookmarkEnd w:id="18"/>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7"/>
    </w:p>
    <w:p w14:paraId="6ADA4CC2" w14:textId="0F90CB9F" w:rsidR="00901191" w:rsidRPr="00901191" w:rsidRDefault="009E5CEE" w:rsidP="00901191">
      <w:pPr>
        <w:pStyle w:val="SemEspaamento"/>
        <w:spacing w:line="360" w:lineRule="auto"/>
        <w:ind w:firstLine="851"/>
        <w:rPr>
          <w:rFonts w:ascii="Exo" w:hAnsi="Exo"/>
          <w:sz w:val="20"/>
          <w:szCs w:val="20"/>
        </w:rPr>
      </w:pPr>
      <w:r w:rsidRPr="0019536E">
        <w:rPr>
          <w:rFonts w:ascii="Exo" w:hAnsi="Exo"/>
          <w:sz w:val="20"/>
          <w:szCs w:val="20"/>
        </w:rPr>
        <w:t xml:space="preserve">Para acessar o link do código que resultou no mapa, clique </w:t>
      </w:r>
      <w:hyperlink r:id="rId19" w:history="1">
        <w:r w:rsidRPr="0019536E">
          <w:rPr>
            <w:rStyle w:val="Hyperlink"/>
            <w:rFonts w:ascii="Exo" w:hAnsi="Exo"/>
            <w:sz w:val="20"/>
            <w:szCs w:val="20"/>
          </w:rPr>
          <w:t>aqui</w:t>
        </w:r>
      </w:hyperlink>
      <w:r w:rsidRPr="0019536E">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19" w:name="_Toc188974605"/>
      <w:r w:rsidRPr="00D660A8">
        <w:rPr>
          <w:rFonts w:ascii="Exo" w:hAnsi="Exo"/>
          <w:b/>
          <w:bCs/>
          <w:color w:val="auto"/>
        </w:rPr>
        <w:lastRenderedPageBreak/>
        <w:t>Referências</w:t>
      </w:r>
      <w:bookmarkEnd w:id="19"/>
    </w:p>
    <w:sdt>
      <w:sdtPr>
        <w:rPr>
          <w:rFonts w:ascii="Exo" w:hAnsi="Exo"/>
          <w:color w:val="000000"/>
        </w:rPr>
        <w:tag w:val="MENDELEY_BIBLIOGRAPHY"/>
        <w:id w:val="951600538"/>
        <w:placeholder>
          <w:docPart w:val="DefaultPlaceholder_-1854013440"/>
        </w:placeholder>
      </w:sdtPr>
      <w:sdtEndPr>
        <w:rPr>
          <w:rFonts w:asciiTheme="minorHAnsi" w:hAnsiTheme="minorHAnsi"/>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w:t>
          </w:r>
          <w:proofErr w:type="spellStart"/>
          <w:r>
            <w:rPr>
              <w:rFonts w:ascii="Exo" w:eastAsia="Times New Roman" w:hAnsi="Exo"/>
              <w:color w:val="000000"/>
              <w:sz w:val="20"/>
              <w:szCs w:val="20"/>
            </w:rPr>
            <w:t>model</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01475067" w14:textId="77777777" w:rsidR="001076A5" w:rsidRDefault="00901191"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p w14:paraId="613E9D05" w14:textId="37223659"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proofErr w:type="spellStart"/>
          <w:r w:rsidRPr="001076A5">
            <w:rPr>
              <w:rFonts w:ascii="Exo" w:eastAsia="Times New Roman" w:hAnsi="Exo"/>
              <w:color w:val="000000"/>
              <w:sz w:val="20"/>
              <w:szCs w:val="20"/>
            </w:rPr>
            <w:t>Marinelli</w:t>
          </w:r>
          <w:proofErr w:type="spellEnd"/>
          <w:r w:rsidRPr="001076A5">
            <w:rPr>
              <w:rFonts w:ascii="Exo" w:eastAsia="Times New Roman" w:hAnsi="Exo"/>
              <w:color w:val="000000"/>
              <w:sz w:val="20"/>
              <w:szCs w:val="20"/>
            </w:rPr>
            <w:t xml:space="preserve"> NP, Albuquerque LPA, </w:t>
          </w:r>
          <w:r>
            <w:rPr>
              <w:rFonts w:ascii="Exo" w:eastAsia="Times New Roman" w:hAnsi="Exo"/>
              <w:color w:val="000000"/>
              <w:sz w:val="20"/>
              <w:szCs w:val="20"/>
            </w:rPr>
            <w:t xml:space="preserve">de </w:t>
          </w:r>
          <w:r w:rsidRPr="001076A5">
            <w:rPr>
              <w:rFonts w:ascii="Exo" w:eastAsia="Times New Roman" w:hAnsi="Exo"/>
              <w:color w:val="000000"/>
              <w:sz w:val="20"/>
              <w:szCs w:val="20"/>
            </w:rPr>
            <w:t xml:space="preserve">Sousa IDB, Batista FMA, Mascarenhas MDM, Rodrigues MTP. Evolução de indicadores e capacidade de atendimento no início da epidemia de COVID-19 no Nordeste do Brasil, 2020. </w:t>
          </w:r>
          <w:proofErr w:type="spellStart"/>
          <w:r w:rsidRPr="001076A5">
            <w:rPr>
              <w:rFonts w:ascii="Exo" w:eastAsia="Times New Roman" w:hAnsi="Exo"/>
              <w:color w:val="000000"/>
              <w:sz w:val="20"/>
              <w:szCs w:val="20"/>
            </w:rPr>
            <w:t>Epidemiol</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Serv</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Saude</w:t>
          </w:r>
          <w:proofErr w:type="spellEnd"/>
          <w:r w:rsidRPr="001076A5">
            <w:rPr>
              <w:rFonts w:ascii="Exo" w:eastAsia="Times New Roman" w:hAnsi="Exo"/>
              <w:color w:val="000000"/>
              <w:sz w:val="20"/>
              <w:szCs w:val="20"/>
            </w:rPr>
            <w:t>. 2020;29(3):e2020226.</w:t>
          </w:r>
        </w:p>
        <w:p w14:paraId="727E0602" w14:textId="77777777" w:rsidR="001076A5"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proofErr w:type="spellStart"/>
          <w:r w:rsidRPr="001076A5">
            <w:rPr>
              <w:rFonts w:ascii="Exo" w:eastAsia="Times New Roman" w:hAnsi="Exo"/>
              <w:color w:val="000000"/>
              <w:sz w:val="20"/>
              <w:szCs w:val="20"/>
            </w:rPr>
            <w:t>Finkelstein</w:t>
          </w:r>
          <w:proofErr w:type="spellEnd"/>
          <w:r w:rsidRPr="001076A5">
            <w:rPr>
              <w:rFonts w:ascii="Exo" w:eastAsia="Times New Roman" w:hAnsi="Exo"/>
              <w:color w:val="000000"/>
              <w:sz w:val="20"/>
              <w:szCs w:val="20"/>
            </w:rPr>
            <w:t xml:space="preserve"> BJ, </w:t>
          </w:r>
          <w:r>
            <w:rPr>
              <w:rFonts w:ascii="Exo" w:eastAsia="Times New Roman" w:hAnsi="Exo"/>
              <w:color w:val="000000"/>
              <w:sz w:val="20"/>
              <w:szCs w:val="20"/>
            </w:rPr>
            <w:t xml:space="preserve">Borges </w:t>
          </w:r>
          <w:r w:rsidRPr="001076A5">
            <w:rPr>
              <w:rFonts w:ascii="Exo" w:eastAsia="Times New Roman" w:hAnsi="Exo"/>
              <w:color w:val="000000"/>
              <w:sz w:val="20"/>
              <w:szCs w:val="20"/>
            </w:rPr>
            <w:t>L</w:t>
          </w:r>
          <w:r>
            <w:rPr>
              <w:rFonts w:ascii="Exo" w:eastAsia="Times New Roman" w:hAnsi="Exo"/>
              <w:color w:val="000000"/>
              <w:sz w:val="20"/>
              <w:szCs w:val="20"/>
            </w:rPr>
            <w:t xml:space="preserve"> </w:t>
          </w:r>
          <w:r w:rsidRPr="001076A5">
            <w:rPr>
              <w:rFonts w:ascii="Exo" w:eastAsia="Times New Roman" w:hAnsi="Exo"/>
              <w:color w:val="000000"/>
              <w:sz w:val="20"/>
              <w:szCs w:val="20"/>
            </w:rPr>
            <w:t xml:space="preserve">Jr. A capacidade de leitos hospitalares no Brasil, as internações no SUS, a migração demográfica e os custos dos procedimentos. J </w:t>
          </w:r>
          <w:proofErr w:type="spellStart"/>
          <w:r w:rsidRPr="001076A5">
            <w:rPr>
              <w:rFonts w:ascii="Exo" w:eastAsia="Times New Roman" w:hAnsi="Exo"/>
              <w:color w:val="000000"/>
              <w:sz w:val="20"/>
              <w:szCs w:val="20"/>
            </w:rPr>
            <w:t>Bras</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Econ</w:t>
          </w:r>
          <w:proofErr w:type="spellEnd"/>
          <w:r w:rsidRPr="001076A5">
            <w:rPr>
              <w:rFonts w:ascii="Exo" w:eastAsia="Times New Roman" w:hAnsi="Exo"/>
              <w:color w:val="000000"/>
              <w:sz w:val="20"/>
              <w:szCs w:val="20"/>
            </w:rPr>
            <w:t xml:space="preserve"> Saúde. 2020;12(3):273-80.</w:t>
          </w:r>
        </w:p>
        <w:p w14:paraId="1AD0438A" w14:textId="181E3A80" w:rsidR="0078205E" w:rsidRPr="00901191" w:rsidRDefault="001076A5" w:rsidP="001076A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381945" w:rsidRPr="00381945">
            <w:rPr>
              <w:rFonts w:ascii="Exo" w:eastAsia="Times New Roman" w:hAnsi="Exo"/>
              <w:color w:val="000000"/>
              <w:sz w:val="20"/>
              <w:szCs w:val="20"/>
            </w:rPr>
            <w:t>Conselho Nacional de Secretários de Saúde</w:t>
          </w:r>
          <w:r w:rsidRPr="001076A5">
            <w:rPr>
              <w:rFonts w:ascii="Exo" w:eastAsia="Times New Roman" w:hAnsi="Exo"/>
              <w:color w:val="000000"/>
              <w:sz w:val="20"/>
              <w:szCs w:val="20"/>
            </w:rPr>
            <w:t xml:space="preserve">. Guia de apoio à gestão estadual do SUS: Nota técnica - Indicador: Leitos hospitalares. Brasília: CONASS; 2016. </w:t>
          </w:r>
          <w:proofErr w:type="spellStart"/>
          <w:r w:rsidRPr="001076A5">
            <w:rPr>
              <w:rFonts w:ascii="Exo" w:eastAsia="Times New Roman" w:hAnsi="Exo"/>
              <w:color w:val="000000"/>
              <w:sz w:val="20"/>
              <w:szCs w:val="20"/>
            </w:rPr>
            <w:t>Available</w:t>
          </w:r>
          <w:proofErr w:type="spellEnd"/>
          <w:r w:rsidRPr="001076A5">
            <w:rPr>
              <w:rFonts w:ascii="Exo" w:eastAsia="Times New Roman" w:hAnsi="Exo"/>
              <w:color w:val="000000"/>
              <w:sz w:val="20"/>
              <w:szCs w:val="20"/>
            </w:rPr>
            <w:t xml:space="preserve"> </w:t>
          </w:r>
          <w:proofErr w:type="spellStart"/>
          <w:r w:rsidRPr="001076A5">
            <w:rPr>
              <w:rFonts w:ascii="Exo" w:eastAsia="Times New Roman" w:hAnsi="Exo"/>
              <w:color w:val="000000"/>
              <w:sz w:val="20"/>
              <w:szCs w:val="20"/>
            </w:rPr>
            <w:t>from</w:t>
          </w:r>
          <w:proofErr w:type="spellEnd"/>
          <w:r w:rsidRPr="001076A5">
            <w:rPr>
              <w:rFonts w:ascii="Exo" w:eastAsia="Times New Roman" w:hAnsi="Exo"/>
              <w:color w:val="000000"/>
              <w:sz w:val="20"/>
              <w:szCs w:val="20"/>
            </w:rPr>
            <w:t>: http://tabnet.datasus.gov.br/cgi/cnes/%5CNT_RecursosF%C3%ADsicos.htm</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Gilson" w:date="2025-02-15T15:12:00Z" w:initials="G">
    <w:p w14:paraId="1E5581BA" w14:textId="308FBBED" w:rsidR="00D21F53" w:rsidRDefault="00D21F53">
      <w:pPr>
        <w:pStyle w:val="Textodecomentrio"/>
      </w:pPr>
      <w:r>
        <w:rPr>
          <w:rStyle w:val="Refdecomentrio"/>
        </w:rPr>
        <w:annotationRef/>
      </w:r>
      <w:r>
        <w:t>...</w:t>
      </w:r>
      <w:r w:rsidRPr="00D21F53">
        <w:rPr>
          <w:u w:val="single"/>
        </w:rPr>
        <w:t>do</w:t>
      </w:r>
      <w:r>
        <w:t xml:space="preserve"> indicador</w:t>
      </w:r>
    </w:p>
  </w:comment>
  <w:comment w:id="15" w:author="Gilson" w:date="2025-02-15T15:13:00Z" w:initials="G">
    <w:p w14:paraId="6C2EA838" w14:textId="5555B1DC" w:rsidR="00D21F53" w:rsidRDefault="00D21F53">
      <w:pPr>
        <w:pStyle w:val="Textodecomentrio"/>
      </w:pPr>
      <w:r>
        <w:rPr>
          <w:rStyle w:val="Refdecomentrio"/>
        </w:rPr>
        <w:annotationRef/>
      </w:r>
      <w:r>
        <w:t xml:space="preserve">Item1, item 1; para acessar acesse, </w:t>
      </w:r>
      <w:proofErr w:type="spellStart"/>
      <w:r w:rsidRPr="00D21F53">
        <w:rPr>
          <w:i/>
        </w:rPr>
        <w:t>dashboard</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5581BA" w15:done="0"/>
  <w15:commentEx w15:paraId="6C2EA8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379032" w14:textId="77777777" w:rsidR="0046354E" w:rsidRDefault="0046354E" w:rsidP="0078205E">
      <w:pPr>
        <w:spacing w:after="0" w:line="240" w:lineRule="auto"/>
      </w:pPr>
      <w:r>
        <w:separator/>
      </w:r>
    </w:p>
  </w:endnote>
  <w:endnote w:type="continuationSeparator" w:id="0">
    <w:p w14:paraId="33117644" w14:textId="77777777" w:rsidR="0046354E" w:rsidRDefault="0046354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21F53" w:rsidRPr="00D21F53">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702DE" w14:textId="77777777" w:rsidR="0046354E" w:rsidRDefault="0046354E" w:rsidP="0078205E">
      <w:pPr>
        <w:spacing w:after="0" w:line="240" w:lineRule="auto"/>
      </w:pPr>
      <w:r>
        <w:separator/>
      </w:r>
    </w:p>
  </w:footnote>
  <w:footnote w:type="continuationSeparator" w:id="0">
    <w:p w14:paraId="06124C88" w14:textId="77777777" w:rsidR="0046354E" w:rsidRDefault="0046354E" w:rsidP="0078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son">
    <w15:presenceInfo w15:providerId="None" w15:userId="Gi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05E"/>
    <w:rsid w:val="00070E8E"/>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F6595"/>
    <w:rsid w:val="0046354E"/>
    <w:rsid w:val="00475655"/>
    <w:rsid w:val="00496AA8"/>
    <w:rsid w:val="004A3585"/>
    <w:rsid w:val="004C446E"/>
    <w:rsid w:val="004C52AF"/>
    <w:rsid w:val="004E0F3E"/>
    <w:rsid w:val="0051118D"/>
    <w:rsid w:val="00537021"/>
    <w:rsid w:val="005C3030"/>
    <w:rsid w:val="005D48C1"/>
    <w:rsid w:val="0062688D"/>
    <w:rsid w:val="006447AB"/>
    <w:rsid w:val="00666086"/>
    <w:rsid w:val="00667927"/>
    <w:rsid w:val="0067139C"/>
    <w:rsid w:val="006E0F33"/>
    <w:rsid w:val="0078205E"/>
    <w:rsid w:val="00814305"/>
    <w:rsid w:val="008B03A0"/>
    <w:rsid w:val="00901191"/>
    <w:rsid w:val="00946D11"/>
    <w:rsid w:val="00961815"/>
    <w:rsid w:val="0098316B"/>
    <w:rsid w:val="009C3FA1"/>
    <w:rsid w:val="009E5CEE"/>
    <w:rsid w:val="009F317F"/>
    <w:rsid w:val="00A154DD"/>
    <w:rsid w:val="00A442E3"/>
    <w:rsid w:val="00A80BE7"/>
    <w:rsid w:val="00A92A31"/>
    <w:rsid w:val="00AB1250"/>
    <w:rsid w:val="00B13018"/>
    <w:rsid w:val="00B17EE0"/>
    <w:rsid w:val="00B55CBE"/>
    <w:rsid w:val="00B8537D"/>
    <w:rsid w:val="00C05C2B"/>
    <w:rsid w:val="00C567EB"/>
    <w:rsid w:val="00C94923"/>
    <w:rsid w:val="00CA4CA1"/>
    <w:rsid w:val="00CD12BF"/>
    <w:rsid w:val="00D21F53"/>
    <w:rsid w:val="00D22860"/>
    <w:rsid w:val="00D24869"/>
    <w:rsid w:val="00D36EEF"/>
    <w:rsid w:val="00D660A8"/>
    <w:rsid w:val="00D7294F"/>
    <w:rsid w:val="00D94AD2"/>
    <w:rsid w:val="00DE09B8"/>
    <w:rsid w:val="00E06405"/>
    <w:rsid w:val="00E22171"/>
    <w:rsid w:val="00E47210"/>
    <w:rsid w:val="00E72E2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UnresolvedMention">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D21F5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21F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Data" Target="diagrams/data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s://github.com/danielppagotto/dimensionamento_m4/blob/main/01_indicadores/12_razao_leitos/12_razao_leitos.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11/relationships/people" Target="people.xml"/></Relationships>
</file>

<file path=word/diagrams/_rels/data1.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3.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4.png"/><Relationship Id="rId7" Type="http://schemas.openxmlformats.org/officeDocument/2006/relationships/image" Target="../media/image5.svg"/><Relationship Id="rId1" Type="http://schemas.openxmlformats.org/officeDocument/2006/relationships/image" Target="../media/image2.png"/><Relationship Id="rId6" Type="http://schemas.openxmlformats.org/officeDocument/2006/relationships/image" Target="../media/image3.png"/><Relationship Id="rId5" Type="http://schemas.openxmlformats.org/officeDocument/2006/relationships/image" Target="../media/image3.svg"/><Relationship Id="rId9" Type="http://schemas.openxmlformats.org/officeDocument/2006/relationships/image" Target="../media/image7.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t>
        <a:bodyPr/>
        <a:lstStyle/>
        <a:p>
          <a:endParaRPr lang="pt-BR"/>
        </a:p>
      </dgm:t>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t>
        <a:bodyPr/>
        <a:lstStyle/>
        <a:p>
          <a:endParaRPr lang="pt-BR"/>
        </a:p>
      </dgm:t>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t>
        <a:bodyPr/>
        <a:lstStyle/>
        <a:p>
          <a:endParaRPr lang="pt-BR"/>
        </a:p>
      </dgm:t>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t>
        <a:bodyPr/>
        <a:lstStyle/>
        <a:p>
          <a:endParaRPr lang="pt-BR"/>
        </a:p>
      </dgm:t>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t>
        <a:bodyPr/>
        <a:lstStyle/>
        <a:p>
          <a:endParaRPr lang="pt-BR"/>
        </a:p>
      </dgm:t>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t>
        <a:bodyPr/>
        <a:lstStyle/>
        <a:p>
          <a:endParaRPr lang="pt-BR"/>
        </a:p>
      </dgm:t>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a:noFill/>
        </a:ln>
      </dgm:spPr>
      <dgm:t>
        <a:bodyPr/>
        <a:lstStyle/>
        <a:p>
          <a:endParaRPr lang="pt-BR"/>
        </a:p>
      </dgm:t>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t>
        <a:bodyPr/>
        <a:lstStyle/>
        <a:p>
          <a:endParaRPr lang="pt-BR"/>
        </a:p>
      </dgm:t>
    </dgm:pt>
  </dgm:ptLst>
  <dgm:cxnLst>
    <dgm:cxn modelId="{692F272D-04CE-4690-932A-AF585AA22F18}" srcId="{BC085E80-1B48-42A7-9691-1C1A4166ED25}" destId="{21ABA1D7-4AD4-466B-960F-92CC591070C1}" srcOrd="0" destOrd="0" parTransId="{8938ACDB-648D-46F7-B201-F785975B7FF3}" sibTransId="{3F18A43B-1FF3-418E-900F-517234C8967B}"/>
    <dgm:cxn modelId="{BA5493A0-A9AB-4A3B-92F8-D791096AAAC8}" type="presOf" srcId="{B28CD35B-00C0-42A5-822F-19B5B45B774D}" destId="{2813FACD-E038-4BC8-A797-FE679AF5926C}" srcOrd="1" destOrd="0" presId="urn:microsoft.com/office/officeart/2005/8/layout/vList4"/>
    <dgm:cxn modelId="{D1E10897-7414-43B5-A5DE-77E206FDAED6}" type="presOf" srcId="{B28CD35B-00C0-42A5-822F-19B5B45B774D}" destId="{5D1683F8-A5E9-4212-B6CF-EB65A12E1D55}" srcOrd="0" destOrd="0" presId="urn:microsoft.com/office/officeart/2005/8/layout/vList4"/>
    <dgm:cxn modelId="{1560C010-CE1B-474C-8C65-99C8DB933F29}" type="presOf" srcId="{21ABA1D7-4AD4-466B-960F-92CC591070C1}" destId="{476F8BFF-EB75-48FB-9FD5-0FFB573EE4E4}" srcOrd="1" destOrd="0" presId="urn:microsoft.com/office/officeart/2005/8/layout/vList4"/>
    <dgm:cxn modelId="{987CAB60-338B-4188-B40B-45B1B3530224}"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1E6C10FC-1743-4142-BC47-59E3762FB90A}" type="presOf" srcId="{BC085E80-1B48-42A7-9691-1C1A4166ED25}" destId="{B135152D-B454-47EA-A74A-8F467C8624E6}" srcOrd="0" destOrd="0" presId="urn:microsoft.com/office/officeart/2005/8/layout/vList4"/>
    <dgm:cxn modelId="{263370BA-5837-4728-8DB4-D1B76BF91041}"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C096ADC8-7CE9-421E-9AF0-20B72EB542D9}" type="presOf" srcId="{90464B62-12E6-4495-A349-F474B665F994}" destId="{DC051375-BFEC-47C3-8E61-1D2589C1A787}" srcOrd="0" destOrd="0" presId="urn:microsoft.com/office/officeart/2005/8/layout/vList4"/>
    <dgm:cxn modelId="{42422962-DC06-4960-8901-207033835F67}" type="presParOf" srcId="{B135152D-B454-47EA-A74A-8F467C8624E6}" destId="{FBBDE5C2-9D1C-4F0C-9499-F2181DE0081A}" srcOrd="0" destOrd="0" presId="urn:microsoft.com/office/officeart/2005/8/layout/vList4"/>
    <dgm:cxn modelId="{56B4EBE2-6DBE-4C0D-A888-BD533EBD5256}" type="presParOf" srcId="{FBBDE5C2-9D1C-4F0C-9499-F2181DE0081A}" destId="{AE6648AC-D572-4AB9-A883-64445D217241}" srcOrd="0" destOrd="0" presId="urn:microsoft.com/office/officeart/2005/8/layout/vList4"/>
    <dgm:cxn modelId="{B08AB0C6-88FE-454C-B38D-B19FF9DB1929}" type="presParOf" srcId="{FBBDE5C2-9D1C-4F0C-9499-F2181DE0081A}" destId="{DE71F3A2-0104-409F-9D18-55B26BECF6EC}" srcOrd="1" destOrd="0" presId="urn:microsoft.com/office/officeart/2005/8/layout/vList4"/>
    <dgm:cxn modelId="{8160CBD6-8B75-41DE-AD04-CCF2F5C5523C}" type="presParOf" srcId="{FBBDE5C2-9D1C-4F0C-9499-F2181DE0081A}" destId="{476F8BFF-EB75-48FB-9FD5-0FFB573EE4E4}" srcOrd="2" destOrd="0" presId="urn:microsoft.com/office/officeart/2005/8/layout/vList4"/>
    <dgm:cxn modelId="{98535714-3B22-468D-8EA1-CF066E4876C4}" type="presParOf" srcId="{B135152D-B454-47EA-A74A-8F467C8624E6}" destId="{853F3EE9-B6EA-4D46-B5F2-383D7708BB7E}" srcOrd="1" destOrd="0" presId="urn:microsoft.com/office/officeart/2005/8/layout/vList4"/>
    <dgm:cxn modelId="{593836B1-F00F-4B2D-8101-9E0180F422D9}" type="presParOf" srcId="{B135152D-B454-47EA-A74A-8F467C8624E6}" destId="{6322F94B-F61C-488F-B7C3-F05119D9D8AE}" srcOrd="2" destOrd="0" presId="urn:microsoft.com/office/officeart/2005/8/layout/vList4"/>
    <dgm:cxn modelId="{930A9361-9287-4AB8-802E-F3C30347D6D8}" type="presParOf" srcId="{6322F94B-F61C-488F-B7C3-F05119D9D8AE}" destId="{5D1683F8-A5E9-4212-B6CF-EB65A12E1D55}" srcOrd="0" destOrd="0" presId="urn:microsoft.com/office/officeart/2005/8/layout/vList4"/>
    <dgm:cxn modelId="{7E16BC85-A933-4750-9FED-1A3865EA858D}" type="presParOf" srcId="{6322F94B-F61C-488F-B7C3-F05119D9D8AE}" destId="{A0906D88-1F97-445B-B107-434C0544A891}" srcOrd="1" destOrd="0" presId="urn:microsoft.com/office/officeart/2005/8/layout/vList4"/>
    <dgm:cxn modelId="{445BCD44-B5B5-476B-A975-00E815C34B4A}" type="presParOf" srcId="{6322F94B-F61C-488F-B7C3-F05119D9D8AE}" destId="{2813FACD-E038-4BC8-A797-FE679AF5926C}" srcOrd="2" destOrd="0" presId="urn:microsoft.com/office/officeart/2005/8/layout/vList4"/>
    <dgm:cxn modelId="{76E28C69-1942-4431-AC80-A0CBF5B5EEFA}" type="presParOf" srcId="{B135152D-B454-47EA-A74A-8F467C8624E6}" destId="{BC44BA2A-50B3-4C44-9D81-05E8855F55AA}" srcOrd="3" destOrd="0" presId="urn:microsoft.com/office/officeart/2005/8/layout/vList4"/>
    <dgm:cxn modelId="{E9486820-F2A9-43D7-98E5-E6CE0736CA73}" type="presParOf" srcId="{B135152D-B454-47EA-A74A-8F467C8624E6}" destId="{D65590FE-C238-4B3A-B7FC-622E9A9E8E06}" srcOrd="4" destOrd="0" presId="urn:microsoft.com/office/officeart/2005/8/layout/vList4"/>
    <dgm:cxn modelId="{E1D8C027-FE3B-43D8-89DF-BCAFDE2FCB6C}" type="presParOf" srcId="{D65590FE-C238-4B3A-B7FC-622E9A9E8E06}" destId="{DC051375-BFEC-47C3-8E61-1D2589C1A787}" srcOrd="0" destOrd="0" presId="urn:microsoft.com/office/officeart/2005/8/layout/vList4"/>
    <dgm:cxn modelId="{8FC777F2-004A-44D5-8605-A1AB2C2D64A9}" type="presParOf" srcId="{D65590FE-C238-4B3A-B7FC-622E9A9E8E06}" destId="{625E2ECE-FBBB-4E80-8C1E-5A3A38B36CBC}" srcOrd="1" destOrd="0" presId="urn:microsoft.com/office/officeart/2005/8/layout/vList4"/>
    <dgm:cxn modelId="{4E81C482-18E3-4217-B9D3-5ECB88F044B9}"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xmlns="" r:embed="rId5"/>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buFont typeface="+mj-lt"/>
            <a:buAutoNum type="arabicPeriod"/>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xmlns="" r:embed="rId7"/>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xmlns="" r:embed="rId9"/>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943E22"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943E22" w:rsidRDefault="00475F54" w:rsidP="00475F54">
          <w:pPr>
            <w:pStyle w:val="0948D4BFFCB04DB694F2F8D6B9595443"/>
          </w:pPr>
          <w:r w:rsidRPr="0031018C">
            <w:rPr>
              <w:rStyle w:val="TextodoEspaoReservado"/>
            </w:rPr>
            <w:t>Clique ou toque aqui para inserir o texto.</w:t>
          </w:r>
        </w:p>
      </w:docPartBody>
    </w:docPart>
    <w:docPart>
      <w:docPartPr>
        <w:name w:val="35F4494E6154447A99D8DD910D51EC46"/>
        <w:category>
          <w:name w:val="Geral"/>
          <w:gallery w:val="placeholder"/>
        </w:category>
        <w:types>
          <w:type w:val="bbPlcHdr"/>
        </w:types>
        <w:behaviors>
          <w:behavior w:val="content"/>
        </w:behaviors>
        <w:guid w:val="{3F1B4281-1605-4348-978F-EE2DFE0982C9}"/>
      </w:docPartPr>
      <w:docPartBody>
        <w:p w:rsidR="00943E22" w:rsidRDefault="00475F54" w:rsidP="00475F54">
          <w:pPr>
            <w:pStyle w:val="35F4494E6154447A99D8DD910D51EC46"/>
          </w:pPr>
          <w:r w:rsidRPr="0031018C">
            <w:rPr>
              <w:rStyle w:val="TextodoEspaoReservado"/>
            </w:rPr>
            <w:t>Clique ou toque aqui para inserir o texto.</w:t>
          </w:r>
        </w:p>
      </w:docPartBody>
    </w:docPart>
    <w:docPart>
      <w:docPartPr>
        <w:name w:val="9799F24E8E014BA5BCB6FCADE784C8BB"/>
        <w:category>
          <w:name w:val="Geral"/>
          <w:gallery w:val="placeholder"/>
        </w:category>
        <w:types>
          <w:type w:val="bbPlcHdr"/>
        </w:types>
        <w:behaviors>
          <w:behavior w:val="content"/>
        </w:behaviors>
        <w:guid w:val="{AE2D1EDF-5DAF-4C9E-B83E-31745B63C690}"/>
      </w:docPartPr>
      <w:docPartBody>
        <w:p w:rsidR="00943E22" w:rsidRDefault="00475F54" w:rsidP="00475F54">
          <w:pPr>
            <w:pStyle w:val="9799F24E8E014BA5BCB6FCADE784C8BB"/>
          </w:pPr>
          <w:r w:rsidRPr="0031018C">
            <w:rPr>
              <w:rStyle w:val="TextodoEspaoReservado"/>
            </w:rPr>
            <w:t>Clique ou toque aqui para inserir o texto.</w:t>
          </w:r>
        </w:p>
      </w:docPartBody>
    </w:docPart>
    <w:docPart>
      <w:docPartPr>
        <w:name w:val="993EFDA1246640AF851FEB010EFA0E02"/>
        <w:category>
          <w:name w:val="Geral"/>
          <w:gallery w:val="placeholder"/>
        </w:category>
        <w:types>
          <w:type w:val="bbPlcHdr"/>
        </w:types>
        <w:behaviors>
          <w:behavior w:val="content"/>
        </w:behaviors>
        <w:guid w:val="{5C0FA79B-3863-4D57-BF43-91EA08AB2D4D}"/>
      </w:docPartPr>
      <w:docPartBody>
        <w:p w:rsidR="00943E22" w:rsidRDefault="00475F54" w:rsidP="00475F54">
          <w:pPr>
            <w:pStyle w:val="993EFDA1246640AF851FEB010EFA0E02"/>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513"/>
    <w:rsid w:val="000569E3"/>
    <w:rsid w:val="00120CD9"/>
    <w:rsid w:val="00201B4E"/>
    <w:rsid w:val="002663E9"/>
    <w:rsid w:val="004024CF"/>
    <w:rsid w:val="00475F54"/>
    <w:rsid w:val="005C02AF"/>
    <w:rsid w:val="007A5051"/>
    <w:rsid w:val="007B06B1"/>
    <w:rsid w:val="00865FD5"/>
    <w:rsid w:val="00943E22"/>
    <w:rsid w:val="009A2513"/>
    <w:rsid w:val="00A647F7"/>
    <w:rsid w:val="00AB1250"/>
    <w:rsid w:val="00AE103D"/>
    <w:rsid w:val="00BA0934"/>
    <w:rsid w:val="00BB3A18"/>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F9668BEB1DE240A1B3B4CA3635604AD3">
    <w:name w:val="F9668BEB1DE240A1B3B4CA3635604AD3"/>
    <w:rsid w:val="00475F54"/>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A274-C65F-4ED9-BCF5-360A9C5F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1514</Words>
  <Characters>8177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Gilson</cp:lastModifiedBy>
  <cp:revision>3</cp:revision>
  <cp:lastPrinted>2025-01-28T20:38:00Z</cp:lastPrinted>
  <dcterms:created xsi:type="dcterms:W3CDTF">2025-02-15T18:08:00Z</dcterms:created>
  <dcterms:modified xsi:type="dcterms:W3CDTF">2025-02-15T18:15:00Z</dcterms:modified>
</cp:coreProperties>
</file>