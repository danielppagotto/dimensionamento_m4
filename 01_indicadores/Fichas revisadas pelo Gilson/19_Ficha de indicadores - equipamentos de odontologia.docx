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243FB526">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Default="00403B0E" w:rsidP="0078205E">
      <w:pPr>
        <w:pStyle w:val="Texto"/>
        <w:spacing w:after="0" w:line="240" w:lineRule="auto"/>
        <w:jc w:val="center"/>
        <w:rPr>
          <w:b/>
          <w:bCs/>
          <w:sz w:val="30"/>
          <w:szCs w:val="30"/>
        </w:rPr>
      </w:pPr>
      <w:r w:rsidRPr="00403B0E">
        <w:rPr>
          <w:b/>
          <w:bCs/>
          <w:sz w:val="30"/>
          <w:szCs w:val="30"/>
        </w:rPr>
        <w:lastRenderedPageBreak/>
        <w:t>RAZÃO DE EQUIPAMENTOS DE ODONTOLOGIA POR POPULAÇÃO</w:t>
      </w:r>
      <w:r w:rsidRPr="0079403A">
        <w:rPr>
          <w:b/>
          <w:bCs/>
          <w:sz w:val="30"/>
          <w:szCs w:val="30"/>
        </w:rPr>
        <w:t xml:space="preserv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7FED65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56712D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EF24BE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56684F"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389E009B" w:rsidR="00CE2F47" w:rsidRPr="00CE2F47" w:rsidRDefault="00D36EEF">
          <w:pPr>
            <w:pStyle w:val="Sumrio1"/>
            <w:tabs>
              <w:tab w:val="right" w:leader="dot" w:pos="9062"/>
            </w:tabs>
            <w:rPr>
              <w:rStyle w:val="Hyperlink"/>
              <w:rFonts w:ascii="Exo" w:hAnsi="Exo"/>
              <w:b/>
              <w:bCs/>
              <w:noProof/>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_Toc189068633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4</w:t>
            </w:r>
            <w:r w:rsidR="00CE2F47" w:rsidRPr="00CE2F47">
              <w:rPr>
                <w:rStyle w:val="Hyperlink"/>
                <w:rFonts w:ascii="Exo" w:hAnsi="Exo"/>
                <w:b/>
                <w:bCs/>
                <w:noProof/>
                <w:webHidden/>
              </w:rPr>
              <w:fldChar w:fldCharType="end"/>
            </w:r>
          </w:hyperlink>
        </w:p>
        <w:p w14:paraId="7C1F0AAC" w14:textId="6D253C9C" w:rsidR="00CE2F47" w:rsidRPr="00CE2F47" w:rsidRDefault="003C6E7E">
          <w:pPr>
            <w:pStyle w:val="Sumrio1"/>
            <w:tabs>
              <w:tab w:val="right" w:leader="dot" w:pos="9062"/>
            </w:tabs>
            <w:rPr>
              <w:rStyle w:val="Hyperlink"/>
              <w:rFonts w:ascii="Exo" w:hAnsi="Exo"/>
              <w:b/>
              <w:bCs/>
              <w:noProof/>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_Toc189068634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6</w:t>
            </w:r>
            <w:r w:rsidR="00CE2F47" w:rsidRPr="00CE2F47">
              <w:rPr>
                <w:rStyle w:val="Hyperlink"/>
                <w:rFonts w:ascii="Exo" w:hAnsi="Exo"/>
                <w:b/>
                <w:bCs/>
                <w:noProof/>
                <w:webHidden/>
              </w:rPr>
              <w:fldChar w:fldCharType="end"/>
            </w:r>
          </w:hyperlink>
        </w:p>
        <w:p w14:paraId="4DE96AEF" w14:textId="50F9A173" w:rsidR="00CE2F47" w:rsidRPr="00CE2F47" w:rsidRDefault="003C6E7E">
          <w:pPr>
            <w:pStyle w:val="Sumrio1"/>
            <w:tabs>
              <w:tab w:val="right" w:leader="dot" w:pos="9062"/>
            </w:tabs>
            <w:rPr>
              <w:rStyle w:val="Hyperlink"/>
              <w:rFonts w:ascii="Exo" w:hAnsi="Exo"/>
              <w:b/>
              <w:bCs/>
              <w:noProof/>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_Toc189068635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8</w:t>
            </w:r>
            <w:r w:rsidR="00CE2F47" w:rsidRPr="00CE2F47">
              <w:rPr>
                <w:rStyle w:val="Hyperlink"/>
                <w:rFonts w:ascii="Exo" w:hAnsi="Exo"/>
                <w:b/>
                <w:bCs/>
                <w:noProof/>
                <w:webHidden/>
              </w:rPr>
              <w:fldChar w:fldCharType="end"/>
            </w:r>
          </w:hyperlink>
        </w:p>
        <w:p w14:paraId="0EB84159" w14:textId="6BA4E237" w:rsidR="00CE2F47" w:rsidRPr="00CE2F47" w:rsidRDefault="003C6E7E">
          <w:pPr>
            <w:pStyle w:val="Sumrio1"/>
            <w:tabs>
              <w:tab w:val="right" w:leader="dot" w:pos="9062"/>
            </w:tabs>
            <w:rPr>
              <w:rStyle w:val="Hyperlink"/>
              <w:rFonts w:ascii="Exo" w:hAnsi="Exo"/>
              <w:b/>
              <w:bCs/>
              <w:noProof/>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noProof/>
                <w:webHidden/>
              </w:rPr>
              <w:tab/>
            </w:r>
            <w:r w:rsidR="00CE2F47" w:rsidRPr="00CE2F47">
              <w:rPr>
                <w:rStyle w:val="Hyperlink"/>
                <w:rFonts w:ascii="Exo" w:hAnsi="Exo"/>
                <w:b/>
                <w:bCs/>
                <w:noProof/>
                <w:webHidden/>
              </w:rPr>
              <w:fldChar w:fldCharType="begin"/>
            </w:r>
            <w:r w:rsidR="00CE2F47" w:rsidRPr="00CE2F47">
              <w:rPr>
                <w:rStyle w:val="Hyperlink"/>
                <w:rFonts w:ascii="Exo" w:hAnsi="Exo"/>
                <w:b/>
                <w:bCs/>
                <w:noProof/>
                <w:webHidden/>
              </w:rPr>
              <w:instrText xml:space="preserve"> PAGEREF _Toc189068636 \h </w:instrText>
            </w:r>
            <w:r w:rsidR="00CE2F47" w:rsidRPr="00CE2F47">
              <w:rPr>
                <w:rStyle w:val="Hyperlink"/>
                <w:rFonts w:ascii="Exo" w:hAnsi="Exo"/>
                <w:b/>
                <w:bCs/>
                <w:noProof/>
                <w:webHidden/>
              </w:rPr>
            </w:r>
            <w:r w:rsidR="00CE2F47" w:rsidRPr="00CE2F47">
              <w:rPr>
                <w:rStyle w:val="Hyperlink"/>
                <w:rFonts w:ascii="Exo" w:hAnsi="Exo"/>
                <w:b/>
                <w:bCs/>
                <w:noProof/>
                <w:webHidden/>
              </w:rPr>
              <w:fldChar w:fldCharType="separate"/>
            </w:r>
            <w:r w:rsidR="00CC002D">
              <w:rPr>
                <w:rStyle w:val="Hyperlink"/>
                <w:rFonts w:ascii="Exo" w:hAnsi="Exo"/>
                <w:b/>
                <w:bCs/>
                <w:noProof/>
                <w:webHidden/>
              </w:rPr>
              <w:t>9</w:t>
            </w:r>
            <w:r w:rsidR="00CE2F47" w:rsidRPr="00CE2F47">
              <w:rPr>
                <w:rStyle w:val="Hyperlink"/>
                <w:rFonts w:ascii="Exo" w:hAnsi="Exo"/>
                <w:b/>
                <w:bCs/>
                <w:noProof/>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784CDAB1" w14:textId="77777777" w:rsidR="00322830" w:rsidRPr="00B56436" w:rsidRDefault="00322830" w:rsidP="00322830">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57EFD6AA32245A986A8FB29C24E2807"/>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376EC338" w14:textId="2CCA5198" w:rsidR="00322830" w:rsidRPr="00AA460F" w:rsidRDefault="00322830" w:rsidP="00322830">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3EC1700CA34D1E8EBA007CCC4A772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3EC1700CA34D1E8EBA007CCC4A7720"/>
          </w:placeholder>
        </w:sdtPr>
        <w:sdtEndPr/>
        <w:sdtContent>
          <w:r w:rsidRPr="00AA460F">
            <w:rPr>
              <w:rFonts w:ascii="Exo" w:hAnsi="Exo"/>
              <w:color w:val="000000"/>
              <w:sz w:val="24"/>
              <w:szCs w:val="24"/>
              <w:vertAlign w:val="superscript"/>
            </w:rPr>
            <w:t>4–6</w:t>
          </w:r>
        </w:sdtContent>
      </w:sdt>
      <w:ins w:id="4" w:author="Gilson" w:date="2025-02-27T19:07:00Z">
        <w:r w:rsidR="006B4FF9">
          <w:rPr>
            <w:rFonts w:ascii="Exo" w:hAnsi="Exo"/>
            <w:sz w:val="24"/>
            <w:szCs w:val="24"/>
          </w:rPr>
          <w:t xml:space="preserve">, </w:t>
        </w:r>
      </w:ins>
      <w:del w:id="5" w:author="Gilson" w:date="2025-02-27T19:07:00Z">
        <w:r w:rsidRPr="00AA460F" w:rsidDel="006B4FF9">
          <w:rPr>
            <w:rFonts w:ascii="Exo" w:hAnsi="Exo"/>
            <w:sz w:val="24"/>
            <w:szCs w:val="24"/>
          </w:rPr>
          <w:delText xml:space="preserve"> </w:delText>
        </w:r>
      </w:del>
      <w:r w:rsidRPr="00AA460F">
        <w:rPr>
          <w:rFonts w:ascii="Exo" w:hAnsi="Exo"/>
          <w:sz w:val="24"/>
          <w:szCs w:val="24"/>
        </w:rPr>
        <w:t>que result</w:t>
      </w:r>
      <w:ins w:id="6" w:author="Gilson" w:date="2025-02-27T19:08:00Z">
        <w:r w:rsidR="006B4FF9">
          <w:rPr>
            <w:rFonts w:ascii="Exo" w:hAnsi="Exo"/>
            <w:sz w:val="24"/>
            <w:szCs w:val="24"/>
          </w:rPr>
          <w:t>aram</w:t>
        </w:r>
      </w:ins>
      <w:del w:id="7" w:author="Gilson" w:date="2025-02-27T19:08:00Z">
        <w:r w:rsidRPr="00AA460F" w:rsidDel="006B4FF9">
          <w:rPr>
            <w:rFonts w:ascii="Exo" w:hAnsi="Exo"/>
            <w:sz w:val="24"/>
            <w:szCs w:val="24"/>
          </w:rPr>
          <w:delText>ou</w:delText>
        </w:r>
      </w:del>
      <w:r w:rsidRPr="00AA460F">
        <w:rPr>
          <w:rFonts w:ascii="Exo" w:hAnsi="Exo"/>
          <w:sz w:val="24"/>
          <w:szCs w:val="24"/>
        </w:rPr>
        <w:t xml:space="preserve"> em um compêndio de 19 indicadores das dimensões</w:t>
      </w:r>
      <w:del w:id="8" w:author="Gilson" w:date="2025-02-27T19:08:00Z">
        <w:r w:rsidDel="006B4FF9">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6B024CEB" w14:textId="01F82190" w:rsidR="00181ED0" w:rsidRPr="00322830" w:rsidRDefault="00403B0E" w:rsidP="00322830">
      <w:pPr>
        <w:pStyle w:val="SemEspaamento"/>
        <w:spacing w:line="360" w:lineRule="auto"/>
        <w:ind w:firstLine="851"/>
        <w:jc w:val="both"/>
        <w:rPr>
          <w:rFonts w:ascii="Exo" w:hAnsi="Exo"/>
          <w:sz w:val="24"/>
          <w:szCs w:val="24"/>
        </w:rPr>
      </w:pPr>
      <w:r w:rsidRPr="00322830">
        <w:rPr>
          <w:rFonts w:ascii="Exo" w:hAnsi="Exo"/>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322830">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322830">
            <w:rPr>
              <w:rFonts w:ascii="Exo" w:hAnsi="Exo"/>
              <w:sz w:val="24"/>
              <w:szCs w:val="24"/>
              <w:vertAlign w:val="superscript"/>
            </w:rPr>
            <w:t>7</w:t>
          </w:r>
          <w:r w:rsidRPr="00322830">
            <w:rPr>
              <w:rFonts w:ascii="Exo" w:hAnsi="Exo"/>
              <w:sz w:val="24"/>
              <w:szCs w:val="24"/>
              <w:vertAlign w:val="superscript"/>
            </w:rPr>
            <w:t>,8</w:t>
          </w:r>
        </w:sdtContent>
      </w:sdt>
      <w:r w:rsidR="0019040D" w:rsidRPr="00322830">
        <w:rPr>
          <w:rFonts w:ascii="Exo" w:hAnsi="Exo"/>
          <w:sz w:val="24"/>
          <w:szCs w:val="24"/>
        </w:rPr>
        <w:t>.</w:t>
      </w:r>
    </w:p>
    <w:p w14:paraId="00B525C2" w14:textId="6047BC37" w:rsidR="00D36EEF" w:rsidRPr="00322830" w:rsidRDefault="006B4FF9" w:rsidP="00322830">
      <w:pPr>
        <w:pStyle w:val="SemEspaamento"/>
        <w:spacing w:line="360" w:lineRule="auto"/>
        <w:ind w:firstLine="851"/>
        <w:jc w:val="both"/>
        <w:rPr>
          <w:rFonts w:ascii="Exo" w:hAnsi="Exo"/>
          <w:sz w:val="24"/>
          <w:szCs w:val="24"/>
        </w:rPr>
      </w:pPr>
      <w:ins w:id="9" w:author="Gilson" w:date="2025-02-27T19:09:00Z">
        <w:r>
          <w:rPr>
            <w:rFonts w:ascii="Exo" w:hAnsi="Exo"/>
            <w:sz w:val="24"/>
            <w:szCs w:val="24"/>
          </w:rPr>
          <w:t>A</w:t>
        </w:r>
      </w:ins>
      <w:del w:id="10" w:author="Gilson" w:date="2025-02-27T19:09:00Z">
        <w:r w:rsidR="00403B0E" w:rsidRPr="00322830" w:rsidDel="006B4FF9">
          <w:rPr>
            <w:rFonts w:ascii="Exo" w:hAnsi="Exo"/>
            <w:sz w:val="24"/>
            <w:szCs w:val="24"/>
          </w:rPr>
          <w:delText>Uma</w:delText>
        </w:r>
      </w:del>
      <w:r w:rsidR="00403B0E" w:rsidRPr="00322830">
        <w:rPr>
          <w:rFonts w:ascii="Exo" w:hAnsi="Exo"/>
          <w:sz w:val="24"/>
          <w:szCs w:val="24"/>
        </w:rPr>
        <w:t xml:space="preserve"> maior razão de equipamentos de odontologia por população está associada a uma melhora nos índices de saúde bucal e </w:t>
      </w:r>
      <w:del w:id="11" w:author="Gilson" w:date="2025-02-27T19:09:00Z">
        <w:r w:rsidR="00403B0E" w:rsidRPr="00322830" w:rsidDel="006B4FF9">
          <w:rPr>
            <w:rFonts w:ascii="Exo" w:hAnsi="Exo"/>
            <w:sz w:val="24"/>
            <w:szCs w:val="24"/>
          </w:rPr>
          <w:delText xml:space="preserve">na </w:delText>
        </w:r>
      </w:del>
      <w:ins w:id="12" w:author="Gilson" w:date="2025-02-27T19:09:00Z">
        <w:r>
          <w:rPr>
            <w:rFonts w:ascii="Exo" w:hAnsi="Exo"/>
            <w:sz w:val="24"/>
            <w:szCs w:val="24"/>
          </w:rPr>
          <w:t>à</w:t>
        </w:r>
        <w:r w:rsidRPr="00322830">
          <w:rPr>
            <w:rFonts w:ascii="Exo" w:hAnsi="Exo"/>
            <w:sz w:val="24"/>
            <w:szCs w:val="24"/>
          </w:rPr>
          <w:t xml:space="preserve"> </w:t>
        </w:r>
      </w:ins>
      <w:r w:rsidR="00403B0E" w:rsidRPr="00322830">
        <w:rPr>
          <w:rFonts w:ascii="Exo" w:hAnsi="Exo"/>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322830">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322830">
            <w:rPr>
              <w:rFonts w:ascii="Exo" w:hAnsi="Exo"/>
              <w:sz w:val="24"/>
              <w:szCs w:val="24"/>
              <w:vertAlign w:val="superscript"/>
            </w:rPr>
            <w:t>9</w:t>
          </w:r>
          <w:r w:rsidR="00403B0E" w:rsidRPr="00322830">
            <w:rPr>
              <w:rFonts w:ascii="Exo" w:hAnsi="Exo"/>
              <w:sz w:val="24"/>
              <w:szCs w:val="24"/>
              <w:vertAlign w:val="superscript"/>
            </w:rPr>
            <w:t>,10</w:t>
          </w:r>
        </w:sdtContent>
      </w:sdt>
      <w:r w:rsidR="0019040D" w:rsidRPr="00322830">
        <w:rPr>
          <w:rFonts w:ascii="Exo" w:hAnsi="Exo"/>
          <w:sz w:val="24"/>
          <w:szCs w:val="24"/>
        </w:rPr>
        <w:t>.</w:t>
      </w:r>
    </w:p>
    <w:p w14:paraId="1412FE50" w14:textId="3B0C622C" w:rsidR="003F6595" w:rsidRPr="0079403A" w:rsidRDefault="00322830" w:rsidP="0079403A">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79403A" w:rsidRPr="00322830">
        <w:rPr>
          <w:rFonts w:ascii="Exo" w:hAnsi="Exo"/>
          <w:sz w:val="24"/>
          <w:szCs w:val="24"/>
        </w:rPr>
        <w:t>traz um exemplo de aplicação do indicador para um recorte d</w:t>
      </w:r>
      <w:r w:rsidR="00591B54" w:rsidRPr="00322830">
        <w:rPr>
          <w:rFonts w:ascii="Exo" w:hAnsi="Exo"/>
          <w:sz w:val="24"/>
          <w:szCs w:val="24"/>
        </w:rPr>
        <w:t xml:space="preserve">as macrorregiões de saúde </w:t>
      </w:r>
      <w:ins w:id="13" w:author="Gilson" w:date="2025-02-27T19:10:00Z">
        <w:r w:rsidR="006B4FF9">
          <w:rPr>
            <w:rFonts w:ascii="Exo" w:hAnsi="Exo"/>
            <w:sz w:val="24"/>
            <w:szCs w:val="24"/>
          </w:rPr>
          <w:t>de</w:t>
        </w:r>
      </w:ins>
      <w:del w:id="14" w:author="Gilson" w:date="2025-02-27T19:10:00Z">
        <w:r w:rsidR="00591B54" w:rsidRPr="00322830" w:rsidDel="006B4FF9">
          <w:rPr>
            <w:rFonts w:ascii="Exo" w:hAnsi="Exo"/>
            <w:sz w:val="24"/>
            <w:szCs w:val="24"/>
          </w:rPr>
          <w:delText>do</w:delText>
        </w:r>
      </w:del>
      <w:r w:rsidR="00591B54" w:rsidRPr="00322830">
        <w:rPr>
          <w:rFonts w:ascii="Exo" w:hAnsi="Exo"/>
          <w:sz w:val="24"/>
          <w:szCs w:val="24"/>
        </w:rPr>
        <w:t xml:space="preserve"> Mato Grosso</w:t>
      </w:r>
      <w:r w:rsidR="0079403A" w:rsidRPr="00322830">
        <w:rPr>
          <w:rFonts w:ascii="Exo" w:hAnsi="Exo"/>
          <w:sz w:val="24"/>
          <w:szCs w:val="24"/>
        </w:rPr>
        <w:t>.</w:t>
      </w:r>
      <w:r w:rsidR="0079403A">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15" w:name="_Toc189068634"/>
      <w:r w:rsidRPr="00A440DB">
        <w:rPr>
          <w:rFonts w:ascii="Exo" w:hAnsi="Exo"/>
          <w:b/>
          <w:bCs/>
          <w:color w:val="auto"/>
        </w:rPr>
        <w:lastRenderedPageBreak/>
        <w:t>Ficha de qualificação do indicador</w:t>
      </w:r>
      <w:bookmarkEnd w:id="1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403B0E">
              <w:rPr>
                <w:rFonts w:ascii="Exo" w:hAnsi="Exo"/>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7E568A" w:rsidRDefault="00403B0E" w:rsidP="007E568A">
            <w:pPr>
              <w:pStyle w:val="QuadrosFiguras1"/>
              <w:spacing w:before="60" w:after="60" w:line="240" w:lineRule="auto"/>
              <w:jc w:val="both"/>
              <w:rPr>
                <w:rFonts w:ascii="Exo" w:hAnsi="Exo"/>
                <w:color w:val="auto"/>
              </w:rPr>
            </w:pPr>
            <w:r w:rsidRPr="00403B0E">
              <w:rPr>
                <w:rFonts w:ascii="Exo" w:hAnsi="Exo"/>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2B7840" w:rsidRDefault="00403B0E" w:rsidP="002B7840">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Default="00685B3B" w:rsidP="007E568A">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002B7840" w:rsidRPr="002B7840">
              <w:rPr>
                <w:rFonts w:ascii="Exo" w:hAnsi="Exo"/>
                <w:color w:val="auto"/>
              </w:rPr>
              <w:t xml:space="preserve">Equipamentos </w:t>
            </w:r>
            <w:r w:rsidRPr="002F1090">
              <w:rPr>
                <w:rFonts w:ascii="Exo" w:hAnsi="Exo"/>
                <w:color w:val="auto"/>
              </w:rPr>
              <w:t>(CNES-</w:t>
            </w:r>
            <w:r w:rsidR="002B7840">
              <w:rPr>
                <w:rFonts w:ascii="Exo" w:hAnsi="Exo"/>
                <w:color w:val="auto"/>
              </w:rPr>
              <w:t>EQ</w:t>
            </w:r>
            <w:r w:rsidRPr="002F1090">
              <w:rPr>
                <w:rFonts w:ascii="Exo" w:hAnsi="Exo"/>
                <w:color w:val="auto"/>
              </w:rPr>
              <w:t>)</w:t>
            </w:r>
            <w:r w:rsidR="002B7840">
              <w:rPr>
                <w:rFonts w:ascii="Exo" w:hAnsi="Exo"/>
                <w:color w:val="auto"/>
              </w:rPr>
              <w:t xml:space="preserve"> e</w:t>
            </w:r>
          </w:p>
          <w:p w14:paraId="3B7ADD24" w14:textId="086D431F" w:rsidR="002B7840"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9685B9F" w14:textId="2562922A"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Instituição: Ministério da Saúde, disponibilizado via Datasus</w:t>
            </w:r>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CODEQUIPE, do CNES-EQ, foi utilizada para selecionar os seguintes equipamentos: </w:t>
            </w:r>
          </w:p>
          <w:p w14:paraId="032CA40E" w14:textId="4A7C9C89"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Equipamento odontológico completo (código 80);</w:t>
            </w:r>
          </w:p>
          <w:p w14:paraId="629E6CD9" w14:textId="4CA6A912"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Compressor odontológico (código 80);</w:t>
            </w:r>
          </w:p>
          <w:p w14:paraId="72C2B0C6" w14:textId="12286562"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Fotopolimerizador (código 82);</w:t>
            </w:r>
          </w:p>
          <w:p w14:paraId="32049B02" w14:textId="75C060A1"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alta rotação (código 83);</w:t>
            </w:r>
          </w:p>
          <w:p w14:paraId="75BB77F6" w14:textId="16046FFA"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baixa rotação (código 84);</w:t>
            </w:r>
          </w:p>
          <w:p w14:paraId="33F60936" w14:textId="5259F77C"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Amalgamador (código 85);</w:t>
            </w:r>
          </w:p>
          <w:p w14:paraId="3E680624" w14:textId="77777777" w:rsidR="00685B3B"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Aparelho de profilaxia c/ jato de bicarbonato (código 86).</w:t>
            </w:r>
          </w:p>
          <w:p w14:paraId="6D2A9903" w14:textId="651F03CE"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QT_EXIST, do CNES-EQ, possui a quantidade de equipamentos de cada tipo. Foi criada uma variável chamada “equipamento”</w:t>
            </w:r>
            <w:ins w:id="16" w:author="Gilson" w:date="2025-02-27T19:11:00Z">
              <w:r w:rsidR="006B4FF9">
                <w:rPr>
                  <w:rFonts w:ascii="Exo" w:hAnsi="Exo"/>
                  <w:color w:val="auto"/>
                </w:rPr>
                <w:t>,</w:t>
              </w:r>
            </w:ins>
            <w:r w:rsidRPr="002B7840">
              <w:rPr>
                <w:rFonts w:ascii="Exo" w:hAnsi="Exo"/>
                <w:color w:val="auto"/>
              </w:rPr>
              <w:t xml:space="preserve"> que é o somatório dos equipamentos listados no tópico acima.</w:t>
            </w:r>
          </w:p>
          <w:p w14:paraId="47C123A1" w14:textId="00EE5A3F"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w:t>
            </w:r>
            <w:ins w:id="17" w:author="Gilson" w:date="2025-02-27T19:11:00Z">
              <w:r w:rsidR="006B4FF9">
                <w:rPr>
                  <w:rFonts w:ascii="Exo" w:hAnsi="Exo"/>
                  <w:color w:val="auto"/>
                </w:rPr>
                <w:t>s</w:t>
              </w:r>
            </w:ins>
            <w:r w:rsidRPr="002B7840">
              <w:rPr>
                <w:rFonts w:ascii="Exo" w:hAnsi="Exo"/>
                <w:color w:val="auto"/>
              </w:rPr>
              <w:t xml:space="preserve"> variáve</w:t>
            </w:r>
            <w:ins w:id="18" w:author="Gilson" w:date="2025-02-27T19:11:00Z">
              <w:r w:rsidR="006B4FF9">
                <w:rPr>
                  <w:rFonts w:ascii="Exo" w:hAnsi="Exo"/>
                  <w:color w:val="auto"/>
                </w:rPr>
                <w:t>is</w:t>
              </w:r>
            </w:ins>
            <w:del w:id="19" w:author="Gilson" w:date="2025-02-27T19:11:00Z">
              <w:r w:rsidRPr="002B7840" w:rsidDel="006B4FF9">
                <w:rPr>
                  <w:rFonts w:ascii="Exo" w:hAnsi="Exo"/>
                  <w:color w:val="auto"/>
                </w:rPr>
                <w:delText>l</w:delText>
              </w:r>
            </w:del>
            <w:r w:rsidRPr="002B7840">
              <w:rPr>
                <w:rFonts w:ascii="Exo" w:hAnsi="Exo"/>
                <w:color w:val="auto"/>
              </w:rPr>
              <w:t xml:space="preserve"> IND_SUS e IND_NSUS, do CNES-EQ, foram empregadas para identificar os equipamentos vinculados ao Sistema Único de Saúde (SUS). </w:t>
            </w:r>
          </w:p>
          <w:p w14:paraId="67D11660" w14:textId="131A9639" w:rsidR="002B7840" w:rsidRPr="002B7840" w:rsidRDefault="006B4FF9" w:rsidP="002B7840">
            <w:pPr>
              <w:pStyle w:val="QuadrosFiguras1"/>
              <w:spacing w:before="60" w:after="60" w:line="240" w:lineRule="auto"/>
              <w:jc w:val="both"/>
              <w:rPr>
                <w:rFonts w:ascii="Exo" w:hAnsi="Exo"/>
                <w:color w:val="auto"/>
              </w:rPr>
            </w:pPr>
            <w:ins w:id="20" w:author="Gilson" w:date="2025-02-27T19:11:00Z">
              <w:r>
                <w:rPr>
                  <w:rFonts w:ascii="Exo" w:hAnsi="Exo"/>
                  <w:color w:val="auto"/>
                </w:rPr>
                <w:t>A</w:t>
              </w:r>
            </w:ins>
            <w:del w:id="21" w:author="Gilson" w:date="2025-02-27T19:11:00Z">
              <w:r w:rsidR="002B7840" w:rsidRPr="002B7840" w:rsidDel="006B4FF9">
                <w:rPr>
                  <w:rFonts w:ascii="Exo" w:hAnsi="Exo"/>
                  <w:color w:val="auto"/>
                </w:rPr>
                <w:delText>Sendo a</w:delText>
              </w:r>
            </w:del>
            <w:r w:rsidR="002B7840" w:rsidRPr="002B7840">
              <w:rPr>
                <w:rFonts w:ascii="Exo" w:hAnsi="Exo"/>
                <w:color w:val="auto"/>
              </w:rPr>
              <w:t xml:space="preserve">ssim, foram coletados os quantitativos de equipamentos existentes no SUS (qtd_equip_sus) e </w:t>
            </w:r>
            <w:ins w:id="22" w:author="Gilson" w:date="2025-02-27T19:12:00Z">
              <w:r>
                <w:rPr>
                  <w:rFonts w:ascii="Exo" w:hAnsi="Exo"/>
                  <w:color w:val="auto"/>
                </w:rPr>
                <w:t>o</w:t>
              </w:r>
            </w:ins>
            <w:del w:id="23" w:author="Gilson" w:date="2025-02-27T19:12:00Z">
              <w:r w:rsidR="002B7840" w:rsidRPr="002B7840" w:rsidDel="006B4FF9">
                <w:rPr>
                  <w:rFonts w:ascii="Exo" w:hAnsi="Exo"/>
                  <w:color w:val="auto"/>
                </w:rPr>
                <w:delText>do</w:delText>
              </w:r>
            </w:del>
            <w:r w:rsidR="002B7840" w:rsidRPr="002B7840">
              <w:rPr>
                <w:rFonts w:ascii="Exo" w:hAnsi="Exo"/>
                <w:color w:val="auto"/>
              </w:rPr>
              <w:t xml:space="preserve"> quantitativo que não pertencia ao SUS (qtd_equip_nao_sus).</w:t>
            </w:r>
          </w:p>
          <w:p w14:paraId="5B545337" w14:textId="2EE362EF"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“populacao”, da base de projeções populacionais da SVSA, foi usada para padronizar o quantitativo da população local.</w:t>
            </w:r>
          </w:p>
          <w:p w14:paraId="4A30B14B" w14:textId="01233441"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Por fim, é calculado a razão de equipamentos do SUS (equip_pop_sus) e que não eram do SUS (equip_pop_nao_sus)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2F1090" w:rsidRDefault="002B7840" w:rsidP="002B7840">
            <w:pPr>
              <w:spacing w:before="60" w:after="60"/>
              <w:ind w:right="-252"/>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equipamentos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w:t>
            </w:r>
            <w:r w:rsidR="00322830">
              <w:rPr>
                <w:rFonts w:ascii="Exo" w:hAnsi="Exo"/>
                <w:b/>
                <w:bCs/>
                <w:color w:val="FFFFFF" w:themeColor="background1"/>
                <w:sz w:val="22"/>
                <w:szCs w:val="24"/>
              </w:rPr>
              <w:t xml:space="preserve"> do </w:t>
            </w:r>
            <w:r w:rsidRPr="00685B3B">
              <w:rPr>
                <w:rFonts w:ascii="Exo" w:hAnsi="Exo"/>
                <w:b/>
                <w:bCs/>
                <w:color w:val="FFFFFF" w:themeColor="background1"/>
                <w:sz w:val="22"/>
                <w:szCs w:val="24"/>
              </w:rPr>
              <w:t xml:space="preserve">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2F1090" w:rsidRDefault="002B7840" w:rsidP="007E568A">
            <w:pPr>
              <w:spacing w:before="60" w:after="60"/>
              <w:jc w:val="both"/>
              <w:rPr>
                <w:rFonts w:ascii="Exo" w:hAnsi="Exo"/>
                <w:sz w:val="20"/>
                <w:szCs w:val="20"/>
              </w:rPr>
            </w:pPr>
            <w:r w:rsidRPr="002B7840">
              <w:rPr>
                <w:rFonts w:ascii="Exo" w:hAnsi="Exo"/>
                <w:sz w:val="20"/>
                <w:szCs w:val="20"/>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2F1090" w:rsidRDefault="002B7840" w:rsidP="007E568A">
            <w:pPr>
              <w:pStyle w:val="QuadrosFiguras1"/>
              <w:spacing w:before="60" w:after="60" w:line="240" w:lineRule="auto"/>
              <w:jc w:val="left"/>
              <w:rPr>
                <w:rFonts w:ascii="Exo" w:hAnsi="Exo"/>
                <w:color w:val="auto"/>
              </w:rPr>
            </w:pPr>
            <w:r w:rsidRPr="002B7840">
              <w:rPr>
                <w:rFonts w:ascii="Exo" w:hAnsi="Exo"/>
                <w:color w:val="auto"/>
              </w:rPr>
              <w:t>Competência de janeiro de cada ano</w:t>
            </w:r>
            <w:ins w:id="24" w:author="Gilson" w:date="2025-02-27T19:12:00Z">
              <w:r w:rsidR="006B4FF9">
                <w:rPr>
                  <w:rFonts w:ascii="Exo" w:hAnsi="Exo"/>
                  <w:color w:val="auto"/>
                </w:rPr>
                <w:t>,</w:t>
              </w:r>
            </w:ins>
            <w:r w:rsidRPr="002B7840">
              <w:rPr>
                <w:rFonts w:ascii="Exo" w:hAnsi="Exo"/>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Default="00A5567B" w:rsidP="0019040D">
            <w:pPr>
              <w:pStyle w:val="QuadrosFiguras1"/>
              <w:spacing w:before="60" w:after="60" w:line="240" w:lineRule="auto"/>
              <w:jc w:val="left"/>
              <w:rPr>
                <w:rFonts w:ascii="Exo" w:hAnsi="Exo"/>
                <w:color w:val="auto"/>
                <w:lang w:val="en-US"/>
              </w:rPr>
            </w:pPr>
            <w:r w:rsidRPr="00A5567B">
              <w:rPr>
                <w:rFonts w:ascii="Exo" w:hAnsi="Exo"/>
                <w:color w:val="auto"/>
                <w:lang w:val="en-US"/>
              </w:rPr>
              <w:t>Neves M, Giordani JMA, Hugo FN. Atenção primária à saúde bucal no Brasil: processo de trabalho das equipes de saúde bucal. Cien Saude Colet. 2019;24:1809-20.</w:t>
            </w:r>
          </w:p>
          <w:p w14:paraId="05A5AF28" w14:textId="44DD4CEF" w:rsidR="00A5567B" w:rsidRPr="004F54DE" w:rsidRDefault="00A5567B" w:rsidP="0019040D">
            <w:pPr>
              <w:pStyle w:val="QuadrosFiguras1"/>
              <w:spacing w:before="60" w:after="60" w:line="240" w:lineRule="auto"/>
              <w:jc w:val="left"/>
              <w:rPr>
                <w:rFonts w:ascii="Exo" w:hAnsi="Exo"/>
                <w:color w:val="auto"/>
                <w:lang w:val="en-US"/>
              </w:rPr>
            </w:pPr>
            <w:r w:rsidRPr="00A5567B">
              <w:rPr>
                <w:rFonts w:ascii="Exo" w:hAnsi="Exo"/>
                <w:color w:val="auto"/>
                <w:lang w:val="en-US"/>
              </w:rPr>
              <w:t>Limão NP, Ferreira JCC Filho, Protásio APL, Santiago BM, Gomes LB, Machado LS, et al. Equipamentos e insumos odontológicos e sua relação com as unidades da atenção primária à saúde. Rev Bras Promoc Saude.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2F1090" w:rsidRDefault="002B7840" w:rsidP="007E568A">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74F575D" w:rsidR="00685B3B" w:rsidRPr="002F1090" w:rsidRDefault="002B7840" w:rsidP="007E568A">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disponibilizado pelo Ministério da Saúde, via Datasus.</w:t>
            </w:r>
          </w:p>
        </w:tc>
      </w:tr>
    </w:tbl>
    <w:p w14:paraId="5ADD0E66" w14:textId="77777777" w:rsidR="00322830" w:rsidRPr="00AA460F" w:rsidRDefault="00322830" w:rsidP="00322830">
      <w:pPr>
        <w:pStyle w:val="SemEspaamento"/>
        <w:spacing w:before="100" w:line="360" w:lineRule="auto"/>
        <w:ind w:firstLine="851"/>
        <w:jc w:val="both"/>
        <w:rPr>
          <w:rFonts w:ascii="Exo" w:hAnsi="Exo"/>
          <w:sz w:val="24"/>
          <w:szCs w:val="24"/>
        </w:rPr>
      </w:pPr>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5D5A427A" w14:textId="02CC8499" w:rsidR="007E568A" w:rsidRPr="00A85C62" w:rsidRDefault="007E568A" w:rsidP="007E568A">
      <w:pPr>
        <w:pStyle w:val="Legenda"/>
        <w:keepNext/>
        <w:spacing w:after="0"/>
        <w:jc w:val="center"/>
        <w:rPr>
          <w:rFonts w:ascii="Exo" w:hAnsi="Exo"/>
          <w:b/>
          <w:bCs/>
          <w:color w:val="auto"/>
        </w:rPr>
      </w:pPr>
      <w:commentRangeStart w:id="25"/>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FB634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commentRangeEnd w:id="25"/>
      <w:r w:rsidR="006B4FF9">
        <w:rPr>
          <w:rStyle w:val="Refdecomentrio"/>
          <w:i w:val="0"/>
          <w:iCs w:val="0"/>
          <w:color w:val="auto"/>
        </w:rPr>
        <w:commentReference w:id="25"/>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2349886B">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26" w:name="_Toc189068635"/>
      <w:r w:rsidRPr="00685B3B">
        <w:rPr>
          <w:rFonts w:ascii="Exo" w:hAnsi="Exo"/>
          <w:b/>
          <w:bCs/>
          <w:color w:val="auto"/>
        </w:rPr>
        <w:lastRenderedPageBreak/>
        <w:t>Exemplo de aplicação</w:t>
      </w:r>
      <w:bookmarkEnd w:id="26"/>
    </w:p>
    <w:p w14:paraId="6109B3F4" w14:textId="471A6885" w:rsidR="00591B54" w:rsidRPr="00322830" w:rsidRDefault="00591B54" w:rsidP="00322830">
      <w:pPr>
        <w:pStyle w:val="SemEspaamento"/>
        <w:spacing w:line="360" w:lineRule="auto"/>
        <w:ind w:firstLine="851"/>
        <w:jc w:val="both"/>
        <w:rPr>
          <w:rFonts w:ascii="Exo" w:hAnsi="Exo"/>
          <w:sz w:val="24"/>
          <w:szCs w:val="24"/>
        </w:rPr>
      </w:pPr>
      <w:r w:rsidRPr="00322830">
        <w:rPr>
          <w:rFonts w:ascii="Exo" w:hAnsi="Exo"/>
          <w:sz w:val="24"/>
          <w:szCs w:val="24"/>
        </w:rPr>
        <w:t xml:space="preserve">A Figura 2 ilustra a aplicação do indicador, apresentando a razão de equipamentos de odontologia por população nas macrorregiões de saúde </w:t>
      </w:r>
      <w:ins w:id="27" w:author="Gilson" w:date="2025-02-27T19:12:00Z">
        <w:r w:rsidR="006B4FF9">
          <w:rPr>
            <w:rFonts w:ascii="Exo" w:hAnsi="Exo"/>
            <w:sz w:val="24"/>
            <w:szCs w:val="24"/>
          </w:rPr>
          <w:t>de</w:t>
        </w:r>
      </w:ins>
      <w:bookmarkStart w:id="28" w:name="_GoBack"/>
      <w:bookmarkEnd w:id="28"/>
      <w:del w:id="29" w:author="Gilson" w:date="2025-02-27T19:12:00Z">
        <w:r w:rsidRPr="00322830" w:rsidDel="006B4FF9">
          <w:rPr>
            <w:rFonts w:ascii="Exo" w:hAnsi="Exo"/>
            <w:sz w:val="24"/>
            <w:szCs w:val="24"/>
          </w:rPr>
          <w:delText>do</w:delText>
        </w:r>
      </w:del>
      <w:r w:rsidRPr="00322830">
        <w:rPr>
          <w:rFonts w:ascii="Exo" w:hAnsi="Exo"/>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759486FA" w:rsidR="00CE2F47" w:rsidRDefault="006F75A1" w:rsidP="00CE2F47">
      <w:pPr>
        <w:pStyle w:val="NormalWeb"/>
        <w:spacing w:before="0" w:beforeAutospacing="0" w:after="0" w:afterAutospacing="0"/>
        <w:jc w:val="center"/>
      </w:pPr>
      <w:bookmarkStart w:id="30"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30"/>
    </w:p>
    <w:p w14:paraId="6BEDA13F" w14:textId="429CE4FA" w:rsidR="007E568A" w:rsidRPr="007E568A" w:rsidRDefault="009E5CEE" w:rsidP="007E568A">
      <w:pPr>
        <w:pStyle w:val="SemEspaamento"/>
        <w:spacing w:line="360" w:lineRule="auto"/>
        <w:ind w:firstLine="851"/>
        <w:rPr>
          <w:rFonts w:ascii="Exo" w:hAnsi="Exo"/>
          <w:sz w:val="20"/>
          <w:szCs w:val="20"/>
        </w:rPr>
      </w:pPr>
      <w:r w:rsidRPr="00322830">
        <w:rPr>
          <w:rFonts w:ascii="Exo" w:hAnsi="Exo"/>
          <w:sz w:val="24"/>
          <w:szCs w:val="24"/>
        </w:rPr>
        <w:t>Para acessar o link do código que resultou no mapa, clique</w:t>
      </w:r>
      <w:r w:rsidR="00322830">
        <w:rPr>
          <w:rFonts w:ascii="Exo" w:hAnsi="Exo"/>
          <w:sz w:val="24"/>
          <w:szCs w:val="24"/>
        </w:rPr>
        <w:t xml:space="preserve"> </w:t>
      </w:r>
      <w:hyperlink r:id="rId19" w:history="1">
        <w:r w:rsidR="00322830" w:rsidRPr="00322830">
          <w:rPr>
            <w:rStyle w:val="Hyperlink"/>
            <w:rFonts w:ascii="Exo" w:hAnsi="Exo"/>
            <w:sz w:val="24"/>
            <w:szCs w:val="24"/>
          </w:rPr>
          <w:t>aqui</w:t>
        </w:r>
      </w:hyperlink>
      <w:r w:rsidR="00322830">
        <w:rPr>
          <w:rFonts w:ascii="Exo" w:hAnsi="Exo"/>
          <w:sz w:val="24"/>
          <w:szCs w:val="24"/>
        </w:rPr>
        <w:t>.</w:t>
      </w:r>
      <w:r w:rsidR="007E568A" w:rsidRPr="00CE2F47">
        <w:rPr>
          <w:rFonts w:ascii="Exo" w:hAnsi="Exo"/>
          <w:b/>
          <w:bCs/>
        </w:rPr>
        <w:br w:type="page"/>
      </w:r>
    </w:p>
    <w:p w14:paraId="393A9936" w14:textId="0E65F40B" w:rsidR="00666086" w:rsidRPr="00762408" w:rsidRDefault="00666086" w:rsidP="00CE2F47">
      <w:pPr>
        <w:pStyle w:val="Ttulo1"/>
        <w:spacing w:after="200" w:line="360" w:lineRule="auto"/>
        <w:jc w:val="center"/>
        <w:rPr>
          <w:rFonts w:ascii="Exo" w:hAnsi="Exo"/>
          <w:lang w:val="en-US"/>
        </w:rPr>
      </w:pPr>
      <w:bookmarkStart w:id="31" w:name="_Toc189068636"/>
      <w:r w:rsidRPr="00762408">
        <w:rPr>
          <w:rFonts w:ascii="Exo" w:hAnsi="Exo"/>
          <w:b/>
          <w:bCs/>
          <w:color w:val="auto"/>
          <w:lang w:val="en-US"/>
        </w:rPr>
        <w:lastRenderedPageBreak/>
        <w:t>Referências</w:t>
      </w:r>
      <w:bookmarkEnd w:id="31"/>
    </w:p>
    <w:sdt>
      <w:sdtPr>
        <w:rPr>
          <w:rFonts w:ascii="Exo" w:hAnsi="Exo"/>
          <w:color w:val="000000"/>
        </w:rPr>
        <w:tag w:val="MENDELEY_BIBLIOGRAPHY"/>
        <w:id w:val="951600538"/>
        <w:placeholder>
          <w:docPart w:val="DefaultPlaceholder_-1854013440"/>
        </w:placeholder>
      </w:sdtPr>
      <w:sdtEndPr>
        <w:rPr>
          <w:highlight w:val="yellow"/>
        </w:r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Pr="00762408" w:rsidRDefault="007E568A" w:rsidP="0019040D">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762408">
            <w:rPr>
              <w:rFonts w:ascii="Exo" w:eastAsia="Times New Roman" w:hAnsi="Exo"/>
              <w:color w:val="000000"/>
              <w:sz w:val="20"/>
              <w:szCs w:val="20"/>
              <w:lang w:val="en-US"/>
            </w:rPr>
            <w:t>Brasília: Editora MS; 2007.</w:t>
          </w:r>
        </w:p>
        <w:p w14:paraId="4D156A7E" w14:textId="77777777" w:rsidR="006F75A1" w:rsidRDefault="007E568A" w:rsidP="006F75A1">
          <w:pPr>
            <w:autoSpaceDE w:val="0"/>
            <w:autoSpaceDN w:val="0"/>
            <w:ind w:hanging="640"/>
            <w:divId w:val="344209817"/>
            <w:rPr>
              <w:rFonts w:ascii="Exo" w:eastAsia="Times New Roman" w:hAnsi="Exo"/>
              <w:color w:val="000000"/>
              <w:sz w:val="20"/>
              <w:szCs w:val="2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2ABB1C3D" w14:textId="6737188A" w:rsidR="006F75A1" w:rsidRDefault="00666086"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 xml:space="preserve">7. </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de Oliveira ORR, Martins EP, de Santana JLB, Bezerra SRS, Dourado AT. Avaliação dos usuários sobre a qualidade do atendimento odontológico prestado por alunos de odontologia. Rev Fac Odontol UPF. 2012;17(3)</w:t>
          </w:r>
          <w:r w:rsidR="006F75A1">
            <w:rPr>
              <w:rFonts w:ascii="Exo" w:eastAsia="Times New Roman" w:hAnsi="Exo"/>
              <w:color w:val="000000"/>
              <w:sz w:val="20"/>
              <w:szCs w:val="20"/>
            </w:rPr>
            <w:t>.</w:t>
          </w:r>
        </w:p>
        <w:p w14:paraId="09CF83F0"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8.</w:t>
          </w:r>
          <w:r w:rsidRPr="006F75A1">
            <w:t xml:space="preserve"> </w:t>
          </w:r>
          <w:r w:rsidRPr="006F75A1">
            <w:tab/>
          </w:r>
          <w:r w:rsidR="006F75A1" w:rsidRPr="006F75A1">
            <w:rPr>
              <w:rFonts w:ascii="Exo" w:eastAsia="Times New Roman" w:hAnsi="Exo"/>
              <w:color w:val="000000"/>
              <w:sz w:val="20"/>
              <w:szCs w:val="20"/>
            </w:rPr>
            <w:t>Soares PV, Souza PG, Silva MB, Braga AT, Siqueira TP, Gonçalves LC. Avaliação da qualidade do atendimento oferecido na Clínica Integrada da Universidade Federal de Uberlândia. Rev Odontol Bras Central. 2014;23(66).</w:t>
          </w:r>
        </w:p>
        <w:p w14:paraId="480378F3"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9.</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Neves M, Giordani JMA, Hugo FN. Atenção primária à saúde bucal no Brasil: processo de trabalho das equipes de saúde bucal. Cien Saude Colet. 2019;24:1809-20.</w:t>
          </w:r>
        </w:p>
        <w:p w14:paraId="1AD0438A" w14:textId="5722E1BE" w:rsidR="0078205E" w:rsidRPr="007E568A" w:rsidRDefault="006F75A1" w:rsidP="006F75A1">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6F75A1">
            <w:rPr>
              <w:rFonts w:ascii="Exo" w:eastAsia="Times New Roman" w:hAnsi="Exo"/>
              <w:color w:val="000000"/>
              <w:sz w:val="20"/>
              <w:szCs w:val="20"/>
            </w:rPr>
            <w:t>Limão NP, Ferreira JCC Filho, Protásio APL, Santiago BM, Gomes LB, Machado LS, et al. Equipamentos e insumos odontológicos e sua relação com as unidades da atenção primária à saúde. Rev Bras Promoc Saude.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Gilson" w:date="2025-02-27T19:12:00Z" w:initials="G">
    <w:p w14:paraId="046BF408" w14:textId="1607DF9E" w:rsidR="006B4FF9" w:rsidRDefault="006B4FF9">
      <w:pPr>
        <w:pStyle w:val="Textodecomentrio"/>
      </w:pPr>
      <w:r>
        <w:rPr>
          <w:rStyle w:val="Refdecomentrio"/>
        </w:rPr>
        <w:annotationRef/>
      </w:r>
      <w:r>
        <w:t>Numeração dos ícones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BF4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3CDE6" w14:textId="77777777" w:rsidR="003C6E7E" w:rsidRDefault="003C6E7E" w:rsidP="0078205E">
      <w:pPr>
        <w:spacing w:after="0" w:line="240" w:lineRule="auto"/>
      </w:pPr>
      <w:r>
        <w:separator/>
      </w:r>
    </w:p>
  </w:endnote>
  <w:endnote w:type="continuationSeparator" w:id="0">
    <w:p w14:paraId="3B5F079F" w14:textId="77777777" w:rsidR="003C6E7E" w:rsidRDefault="003C6E7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6EBAD" w14:textId="77777777" w:rsidR="003C6E7E" w:rsidRDefault="003C6E7E" w:rsidP="0078205E">
      <w:pPr>
        <w:spacing w:after="0" w:line="240" w:lineRule="auto"/>
      </w:pPr>
      <w:r>
        <w:separator/>
      </w:r>
    </w:p>
  </w:footnote>
  <w:footnote w:type="continuationSeparator" w:id="0">
    <w:p w14:paraId="1EEEE914" w14:textId="77777777" w:rsidR="003C6E7E" w:rsidRDefault="003C6E7E"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1239B3"/>
    <w:rsid w:val="00181ED0"/>
    <w:rsid w:val="0019040D"/>
    <w:rsid w:val="001D0EE0"/>
    <w:rsid w:val="00255C97"/>
    <w:rsid w:val="002826EF"/>
    <w:rsid w:val="002B7840"/>
    <w:rsid w:val="002D5D78"/>
    <w:rsid w:val="002F1090"/>
    <w:rsid w:val="00322830"/>
    <w:rsid w:val="00394FD4"/>
    <w:rsid w:val="003C6E7E"/>
    <w:rsid w:val="003F6595"/>
    <w:rsid w:val="00402730"/>
    <w:rsid w:val="00403B0E"/>
    <w:rsid w:val="00456EB6"/>
    <w:rsid w:val="00496AA8"/>
    <w:rsid w:val="004A3585"/>
    <w:rsid w:val="004C446E"/>
    <w:rsid w:val="004C52AF"/>
    <w:rsid w:val="004E0F3E"/>
    <w:rsid w:val="004F54DE"/>
    <w:rsid w:val="0051118D"/>
    <w:rsid w:val="00537021"/>
    <w:rsid w:val="00554037"/>
    <w:rsid w:val="00583050"/>
    <w:rsid w:val="005870C0"/>
    <w:rsid w:val="00591B54"/>
    <w:rsid w:val="005C2471"/>
    <w:rsid w:val="005C3030"/>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568A"/>
    <w:rsid w:val="007F4681"/>
    <w:rsid w:val="00814305"/>
    <w:rsid w:val="00886625"/>
    <w:rsid w:val="008B03A0"/>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869"/>
    <w:rsid w:val="00D36EDD"/>
    <w:rsid w:val="00D36EEF"/>
    <w:rsid w:val="00D7294F"/>
    <w:rsid w:val="00D94AD2"/>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19_razao_equip_odonto/19_razao_equip_odont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4.pn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7.svg"/><Relationship Id="rId7" Type="http://schemas.openxmlformats.org/officeDocument/2006/relationships/image" Target="../media/image4.png"/><Relationship Id="rId1" Type="http://schemas.openxmlformats.org/officeDocument/2006/relationships/image" Target="../media/image2.png"/><Relationship Id="rId6" Type="http://schemas.openxmlformats.org/officeDocument/2006/relationships/image" Target="../media/image5.svg"/><Relationship Id="rId5" Type="http://schemas.openxmlformats.org/officeDocument/2006/relationships/image" Target="../media/image3.png"/><Relationship Id="rId4" Type="http://schemas.openxmlformats.org/officeDocument/2006/relationships/image" Target="../media/image3.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DDBB335D-B6D6-4571-879F-F2B54C0C4733}"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1A9002D3-0E52-472B-A1D4-DBBE929EA8F7}" type="presOf" srcId="{BC085E80-1B48-42A7-9691-1C1A4166ED25}" destId="{B135152D-B454-47EA-A74A-8F467C8624E6}" srcOrd="0" destOrd="0" presId="urn:microsoft.com/office/officeart/2005/8/layout/vList4"/>
    <dgm:cxn modelId="{27633E3E-DE29-4518-ADF1-3F5B6548ED39}"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929D609D-FD6D-4BBA-AE84-3993DDE58F83}" type="presOf" srcId="{B28CD35B-00C0-42A5-822F-19B5B45B774D}" destId="{2813FACD-E038-4BC8-A797-FE679AF5926C}" srcOrd="1"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F4173391-F24D-4BE4-B421-50EE9E470F05}" type="presOf" srcId="{90464B62-12E6-4495-A349-F474B665F994}" destId="{AA6F2AFC-8D7F-45F9-80CA-30218302A5D3}" srcOrd="1" destOrd="0" presId="urn:microsoft.com/office/officeart/2005/8/layout/vList4"/>
    <dgm:cxn modelId="{CABE8423-B4F9-488D-9368-E4E83F178B5C}" type="presOf" srcId="{21ABA1D7-4AD4-466B-960F-92CC591070C1}" destId="{476F8BFF-EB75-48FB-9FD5-0FFB573EE4E4}"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xmlns=""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xmlns="" r:embed="rId8"/>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957EFD6AA32245A986A8FB29C24E2807"/>
        <w:category>
          <w:name w:val="Geral"/>
          <w:gallery w:val="placeholder"/>
        </w:category>
        <w:types>
          <w:type w:val="bbPlcHdr"/>
        </w:types>
        <w:behaviors>
          <w:behavior w:val="content"/>
        </w:behaviors>
        <w:guid w:val="{0602C535-7BB4-4DA0-86EE-22DBCFDD1431}"/>
      </w:docPartPr>
      <w:docPartBody>
        <w:p w:rsidR="00E9514D" w:rsidRDefault="00F45E5F" w:rsidP="00F45E5F">
          <w:pPr>
            <w:pStyle w:val="957EFD6AA32245A986A8FB29C24E2807"/>
          </w:pPr>
          <w:r w:rsidRPr="0031018C">
            <w:rPr>
              <w:rStyle w:val="TextodoEspaoReservado"/>
            </w:rPr>
            <w:t>Clique ou toque aqui para inserir o texto.</w:t>
          </w:r>
        </w:p>
      </w:docPartBody>
    </w:docPart>
    <w:docPart>
      <w:docPartPr>
        <w:name w:val="BD3EC1700CA34D1E8EBA007CCC4A7720"/>
        <w:category>
          <w:name w:val="Geral"/>
          <w:gallery w:val="placeholder"/>
        </w:category>
        <w:types>
          <w:type w:val="bbPlcHdr"/>
        </w:types>
        <w:behaviors>
          <w:behavior w:val="content"/>
        </w:behaviors>
        <w:guid w:val="{5B281FA7-7ECF-4AC4-9A49-368826DA7972}"/>
      </w:docPartPr>
      <w:docPartBody>
        <w:p w:rsidR="00E9514D" w:rsidRDefault="00F45E5F" w:rsidP="00F45E5F">
          <w:pPr>
            <w:pStyle w:val="BD3EC1700CA34D1E8EBA007CCC4A772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227E0"/>
    <w:rsid w:val="0005037E"/>
    <w:rsid w:val="00201B4E"/>
    <w:rsid w:val="003007C9"/>
    <w:rsid w:val="007010B5"/>
    <w:rsid w:val="007E171E"/>
    <w:rsid w:val="009A2513"/>
    <w:rsid w:val="009B2D7C"/>
    <w:rsid w:val="00A647F7"/>
    <w:rsid w:val="00AE103D"/>
    <w:rsid w:val="00B66773"/>
    <w:rsid w:val="00B84976"/>
    <w:rsid w:val="00BA0934"/>
    <w:rsid w:val="00C8391B"/>
    <w:rsid w:val="00CB6595"/>
    <w:rsid w:val="00D263F5"/>
    <w:rsid w:val="00D80AA8"/>
    <w:rsid w:val="00DF3A3F"/>
    <w:rsid w:val="00E9514D"/>
    <w:rsid w:val="00EB6977"/>
    <w:rsid w:val="00ED0CC1"/>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45E5F"/>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957EFD6AA32245A986A8FB29C24E2807">
    <w:name w:val="957EFD6AA32245A986A8FB29C24E2807"/>
    <w:rsid w:val="00F45E5F"/>
  </w:style>
  <w:style w:type="paragraph" w:customStyle="1" w:styleId="BD3EC1700CA34D1E8EBA007CCC4A7720">
    <w:name w:val="BD3EC1700CA34D1E8EBA007CCC4A7720"/>
    <w:rsid w:val="00F45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2025-02-18T14:28:00Z</cp:lastPrinted>
  <dcterms:created xsi:type="dcterms:W3CDTF">2025-02-27T22:13:00Z</dcterms:created>
  <dcterms:modified xsi:type="dcterms:W3CDTF">2025-02-27T22:13:00Z</dcterms:modified>
</cp:coreProperties>
</file>