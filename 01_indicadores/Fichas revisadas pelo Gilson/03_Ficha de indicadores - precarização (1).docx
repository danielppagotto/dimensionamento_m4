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301C0D98">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0:18:00Z">
        <w:r w:rsidRPr="0078205E" w:rsidDel="00230A9C">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0:18:00Z">
        <w:r w:rsidRPr="0078205E" w:rsidDel="00230A9C">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0:18:00Z">
        <w:r w:rsidRPr="0078205E" w:rsidDel="00230A9C">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0:18:00Z">
        <w:r w:rsidRPr="0078205E" w:rsidDel="00230A9C">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341A31EB"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4</w:t>
            </w:r>
            <w:r w:rsidR="00A10CBD" w:rsidRPr="00A10CBD">
              <w:rPr>
                <w:rStyle w:val="Hyperlink"/>
                <w:rFonts w:ascii="Exo" w:hAnsi="Exo"/>
                <w:b/>
                <w:bCs/>
                <w:webHidden/>
              </w:rPr>
              <w:fldChar w:fldCharType="end"/>
            </w:r>
          </w:hyperlink>
        </w:p>
        <w:p w14:paraId="6D246238" w14:textId="42802144" w:rsidR="00A10CBD" w:rsidRPr="00A10CBD" w:rsidRDefault="005F6461">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5</w:t>
            </w:r>
            <w:r w:rsidR="00A10CBD" w:rsidRPr="00A10CBD">
              <w:rPr>
                <w:rStyle w:val="Hyperlink"/>
                <w:rFonts w:ascii="Exo" w:hAnsi="Exo"/>
                <w:b/>
                <w:bCs/>
                <w:webHidden/>
              </w:rPr>
              <w:fldChar w:fldCharType="end"/>
            </w:r>
          </w:hyperlink>
        </w:p>
        <w:p w14:paraId="27D8FBB3" w14:textId="496F4E23" w:rsidR="00A10CBD" w:rsidRPr="00A10CBD" w:rsidRDefault="005F6461">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8</w:t>
            </w:r>
            <w:r w:rsidR="00A10CBD" w:rsidRPr="00A10CBD">
              <w:rPr>
                <w:rStyle w:val="Hyperlink"/>
                <w:rFonts w:ascii="Exo" w:hAnsi="Exo"/>
                <w:b/>
                <w:bCs/>
                <w:webHidden/>
              </w:rPr>
              <w:fldChar w:fldCharType="end"/>
            </w:r>
          </w:hyperlink>
        </w:p>
        <w:p w14:paraId="4A3CD785" w14:textId="2789CBE6" w:rsidR="00A10CBD" w:rsidRPr="00A10CBD" w:rsidRDefault="005F6461">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4" w:name="_Toc188267166"/>
      <w:r w:rsidRPr="00815952">
        <w:rPr>
          <w:rFonts w:ascii="Exo" w:hAnsi="Exo"/>
          <w:b/>
          <w:bCs/>
          <w:color w:val="auto"/>
        </w:rPr>
        <w:lastRenderedPageBreak/>
        <w:t>Introdução</w:t>
      </w:r>
      <w:bookmarkEnd w:id="4"/>
    </w:p>
    <w:p w14:paraId="74067599" w14:textId="7BD6B6CF"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w:t>
      </w:r>
      <w:del w:id="5" w:author="Gilson" w:date="2025-02-15T10:18:00Z">
        <w:r w:rsidRPr="00971322" w:rsidDel="00230A9C">
          <w:rPr>
            <w:rFonts w:ascii="Exo" w:hAnsi="Exo"/>
            <w:sz w:val="20"/>
            <w:szCs w:val="20"/>
          </w:rPr>
          <w:delText xml:space="preserve">a </w:delText>
        </w:r>
      </w:del>
      <w:ins w:id="6" w:author="Gilson" w:date="2025-02-15T10:18:00Z">
        <w:r w:rsidR="00230A9C">
          <w:rPr>
            <w:rFonts w:ascii="Exo" w:hAnsi="Exo"/>
            <w:sz w:val="20"/>
            <w:szCs w:val="20"/>
          </w:rPr>
          <w:t>em</w:t>
        </w:r>
        <w:r w:rsidR="00230A9C" w:rsidRPr="00971322">
          <w:rPr>
            <w:rFonts w:ascii="Exo" w:hAnsi="Exo"/>
            <w:sz w:val="20"/>
            <w:szCs w:val="20"/>
          </w:rPr>
          <w:t xml:space="preserve"> </w:t>
        </w:r>
      </w:ins>
      <w:r w:rsidRPr="00971322">
        <w:rPr>
          <w:rFonts w:ascii="Exo" w:hAnsi="Exo"/>
          <w:sz w:val="20"/>
          <w:szCs w:val="20"/>
        </w:rPr>
        <w:t xml:space="preserve">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F264B67" w14:textId="773026B2" w:rsidR="00A31400" w:rsidRPr="00971322" w:rsidRDefault="00A31400" w:rsidP="00A31400">
      <w:pPr>
        <w:pStyle w:val="SemEspaamento"/>
        <w:spacing w:after="200" w:line="360" w:lineRule="auto"/>
        <w:ind w:firstLine="851"/>
        <w:jc w:val="both"/>
        <w:rPr>
          <w:rFonts w:ascii="Exo" w:hAnsi="Exo"/>
          <w:sz w:val="20"/>
          <w:szCs w:val="20"/>
        </w:rPr>
      </w:pPr>
      <w:bookmarkStart w:id="7" w:name="_Hlk188254946"/>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550A4AFE9F244EFABDC48A5EE7D71DC"/>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8" w:author="Gilson" w:date="2025-02-15T10:19:00Z">
        <w:r w:rsidR="00230A9C">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550A4AFE9F244EFABDC48A5EE7D71DC"/>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7"/>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2C82000" w:rsidR="00912562" w:rsidRPr="00DF31B4" w:rsidRDefault="00DF31B4" w:rsidP="00DF31B4">
      <w:pPr>
        <w:pStyle w:val="SemEspaamento"/>
        <w:spacing w:after="200" w:line="360" w:lineRule="auto"/>
        <w:ind w:firstLine="851"/>
        <w:jc w:val="both"/>
        <w:rPr>
          <w:rFonts w:ascii="Exo" w:hAnsi="Exo"/>
          <w:sz w:val="20"/>
          <w:szCs w:val="20"/>
        </w:rPr>
      </w:pPr>
      <w:bookmarkStart w:id="9"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bookmarkEnd w:id="9"/>
      <w:r w:rsidRPr="00971322">
        <w:rPr>
          <w:rFonts w:ascii="Exo" w:hAnsi="Exo"/>
          <w:sz w:val="20"/>
          <w:szCs w:val="20"/>
        </w:rPr>
        <w:t>enfer</w:t>
      </w:r>
      <w:r w:rsidR="00940583">
        <w:rPr>
          <w:rFonts w:ascii="Exo" w:hAnsi="Exo"/>
          <w:sz w:val="20"/>
          <w:szCs w:val="20"/>
        </w:rPr>
        <w:t>meiros</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10" w:name="_Toc188017875"/>
      <w:bookmarkStart w:id="11" w:name="_Toc188267167"/>
      <w:bookmarkStart w:id="12"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10"/>
      <w:bookmarkEnd w:id="11"/>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12"/>
          <w:p w14:paraId="04C57AB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1F7427">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1F7427">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1F742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1F7427">
            <w:pPr>
              <w:pStyle w:val="QuadrosFiguras1"/>
              <w:spacing w:before="60" w:after="6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1F7427">
            <w:pPr>
              <w:spacing w:before="60" w:after="60"/>
              <w:rPr>
                <w:rFonts w:ascii="Exo" w:hAnsi="Exo"/>
                <w:sz w:val="20"/>
              </w:rPr>
            </w:pPr>
            <w:r w:rsidRPr="00815952">
              <w:rPr>
                <w:rFonts w:ascii="Exo" w:hAnsi="Exo"/>
                <w:sz w:val="20"/>
              </w:rPr>
              <w:t>Vínculos precarizados: </w:t>
            </w:r>
          </w:p>
          <w:p w14:paraId="21B97755"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1F7427">
            <w:pPr>
              <w:numPr>
                <w:ilvl w:val="0"/>
                <w:numId w:val="1"/>
              </w:numPr>
              <w:spacing w:before="60" w:after="6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1F7427">
            <w:pPr>
              <w:spacing w:before="60" w:after="60"/>
              <w:ind w:right="-249"/>
              <w:rPr>
                <w:rFonts w:ascii="Exo" w:hAnsi="Exo"/>
                <w:sz w:val="20"/>
              </w:rPr>
            </w:pPr>
            <w:r w:rsidRPr="00815952">
              <w:rPr>
                <w:rFonts w:ascii="Exo" w:hAnsi="Exo"/>
                <w:sz w:val="20"/>
              </w:rPr>
              <w:t>De posse da contagem de vínculos precarizados, foi calculado o indicador.</w:t>
            </w:r>
          </w:p>
          <w:p w14:paraId="5E866243" w14:textId="04857D9D" w:rsidR="0078205E" w:rsidRPr="00815952" w:rsidRDefault="0078205E" w:rsidP="001F7427">
            <w:pPr>
              <w:spacing w:before="60" w:after="60"/>
              <w:jc w:val="both"/>
              <w:rPr>
                <w:rFonts w:ascii="Exo" w:hAnsi="Exo"/>
                <w:sz w:val="20"/>
              </w:rPr>
            </w:pPr>
            <w:r w:rsidRPr="00815952">
              <w:rPr>
                <w:rFonts w:ascii="Exo" w:hAnsi="Exo"/>
                <w:sz w:val="20"/>
              </w:rPr>
              <w:t xml:space="preserve">A variável TP_UNID (CNES_PF) foi utilizada para classificar a unidade </w:t>
            </w:r>
            <w:del w:id="13" w:author="Gilson" w:date="2025-02-15T10:21:00Z">
              <w:r w:rsidRPr="00815952" w:rsidDel="00230A9C">
                <w:rPr>
                  <w:rFonts w:ascii="Exo" w:hAnsi="Exo"/>
                  <w:sz w:val="20"/>
                </w:rPr>
                <w:delText xml:space="preserve">a </w:delText>
              </w:r>
            </w:del>
            <w:ins w:id="14" w:author="Gilson" w:date="2025-02-15T10:21:00Z">
              <w:r w:rsidR="00230A9C">
                <w:rPr>
                  <w:rFonts w:ascii="Exo" w:hAnsi="Exo"/>
                  <w:sz w:val="20"/>
                </w:rPr>
                <w:t>à</w:t>
              </w:r>
              <w:r w:rsidR="00230A9C" w:rsidRPr="00815952">
                <w:rPr>
                  <w:rFonts w:ascii="Exo" w:hAnsi="Exo"/>
                  <w:sz w:val="20"/>
                </w:rPr>
                <w:t xml:space="preserve"> </w:t>
              </w:r>
            </w:ins>
            <w:r w:rsidRPr="00815952">
              <w:rPr>
                <w:rFonts w:ascii="Exo" w:hAnsi="Exo"/>
                <w:sz w:val="20"/>
              </w:rPr>
              <w:t>qual o vínculo pertence. A divisão foi feita conforme:</w:t>
            </w:r>
          </w:p>
          <w:p w14:paraId="64748B37" w14:textId="77777777" w:rsidR="0078205E" w:rsidRPr="00815952" w:rsidRDefault="0078205E" w:rsidP="001F7427">
            <w:pPr>
              <w:spacing w:before="60" w:after="60"/>
              <w:rPr>
                <w:rFonts w:ascii="Exo" w:hAnsi="Exo"/>
                <w:sz w:val="20"/>
              </w:rPr>
            </w:pPr>
            <w:r w:rsidRPr="00815952">
              <w:rPr>
                <w:rFonts w:ascii="Exo" w:hAnsi="Exo"/>
                <w:sz w:val="20"/>
              </w:rPr>
              <w:t>Atenção Primária à Saúde: </w:t>
            </w:r>
          </w:p>
          <w:p w14:paraId="660DA5E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1F7427">
            <w:pPr>
              <w:numPr>
                <w:ilvl w:val="0"/>
                <w:numId w:val="2"/>
              </w:numPr>
              <w:spacing w:before="60" w:after="60"/>
              <w:ind w:left="714" w:hanging="357"/>
              <w:textAlignment w:val="baseline"/>
              <w:rPr>
                <w:rFonts w:ascii="Exo" w:hAnsi="Exo"/>
                <w:sz w:val="20"/>
              </w:rPr>
            </w:pPr>
            <w:proofErr w:type="gramStart"/>
            <w:r w:rsidRPr="00815952">
              <w:rPr>
                <w:rFonts w:ascii="Exo" w:hAnsi="Exo"/>
                <w:sz w:val="20"/>
              </w:rPr>
              <w:t>polo</w:t>
            </w:r>
            <w:proofErr w:type="gramEnd"/>
            <w:r w:rsidRPr="00815952">
              <w:rPr>
                <w:rFonts w:ascii="Exo" w:hAnsi="Exo"/>
                <w:sz w:val="20"/>
              </w:rPr>
              <w:t xml:space="preserve"> academia da saúde (TP_UNID = “74”).</w:t>
            </w:r>
          </w:p>
          <w:p w14:paraId="11CFFB9A" w14:textId="77777777" w:rsidR="0078205E" w:rsidRPr="00815952" w:rsidRDefault="0078205E" w:rsidP="001F7427">
            <w:pPr>
              <w:spacing w:before="60" w:after="60"/>
              <w:rPr>
                <w:rFonts w:ascii="Exo" w:hAnsi="Exo"/>
                <w:sz w:val="20"/>
              </w:rPr>
            </w:pPr>
            <w:r w:rsidRPr="00815952">
              <w:rPr>
                <w:rFonts w:ascii="Exo" w:hAnsi="Exo"/>
                <w:sz w:val="20"/>
              </w:rPr>
              <w:t>Atenção Secundária à Saúde: </w:t>
            </w:r>
          </w:p>
          <w:p w14:paraId="72F4088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lastRenderedPageBreak/>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1F7427">
            <w:pPr>
              <w:numPr>
                <w:ilvl w:val="0"/>
                <w:numId w:val="3"/>
              </w:numPr>
              <w:spacing w:before="60" w:after="6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1F7427">
            <w:pPr>
              <w:spacing w:before="60" w:after="60"/>
              <w:rPr>
                <w:rFonts w:ascii="Exo" w:hAnsi="Exo"/>
                <w:sz w:val="20"/>
              </w:rPr>
            </w:pPr>
            <w:r w:rsidRPr="00815952">
              <w:rPr>
                <w:rFonts w:ascii="Exo" w:hAnsi="Exo"/>
                <w:sz w:val="20"/>
              </w:rPr>
              <w:t>Atenção Terciária à Saúde: </w:t>
            </w:r>
          </w:p>
          <w:p w14:paraId="1F43527A" w14:textId="77777777" w:rsidR="0078205E" w:rsidRPr="00815952" w:rsidRDefault="0078205E" w:rsidP="001F7427">
            <w:pPr>
              <w:numPr>
                <w:ilvl w:val="0"/>
                <w:numId w:val="4"/>
              </w:numPr>
              <w:spacing w:before="60" w:after="60"/>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1F7427">
            <w:pPr>
              <w:numPr>
                <w:ilvl w:val="0"/>
                <w:numId w:val="4"/>
              </w:numPr>
              <w:spacing w:before="60" w:after="6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1F7427">
            <w:pPr>
              <w:spacing w:before="60" w:after="60"/>
              <w:rPr>
                <w:rFonts w:ascii="Exo" w:hAnsi="Exo"/>
                <w:sz w:val="20"/>
              </w:rPr>
            </w:pPr>
            <w:r w:rsidRPr="00815952">
              <w:rPr>
                <w:rFonts w:ascii="Exo" w:hAnsi="Exo"/>
                <w:sz w:val="20"/>
              </w:rPr>
              <w:t>Outros/Múltiplos: </w:t>
            </w:r>
          </w:p>
          <w:p w14:paraId="0036478F" w14:textId="77777777" w:rsidR="0078205E" w:rsidRPr="00815952" w:rsidRDefault="0078205E" w:rsidP="001F7427">
            <w:pPr>
              <w:numPr>
                <w:ilvl w:val="0"/>
                <w:numId w:val="5"/>
              </w:numPr>
              <w:spacing w:before="60"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E069B2">
        <w:trPr>
          <w:trHeight w:val="175"/>
        </w:trPr>
        <w:tc>
          <w:tcPr>
            <w:tcW w:w="1838" w:type="dxa"/>
            <w:shd w:val="clear" w:color="auto" w:fill="2C3864"/>
            <w:vAlign w:val="center"/>
          </w:tcPr>
          <w:p w14:paraId="3B8099A5"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6ACD612A" w:rsidR="0078205E" w:rsidRPr="00C2062F" w:rsidRDefault="0078205E" w:rsidP="001F7427">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contagem dos vínculos precarizados  </m:t>
                        </m:r>
                      </m:num>
                      <m:den>
                        <m:r>
                          <m:rPr>
                            <m:nor/>
                          </m:rPr>
                          <w:rPr>
                            <w:rFonts w:ascii="Cambria Math" w:hAnsi="Cambria Math"/>
                            <w:i/>
                            <w:iCs/>
                            <w:color w:val="auto"/>
                          </w:rPr>
                          <m:t xml:space="preserve">total de vínculos </m:t>
                        </m:r>
                      </m:den>
                    </m:f>
                  </m:e>
                </m:d>
                <m:r>
                  <m:rPr>
                    <m:nor/>
                  </m:rPr>
                  <w:rPr>
                    <w:rFonts w:ascii="Cambria Math" w:hAnsi="Cambria Math"/>
                    <w:i/>
                    <w:iCs/>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commentRangeStart w:id="15"/>
            <w:r w:rsidRPr="00815952">
              <w:rPr>
                <w:rFonts w:ascii="Exo" w:hAnsi="Exo"/>
                <w:b/>
                <w:bCs/>
                <w:color w:val="FFFFFF" w:themeColor="background1"/>
                <w:sz w:val="22"/>
                <w:szCs w:val="24"/>
              </w:rPr>
              <w:t>Níveis de desagregação indicador</w:t>
            </w:r>
            <w:commentRangeEnd w:id="15"/>
            <w:r w:rsidR="00230A9C">
              <w:rPr>
                <w:rStyle w:val="Refdecomentrio"/>
                <w:rFonts w:asciiTheme="minorHAnsi" w:hAnsiTheme="minorHAnsi"/>
                <w:color w:val="auto"/>
                <w:kern w:val="2"/>
                <w14:ligatures w14:val="standardContextual"/>
              </w:rPr>
              <w:commentReference w:id="15"/>
            </w:r>
          </w:p>
        </w:tc>
        <w:tc>
          <w:tcPr>
            <w:tcW w:w="7337" w:type="dxa"/>
            <w:vAlign w:val="center"/>
          </w:tcPr>
          <w:p w14:paraId="170C3F9C" w14:textId="22D64B02"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6681276B"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Competência de janeiro de cada ano</w:t>
            </w:r>
            <w:ins w:id="16" w:author="Gilson" w:date="2025-02-15T10:22:00Z">
              <w:r w:rsidR="00230A9C">
                <w:rPr>
                  <w:rFonts w:ascii="Exo" w:hAnsi="Exo"/>
                  <w:color w:val="auto"/>
                </w:rPr>
                <w:t>,</w:t>
              </w:r>
            </w:ins>
            <w:r w:rsidRPr="00815952">
              <w:rPr>
                <w:rFonts w:ascii="Exo" w:hAnsi="Exo"/>
                <w:color w:val="auto"/>
              </w:rPr>
              <w:t xml:space="preserve">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3EC9F47D" w:rsidR="0078205E" w:rsidRPr="00815952" w:rsidRDefault="00EB1C83" w:rsidP="001F7427">
            <w:pPr>
              <w:pStyle w:val="QuadrosFiguras1"/>
              <w:spacing w:before="60" w:after="60" w:line="240" w:lineRule="auto"/>
              <w:jc w:val="left"/>
              <w:rPr>
                <w:rFonts w:ascii="Exo" w:hAnsi="Exo"/>
                <w:color w:val="auto"/>
              </w:rPr>
            </w:pPr>
            <w:r w:rsidRPr="00EB1C83">
              <w:rPr>
                <w:rFonts w:ascii="Exo" w:hAnsi="Exo"/>
                <w:color w:val="auto"/>
              </w:rPr>
              <w:t xml:space="preserve">Vieira LA, Caldas LC, Gama MRJ, Almeida UR, Lemos ECD, </w:t>
            </w:r>
            <w:r w:rsidR="00087F6E">
              <w:rPr>
                <w:rFonts w:ascii="Exo" w:hAnsi="Exo"/>
                <w:color w:val="auto"/>
              </w:rPr>
              <w:t xml:space="preserve">de </w:t>
            </w:r>
            <w:r w:rsidRPr="00EB1C83">
              <w:rPr>
                <w:rFonts w:ascii="Exo" w:hAnsi="Exo"/>
                <w:color w:val="auto"/>
              </w:rPr>
              <w:t xml:space="preserve">Carvalho FFB. A Educação Física como força de trabalho do SUS: análise dos tipos de vínculos profissionais. </w:t>
            </w:r>
            <w:proofErr w:type="spellStart"/>
            <w:r w:rsidRPr="00EB1C83">
              <w:rPr>
                <w:rFonts w:ascii="Exo" w:hAnsi="Exo"/>
                <w:color w:val="auto"/>
              </w:rPr>
              <w:t>Trab</w:t>
            </w:r>
            <w:proofErr w:type="spellEnd"/>
            <w:r w:rsidRPr="00EB1C83">
              <w:rPr>
                <w:rFonts w:ascii="Exo" w:hAnsi="Exo"/>
                <w:color w:val="auto"/>
              </w:rPr>
              <w:t xml:space="preserve"> </w:t>
            </w:r>
            <w:proofErr w:type="spellStart"/>
            <w:r w:rsidRPr="00EB1C83">
              <w:rPr>
                <w:rFonts w:ascii="Exo" w:hAnsi="Exo"/>
                <w:color w:val="auto"/>
              </w:rPr>
              <w:t>Educ</w:t>
            </w:r>
            <w:proofErr w:type="spellEnd"/>
            <w:r w:rsidRPr="00EB1C83">
              <w:rPr>
                <w:rFonts w:ascii="Exo" w:hAnsi="Exo"/>
                <w:color w:val="auto"/>
              </w:rPr>
              <w:t xml:space="preserve"> </w:t>
            </w:r>
            <w:proofErr w:type="spellStart"/>
            <w:r w:rsidRPr="00EB1C83">
              <w:rPr>
                <w:rFonts w:ascii="Exo" w:hAnsi="Exo"/>
                <w:color w:val="auto"/>
              </w:rPr>
              <w:t>Saude</w:t>
            </w:r>
            <w:proofErr w:type="spellEnd"/>
            <w:r w:rsidRPr="00EB1C83">
              <w:rPr>
                <w:rFonts w:ascii="Exo" w:hAnsi="Exo"/>
                <w:color w:val="auto"/>
              </w:rPr>
              <w:t>. 2023;21:e01991210.</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54E8454F" w:rsidR="0078205E" w:rsidRPr="00815952" w:rsidRDefault="005C3030" w:rsidP="001F7427">
            <w:pPr>
              <w:pStyle w:val="QuadrosFiguras1"/>
              <w:spacing w:before="60" w:after="60" w:line="240" w:lineRule="auto"/>
              <w:jc w:val="left"/>
              <w:rPr>
                <w:rFonts w:ascii="Exo" w:hAnsi="Exo"/>
                <w:color w:val="auto"/>
              </w:rPr>
            </w:pPr>
            <w:r w:rsidRPr="00815952">
              <w:rPr>
                <w:rFonts w:ascii="Exo" w:hAnsi="Exo"/>
                <w:color w:val="auto"/>
              </w:rPr>
              <w:t>Quanto</w:t>
            </w:r>
            <w:del w:id="17" w:author="Gilson" w:date="2025-02-15T10:23:00Z">
              <w:r w:rsidRPr="00815952" w:rsidDel="00230A9C">
                <w:rPr>
                  <w:rFonts w:ascii="Exo" w:hAnsi="Exo"/>
                  <w:color w:val="auto"/>
                </w:rPr>
                <w:delText>s</w:delText>
              </w:r>
            </w:del>
            <w:r w:rsidRPr="00815952">
              <w:rPr>
                <w:rFonts w:ascii="Exo" w:hAnsi="Exo"/>
                <w:color w:val="auto"/>
              </w:rPr>
              <w:t xml:space="preserve">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09E95144" w:rsidR="00125D8F" w:rsidRPr="00815952" w:rsidRDefault="00125D8F" w:rsidP="001F7427">
            <w:pPr>
              <w:pStyle w:val="QuadrosFiguras1"/>
              <w:spacing w:before="60" w:after="60" w:line="240" w:lineRule="auto"/>
              <w:jc w:val="left"/>
              <w:rPr>
                <w:rFonts w:ascii="Exo" w:hAnsi="Exo"/>
                <w:color w:val="auto"/>
              </w:rPr>
            </w:pPr>
            <w:r w:rsidRPr="00B3380F">
              <w:rPr>
                <w:rFonts w:ascii="Exo" w:hAnsi="Exo"/>
              </w:rPr>
              <w:t>As análises realizadas são limitadas aos dados disponíveis na base do CNES-PF, disponibilizado pelo Ministério da Saúde</w:t>
            </w:r>
            <w:del w:id="18" w:author="Gilson" w:date="2025-02-15T10:23:00Z">
              <w:r w:rsidRPr="00B3380F" w:rsidDel="00230A9C">
                <w:rPr>
                  <w:rFonts w:ascii="Exo" w:hAnsi="Exo"/>
                </w:rPr>
                <w:delText>,</w:delText>
              </w:r>
            </w:del>
            <w:r w:rsidRPr="00B3380F">
              <w:rPr>
                <w:rFonts w:ascii="Exo" w:hAnsi="Exo"/>
              </w:rPr>
              <w:t xml:space="preserve"> via </w:t>
            </w:r>
            <w:proofErr w:type="spellStart"/>
            <w:r w:rsidRPr="00B3380F">
              <w:rPr>
                <w:rFonts w:ascii="Exo" w:hAnsi="Exo"/>
              </w:rPr>
              <w:t>Datasus</w:t>
            </w:r>
            <w:proofErr w:type="spellEnd"/>
            <w:r w:rsidRPr="00B3380F">
              <w:rPr>
                <w:rFonts w:ascii="Exo" w:hAnsi="Exo"/>
              </w:rPr>
              <w:t>.</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19"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19"/>
    <w:p w14:paraId="0E1BC1F0" w14:textId="5A0F2EAB" w:rsidR="00C55C88" w:rsidRPr="00125D8F" w:rsidRDefault="00C55C88" w:rsidP="00C55C88">
      <w:pPr>
        <w:pStyle w:val="Legenda"/>
        <w:keepNext/>
        <w:spacing w:after="0"/>
        <w:jc w:val="center"/>
        <w:rPr>
          <w:rFonts w:ascii="Exo" w:hAnsi="Exo"/>
          <w:b/>
          <w:bCs/>
          <w:color w:val="auto"/>
        </w:rPr>
      </w:pPr>
      <w:commentRangeStart w:id="20"/>
      <w:r w:rsidRPr="00125D8F">
        <w:rPr>
          <w:rFonts w:ascii="Exo" w:hAnsi="Exo"/>
          <w:b/>
          <w:bCs/>
          <w:color w:val="auto"/>
        </w:rPr>
        <w:lastRenderedPageBreak/>
        <w:t>Figura 1 - Artefatos da consulta</w:t>
      </w:r>
      <w:commentRangeEnd w:id="20"/>
      <w:r w:rsidR="00230A9C">
        <w:rPr>
          <w:rStyle w:val="Refdecomentrio"/>
          <w:i w:val="0"/>
          <w:iCs w:val="0"/>
          <w:color w:val="auto"/>
        </w:rPr>
        <w:commentReference w:id="20"/>
      </w:r>
    </w:p>
    <w:p w14:paraId="045DC2D3" w14:textId="14A2067D" w:rsidR="00D51554" w:rsidRPr="00125D8F" w:rsidRDefault="00125D8F" w:rsidP="00125D8F">
      <w:pPr>
        <w:pStyle w:val="PargrafodaLista"/>
        <w:ind w:left="0"/>
        <w:jc w:val="center"/>
        <w:rPr>
          <w:rFonts w:ascii="Montserrat" w:hAnsi="Montserrat"/>
          <w:noProof/>
        </w:rPr>
      </w:pPr>
      <w:r>
        <w:rPr>
          <w:rFonts w:ascii="Montserrat" w:hAnsi="Montserrat"/>
          <w:noProof/>
          <w:lang w:eastAsia="pt-BR"/>
        </w:rPr>
        <w:drawing>
          <wp:inline distT="0" distB="0" distL="0" distR="0" wp14:anchorId="4C728E8B" wp14:editId="348C80CB">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21" w:name="_Toc188267168"/>
      <w:r w:rsidRPr="00EC355E">
        <w:rPr>
          <w:rFonts w:ascii="Exo" w:hAnsi="Exo"/>
          <w:b/>
          <w:bCs/>
          <w:color w:val="auto"/>
        </w:rPr>
        <w:lastRenderedPageBreak/>
        <w:t>Exemplo de aplicação</w:t>
      </w:r>
      <w:bookmarkEnd w:id="21"/>
    </w:p>
    <w:p w14:paraId="43A51949" w14:textId="37D778D1" w:rsidR="00C55C88" w:rsidRPr="00EC355E" w:rsidRDefault="00C55C88" w:rsidP="00890A13">
      <w:pPr>
        <w:pStyle w:val="SemEspaamento"/>
        <w:spacing w:after="200" w:line="360" w:lineRule="auto"/>
        <w:ind w:firstLine="851"/>
        <w:jc w:val="both"/>
        <w:rPr>
          <w:rFonts w:ascii="Exo" w:hAnsi="Exo"/>
          <w:sz w:val="20"/>
          <w:szCs w:val="20"/>
        </w:rPr>
      </w:pPr>
      <w:bookmarkStart w:id="22" w:name="_Hlk188344943"/>
      <w:bookmarkStart w:id="23" w:name="_Hlk188276652"/>
      <w:r w:rsidRPr="00EC355E">
        <w:rPr>
          <w:rFonts w:ascii="Exo" w:hAnsi="Exo"/>
          <w:sz w:val="20"/>
          <w:szCs w:val="20"/>
        </w:rPr>
        <w:t xml:space="preserve">A </w:t>
      </w:r>
      <w:ins w:id="24" w:author="Gilson" w:date="2025-02-15T10:24:00Z">
        <w:r w:rsidR="00230A9C">
          <w:rPr>
            <w:rFonts w:ascii="Exo" w:hAnsi="Exo"/>
            <w:sz w:val="20"/>
            <w:szCs w:val="20"/>
          </w:rPr>
          <w:t>F</w:t>
        </w:r>
      </w:ins>
      <w:bookmarkStart w:id="25" w:name="_GoBack"/>
      <w:bookmarkEnd w:id="25"/>
      <w:del w:id="26" w:author="Gilson" w:date="2025-02-15T10:24:00Z">
        <w:r w:rsidRPr="00EC355E" w:rsidDel="00230A9C">
          <w:rPr>
            <w:rFonts w:ascii="Exo" w:hAnsi="Exo"/>
            <w:sz w:val="20"/>
            <w:szCs w:val="20"/>
          </w:rPr>
          <w:delText>f</w:delText>
        </w:r>
      </w:del>
      <w:r w:rsidRPr="00EC355E">
        <w:rPr>
          <w:rFonts w:ascii="Exo" w:hAnsi="Exo"/>
          <w:sz w:val="20"/>
          <w:szCs w:val="20"/>
        </w:rPr>
        <w:t xml:space="preserve">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22"/>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8"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424719">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5F87E8B2" w14:textId="2BBA7A1D" w:rsidR="00C55C88" w:rsidRPr="00E42B2D" w:rsidRDefault="00C55C88" w:rsidP="00424719">
      <w:pPr>
        <w:pStyle w:val="NormalWeb"/>
        <w:spacing w:before="0" w:beforeAutospacing="0" w:after="200" w:afterAutospacing="0"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19"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bookmarkEnd w:id="23"/>
      <w:r>
        <w:rPr>
          <w:rFonts w:ascii="Montserrat" w:hAnsi="Montserrat"/>
          <w:b/>
          <w:bCs/>
        </w:rPr>
        <w:br w:type="page"/>
      </w:r>
    </w:p>
    <w:p w14:paraId="134DFC03" w14:textId="1F782749" w:rsidR="00BB2978" w:rsidRPr="00A31400" w:rsidRDefault="00666086" w:rsidP="00EC355E">
      <w:pPr>
        <w:pStyle w:val="Ttulo1"/>
        <w:spacing w:after="200" w:line="360" w:lineRule="auto"/>
        <w:jc w:val="center"/>
        <w:rPr>
          <w:rFonts w:ascii="Exo" w:hAnsi="Exo"/>
          <w:b/>
          <w:bCs/>
          <w:color w:val="auto"/>
          <w:lang w:val="en-US"/>
        </w:rPr>
      </w:pPr>
      <w:bookmarkStart w:id="27" w:name="_Toc188267169"/>
      <w:proofErr w:type="spellStart"/>
      <w:r w:rsidRPr="00A31400">
        <w:rPr>
          <w:rFonts w:ascii="Exo" w:hAnsi="Exo"/>
          <w:b/>
          <w:bCs/>
          <w:color w:val="auto"/>
          <w:lang w:val="en-US"/>
        </w:rPr>
        <w:lastRenderedPageBreak/>
        <w:t>Referências</w:t>
      </w:r>
      <w:bookmarkEnd w:id="27"/>
      <w:proofErr w:type="spellEnd"/>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A31400" w:rsidRDefault="00EC355E"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1. </w:t>
          </w:r>
          <w:r w:rsidRPr="00A31400">
            <w:rPr>
              <w:rFonts w:ascii="Exo" w:eastAsia="Times New Roman" w:hAnsi="Exo"/>
              <w:color w:val="000000"/>
              <w:sz w:val="20"/>
              <w:szCs w:val="20"/>
              <w:lang w:val="en-US"/>
            </w:rPr>
            <w:tab/>
          </w:r>
          <w:bookmarkStart w:id="28" w:name="_Hlk188366308"/>
          <w:r w:rsidR="004A34E0" w:rsidRPr="00A31400">
            <w:rPr>
              <w:rFonts w:ascii="Exo" w:eastAsia="Times New Roman" w:hAnsi="Exo"/>
              <w:color w:val="000000"/>
              <w:sz w:val="20"/>
              <w:szCs w:val="20"/>
              <w:lang w:val="en-US"/>
            </w:rPr>
            <w:t xml:space="preserve">World Health Organization. Global strategy on human resources for health: Workforce 2030. Geneva: WHO; 2016. </w:t>
          </w:r>
        </w:p>
        <w:p w14:paraId="3814E72E" w14:textId="77777777"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2. </w:t>
          </w:r>
          <w:r w:rsidRPr="00A31400">
            <w:rPr>
              <w:rFonts w:ascii="Exo" w:eastAsia="Times New Roman" w:hAnsi="Exo"/>
              <w:color w:val="000000"/>
              <w:sz w:val="20"/>
              <w:szCs w:val="20"/>
              <w:lang w:val="en-US"/>
            </w:rPr>
            <w:tab/>
          </w:r>
          <w:proofErr w:type="spellStart"/>
          <w:r w:rsidRPr="00A31400">
            <w:rPr>
              <w:rFonts w:ascii="Exo" w:eastAsia="Times New Roman" w:hAnsi="Exo"/>
              <w:color w:val="000000"/>
              <w:sz w:val="20"/>
              <w:szCs w:val="20"/>
              <w:lang w:val="en-US"/>
            </w:rPr>
            <w:t>Najafpour</w:t>
          </w:r>
          <w:proofErr w:type="spellEnd"/>
          <w:r w:rsidRPr="00A31400">
            <w:rPr>
              <w:rFonts w:ascii="Exo" w:eastAsia="Times New Roman" w:hAnsi="Exo"/>
              <w:color w:val="000000"/>
              <w:sz w:val="20"/>
              <w:szCs w:val="20"/>
              <w:lang w:val="en-US"/>
            </w:rPr>
            <w:t xml:space="preserve"> Z, Arab M, </w:t>
          </w:r>
          <w:proofErr w:type="spellStart"/>
          <w:r w:rsidRPr="00A31400">
            <w:rPr>
              <w:rFonts w:ascii="Exo" w:eastAsia="Times New Roman" w:hAnsi="Exo"/>
              <w:color w:val="000000"/>
              <w:sz w:val="20"/>
              <w:szCs w:val="20"/>
              <w:lang w:val="en-US"/>
            </w:rPr>
            <w:t>Shayanfard</w:t>
          </w:r>
          <w:proofErr w:type="spellEnd"/>
          <w:r w:rsidRPr="00A31400">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1400">
            <w:rPr>
              <w:rFonts w:ascii="Exo" w:eastAsia="Times New Roman" w:hAnsi="Exo"/>
              <w:color w:val="000000"/>
              <w:sz w:val="20"/>
              <w:szCs w:val="20"/>
              <w:lang w:val="en-US"/>
            </w:rPr>
            <w:t>doi</w:t>
          </w:r>
          <w:proofErr w:type="spellEnd"/>
          <w:r w:rsidRPr="00A31400">
            <w:rPr>
              <w:rFonts w:ascii="Exo" w:eastAsia="Times New Roman" w:hAnsi="Exo"/>
              <w:color w:val="000000"/>
              <w:sz w:val="20"/>
              <w:szCs w:val="20"/>
              <w:lang w:val="en-US"/>
            </w:rPr>
            <w:t>: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3. </w:t>
          </w:r>
          <w:r w:rsidRPr="00A31400">
            <w:rPr>
              <w:rFonts w:ascii="Exo" w:eastAsia="Times New Roman" w:hAnsi="Exo"/>
              <w:color w:val="000000"/>
              <w:sz w:val="20"/>
              <w:szCs w:val="20"/>
              <w:lang w:val="en-US"/>
            </w:rPr>
            <w:tab/>
            <w:t xml:space="preserve">Rees GH, James R, </w:t>
          </w:r>
          <w:proofErr w:type="spellStart"/>
          <w:r w:rsidRPr="00A31400">
            <w:rPr>
              <w:rFonts w:ascii="Exo" w:eastAsia="Times New Roman" w:hAnsi="Exo"/>
              <w:color w:val="000000"/>
              <w:sz w:val="20"/>
              <w:szCs w:val="20"/>
              <w:lang w:val="en-US"/>
            </w:rPr>
            <w:t>Samadashvili</w:t>
          </w:r>
          <w:proofErr w:type="spellEnd"/>
          <w:r w:rsidRPr="00A31400">
            <w:rPr>
              <w:rFonts w:ascii="Exo" w:eastAsia="Times New Roman" w:hAnsi="Exo"/>
              <w:color w:val="000000"/>
              <w:sz w:val="20"/>
              <w:szCs w:val="20"/>
              <w:lang w:val="en-US"/>
            </w:rPr>
            <w:t xml:space="preserve"> L, </w:t>
          </w:r>
          <w:proofErr w:type="spellStart"/>
          <w:r w:rsidRPr="00A31400">
            <w:rPr>
              <w:rFonts w:ascii="Exo" w:eastAsia="Times New Roman" w:hAnsi="Exo"/>
              <w:color w:val="000000"/>
              <w:sz w:val="20"/>
              <w:szCs w:val="20"/>
              <w:lang w:val="en-US"/>
            </w:rPr>
            <w:t>Scotter</w:t>
          </w:r>
          <w:proofErr w:type="spellEnd"/>
          <w:r w:rsidRPr="00A31400">
            <w:rPr>
              <w:rFonts w:ascii="Exo" w:eastAsia="Times New Roman" w:hAnsi="Exo"/>
              <w:color w:val="000000"/>
              <w:sz w:val="20"/>
              <w:szCs w:val="20"/>
              <w:lang w:val="en-US"/>
            </w:rPr>
            <w:t xml:space="preserve"> C. Are sustainable health workforces possible?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xml:space="preserve">. </w:t>
          </w:r>
          <w:r w:rsidRPr="00A31400">
            <w:rPr>
              <w:rFonts w:ascii="Exo" w:eastAsia="Times New Roman" w:hAnsi="Exo"/>
              <w:color w:val="000000"/>
              <w:sz w:val="20"/>
              <w:szCs w:val="20"/>
              <w:lang w:val="en-US"/>
            </w:rPr>
            <w:t xml:space="preserve">Brasília: </w:t>
          </w:r>
          <w:proofErr w:type="spellStart"/>
          <w:r w:rsidRPr="00A31400">
            <w:rPr>
              <w:rFonts w:ascii="Exo" w:eastAsia="Times New Roman" w:hAnsi="Exo"/>
              <w:color w:val="000000"/>
              <w:sz w:val="20"/>
              <w:szCs w:val="20"/>
              <w:lang w:val="en-US"/>
            </w:rPr>
            <w:t>Editora</w:t>
          </w:r>
          <w:proofErr w:type="spellEnd"/>
          <w:r w:rsidRPr="00A31400">
            <w:rPr>
              <w:rFonts w:ascii="Exo" w:eastAsia="Times New Roman" w:hAnsi="Exo"/>
              <w:color w:val="000000"/>
              <w:sz w:val="20"/>
              <w:szCs w:val="20"/>
              <w:lang w:val="en-US"/>
            </w:rPr>
            <w:t xml:space="preserve">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6. </w:t>
          </w:r>
          <w:r w:rsidRPr="00A31400">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28"/>
        <w:p w14:paraId="61003F51" w14:textId="77777777" w:rsid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proofErr w:type="spellStart"/>
          <w:r w:rsidR="005F3617" w:rsidRPr="004A34E0">
            <w:rPr>
              <w:rFonts w:ascii="Exo" w:eastAsia="Times New Roman" w:hAnsi="Exo"/>
              <w:color w:val="000000"/>
              <w:sz w:val="20"/>
              <w:szCs w:val="20"/>
            </w:rPr>
            <w:t>Enferm</w:t>
          </w:r>
          <w:proofErr w:type="spellEnd"/>
          <w:r w:rsidR="005F3617" w:rsidRPr="004A34E0">
            <w:rPr>
              <w:rFonts w:ascii="Exo" w:eastAsia="Times New Roman" w:hAnsi="Exo"/>
              <w:color w:val="000000"/>
              <w:sz w:val="20"/>
              <w:szCs w:val="20"/>
            </w:rPr>
            <w:t xml:space="preserve">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3879410A" w14:textId="0484539E" w:rsidR="000320D1" w:rsidRP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proofErr w:type="spellStart"/>
          <w:r w:rsidR="000320D1" w:rsidRPr="000320D1">
            <w:rPr>
              <w:rFonts w:ascii="Exo" w:eastAsia="Times New Roman" w:hAnsi="Exo"/>
              <w:color w:val="000000"/>
              <w:sz w:val="20"/>
              <w:szCs w:val="20"/>
            </w:rPr>
            <w:t>Morosini</w:t>
          </w:r>
          <w:proofErr w:type="spellEnd"/>
          <w:r w:rsidR="000320D1" w:rsidRPr="000320D1">
            <w:rPr>
              <w:rFonts w:ascii="Exo" w:eastAsia="Times New Roman" w:hAnsi="Exo"/>
              <w:color w:val="000000"/>
              <w:sz w:val="20"/>
              <w:szCs w:val="20"/>
            </w:rPr>
            <w:t xml:space="preserve"> MVGC. </w:t>
          </w:r>
          <w:proofErr w:type="spellStart"/>
          <w:r w:rsidR="000320D1" w:rsidRPr="000320D1">
            <w:rPr>
              <w:rFonts w:ascii="Exo" w:eastAsia="Times New Roman" w:hAnsi="Exo"/>
              <w:color w:val="000000"/>
              <w:sz w:val="20"/>
              <w:szCs w:val="20"/>
            </w:rPr>
            <w:t>Precarización</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del</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trabajo</w:t>
          </w:r>
          <w:proofErr w:type="spellEnd"/>
          <w:r w:rsidR="000320D1" w:rsidRPr="000320D1">
            <w:rPr>
              <w:rFonts w:ascii="Exo" w:eastAsia="Times New Roman" w:hAnsi="Exo"/>
              <w:color w:val="000000"/>
              <w:sz w:val="20"/>
              <w:szCs w:val="20"/>
            </w:rPr>
            <w:t xml:space="preserve">: particularidades </w:t>
          </w:r>
          <w:proofErr w:type="spellStart"/>
          <w:r w:rsidR="000320D1" w:rsidRPr="000320D1">
            <w:rPr>
              <w:rFonts w:ascii="Exo" w:eastAsia="Times New Roman" w:hAnsi="Exo"/>
              <w:color w:val="000000"/>
              <w:sz w:val="20"/>
              <w:szCs w:val="20"/>
            </w:rPr>
            <w:t>en</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el</w:t>
          </w:r>
          <w:proofErr w:type="spellEnd"/>
          <w:r w:rsidR="000320D1" w:rsidRPr="000320D1">
            <w:rPr>
              <w:rFonts w:ascii="Exo" w:eastAsia="Times New Roman" w:hAnsi="Exo"/>
              <w:color w:val="000000"/>
              <w:sz w:val="20"/>
              <w:szCs w:val="20"/>
            </w:rPr>
            <w:t xml:space="preserve"> sector </w:t>
          </w:r>
          <w:proofErr w:type="spellStart"/>
          <w:r w:rsidR="000320D1" w:rsidRPr="000320D1">
            <w:rPr>
              <w:rFonts w:ascii="Exo" w:eastAsia="Times New Roman" w:hAnsi="Exo"/>
              <w:color w:val="000000"/>
              <w:sz w:val="20"/>
              <w:szCs w:val="20"/>
            </w:rPr>
            <w:t>salud</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brasileño</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Trab</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Educ</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Saude</w:t>
          </w:r>
          <w:proofErr w:type="spellEnd"/>
          <w:r w:rsidR="000320D1" w:rsidRPr="000320D1">
            <w:rPr>
              <w:rFonts w:ascii="Exo" w:eastAsia="Times New Roman" w:hAnsi="Exo"/>
              <w:color w:val="000000"/>
              <w:sz w:val="20"/>
              <w:szCs w:val="20"/>
            </w:rPr>
            <w:t>. 2016;14:5-7.</w:t>
          </w:r>
        </w:p>
        <w:p w14:paraId="6D7B7060" w14:textId="1EC0FCB1" w:rsidR="00BB2978" w:rsidRPr="004309CE" w:rsidRDefault="00BB2978" w:rsidP="000320D1">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r>
          <w:r w:rsidR="000320D1" w:rsidRPr="000320D1">
            <w:rPr>
              <w:rFonts w:ascii="Exo" w:eastAsia="Times New Roman" w:hAnsi="Exo"/>
              <w:color w:val="000000"/>
              <w:sz w:val="20"/>
              <w:szCs w:val="20"/>
            </w:rPr>
            <w:t xml:space="preserve">Cabral IBV, da Silva PHN, de Oliveira Souza D. Precarização do trabalho e saúde do trabalhador: revisão e perspectivas. </w:t>
          </w:r>
          <w:proofErr w:type="spellStart"/>
          <w:r w:rsidR="000320D1" w:rsidRPr="000320D1">
            <w:rPr>
              <w:rFonts w:ascii="Exo" w:eastAsia="Times New Roman" w:hAnsi="Exo"/>
              <w:color w:val="000000"/>
              <w:sz w:val="20"/>
              <w:szCs w:val="20"/>
            </w:rPr>
            <w:t>Trab</w:t>
          </w:r>
          <w:proofErr w:type="spellEnd"/>
          <w:r w:rsidR="000320D1" w:rsidRPr="000320D1">
            <w:rPr>
              <w:rFonts w:ascii="Exo" w:eastAsia="Times New Roman" w:hAnsi="Exo"/>
              <w:color w:val="000000"/>
              <w:sz w:val="20"/>
              <w:szCs w:val="20"/>
            </w:rPr>
            <w:t xml:space="preserve"> Educ. 2021;30(3):51-65.</w:t>
          </w:r>
        </w:p>
        <w:p w14:paraId="21589BE9" w14:textId="679D7E6B"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r>
          <w:r w:rsidR="00087F6E" w:rsidRPr="00087F6E">
            <w:rPr>
              <w:rFonts w:ascii="Exo" w:eastAsia="Times New Roman" w:hAnsi="Exo"/>
              <w:color w:val="000000"/>
              <w:sz w:val="20"/>
              <w:szCs w:val="20"/>
            </w:rPr>
            <w:t xml:space="preserve">Vieira LA, Caldas LC, Gama MRJ, Almeida UR, Lemos ECD, de Carvalho FFB. A Educação Física como força de trabalho do SUS: análise dos tipos de vínculos profissionais. </w:t>
          </w:r>
          <w:proofErr w:type="spellStart"/>
          <w:r w:rsidR="00087F6E" w:rsidRPr="00087F6E">
            <w:rPr>
              <w:rFonts w:ascii="Exo" w:eastAsia="Times New Roman" w:hAnsi="Exo"/>
              <w:color w:val="000000"/>
              <w:sz w:val="20"/>
              <w:szCs w:val="20"/>
            </w:rPr>
            <w:t>Trab</w:t>
          </w:r>
          <w:proofErr w:type="spellEnd"/>
          <w:r w:rsidR="00087F6E" w:rsidRPr="00087F6E">
            <w:rPr>
              <w:rFonts w:ascii="Exo" w:eastAsia="Times New Roman" w:hAnsi="Exo"/>
              <w:color w:val="000000"/>
              <w:sz w:val="20"/>
              <w:szCs w:val="20"/>
            </w:rPr>
            <w:t xml:space="preserve"> </w:t>
          </w:r>
          <w:proofErr w:type="spellStart"/>
          <w:r w:rsidR="00087F6E" w:rsidRPr="00087F6E">
            <w:rPr>
              <w:rFonts w:ascii="Exo" w:eastAsia="Times New Roman" w:hAnsi="Exo"/>
              <w:color w:val="000000"/>
              <w:sz w:val="20"/>
              <w:szCs w:val="20"/>
            </w:rPr>
            <w:t>Educ</w:t>
          </w:r>
          <w:proofErr w:type="spellEnd"/>
          <w:r w:rsidR="00087F6E" w:rsidRPr="00087F6E">
            <w:rPr>
              <w:rFonts w:ascii="Exo" w:eastAsia="Times New Roman" w:hAnsi="Exo"/>
              <w:color w:val="000000"/>
              <w:sz w:val="20"/>
              <w:szCs w:val="20"/>
            </w:rPr>
            <w:t xml:space="preserve"> </w:t>
          </w:r>
          <w:proofErr w:type="spellStart"/>
          <w:r w:rsidR="00087F6E" w:rsidRPr="00087F6E">
            <w:rPr>
              <w:rFonts w:ascii="Exo" w:eastAsia="Times New Roman" w:hAnsi="Exo"/>
              <w:color w:val="000000"/>
              <w:sz w:val="20"/>
              <w:szCs w:val="20"/>
            </w:rPr>
            <w:t>Saude</w:t>
          </w:r>
          <w:proofErr w:type="spellEnd"/>
          <w:r w:rsidR="00087F6E" w:rsidRPr="00087F6E">
            <w:rPr>
              <w:rFonts w:ascii="Exo" w:eastAsia="Times New Roman" w:hAnsi="Exo"/>
              <w:color w:val="000000"/>
              <w:sz w:val="20"/>
              <w:szCs w:val="20"/>
            </w:rPr>
            <w:t>.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Gilson" w:date="2025-02-15T10:22:00Z" w:initials="G">
    <w:p w14:paraId="329C45AE" w14:textId="54A55A2C" w:rsidR="00230A9C" w:rsidRDefault="00230A9C">
      <w:pPr>
        <w:pStyle w:val="Textodecomentrio"/>
      </w:pPr>
      <w:r>
        <w:rPr>
          <w:rStyle w:val="Refdecomentrio"/>
        </w:rPr>
        <w:annotationRef/>
      </w:r>
      <w:r>
        <w:t xml:space="preserve">... </w:t>
      </w:r>
      <w:r w:rsidRPr="00230A9C">
        <w:rPr>
          <w:u w:val="single"/>
        </w:rPr>
        <w:t>do</w:t>
      </w:r>
      <w:r>
        <w:t xml:space="preserve"> indicador</w:t>
      </w:r>
    </w:p>
  </w:comment>
  <w:comment w:id="20" w:author="Gilson" w:date="2025-02-15T10:23:00Z" w:initials="G">
    <w:p w14:paraId="03D2211F" w14:textId="7084F5D2" w:rsidR="00230A9C" w:rsidRDefault="00230A9C">
      <w:pPr>
        <w:pStyle w:val="Textodecomentrio"/>
      </w:pPr>
      <w:r>
        <w:rPr>
          <w:rStyle w:val="Refdecomentrio"/>
        </w:rPr>
        <w:annotationRef/>
      </w:r>
      <w:r>
        <w:t xml:space="preserve">2 itens 1; </w:t>
      </w:r>
      <w:proofErr w:type="spellStart"/>
      <w:r>
        <w:t>tentat</w:t>
      </w:r>
      <w:proofErr w:type="spellEnd"/>
      <w:r>
        <w:t xml:space="preserve"> evitar o “para acessar... acesse”; </w:t>
      </w:r>
      <w:proofErr w:type="spellStart"/>
      <w:r>
        <w:t>dashboard</w:t>
      </w:r>
      <w:proofErr w:type="spellEnd"/>
      <w:r>
        <w:t xml:space="preserve"> em itálico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9C45AE" w15:done="0"/>
  <w15:commentEx w15:paraId="03D221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41FB8" w14:textId="77777777" w:rsidR="005F6461" w:rsidRDefault="005F6461" w:rsidP="0078205E">
      <w:pPr>
        <w:spacing w:after="0" w:line="240" w:lineRule="auto"/>
      </w:pPr>
      <w:r>
        <w:separator/>
      </w:r>
    </w:p>
  </w:endnote>
  <w:endnote w:type="continuationSeparator" w:id="0">
    <w:p w14:paraId="26836424" w14:textId="77777777" w:rsidR="005F6461" w:rsidRDefault="005F646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30A9C" w:rsidRPr="00230A9C">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3C2F2" w14:textId="77777777" w:rsidR="005F6461" w:rsidRDefault="005F6461" w:rsidP="0078205E">
      <w:pPr>
        <w:spacing w:after="0" w:line="240" w:lineRule="auto"/>
      </w:pPr>
      <w:r>
        <w:separator/>
      </w:r>
    </w:p>
  </w:footnote>
  <w:footnote w:type="continuationSeparator" w:id="0">
    <w:p w14:paraId="7DC7556B" w14:textId="77777777" w:rsidR="005F6461" w:rsidRDefault="005F6461"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04CFA"/>
    <w:rsid w:val="00031236"/>
    <w:rsid w:val="000320D1"/>
    <w:rsid w:val="00037B11"/>
    <w:rsid w:val="00053C6E"/>
    <w:rsid w:val="00070E8E"/>
    <w:rsid w:val="00087F6E"/>
    <w:rsid w:val="00112AE7"/>
    <w:rsid w:val="001239B3"/>
    <w:rsid w:val="00125D8F"/>
    <w:rsid w:val="00127FBE"/>
    <w:rsid w:val="00161751"/>
    <w:rsid w:val="001C0EC7"/>
    <w:rsid w:val="001D0EE0"/>
    <w:rsid w:val="001F7427"/>
    <w:rsid w:val="00204B20"/>
    <w:rsid w:val="00230A9C"/>
    <w:rsid w:val="002826EF"/>
    <w:rsid w:val="002C0A00"/>
    <w:rsid w:val="002D7537"/>
    <w:rsid w:val="00311B70"/>
    <w:rsid w:val="00314571"/>
    <w:rsid w:val="003557B9"/>
    <w:rsid w:val="003950A5"/>
    <w:rsid w:val="003A1356"/>
    <w:rsid w:val="003A53FF"/>
    <w:rsid w:val="003B489F"/>
    <w:rsid w:val="003F4F0E"/>
    <w:rsid w:val="003F6595"/>
    <w:rsid w:val="00424719"/>
    <w:rsid w:val="004309CE"/>
    <w:rsid w:val="004368D9"/>
    <w:rsid w:val="004726E5"/>
    <w:rsid w:val="00484810"/>
    <w:rsid w:val="00484CCE"/>
    <w:rsid w:val="00485EA4"/>
    <w:rsid w:val="00496AA8"/>
    <w:rsid w:val="004A34E0"/>
    <w:rsid w:val="004A3585"/>
    <w:rsid w:val="004C446E"/>
    <w:rsid w:val="004E0F3E"/>
    <w:rsid w:val="0051118D"/>
    <w:rsid w:val="005243FA"/>
    <w:rsid w:val="005C3030"/>
    <w:rsid w:val="005F3617"/>
    <w:rsid w:val="005F6461"/>
    <w:rsid w:val="00666086"/>
    <w:rsid w:val="00694DB9"/>
    <w:rsid w:val="006D6D3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20BD6"/>
    <w:rsid w:val="00940583"/>
    <w:rsid w:val="009523F1"/>
    <w:rsid w:val="009848F1"/>
    <w:rsid w:val="009A5EFB"/>
    <w:rsid w:val="009D5B60"/>
    <w:rsid w:val="009E5CEE"/>
    <w:rsid w:val="00A10CBD"/>
    <w:rsid w:val="00A24051"/>
    <w:rsid w:val="00A31400"/>
    <w:rsid w:val="00A33A16"/>
    <w:rsid w:val="00A359AE"/>
    <w:rsid w:val="00A80BE7"/>
    <w:rsid w:val="00A827E0"/>
    <w:rsid w:val="00AE209A"/>
    <w:rsid w:val="00AF207A"/>
    <w:rsid w:val="00B13018"/>
    <w:rsid w:val="00B13B20"/>
    <w:rsid w:val="00B14702"/>
    <w:rsid w:val="00B42F76"/>
    <w:rsid w:val="00B47B13"/>
    <w:rsid w:val="00B55CBE"/>
    <w:rsid w:val="00BB2978"/>
    <w:rsid w:val="00BD1D75"/>
    <w:rsid w:val="00C05C2B"/>
    <w:rsid w:val="00C05F73"/>
    <w:rsid w:val="00C14CAD"/>
    <w:rsid w:val="00C2062F"/>
    <w:rsid w:val="00C55C88"/>
    <w:rsid w:val="00C76087"/>
    <w:rsid w:val="00C9361C"/>
    <w:rsid w:val="00CB1355"/>
    <w:rsid w:val="00D03007"/>
    <w:rsid w:val="00D24869"/>
    <w:rsid w:val="00D36EEF"/>
    <w:rsid w:val="00D51554"/>
    <w:rsid w:val="00D7294F"/>
    <w:rsid w:val="00D94AD2"/>
    <w:rsid w:val="00DC3573"/>
    <w:rsid w:val="00DF31B4"/>
    <w:rsid w:val="00DF37EE"/>
    <w:rsid w:val="00E069B2"/>
    <w:rsid w:val="00E42B2D"/>
    <w:rsid w:val="00E47210"/>
    <w:rsid w:val="00E716E5"/>
    <w:rsid w:val="00E82102"/>
    <w:rsid w:val="00E91B6E"/>
    <w:rsid w:val="00EB1C83"/>
    <w:rsid w:val="00EC355E"/>
    <w:rsid w:val="00EE4DAA"/>
    <w:rsid w:val="00EE6E4B"/>
    <w:rsid w:val="00EF704C"/>
    <w:rsid w:val="00F2030D"/>
    <w:rsid w:val="00F4077B"/>
    <w:rsid w:val="00F71A42"/>
    <w:rsid w:val="00FA1037"/>
    <w:rsid w:val="00FB245A"/>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03_precarizacao/03_precarizaca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198F8B9E-45C7-4710-8407-BC9C4E171585}" type="presOf" srcId="{90464B62-12E6-4495-A349-F474B665F994}" destId="{DC051375-BFEC-47C3-8E61-1D2589C1A787}" srcOrd="0" destOrd="0" presId="urn:microsoft.com/office/officeart/2005/8/layout/vList4"/>
    <dgm:cxn modelId="{94528BB5-CD41-461E-8065-70B1392C9A0E}" type="presOf" srcId="{21ABA1D7-4AD4-466B-960F-92CC591070C1}" destId="{AE6648AC-D572-4AB9-A883-64445D217241}"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99202E7E-2444-4943-A486-DCC4F12E4D1B}" type="presOf" srcId="{BC085E80-1B48-42A7-9691-1C1A4166ED25}" destId="{B135152D-B454-47EA-A74A-8F467C8624E6}" srcOrd="0" destOrd="0" presId="urn:microsoft.com/office/officeart/2005/8/layout/vList4"/>
    <dgm:cxn modelId="{3B4E7E26-223E-4F3D-8950-8E9D848FE7B1}" type="presOf" srcId="{90464B62-12E6-4495-A349-F474B665F994}" destId="{AA6F2AFC-8D7F-45F9-80CA-30218302A5D3}" srcOrd="1" destOrd="0" presId="urn:microsoft.com/office/officeart/2005/8/layout/vList4"/>
    <dgm:cxn modelId="{2AB8504F-1C19-4E26-9750-BBCFCCAFD39F}"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AA56571-3EAC-46E3-862E-29DE54DD2422}" srcId="{BC085E80-1B48-42A7-9691-1C1A4166ED25}" destId="{90464B62-12E6-4495-A349-F474B665F994}" srcOrd="2" destOrd="0" parTransId="{22BC3FF0-627A-4600-AC39-31CDB8627CD2}" sibTransId="{8E7F97C1-85E1-4217-9D6A-BD6728302B19}"/>
    <dgm:cxn modelId="{9088347B-E2FA-47E9-950B-7805CD6E60E5}" type="presOf" srcId="{B28CD35B-00C0-42A5-822F-19B5B45B774D}" destId="{5D1683F8-A5E9-4212-B6CF-EB65A12E1D55}" srcOrd="0" destOrd="0" presId="urn:microsoft.com/office/officeart/2005/8/layout/vList4"/>
    <dgm:cxn modelId="{9C177F7E-896A-4B8B-8F52-325DDD31BF3F}" type="presOf" srcId="{21ABA1D7-4AD4-466B-960F-92CC591070C1}" destId="{476F8BFF-EB75-48FB-9FD5-0FFB573EE4E4}" srcOrd="1" destOrd="0" presId="urn:microsoft.com/office/officeart/2005/8/layout/vList4"/>
    <dgm:cxn modelId="{ACF17E51-1892-4637-B693-0BFCE3F42098}" type="presParOf" srcId="{B135152D-B454-47EA-A74A-8F467C8624E6}" destId="{FBBDE5C2-9D1C-4F0C-9499-F2181DE0081A}" srcOrd="0" destOrd="0" presId="urn:microsoft.com/office/officeart/2005/8/layout/vList4"/>
    <dgm:cxn modelId="{D7F9C3C7-5C9B-4660-9D28-8272FF2CB067}" type="presParOf" srcId="{FBBDE5C2-9D1C-4F0C-9499-F2181DE0081A}" destId="{AE6648AC-D572-4AB9-A883-64445D217241}" srcOrd="0" destOrd="0" presId="urn:microsoft.com/office/officeart/2005/8/layout/vList4"/>
    <dgm:cxn modelId="{AD732B57-6D76-4AC9-A413-995CD7433D04}" type="presParOf" srcId="{FBBDE5C2-9D1C-4F0C-9499-F2181DE0081A}" destId="{DE71F3A2-0104-409F-9D18-55B26BECF6EC}" srcOrd="1" destOrd="0" presId="urn:microsoft.com/office/officeart/2005/8/layout/vList4"/>
    <dgm:cxn modelId="{5A27A1AE-DD94-4C45-AFC9-443146C846F1}" type="presParOf" srcId="{FBBDE5C2-9D1C-4F0C-9499-F2181DE0081A}" destId="{476F8BFF-EB75-48FB-9FD5-0FFB573EE4E4}" srcOrd="2" destOrd="0" presId="urn:microsoft.com/office/officeart/2005/8/layout/vList4"/>
    <dgm:cxn modelId="{B2FAE576-C2A5-40DF-BB8E-609B05D244F0}" type="presParOf" srcId="{B135152D-B454-47EA-A74A-8F467C8624E6}" destId="{853F3EE9-B6EA-4D46-B5F2-383D7708BB7E}" srcOrd="1" destOrd="0" presId="urn:microsoft.com/office/officeart/2005/8/layout/vList4"/>
    <dgm:cxn modelId="{D82E1AA8-2224-42E1-8F1A-A5AD733CAB19}" type="presParOf" srcId="{B135152D-B454-47EA-A74A-8F467C8624E6}" destId="{6322F94B-F61C-488F-B7C3-F05119D9D8AE}" srcOrd="2" destOrd="0" presId="urn:microsoft.com/office/officeart/2005/8/layout/vList4"/>
    <dgm:cxn modelId="{0AADBDF8-7FCF-4299-A8DC-DEF15E71B491}" type="presParOf" srcId="{6322F94B-F61C-488F-B7C3-F05119D9D8AE}" destId="{5D1683F8-A5E9-4212-B6CF-EB65A12E1D55}" srcOrd="0" destOrd="0" presId="urn:microsoft.com/office/officeart/2005/8/layout/vList4"/>
    <dgm:cxn modelId="{2CD44A79-F9CB-4D18-9566-1FB1E074CA08}" type="presParOf" srcId="{6322F94B-F61C-488F-B7C3-F05119D9D8AE}" destId="{A0906D88-1F97-445B-B107-434C0544A891}" srcOrd="1" destOrd="0" presId="urn:microsoft.com/office/officeart/2005/8/layout/vList4"/>
    <dgm:cxn modelId="{6B0F4250-60F7-47EA-8160-D63BD69916FE}" type="presParOf" srcId="{6322F94B-F61C-488F-B7C3-F05119D9D8AE}" destId="{2813FACD-E038-4BC8-A797-FE679AF5926C}" srcOrd="2" destOrd="0" presId="urn:microsoft.com/office/officeart/2005/8/layout/vList4"/>
    <dgm:cxn modelId="{C658C98E-638D-47BA-A17F-7F460C9F8C9D}" type="presParOf" srcId="{B135152D-B454-47EA-A74A-8F467C8624E6}" destId="{BC44BA2A-50B3-4C44-9D81-05E8855F55AA}" srcOrd="3" destOrd="0" presId="urn:microsoft.com/office/officeart/2005/8/layout/vList4"/>
    <dgm:cxn modelId="{25FE385B-6F35-44FF-A5C1-4392F1A8FC7A}" type="presParOf" srcId="{B135152D-B454-47EA-A74A-8F467C8624E6}" destId="{D65590FE-C238-4B3A-B7FC-622E9A9E8E06}" srcOrd="4" destOrd="0" presId="urn:microsoft.com/office/officeart/2005/8/layout/vList4"/>
    <dgm:cxn modelId="{83223F88-D2A8-4BAC-B7B2-C2A162207042}" type="presParOf" srcId="{D65590FE-C238-4B3A-B7FC-622E9A9E8E06}" destId="{DC051375-BFEC-47C3-8E61-1D2589C1A787}" srcOrd="0" destOrd="0" presId="urn:microsoft.com/office/officeart/2005/8/layout/vList4"/>
    <dgm:cxn modelId="{9F3856A3-71D5-40FF-9031-B4E21AA28CC9}" type="presParOf" srcId="{D65590FE-C238-4B3A-B7FC-622E9A9E8E06}" destId="{625E2ECE-FBBB-4E80-8C1E-5A3A38B36CBC}" srcOrd="1" destOrd="0" presId="urn:microsoft.com/office/officeart/2005/8/layout/vList4"/>
    <dgm:cxn modelId="{DF28252B-F7E8-42E4-8AA0-894C1A9FB29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6550A4AFE9F244EFABDC48A5EE7D71DC"/>
        <w:category>
          <w:name w:val="Geral"/>
          <w:gallery w:val="placeholder"/>
        </w:category>
        <w:types>
          <w:type w:val="bbPlcHdr"/>
        </w:types>
        <w:behaviors>
          <w:behavior w:val="content"/>
        </w:behaviors>
        <w:guid w:val="{2B86AA4B-46B2-4EDA-8B88-CAB7B0B5CAB6}"/>
      </w:docPartPr>
      <w:docPartBody>
        <w:p w:rsidR="002B0279" w:rsidRDefault="008A7715" w:rsidP="008A7715">
          <w:pPr>
            <w:pStyle w:val="6550A4AFE9F244EFABDC48A5EE7D71D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06B22"/>
    <w:rsid w:val="00107AA7"/>
    <w:rsid w:val="0013441E"/>
    <w:rsid w:val="001D34DC"/>
    <w:rsid w:val="001E112C"/>
    <w:rsid w:val="001F1BDE"/>
    <w:rsid w:val="00201B4E"/>
    <w:rsid w:val="002225DE"/>
    <w:rsid w:val="00225B57"/>
    <w:rsid w:val="002B0279"/>
    <w:rsid w:val="002F75FF"/>
    <w:rsid w:val="003E3E09"/>
    <w:rsid w:val="003F4F0E"/>
    <w:rsid w:val="005F6ABA"/>
    <w:rsid w:val="006A6E0B"/>
    <w:rsid w:val="0072311A"/>
    <w:rsid w:val="007A3D02"/>
    <w:rsid w:val="008808D5"/>
    <w:rsid w:val="008A498A"/>
    <w:rsid w:val="008A7715"/>
    <w:rsid w:val="009412B2"/>
    <w:rsid w:val="009A2513"/>
    <w:rsid w:val="00A647F7"/>
    <w:rsid w:val="00A9681F"/>
    <w:rsid w:val="00AE034A"/>
    <w:rsid w:val="00AE103D"/>
    <w:rsid w:val="00B244DF"/>
    <w:rsid w:val="00B60D4D"/>
    <w:rsid w:val="00BA0934"/>
    <w:rsid w:val="00BE09A8"/>
    <w:rsid w:val="00C558F1"/>
    <w:rsid w:val="00CB76FE"/>
    <w:rsid w:val="00CE3671"/>
    <w:rsid w:val="00D2456A"/>
    <w:rsid w:val="00D65F5A"/>
    <w:rsid w:val="00EA74FC"/>
    <w:rsid w:val="00FA5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A7715"/>
    <w:rPr>
      <w:color w:val="808080"/>
    </w:rPr>
  </w:style>
  <w:style w:type="paragraph" w:customStyle="1" w:styleId="3A12849B4BD046B0826D5F89E0D3B7D1">
    <w:name w:val="3A12849B4BD046B0826D5F89E0D3B7D1"/>
    <w:rsid w:val="0072311A"/>
  </w:style>
  <w:style w:type="paragraph" w:customStyle="1" w:styleId="99956B972B4C4B40A3A81FCF2A6EE091">
    <w:name w:val="99956B972B4C4B40A3A81FCF2A6EE091"/>
    <w:rsid w:val="0072311A"/>
  </w:style>
  <w:style w:type="paragraph" w:customStyle="1" w:styleId="6550A4AFE9F244EFABDC48A5EE7D71DC">
    <w:name w:val="6550A4AFE9F244EFABDC48A5EE7D71DC"/>
    <w:rsid w:val="008A7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242-7F0B-45F3-860E-A76D0B33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1667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2025-01-28T17:50:00Z</cp:lastPrinted>
  <dcterms:created xsi:type="dcterms:W3CDTF">2025-02-15T13:17:00Z</dcterms:created>
  <dcterms:modified xsi:type="dcterms:W3CDTF">2025-02-15T13:26:00Z</dcterms:modified>
</cp:coreProperties>
</file>