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lang w:eastAsia="pt-BR"/>
        </w:rPr>
        <w:drawing>
          <wp:anchor distT="0" distB="0" distL="114300" distR="114300" simplePos="0" relativeHeight="251659264" behindDoc="0" locked="0" layoutInCell="1" allowOverlap="1" wp14:anchorId="4907E836" wp14:editId="12A3B781">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8" cy="10702488"/>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22C5A002" w14:textId="001DB5F5" w:rsidR="00E079A9" w:rsidRPr="00FB2DE9" w:rsidRDefault="00E079A9" w:rsidP="00E079A9">
      <w:pPr>
        <w:pStyle w:val="Texto"/>
        <w:spacing w:after="0" w:line="240" w:lineRule="auto"/>
        <w:jc w:val="center"/>
        <w:rPr>
          <w:rFonts w:ascii="Amsi Pro SemiBold" w:hAnsi="Amsi Pro SemiBold"/>
          <w:b/>
          <w:bCs/>
          <w:sz w:val="30"/>
          <w:szCs w:val="30"/>
        </w:rPr>
      </w:pPr>
      <w:r w:rsidRPr="00FB2DE9">
        <w:rPr>
          <w:rFonts w:ascii="Amsi Pro SemiBold" w:hAnsi="Amsi Pro SemiBold"/>
          <w:b/>
          <w:bCs/>
          <w:sz w:val="30"/>
          <w:szCs w:val="30"/>
        </w:rPr>
        <w:lastRenderedPageBreak/>
        <w:t xml:space="preserve">RAZÃO DE EQUIPAMENTOS </w:t>
      </w:r>
      <w:r w:rsidR="00B35B0C" w:rsidRPr="00FB2DE9">
        <w:rPr>
          <w:rFonts w:ascii="Amsi Pro SemiBold" w:hAnsi="Amsi Pro SemiBold"/>
          <w:b/>
          <w:bCs/>
          <w:sz w:val="30"/>
          <w:szCs w:val="30"/>
        </w:rPr>
        <w:t xml:space="preserve">DE SAÚDE </w:t>
      </w:r>
      <w:r w:rsidRPr="00FB2DE9">
        <w:rPr>
          <w:rFonts w:ascii="Amsi Pro SemiBold" w:hAnsi="Amsi Pro SemiBold"/>
          <w:b/>
          <w:bCs/>
          <w:sz w:val="30"/>
          <w:szCs w:val="30"/>
        </w:rPr>
        <w:t>POR POPULAÇÃO</w:t>
      </w:r>
    </w:p>
    <w:p w14:paraId="1832AD81" w14:textId="77777777" w:rsidR="00576278" w:rsidRPr="00727C53" w:rsidRDefault="00576278" w:rsidP="00576278">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6B36F3C5" w14:textId="77777777" w:rsidR="00576278" w:rsidRPr="00727C53" w:rsidRDefault="00576278" w:rsidP="00576278">
      <w:pPr>
        <w:pStyle w:val="Pretext"/>
        <w:rPr>
          <w:rFonts w:ascii="Amsi Pro SemiBold" w:hAnsi="Amsi Pro SemiBold"/>
        </w:rPr>
      </w:pPr>
    </w:p>
    <w:p w14:paraId="3632CF78" w14:textId="77777777" w:rsidR="00576278" w:rsidRPr="00727C53" w:rsidRDefault="00576278" w:rsidP="00576278">
      <w:pPr>
        <w:pStyle w:val="Pretext"/>
        <w:rPr>
          <w:rFonts w:ascii="Amsi Pro SemiBold" w:hAnsi="Amsi Pro SemiBold"/>
        </w:rPr>
        <w:sectPr w:rsidR="00576278"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707DBFF8" w14:textId="77777777" w:rsidR="00576278" w:rsidRPr="00727C53" w:rsidRDefault="00576278" w:rsidP="00576278">
      <w:pPr>
        <w:pStyle w:val="Pretext"/>
        <w:rPr>
          <w:rFonts w:ascii="Amsi Pro SemiBold" w:hAnsi="Amsi Pro SemiBold"/>
        </w:rPr>
      </w:pPr>
      <w:bookmarkStart w:id="0" w:name="_Hlk192144079"/>
    </w:p>
    <w:p w14:paraId="233A7B17" w14:textId="77777777" w:rsidR="00576278" w:rsidRPr="00727C53" w:rsidRDefault="00576278" w:rsidP="00576278">
      <w:pPr>
        <w:pStyle w:val="Ttulo10"/>
        <w:jc w:val="left"/>
        <w:rPr>
          <w:rFonts w:ascii="Amsi Pro SemiBold" w:hAnsi="Amsi Pro SemiBold"/>
          <w:sz w:val="20"/>
          <w:szCs w:val="20"/>
        </w:rPr>
      </w:pPr>
    </w:p>
    <w:p w14:paraId="1590EDB6" w14:textId="77777777" w:rsidR="00576278" w:rsidRPr="00727C53" w:rsidRDefault="00576278" w:rsidP="00576278">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73FC161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Nísia Verônica Trindade Lima</w:t>
      </w:r>
    </w:p>
    <w:p w14:paraId="28E93CD0" w14:textId="77777777" w:rsidR="00576278" w:rsidRPr="00727C53" w:rsidRDefault="00576278" w:rsidP="00576278">
      <w:pPr>
        <w:pStyle w:val="Ttulo10"/>
        <w:rPr>
          <w:rFonts w:ascii="Amsi Pro SemiBold" w:hAnsi="Amsi Pro SemiBold"/>
          <w:sz w:val="20"/>
          <w:szCs w:val="20"/>
        </w:rPr>
      </w:pPr>
    </w:p>
    <w:p w14:paraId="16CECF28"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16EDF1F9"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Isabela Cardoso de Matos Pinto</w:t>
      </w:r>
    </w:p>
    <w:p w14:paraId="41689906" w14:textId="77777777" w:rsidR="00576278" w:rsidRPr="00727C53" w:rsidRDefault="00576278" w:rsidP="00576278">
      <w:pPr>
        <w:pStyle w:val="Ttulo10"/>
        <w:rPr>
          <w:rFonts w:ascii="Amsi Pro SemiBold" w:hAnsi="Amsi Pro SemiBold"/>
          <w:sz w:val="20"/>
          <w:szCs w:val="20"/>
        </w:rPr>
      </w:pPr>
    </w:p>
    <w:p w14:paraId="64C36487"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36F477B8" w14:textId="77777777" w:rsidR="00576278" w:rsidRPr="00727C53" w:rsidRDefault="00576278" w:rsidP="00576278">
      <w:pPr>
        <w:pStyle w:val="Pretext"/>
        <w:rPr>
          <w:rFonts w:ascii="Amsi Pro SemiBold" w:hAnsi="Amsi Pro SemiBold"/>
          <w:b/>
          <w:bCs/>
          <w:szCs w:val="20"/>
        </w:rPr>
      </w:pPr>
      <w:r w:rsidRPr="00727C53">
        <w:rPr>
          <w:rFonts w:ascii="Amsi Pro SemiBold" w:hAnsi="Amsi Pro SemiBold"/>
          <w:szCs w:val="20"/>
        </w:rPr>
        <w:t>Bruno Guimarães de Almeida</w:t>
      </w:r>
    </w:p>
    <w:p w14:paraId="5BA19E2A" w14:textId="77777777" w:rsidR="00576278" w:rsidRPr="00727C53" w:rsidRDefault="00576278" w:rsidP="00576278">
      <w:pPr>
        <w:pStyle w:val="Ttulo10"/>
        <w:rPr>
          <w:rFonts w:ascii="Amsi Pro SemiBold" w:hAnsi="Amsi Pro SemiBold"/>
          <w:sz w:val="20"/>
          <w:szCs w:val="20"/>
        </w:rPr>
      </w:pPr>
    </w:p>
    <w:p w14:paraId="623DA6AB"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722FE029" w14:textId="77777777" w:rsidR="00576278" w:rsidRPr="00727C53" w:rsidRDefault="00576278" w:rsidP="00576278">
      <w:pPr>
        <w:pStyle w:val="Pretext"/>
        <w:rPr>
          <w:rFonts w:ascii="Amsi Pro SemiBold" w:hAnsi="Amsi Pro SemiBold"/>
          <w:b/>
          <w:bCs/>
          <w:szCs w:val="20"/>
        </w:rPr>
      </w:pPr>
      <w:r w:rsidRPr="00727C53">
        <w:rPr>
          <w:rFonts w:ascii="Amsi Pro SemiBold" w:hAnsi="Amsi Pro SemiBold"/>
          <w:szCs w:val="20"/>
        </w:rPr>
        <w:t>Gustavo Hoff</w:t>
      </w:r>
    </w:p>
    <w:p w14:paraId="31B77045" w14:textId="77777777" w:rsidR="00576278" w:rsidRPr="00727C53" w:rsidRDefault="00576278" w:rsidP="00576278">
      <w:pPr>
        <w:pStyle w:val="Ttulo10"/>
        <w:rPr>
          <w:rFonts w:ascii="Amsi Pro SemiBold" w:hAnsi="Amsi Pro SemiBold"/>
          <w:sz w:val="20"/>
          <w:szCs w:val="20"/>
        </w:rPr>
      </w:pPr>
    </w:p>
    <w:p w14:paraId="655AC5C8"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Coordenação da Pesquisa</w:t>
      </w:r>
    </w:p>
    <w:p w14:paraId="666264C4"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67C0AE9C"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Antonio Isidro da Silva Filho </w:t>
      </w:r>
    </w:p>
    <w:p w14:paraId="65F776BA"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Daniel do Prado Pagotto</w:t>
      </w:r>
    </w:p>
    <w:p w14:paraId="6192B887" w14:textId="77777777" w:rsidR="00576278" w:rsidRPr="00727C53" w:rsidRDefault="00576278" w:rsidP="00576278">
      <w:pPr>
        <w:pStyle w:val="Pretext"/>
        <w:jc w:val="left"/>
        <w:rPr>
          <w:rFonts w:ascii="Amsi Pro SemiBold" w:hAnsi="Amsi Pro SemiBold"/>
          <w:szCs w:val="20"/>
        </w:rPr>
      </w:pPr>
    </w:p>
    <w:p w14:paraId="54BDEFA7"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Equipe de Pesquisa</w:t>
      </w:r>
    </w:p>
    <w:p w14:paraId="159FC6FE"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Alef Oliveira dos Santos</w:t>
      </w:r>
    </w:p>
    <w:p w14:paraId="2DA1B246"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Daiane Martins Teixeira</w:t>
      </w:r>
    </w:p>
    <w:p w14:paraId="2F41038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Erika Carvalho de Aquino</w:t>
      </w:r>
    </w:p>
    <w:p w14:paraId="6C30C1D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Henrique Ribeiro da Silveira</w:t>
      </w:r>
    </w:p>
    <w:p w14:paraId="2589E5C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Vinícius Prates Araújo</w:t>
      </w:r>
    </w:p>
    <w:p w14:paraId="3640901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Wanderson Marques</w:t>
      </w:r>
    </w:p>
    <w:p w14:paraId="65E537F8"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Wemerson Marques</w:t>
      </w:r>
    </w:p>
    <w:p w14:paraId="25A10EF8" w14:textId="77777777" w:rsidR="00576278" w:rsidRPr="00727C53" w:rsidRDefault="00576278" w:rsidP="00576278">
      <w:pPr>
        <w:pStyle w:val="Pretext"/>
        <w:rPr>
          <w:rFonts w:ascii="Amsi Pro SemiBold" w:hAnsi="Amsi Pro SemiBold"/>
          <w:szCs w:val="20"/>
        </w:rPr>
      </w:pPr>
    </w:p>
    <w:p w14:paraId="2EC80CD2" w14:textId="77777777" w:rsidR="00576278" w:rsidRPr="00727C53" w:rsidRDefault="00576278" w:rsidP="00576278">
      <w:pPr>
        <w:pStyle w:val="Pretext"/>
        <w:rPr>
          <w:rFonts w:ascii="Amsi Pro SemiBold" w:hAnsi="Amsi Pro SemiBold"/>
          <w:szCs w:val="20"/>
        </w:rPr>
      </w:pPr>
    </w:p>
    <w:p w14:paraId="4BA0AE21" w14:textId="77777777" w:rsidR="00576278" w:rsidRPr="00727C53" w:rsidRDefault="00576278" w:rsidP="00576278">
      <w:pPr>
        <w:pStyle w:val="Pretext"/>
        <w:rPr>
          <w:rFonts w:ascii="Amsi Pro SemiBold" w:hAnsi="Amsi Pro SemiBold"/>
          <w:szCs w:val="20"/>
        </w:rPr>
      </w:pPr>
    </w:p>
    <w:p w14:paraId="6E44F9A8" w14:textId="77777777" w:rsidR="00576278" w:rsidRPr="00727C53" w:rsidRDefault="00576278" w:rsidP="00576278">
      <w:pPr>
        <w:pStyle w:val="Pretext"/>
        <w:rPr>
          <w:rFonts w:ascii="Amsi Pro SemiBold" w:hAnsi="Amsi Pro SemiBold"/>
          <w:szCs w:val="20"/>
        </w:rPr>
      </w:pPr>
    </w:p>
    <w:p w14:paraId="672AA1C8" w14:textId="77777777" w:rsidR="00576278" w:rsidRPr="00727C53" w:rsidRDefault="00576278" w:rsidP="00576278">
      <w:pPr>
        <w:pStyle w:val="Pretext"/>
        <w:rPr>
          <w:rFonts w:ascii="Amsi Pro SemiBold" w:hAnsi="Amsi Pro SemiBold"/>
          <w:szCs w:val="20"/>
        </w:rPr>
      </w:pPr>
    </w:p>
    <w:p w14:paraId="698D6A51" w14:textId="77777777" w:rsidR="00576278" w:rsidRPr="00727C53" w:rsidRDefault="00576278" w:rsidP="00576278">
      <w:pPr>
        <w:pStyle w:val="Pretext"/>
        <w:rPr>
          <w:rFonts w:ascii="Amsi Pro SemiBold" w:hAnsi="Amsi Pro SemiBold"/>
          <w:szCs w:val="20"/>
        </w:rPr>
      </w:pPr>
    </w:p>
    <w:p w14:paraId="71349E82" w14:textId="77777777" w:rsidR="00576278" w:rsidRPr="00727C53" w:rsidRDefault="00576278" w:rsidP="00576278">
      <w:pPr>
        <w:pStyle w:val="Pretext"/>
        <w:rPr>
          <w:rFonts w:ascii="Amsi Pro SemiBold" w:hAnsi="Amsi Pro SemiBold"/>
          <w:szCs w:val="20"/>
        </w:rPr>
      </w:pPr>
    </w:p>
    <w:p w14:paraId="0AB1CF73" w14:textId="77777777" w:rsidR="00576278" w:rsidRPr="00727C53" w:rsidRDefault="00576278" w:rsidP="00576278">
      <w:pPr>
        <w:pStyle w:val="Pretext"/>
        <w:rPr>
          <w:rFonts w:ascii="Amsi Pro SemiBold" w:hAnsi="Amsi Pro SemiBold"/>
          <w:szCs w:val="20"/>
        </w:rPr>
      </w:pPr>
    </w:p>
    <w:p w14:paraId="627029BE" w14:textId="77777777" w:rsidR="00576278" w:rsidRPr="00727C53" w:rsidRDefault="00576278" w:rsidP="00576278">
      <w:pPr>
        <w:pStyle w:val="Pretext"/>
        <w:rPr>
          <w:rFonts w:ascii="Amsi Pro SemiBold" w:hAnsi="Amsi Pro SemiBold"/>
          <w:szCs w:val="20"/>
        </w:rPr>
      </w:pPr>
    </w:p>
    <w:p w14:paraId="03FE5C5B" w14:textId="77777777" w:rsidR="00576278" w:rsidRPr="00727C53" w:rsidRDefault="00576278" w:rsidP="00576278">
      <w:pPr>
        <w:pStyle w:val="Pretext"/>
        <w:rPr>
          <w:rFonts w:ascii="Amsi Pro SemiBold" w:hAnsi="Amsi Pro SemiBold"/>
          <w:szCs w:val="20"/>
        </w:rPr>
      </w:pPr>
    </w:p>
    <w:p w14:paraId="5029CBFA" w14:textId="77777777" w:rsidR="00576278" w:rsidRPr="00727C53" w:rsidRDefault="00576278" w:rsidP="00576278">
      <w:pPr>
        <w:pStyle w:val="Pretext"/>
        <w:rPr>
          <w:rFonts w:ascii="Amsi Pro SemiBold" w:hAnsi="Amsi Pro SemiBold"/>
          <w:szCs w:val="20"/>
        </w:rPr>
      </w:pPr>
    </w:p>
    <w:p w14:paraId="6E830325" w14:textId="77777777" w:rsidR="00576278" w:rsidRPr="00727C53" w:rsidRDefault="00576278" w:rsidP="00576278">
      <w:pPr>
        <w:pStyle w:val="Pretext"/>
        <w:rPr>
          <w:rFonts w:ascii="Amsi Pro SemiBold" w:hAnsi="Amsi Pro SemiBold"/>
          <w:szCs w:val="20"/>
        </w:rPr>
      </w:pPr>
    </w:p>
    <w:p w14:paraId="331C8DAA" w14:textId="77777777" w:rsidR="00576278" w:rsidRPr="00727C53" w:rsidRDefault="00576278" w:rsidP="00576278">
      <w:pPr>
        <w:pStyle w:val="Ttulo10"/>
        <w:rPr>
          <w:rFonts w:ascii="Amsi Pro SemiBold" w:hAnsi="Amsi Pro SemiBold"/>
          <w:sz w:val="20"/>
          <w:szCs w:val="20"/>
        </w:rPr>
      </w:pPr>
    </w:p>
    <w:p w14:paraId="697389E6"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Revisão Técnica</w:t>
      </w:r>
    </w:p>
    <w:p w14:paraId="107E1FEA"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Camilla Barreto Rodrigues Cochia Caetano</w:t>
      </w:r>
    </w:p>
    <w:p w14:paraId="519B01F0"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Carla Novara Monclair</w:t>
      </w:r>
    </w:p>
    <w:p w14:paraId="42A63B4A"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Deivyson José Pereira de Araújo</w:t>
      </w:r>
    </w:p>
    <w:p w14:paraId="7E3D5D52"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Desirée dos Santos Carvalho</w:t>
      </w:r>
    </w:p>
    <w:p w14:paraId="1332120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Elisabet Pereira Lelo Nascimento</w:t>
      </w:r>
    </w:p>
    <w:p w14:paraId="02EA0DC8"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Érika Carvalho de Aquino </w:t>
      </w:r>
    </w:p>
    <w:p w14:paraId="681F5B77"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Fanny Almeida Wu</w:t>
      </w:r>
    </w:p>
    <w:p w14:paraId="1604CBB6"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Gislene Henrique de Souza</w:t>
      </w:r>
    </w:p>
    <w:p w14:paraId="5107C9A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Joseane Aparecida Duarte</w:t>
      </w:r>
    </w:p>
    <w:p w14:paraId="32D0D368"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Josefa Maria de Jesus</w:t>
      </w:r>
    </w:p>
    <w:p w14:paraId="104B034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Júlio César Moraes</w:t>
      </w:r>
    </w:p>
    <w:p w14:paraId="28CA04C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Silvia Lutaif Dolci Carmona</w:t>
      </w:r>
    </w:p>
    <w:p w14:paraId="6926FAEC"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Vânia Maria Corrêa Barthmann</w:t>
      </w:r>
    </w:p>
    <w:p w14:paraId="1775106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Fernando Canto Michelotti</w:t>
      </w:r>
    </w:p>
    <w:p w14:paraId="0102B24F"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Marcelo Marques de Lima</w:t>
      </w:r>
    </w:p>
    <w:p w14:paraId="5F7F3C57" w14:textId="77777777" w:rsidR="00576278" w:rsidRPr="00727C53" w:rsidRDefault="00576278" w:rsidP="00576278">
      <w:pPr>
        <w:pStyle w:val="Pretext"/>
        <w:jc w:val="left"/>
        <w:rPr>
          <w:rFonts w:ascii="Amsi Pro SemiBold" w:hAnsi="Amsi Pro SemiBold"/>
          <w:szCs w:val="20"/>
        </w:rPr>
      </w:pPr>
    </w:p>
    <w:p w14:paraId="2F3AC5ED"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7CC7DEC0" w14:textId="77777777" w:rsidR="00576278" w:rsidRPr="00727C53" w:rsidRDefault="00576278" w:rsidP="00576278">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1AB95ACC" w14:textId="77777777" w:rsidR="00576278" w:rsidRPr="00727C53" w:rsidRDefault="00576278" w:rsidP="00576278">
      <w:pPr>
        <w:pStyle w:val="Pretext"/>
        <w:rPr>
          <w:rFonts w:ascii="Amsi Pro SemiBold" w:hAnsi="Amsi Pro SemiBold"/>
          <w:szCs w:val="20"/>
        </w:rPr>
      </w:pPr>
    </w:p>
    <w:p w14:paraId="53DCFF14" w14:textId="77777777" w:rsidR="00576278" w:rsidRDefault="00576278" w:rsidP="00576278">
      <w:pPr>
        <w:pStyle w:val="Pretext"/>
        <w:rPr>
          <w:rFonts w:ascii="Amsi Pro SemiBold" w:hAnsi="Amsi Pro SemiBold"/>
          <w:b/>
          <w:bCs/>
          <w:szCs w:val="20"/>
        </w:rPr>
      </w:pPr>
      <w:r>
        <w:rPr>
          <w:rFonts w:ascii="Amsi Pro SemiBold" w:hAnsi="Amsi Pro SemiBold"/>
          <w:b/>
          <w:bCs/>
          <w:szCs w:val="20"/>
        </w:rPr>
        <w:t>Revisão gramatical</w:t>
      </w:r>
    </w:p>
    <w:p w14:paraId="60327A3B" w14:textId="77777777" w:rsidR="00576278" w:rsidRDefault="00576278" w:rsidP="00576278">
      <w:pPr>
        <w:pStyle w:val="Pretext"/>
        <w:rPr>
          <w:rFonts w:ascii="Amsi Pro SemiBold" w:hAnsi="Amsi Pro SemiBold"/>
        </w:rPr>
      </w:pPr>
      <w:r>
        <w:rPr>
          <w:rFonts w:ascii="Amsi Pro SemiBold" w:hAnsi="Amsi Pro SemiBold"/>
        </w:rPr>
        <w:t xml:space="preserve">Gilson de Assis Jr </w:t>
      </w:r>
    </w:p>
    <w:p w14:paraId="0B880CB8" w14:textId="77777777" w:rsidR="00576278" w:rsidRPr="00727C53" w:rsidRDefault="00576278" w:rsidP="00576278">
      <w:pPr>
        <w:pStyle w:val="Pretext"/>
        <w:rPr>
          <w:rFonts w:ascii="Amsi Pro SemiBold" w:hAnsi="Amsi Pro SemiBold"/>
          <w:szCs w:val="20"/>
        </w:rPr>
      </w:pPr>
    </w:p>
    <w:p w14:paraId="7D5C95CE"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Registro do Projeto</w:t>
      </w:r>
    </w:p>
    <w:p w14:paraId="63EBEB0E" w14:textId="77777777" w:rsidR="00576278" w:rsidRPr="00727C53" w:rsidRDefault="00576278" w:rsidP="00576278">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6CA57597" w14:textId="77777777" w:rsidR="00576278" w:rsidRPr="00727C53" w:rsidRDefault="00576278" w:rsidP="00576278">
      <w:pPr>
        <w:pStyle w:val="Pretext"/>
        <w:rPr>
          <w:rFonts w:ascii="Amsi Pro SemiBold" w:hAnsi="Amsi Pro SemiBold"/>
          <w:szCs w:val="20"/>
        </w:rPr>
      </w:pPr>
    </w:p>
    <w:p w14:paraId="229D0536" w14:textId="77777777" w:rsidR="00576278" w:rsidRPr="00727C53" w:rsidRDefault="00576278" w:rsidP="00576278">
      <w:pPr>
        <w:pStyle w:val="Ttulo10"/>
        <w:rPr>
          <w:rStyle w:val="fontstyle01"/>
          <w:rFonts w:ascii="Amsi Pro SemiBold" w:hAnsi="Amsi Pro SemiBold"/>
        </w:rPr>
      </w:pPr>
      <w:r w:rsidRPr="00727C53">
        <w:rPr>
          <w:rFonts w:ascii="Amsi Pro SemiBold" w:hAnsi="Amsi Pro SemiBold"/>
          <w:sz w:val="20"/>
          <w:szCs w:val="20"/>
        </w:rPr>
        <w:t>Cooperação Técnica</w:t>
      </w:r>
    </w:p>
    <w:p w14:paraId="7CDDBD0F" w14:textId="77777777" w:rsidR="00576278" w:rsidRPr="00727C53" w:rsidRDefault="00576278" w:rsidP="00576278">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61AADD7C" w14:textId="77777777" w:rsidR="00576278" w:rsidRPr="00727C53" w:rsidRDefault="00576278" w:rsidP="00576278">
      <w:pPr>
        <w:pStyle w:val="Pretext"/>
        <w:rPr>
          <w:rFonts w:ascii="Amsi Pro SemiBold" w:hAnsi="Amsi Pro SemiBold"/>
        </w:rPr>
        <w:sectPr w:rsidR="00576278" w:rsidRPr="00727C53" w:rsidSect="0078205E">
          <w:type w:val="continuous"/>
          <w:pgSz w:w="11906" w:h="16838"/>
          <w:pgMar w:top="1417" w:right="1701" w:bottom="1417" w:left="1701" w:header="708" w:footer="708" w:gutter="0"/>
          <w:cols w:num="2" w:space="708"/>
          <w:docGrid w:linePitch="360"/>
        </w:sectPr>
      </w:pPr>
    </w:p>
    <w:p w14:paraId="72FFD3C2" w14:textId="77777777" w:rsidR="00576278" w:rsidRPr="00727C53" w:rsidRDefault="00576278" w:rsidP="00576278">
      <w:pPr>
        <w:ind w:left="-1701"/>
        <w:jc w:val="center"/>
        <w:rPr>
          <w:rFonts w:ascii="Amsi Pro SemiBold" w:hAnsi="Amsi Pro SemiBold"/>
        </w:rPr>
      </w:pPr>
    </w:p>
    <w:p w14:paraId="5B6BA107" w14:textId="77777777" w:rsidR="00576278" w:rsidRDefault="00576278" w:rsidP="00576278">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3196E3B1" w:rsidR="00D36EEF" w:rsidRPr="00576278" w:rsidRDefault="00D36EEF" w:rsidP="00E079A9">
          <w:pPr>
            <w:pStyle w:val="CabealhodoSumrio"/>
            <w:spacing w:after="200" w:line="360" w:lineRule="auto"/>
            <w:jc w:val="center"/>
            <w:rPr>
              <w:rFonts w:ascii="Amsi Pro SemiBold" w:hAnsi="Amsi Pro SemiBold"/>
              <w:b/>
              <w:bCs/>
              <w:color w:val="auto"/>
              <w:kern w:val="2"/>
              <w:lang w:eastAsia="en-US"/>
              <w14:ligatures w14:val="standardContextual"/>
            </w:rPr>
          </w:pPr>
          <w:r w:rsidRPr="00576278">
            <w:rPr>
              <w:rFonts w:ascii="Amsi Pro SemiBold" w:hAnsi="Amsi Pro SemiBold"/>
              <w:b/>
              <w:bCs/>
              <w:color w:val="auto"/>
              <w:kern w:val="2"/>
              <w:lang w:eastAsia="en-US"/>
              <w14:ligatures w14:val="standardContextual"/>
            </w:rPr>
            <w:t>Sumário</w:t>
          </w:r>
        </w:p>
        <w:p w14:paraId="70BFEBE1" w14:textId="1F311DFF" w:rsidR="00D311AB" w:rsidRPr="00576278" w:rsidRDefault="00D36EEF">
          <w:pPr>
            <w:pStyle w:val="Sumrio1"/>
            <w:tabs>
              <w:tab w:val="right" w:leader="dot" w:pos="9062"/>
            </w:tabs>
            <w:rPr>
              <w:rStyle w:val="Hyperlink"/>
              <w:rFonts w:ascii="Amsi Pro SemiBold" w:hAnsi="Amsi Pro SemiBold"/>
              <w:b/>
              <w:bCs/>
              <w:noProof/>
            </w:rPr>
          </w:pPr>
          <w:r w:rsidRPr="00E079A9">
            <w:rPr>
              <w:rStyle w:val="Hyperlink"/>
              <w:rFonts w:ascii="Exo" w:hAnsi="Exo"/>
              <w:b/>
              <w:bCs/>
              <w:noProof/>
            </w:rPr>
            <w:fldChar w:fldCharType="begin"/>
          </w:r>
          <w:r w:rsidRPr="00E079A9">
            <w:rPr>
              <w:rStyle w:val="Hyperlink"/>
              <w:rFonts w:ascii="Exo" w:hAnsi="Exo"/>
              <w:b/>
              <w:bCs/>
              <w:noProof/>
            </w:rPr>
            <w:instrText xml:space="preserve"> TOC \o "1-3" \h \z \u </w:instrText>
          </w:r>
          <w:r w:rsidRPr="00E079A9">
            <w:rPr>
              <w:rStyle w:val="Hyperlink"/>
              <w:rFonts w:ascii="Exo" w:hAnsi="Exo"/>
              <w:b/>
              <w:bCs/>
              <w:noProof/>
            </w:rPr>
            <w:fldChar w:fldCharType="separate"/>
          </w:r>
          <w:hyperlink w:anchor="_Toc191281547" w:history="1">
            <w:r w:rsidR="00D311AB" w:rsidRPr="00576278">
              <w:rPr>
                <w:rStyle w:val="Hyperlink"/>
                <w:rFonts w:ascii="Amsi Pro SemiBold" w:hAnsi="Amsi Pro SemiBold"/>
                <w:b/>
                <w:bCs/>
                <w:noProof/>
              </w:rPr>
              <w:t>Introdução</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_Toc191281547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369B8">
              <w:rPr>
                <w:rStyle w:val="Hyperlink"/>
                <w:rFonts w:ascii="Amsi Pro SemiBold" w:hAnsi="Amsi Pro SemiBold"/>
                <w:b/>
                <w:bCs/>
                <w:noProof/>
                <w:webHidden/>
              </w:rPr>
              <w:t>2</w:t>
            </w:r>
            <w:r w:rsidR="00D311AB" w:rsidRPr="00576278">
              <w:rPr>
                <w:rStyle w:val="Hyperlink"/>
                <w:rFonts w:ascii="Amsi Pro SemiBold" w:hAnsi="Amsi Pro SemiBold"/>
                <w:b/>
                <w:bCs/>
                <w:noProof/>
                <w:webHidden/>
              </w:rPr>
              <w:fldChar w:fldCharType="end"/>
            </w:r>
          </w:hyperlink>
        </w:p>
        <w:p w14:paraId="0DC9039D" w14:textId="675EF2DF" w:rsidR="00D311AB" w:rsidRPr="00576278" w:rsidRDefault="006320D9">
          <w:pPr>
            <w:pStyle w:val="Sumrio1"/>
            <w:tabs>
              <w:tab w:val="right" w:leader="dot" w:pos="9062"/>
            </w:tabs>
            <w:rPr>
              <w:rStyle w:val="Hyperlink"/>
              <w:rFonts w:ascii="Amsi Pro SemiBold" w:hAnsi="Amsi Pro SemiBold"/>
              <w:b/>
              <w:bCs/>
              <w:noProof/>
            </w:rPr>
          </w:pPr>
          <w:hyperlink w:anchor="_Toc191281548" w:history="1">
            <w:r w:rsidR="00D311AB" w:rsidRPr="00576278">
              <w:rPr>
                <w:rStyle w:val="Hyperlink"/>
                <w:rFonts w:ascii="Amsi Pro SemiBold" w:hAnsi="Amsi Pro SemiBold"/>
                <w:b/>
                <w:bCs/>
                <w:noProof/>
              </w:rPr>
              <w:t>Ficha de qualificação do indicador</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_Toc191281548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369B8">
              <w:rPr>
                <w:rStyle w:val="Hyperlink"/>
                <w:rFonts w:ascii="Amsi Pro SemiBold" w:hAnsi="Amsi Pro SemiBold"/>
                <w:b/>
                <w:bCs/>
                <w:noProof/>
                <w:webHidden/>
              </w:rPr>
              <w:t>2</w:t>
            </w:r>
            <w:r w:rsidR="00D311AB" w:rsidRPr="00576278">
              <w:rPr>
                <w:rStyle w:val="Hyperlink"/>
                <w:rFonts w:ascii="Amsi Pro SemiBold" w:hAnsi="Amsi Pro SemiBold"/>
                <w:b/>
                <w:bCs/>
                <w:noProof/>
                <w:webHidden/>
              </w:rPr>
              <w:fldChar w:fldCharType="end"/>
            </w:r>
          </w:hyperlink>
        </w:p>
        <w:p w14:paraId="739C4EA9" w14:textId="2D88C1FC" w:rsidR="00D311AB" w:rsidRPr="00576278" w:rsidRDefault="006320D9">
          <w:pPr>
            <w:pStyle w:val="Sumrio1"/>
            <w:tabs>
              <w:tab w:val="right" w:leader="dot" w:pos="9062"/>
            </w:tabs>
            <w:rPr>
              <w:rStyle w:val="Hyperlink"/>
              <w:rFonts w:ascii="Amsi Pro SemiBold" w:hAnsi="Amsi Pro SemiBold"/>
              <w:b/>
              <w:bCs/>
              <w:noProof/>
            </w:rPr>
          </w:pPr>
          <w:hyperlink w:anchor="_Toc191281549" w:history="1">
            <w:r w:rsidR="00D311AB" w:rsidRPr="00576278">
              <w:rPr>
                <w:rStyle w:val="Hyperlink"/>
                <w:rFonts w:ascii="Amsi Pro SemiBold" w:hAnsi="Amsi Pro SemiBold"/>
                <w:b/>
                <w:bCs/>
                <w:noProof/>
              </w:rPr>
              <w:t>Exemplo de aplicação</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_Toc191281549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369B8">
              <w:rPr>
                <w:rStyle w:val="Hyperlink"/>
                <w:rFonts w:ascii="Amsi Pro SemiBold" w:hAnsi="Amsi Pro SemiBold"/>
                <w:b/>
                <w:bCs/>
                <w:noProof/>
                <w:webHidden/>
              </w:rPr>
              <w:t>2</w:t>
            </w:r>
            <w:r w:rsidR="00D311AB" w:rsidRPr="00576278">
              <w:rPr>
                <w:rStyle w:val="Hyperlink"/>
                <w:rFonts w:ascii="Amsi Pro SemiBold" w:hAnsi="Amsi Pro SemiBold"/>
                <w:b/>
                <w:bCs/>
                <w:noProof/>
                <w:webHidden/>
              </w:rPr>
              <w:fldChar w:fldCharType="end"/>
            </w:r>
          </w:hyperlink>
        </w:p>
        <w:p w14:paraId="4E82A52D" w14:textId="321CE281" w:rsidR="00D311AB" w:rsidRPr="00D311AB" w:rsidRDefault="006320D9">
          <w:pPr>
            <w:pStyle w:val="Sumrio1"/>
            <w:tabs>
              <w:tab w:val="right" w:leader="dot" w:pos="9062"/>
            </w:tabs>
            <w:rPr>
              <w:rStyle w:val="Hyperlink"/>
              <w:rFonts w:ascii="Exo" w:hAnsi="Exo"/>
              <w:b/>
              <w:bCs/>
              <w:noProof/>
            </w:rPr>
          </w:pPr>
          <w:hyperlink w:anchor="_Toc191281550" w:history="1">
            <w:r w:rsidR="00D311AB" w:rsidRPr="00576278">
              <w:rPr>
                <w:rStyle w:val="Hyperlink"/>
                <w:rFonts w:ascii="Amsi Pro SemiBold" w:hAnsi="Amsi Pro SemiBold"/>
                <w:b/>
                <w:bCs/>
                <w:noProof/>
              </w:rPr>
              <w:t>Referências</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_Toc191281550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6369B8">
              <w:rPr>
                <w:rStyle w:val="Hyperlink"/>
                <w:rFonts w:ascii="Amsi Pro SemiBold" w:hAnsi="Amsi Pro SemiBold"/>
                <w:b/>
                <w:bCs/>
                <w:noProof/>
                <w:webHidden/>
              </w:rPr>
              <w:t>2</w:t>
            </w:r>
            <w:r w:rsidR="00D311AB" w:rsidRPr="00576278">
              <w:rPr>
                <w:rStyle w:val="Hyperlink"/>
                <w:rFonts w:ascii="Amsi Pro SemiBold" w:hAnsi="Amsi Pro SemiBold"/>
                <w:b/>
                <w:bCs/>
                <w:noProof/>
                <w:webHidden/>
              </w:rPr>
              <w:fldChar w:fldCharType="end"/>
            </w:r>
          </w:hyperlink>
        </w:p>
        <w:p w14:paraId="69F39152" w14:textId="05078BE3" w:rsidR="00D36EEF" w:rsidRDefault="00D36EEF" w:rsidP="00E079A9">
          <w:pPr>
            <w:pStyle w:val="Sumrio1"/>
            <w:tabs>
              <w:tab w:val="right" w:leader="dot" w:pos="9062"/>
            </w:tabs>
          </w:pPr>
          <w:r w:rsidRPr="00E079A9">
            <w:rPr>
              <w:rStyle w:val="Hyperlink"/>
              <w:rFonts w:ascii="Exo" w:hAnsi="Exo"/>
              <w:b/>
              <w:bCs/>
              <w:noProof/>
            </w:rPr>
            <w:fldChar w:fldCharType="end"/>
          </w:r>
        </w:p>
      </w:sdtContent>
    </w:sdt>
    <w:p w14:paraId="54762821" w14:textId="77777777" w:rsidR="00E079A9" w:rsidRDefault="00E079A9">
      <w:pPr>
        <w:rPr>
          <w:rFonts w:ascii="Montserrat" w:eastAsiaTheme="majorEastAsia" w:hAnsi="Montserrat" w:cstheme="majorBidi"/>
          <w:b/>
          <w:bCs/>
          <w:sz w:val="32"/>
          <w:szCs w:val="32"/>
        </w:rPr>
      </w:pPr>
      <w:r>
        <w:rPr>
          <w:rFonts w:ascii="Montserrat" w:hAnsi="Montserrat"/>
          <w:b/>
          <w:bCs/>
        </w:rPr>
        <w:br w:type="page"/>
      </w:r>
    </w:p>
    <w:p w14:paraId="7021F616" w14:textId="7D9C319C" w:rsidR="00A80BE7" w:rsidRPr="00576278" w:rsidRDefault="00A80BE7" w:rsidP="00E079A9">
      <w:pPr>
        <w:pStyle w:val="Ttulo1"/>
        <w:spacing w:after="200" w:line="360" w:lineRule="auto"/>
        <w:jc w:val="center"/>
        <w:rPr>
          <w:rFonts w:ascii="Amsi Pro SemiBold" w:hAnsi="Amsi Pro SemiBold"/>
          <w:b/>
          <w:bCs/>
          <w:color w:val="auto"/>
        </w:rPr>
      </w:pPr>
      <w:bookmarkStart w:id="2" w:name="_Toc191281547"/>
      <w:r w:rsidRPr="00576278">
        <w:rPr>
          <w:rFonts w:ascii="Amsi Pro SemiBold" w:hAnsi="Amsi Pro SemiBold"/>
          <w:b/>
          <w:bCs/>
          <w:color w:val="auto"/>
        </w:rPr>
        <w:lastRenderedPageBreak/>
        <w:t>Introdução</w:t>
      </w:r>
      <w:bookmarkEnd w:id="2"/>
    </w:p>
    <w:p w14:paraId="0414E6A7" w14:textId="77777777" w:rsidR="004106DD" w:rsidRPr="00727C53" w:rsidRDefault="004106DD" w:rsidP="004106DD">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Global Strategy for Human Resources for Health: Workforce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05DCED756F64D8D8ED7FB4C0CDA49D3"/>
          </w:placeholder>
        </w:sdtPr>
        <w:sdtEndPr/>
        <w:sdtContent>
          <w:r w:rsidRPr="00727C53">
            <w:rPr>
              <w:rFonts w:ascii="Amsi Pro SemiBold" w:hAnsi="Amsi Pro SemiBold"/>
              <w:sz w:val="24"/>
              <w:szCs w:val="24"/>
              <w:vertAlign w:val="superscript"/>
            </w:rPr>
            <w:t>1</w:t>
          </w:r>
        </w:sdtContent>
      </w:sdt>
    </w:p>
    <w:p w14:paraId="30E15016" w14:textId="77777777" w:rsidR="004106DD" w:rsidRPr="00727C53" w:rsidRDefault="004106DD" w:rsidP="004106DD">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ADC869ED434679A33CA13B35780574"/>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ADC869ED434679A33CA13B35780574"/>
          </w:placeholder>
        </w:sdtPr>
        <w:sdtEnd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7179E0F1" w14:textId="0E044E69" w:rsidR="00E03901" w:rsidRPr="003B565D" w:rsidRDefault="00F26949" w:rsidP="00D311AB">
      <w:pPr>
        <w:pStyle w:val="SemEspaamento"/>
        <w:spacing w:line="360" w:lineRule="auto"/>
        <w:ind w:firstLine="851"/>
        <w:jc w:val="both"/>
        <w:rPr>
          <w:rFonts w:ascii="Amsi Pro SemiBold" w:hAnsi="Amsi Pro SemiBold"/>
          <w:sz w:val="24"/>
          <w:szCs w:val="24"/>
        </w:rPr>
      </w:pPr>
      <w:r w:rsidRPr="003B565D">
        <w:rPr>
          <w:rFonts w:ascii="Amsi Pro SemiBold" w:hAnsi="Amsi Pro SemiBold"/>
          <w:sz w:val="24"/>
          <w:szCs w:val="24"/>
        </w:rPr>
        <w:t>O indicador Razão de equipamentos de saúde por população é fundamental para avaliar a capacidade de um sistema de saúde em atender às necessidades da comunidade. Este indicador mede a disponibilidade de equipamentos médicos, como tomógrafos, mamógrafos e aparelhos de ressonância magnética, em relação ao número de habitantes, permitindo identificar possíveis deficiências ou excessos na oferta desses recursos</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952ED239B6124446BDD6887C3F77F9F9"/>
          </w:placeholder>
        </w:sdtPr>
        <w:sdtEndPr/>
        <w:sdtContent>
          <w:r w:rsidRPr="003B565D">
            <w:rPr>
              <w:rFonts w:ascii="Amsi Pro SemiBold" w:hAnsi="Amsi Pro SemiBold"/>
              <w:sz w:val="24"/>
              <w:szCs w:val="24"/>
              <w:vertAlign w:val="superscript"/>
            </w:rPr>
            <w:t>7</w:t>
          </w:r>
        </w:sdtContent>
      </w:sdt>
    </w:p>
    <w:p w14:paraId="05CB17C5" w14:textId="4B9864D5" w:rsidR="00F26949" w:rsidRPr="003B565D" w:rsidRDefault="00F26949" w:rsidP="00D311AB">
      <w:pPr>
        <w:pStyle w:val="SemEspaamento"/>
        <w:spacing w:line="360" w:lineRule="auto"/>
        <w:ind w:firstLine="851"/>
        <w:jc w:val="both"/>
        <w:rPr>
          <w:rFonts w:ascii="Amsi Pro SemiBold" w:hAnsi="Amsi Pro SemiBold"/>
          <w:sz w:val="24"/>
          <w:szCs w:val="24"/>
        </w:rPr>
      </w:pPr>
      <w:r w:rsidRPr="003B565D">
        <w:rPr>
          <w:rFonts w:ascii="Amsi Pro SemiBold" w:hAnsi="Amsi Pro SemiBold"/>
          <w:sz w:val="24"/>
          <w:szCs w:val="24"/>
        </w:rPr>
        <w:t>Monitorar a razão de equipamentos de saúde por população auxilia gestores e formuladores de políticas públicas a planejar e distribuir adequadamente os recursos tecnológicos em saúde, garantindo acesso equitativo aos serviços diagnósticos e terapêuticos. Além disso, esse indicador serve como base para investimentos e financiamentos, orientando a aquisição de novos equipamentos conforme as demandas regionais</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9D1D935D036D45C981C2EFA838584BFD"/>
          </w:placeholder>
        </w:sdtPr>
        <w:sdtEndPr/>
        <w:sdtContent>
          <w:r w:rsidR="00C93D27" w:rsidRPr="003B565D">
            <w:rPr>
              <w:rFonts w:ascii="Amsi Pro SemiBold" w:hAnsi="Amsi Pro SemiBold"/>
              <w:sz w:val="24"/>
              <w:szCs w:val="24"/>
              <w:vertAlign w:val="superscript"/>
            </w:rPr>
            <w:t>8</w:t>
          </w:r>
        </w:sdtContent>
      </w:sdt>
      <w:r w:rsidRPr="003B565D">
        <w:rPr>
          <w:rFonts w:ascii="Amsi Pro SemiBold" w:hAnsi="Amsi Pro SemiBold"/>
          <w:sz w:val="24"/>
          <w:szCs w:val="24"/>
        </w:rPr>
        <w:t xml:space="preserve"> A Relação Nacional de Equipamentos e Materiais Permanentes financiáveis pelo SUS (RENEM) é uma iniciativa que padroniza e define os itens financiáveis, contribuindo para uma gestão mais eficiente dos recursos em saúde</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E002268A5E054E109891C814BC78BA08"/>
          </w:placeholder>
        </w:sdtPr>
        <w:sdtEndPr/>
        <w:sdtContent>
          <w:r w:rsidR="00C93D27" w:rsidRPr="003B565D">
            <w:rPr>
              <w:rFonts w:ascii="Amsi Pro SemiBold" w:hAnsi="Amsi Pro SemiBold"/>
              <w:sz w:val="24"/>
              <w:szCs w:val="24"/>
              <w:vertAlign w:val="superscript"/>
            </w:rPr>
            <w:t>9</w:t>
          </w:r>
        </w:sdtContent>
      </w:sdt>
    </w:p>
    <w:p w14:paraId="513C6A8B" w14:textId="406A4C60" w:rsidR="00E079A9" w:rsidRPr="00E079A9" w:rsidRDefault="00D311AB" w:rsidP="00D311AB">
      <w:pPr>
        <w:pStyle w:val="SemEspaamento"/>
        <w:spacing w:line="360" w:lineRule="auto"/>
        <w:ind w:firstLine="851"/>
        <w:jc w:val="both"/>
        <w:rPr>
          <w:rFonts w:ascii="Exo" w:hAnsi="Exo"/>
          <w:sz w:val="20"/>
          <w:szCs w:val="20"/>
        </w:rPr>
      </w:pPr>
      <w:r w:rsidRPr="003B565D">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w:t>
      </w:r>
      <w:r w:rsidRPr="003B565D">
        <w:rPr>
          <w:rFonts w:ascii="Amsi Pro SemiBold" w:hAnsi="Amsi Pro SemiBold"/>
          <w:sz w:val="24"/>
          <w:szCs w:val="24"/>
        </w:rPr>
        <w:lastRenderedPageBreak/>
        <w:t xml:space="preserve">ela, que são: 1) consulta SQL usada para calcular o indicador; 2) dados resultantes da consulta SQL; 3) </w:t>
      </w:r>
      <w:r w:rsidRPr="003B565D">
        <w:rPr>
          <w:rFonts w:ascii="Amsi Pro SemiBold" w:hAnsi="Amsi Pro SemiBold"/>
          <w:i/>
          <w:iCs/>
          <w:sz w:val="24"/>
          <w:szCs w:val="24"/>
        </w:rPr>
        <w:t>dashboard</w:t>
      </w:r>
      <w:r w:rsidRPr="003B565D">
        <w:rPr>
          <w:rFonts w:ascii="Amsi Pro SemiBold" w:hAnsi="Amsi Pro SemiBold"/>
          <w:sz w:val="24"/>
          <w:szCs w:val="24"/>
        </w:rPr>
        <w:t xml:space="preserve"> interativo que ilustra os resultados da consulta. </w:t>
      </w:r>
      <w:r w:rsidR="00E079A9" w:rsidRPr="003B565D">
        <w:rPr>
          <w:rFonts w:ascii="Amsi Pro SemiBold" w:hAnsi="Amsi Pro SemiBold"/>
          <w:sz w:val="24"/>
          <w:szCs w:val="24"/>
        </w:rPr>
        <w:t xml:space="preserve">A seção </w:t>
      </w:r>
      <w:r w:rsidR="005A5E5E" w:rsidRPr="003B565D">
        <w:rPr>
          <w:rFonts w:ascii="Amsi Pro SemiBold" w:hAnsi="Amsi Pro SemiBold"/>
          <w:sz w:val="24"/>
          <w:szCs w:val="24"/>
        </w:rPr>
        <w:t>final</w:t>
      </w:r>
      <w:r w:rsidR="00E079A9" w:rsidRPr="003B565D">
        <w:rPr>
          <w:rFonts w:ascii="Amsi Pro SemiBold" w:hAnsi="Amsi Pro SemiBold"/>
          <w:sz w:val="24"/>
          <w:szCs w:val="24"/>
        </w:rPr>
        <w:t xml:space="preserve"> traz um exemplo de aplicação do indicador para um recorte das macrorregiões de saúde </w:t>
      </w:r>
      <w:r w:rsidR="00E03901" w:rsidRPr="003B565D">
        <w:rPr>
          <w:rFonts w:ascii="Amsi Pro SemiBold" w:hAnsi="Amsi Pro SemiBold"/>
          <w:sz w:val="24"/>
          <w:szCs w:val="24"/>
        </w:rPr>
        <w:t>de Goiás</w:t>
      </w:r>
      <w:r w:rsidR="00E079A9" w:rsidRPr="003B565D">
        <w:rPr>
          <w:rFonts w:ascii="Amsi Pro SemiBold" w:hAnsi="Amsi Pro SemiBold"/>
          <w:sz w:val="24"/>
          <w:szCs w:val="24"/>
        </w:rPr>
        <w:t>.</w:t>
      </w:r>
      <w:r w:rsidR="00E079A9">
        <w:rPr>
          <w:rFonts w:ascii="Exo" w:hAnsi="Exo"/>
          <w:b/>
          <w:bCs/>
        </w:rPr>
        <w:br w:type="page"/>
      </w:r>
    </w:p>
    <w:p w14:paraId="4B0A8159" w14:textId="77777777" w:rsidR="00E079A9" w:rsidRPr="00576278" w:rsidRDefault="00E079A9" w:rsidP="00E079A9">
      <w:pPr>
        <w:pStyle w:val="Ttulo1"/>
        <w:spacing w:after="200" w:line="360" w:lineRule="auto"/>
        <w:jc w:val="center"/>
        <w:rPr>
          <w:rFonts w:ascii="Amsi Pro SemiBold" w:hAnsi="Amsi Pro SemiBold"/>
          <w:b/>
          <w:bCs/>
          <w:color w:val="auto"/>
        </w:rPr>
      </w:pPr>
      <w:bookmarkStart w:id="7" w:name="_Toc189068634"/>
      <w:bookmarkStart w:id="8" w:name="_Toc191281548"/>
      <w:r w:rsidRPr="00576278">
        <w:rPr>
          <w:rFonts w:ascii="Amsi Pro SemiBold" w:hAnsi="Amsi Pro SemiBold"/>
          <w:b/>
          <w:bCs/>
          <w:color w:val="auto"/>
        </w:rPr>
        <w:lastRenderedPageBreak/>
        <w:t>Ficha de qualificação do indicador</w:t>
      </w:r>
      <w:bookmarkEnd w:id="7"/>
      <w:bookmarkEnd w:id="8"/>
    </w:p>
    <w:tbl>
      <w:tblPr>
        <w:tblStyle w:val="Tabelacomgrade"/>
        <w:tblpPr w:leftFromText="141" w:rightFromText="141" w:vertAnchor="text" w:horzAnchor="margin" w:tblpY="83"/>
        <w:tblW w:w="9578" w:type="dxa"/>
        <w:tblLayout w:type="fixed"/>
        <w:tblLook w:val="04A0" w:firstRow="1" w:lastRow="0" w:firstColumn="1" w:lastColumn="0" w:noHBand="0" w:noVBand="1"/>
      </w:tblPr>
      <w:tblGrid>
        <w:gridCol w:w="1838"/>
        <w:gridCol w:w="7740"/>
      </w:tblGrid>
      <w:tr w:rsidR="00E079A9" w:rsidRPr="00685B3B" w14:paraId="4C5490A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D04470A"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Nome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582631E2" w14:textId="715706A5" w:rsidR="00E079A9" w:rsidRPr="002F1090" w:rsidRDefault="00E079A9" w:rsidP="00821EEF">
            <w:pPr>
              <w:spacing w:before="60" w:after="60"/>
              <w:rPr>
                <w:rFonts w:ascii="Exo" w:hAnsi="Exo"/>
                <w:b/>
                <w:bCs/>
                <w:szCs w:val="24"/>
              </w:rPr>
            </w:pPr>
            <w:r w:rsidRPr="00576278">
              <w:rPr>
                <w:rFonts w:ascii="Amsi Pro SemiBold" w:hAnsi="Amsi Pro SemiBold"/>
                <w:b/>
                <w:bCs/>
                <w:szCs w:val="24"/>
              </w:rPr>
              <w:t xml:space="preserve">Razão de equipamentos </w:t>
            </w:r>
            <w:r w:rsidR="00B35B0C" w:rsidRPr="00576278">
              <w:rPr>
                <w:rFonts w:ascii="Amsi Pro SemiBold" w:hAnsi="Amsi Pro SemiBold"/>
                <w:b/>
                <w:bCs/>
                <w:szCs w:val="24"/>
              </w:rPr>
              <w:t xml:space="preserve">de saúde </w:t>
            </w:r>
            <w:r w:rsidRPr="00576278">
              <w:rPr>
                <w:rFonts w:ascii="Amsi Pro SemiBold" w:hAnsi="Amsi Pro SemiBold"/>
                <w:b/>
                <w:bCs/>
                <w:szCs w:val="24"/>
              </w:rPr>
              <w:t>por população</w:t>
            </w:r>
          </w:p>
        </w:tc>
      </w:tr>
      <w:tr w:rsidR="00E079A9" w:rsidRPr="00685B3B" w14:paraId="3CD3FBF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33D4F0C" w14:textId="77777777" w:rsidR="00E079A9" w:rsidRPr="00576278" w:rsidRDefault="00E079A9" w:rsidP="00576278">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Dimensão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420E620A"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Infraestrutura</w:t>
            </w:r>
          </w:p>
        </w:tc>
      </w:tr>
      <w:tr w:rsidR="00E079A9" w:rsidRPr="00685B3B" w14:paraId="69F1EBE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B750C04"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Unidade de medida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45AC986"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Número de equipamentos por 10 mil habitantes</w:t>
            </w:r>
          </w:p>
        </w:tc>
      </w:tr>
      <w:tr w:rsidR="00E079A9" w:rsidRPr="00685B3B" w14:paraId="139216C3"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F2D42F"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Fonte dos dados</w:t>
            </w:r>
          </w:p>
        </w:tc>
        <w:tc>
          <w:tcPr>
            <w:tcW w:w="7740" w:type="dxa"/>
            <w:tcBorders>
              <w:top w:val="single" w:sz="4" w:space="0" w:color="0095D4"/>
              <w:left w:val="single" w:sz="4" w:space="0" w:color="0095D4"/>
              <w:bottom w:val="single" w:sz="4" w:space="0" w:color="0095D4"/>
              <w:right w:val="single" w:sz="4" w:space="0" w:color="0095D4"/>
            </w:tcBorders>
            <w:vAlign w:val="center"/>
          </w:tcPr>
          <w:p w14:paraId="7EC2C073"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Cadastro Nacional de Estabelecimentos de Saúde - Equipamentos (CNES-EQ) e</w:t>
            </w:r>
          </w:p>
          <w:p w14:paraId="105DF085"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 Projeções de Populacionais da Secretaria de Vigilância em Saúde e Ambiente (SVSA)</w:t>
            </w:r>
          </w:p>
          <w:p w14:paraId="7EE0DD2D"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Instituição: Ministério da Saúde, disponibilizado via Datasus</w:t>
            </w:r>
          </w:p>
        </w:tc>
      </w:tr>
      <w:tr w:rsidR="00E079A9" w:rsidRPr="00685B3B" w14:paraId="23C26E9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8003CA"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Descrição das variáveis que compõem 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2AFF2345"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 variável CODEQUIPE, do CNES-EQ, foi utilizada para selecionar os seguintes equipamentos: mamógrafos (códigos 02, 03, 16, 17), aparelhos de ressonância magnética (código 12), raio-x (códigos 04, 05, 06, 07, 08, 09, 10) e tomógrafos (código 11).</w:t>
            </w:r>
          </w:p>
          <w:p w14:paraId="31896368" w14:textId="565EB159"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 variável QT_EXIST, do CNES-EQ, possui a quantidade de equipamentos de cada tipo. Foi criada uma variável chamada “Equipamentos”</w:t>
            </w:r>
            <w:r w:rsidR="004E4E08" w:rsidRPr="00576278">
              <w:rPr>
                <w:rFonts w:ascii="Amsi Pro SemiBold" w:hAnsi="Amsi Pro SemiBold"/>
                <w:color w:val="auto"/>
              </w:rPr>
              <w:t>,</w:t>
            </w:r>
            <w:r w:rsidRPr="00576278">
              <w:rPr>
                <w:rFonts w:ascii="Amsi Pro SemiBold" w:hAnsi="Amsi Pro SemiBold"/>
                <w:color w:val="auto"/>
              </w:rPr>
              <w:t xml:space="preserve"> que é o somatório dos equipamentos listados no tópico acima.</w:t>
            </w:r>
          </w:p>
          <w:p w14:paraId="2A44274D" w14:textId="67EC0A85"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w:t>
            </w:r>
            <w:r w:rsidR="004E4E08" w:rsidRPr="00576278">
              <w:rPr>
                <w:rFonts w:ascii="Amsi Pro SemiBold" w:hAnsi="Amsi Pro SemiBold"/>
                <w:color w:val="auto"/>
              </w:rPr>
              <w:t>s</w:t>
            </w:r>
            <w:r w:rsidRPr="00576278">
              <w:rPr>
                <w:rFonts w:ascii="Amsi Pro SemiBold" w:hAnsi="Amsi Pro SemiBold"/>
                <w:color w:val="auto"/>
              </w:rPr>
              <w:t xml:space="preserve"> variáve</w:t>
            </w:r>
            <w:r w:rsidR="004E4E08" w:rsidRPr="00576278">
              <w:rPr>
                <w:rFonts w:ascii="Amsi Pro SemiBold" w:hAnsi="Amsi Pro SemiBold"/>
                <w:color w:val="auto"/>
              </w:rPr>
              <w:t>is</w:t>
            </w:r>
            <w:r w:rsidRPr="00576278">
              <w:rPr>
                <w:rFonts w:ascii="Amsi Pro SemiBold" w:hAnsi="Amsi Pro SemiBold"/>
                <w:color w:val="auto"/>
              </w:rPr>
              <w:t xml:space="preserve"> IND_SUS e IND_NSUS, do CNES-EQ, foram empregadas para identificar os equipamentos vinculados ao Sistema Único de Saúde (SUS).</w:t>
            </w:r>
          </w:p>
          <w:p w14:paraId="7820F776" w14:textId="1D48661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 variável POP, da base de projeções populacionais da SVSA, foi usada para padronizar o quantitativo da população local.</w:t>
            </w:r>
          </w:p>
        </w:tc>
      </w:tr>
      <w:tr w:rsidR="00E079A9" w:rsidRPr="00685B3B" w14:paraId="64D69428"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187E86"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Fórmula de cálculo</w:t>
            </w:r>
          </w:p>
        </w:tc>
        <w:tc>
          <w:tcPr>
            <w:tcW w:w="7740" w:type="dxa"/>
            <w:tcBorders>
              <w:top w:val="single" w:sz="4" w:space="0" w:color="0095D4"/>
              <w:left w:val="single" w:sz="4" w:space="0" w:color="0095D4"/>
              <w:bottom w:val="single" w:sz="4" w:space="0" w:color="0095D4"/>
              <w:right w:val="single" w:sz="4" w:space="0" w:color="0095D4"/>
            </w:tcBorders>
            <w:vAlign w:val="center"/>
          </w:tcPr>
          <w:p w14:paraId="47BAD051" w14:textId="305B680D" w:rsidR="00E079A9" w:rsidRPr="00576278" w:rsidRDefault="00E079A9" w:rsidP="0057627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mamógrafos+ ressonância +raio-x+tomógrafos  </m:t>
                        </m:r>
                      </m:num>
                      <m:den>
                        <m:r>
                          <m:rPr>
                            <m:nor/>
                          </m:rPr>
                          <w:rPr>
                            <w:rFonts w:ascii="Amsi Pro SemiBold" w:hAnsi="Amsi Pro SemiBold"/>
                            <w:i/>
                            <w:iCs/>
                            <w:color w:val="auto"/>
                          </w:rPr>
                          <m:t xml:space="preserve">população </m:t>
                        </m:r>
                      </m:den>
                    </m:f>
                  </m:e>
                </m:d>
                <m:r>
                  <m:rPr>
                    <m:nor/>
                  </m:rPr>
                  <w:rPr>
                    <w:rFonts w:ascii="Amsi Pro SemiBold" w:hAnsi="Amsi Pro SemiBold"/>
                    <w:i/>
                    <w:iCs/>
                    <w:color w:val="auto"/>
                  </w:rPr>
                  <m:t xml:space="preserve"> × 10.000</m:t>
                </m:r>
              </m:oMath>
            </m:oMathPara>
          </w:p>
        </w:tc>
      </w:tr>
      <w:tr w:rsidR="00E079A9" w:rsidRPr="00685B3B" w14:paraId="3B33F095"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6FEAF7B"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Abrangência geográfica</w:t>
            </w:r>
          </w:p>
        </w:tc>
        <w:tc>
          <w:tcPr>
            <w:tcW w:w="7740" w:type="dxa"/>
            <w:tcBorders>
              <w:top w:val="single" w:sz="4" w:space="0" w:color="0095D4"/>
              <w:left w:val="single" w:sz="4" w:space="0" w:color="0095D4"/>
              <w:bottom w:val="single" w:sz="4" w:space="0" w:color="0095D4"/>
              <w:right w:val="single" w:sz="4" w:space="0" w:color="0095D4"/>
            </w:tcBorders>
            <w:vAlign w:val="center"/>
          </w:tcPr>
          <w:p w14:paraId="439EB935"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Brasil, Região, Unidades da Federação, Macrorregiões de Saúde, Regiões de Saúde e Municípios.</w:t>
            </w:r>
          </w:p>
        </w:tc>
      </w:tr>
      <w:tr w:rsidR="00E079A9" w:rsidRPr="00685B3B" w14:paraId="2757221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2A16529" w14:textId="6430F438"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Níveis de desagregação</w:t>
            </w:r>
            <w:r w:rsidR="00D311AB" w:rsidRPr="00576278">
              <w:rPr>
                <w:rFonts w:ascii="Amsi Pro SemiBold" w:hAnsi="Amsi Pro SemiBold"/>
                <w:b/>
                <w:bCs/>
                <w:color w:val="auto"/>
                <w:sz w:val="22"/>
                <w:szCs w:val="24"/>
              </w:rPr>
              <w:t xml:space="preserve"> do</w:t>
            </w:r>
            <w:r w:rsidRPr="00576278">
              <w:rPr>
                <w:rFonts w:ascii="Amsi Pro SemiBold" w:hAnsi="Amsi Pro SemiBold"/>
                <w:b/>
                <w:bCs/>
                <w:color w:val="auto"/>
                <w:sz w:val="22"/>
                <w:szCs w:val="24"/>
              </w:rPr>
              <w:t xml:space="preserve">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14B2B85A"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SUS e não SUS</w:t>
            </w:r>
          </w:p>
        </w:tc>
      </w:tr>
      <w:tr w:rsidR="00E079A9" w:rsidRPr="00685B3B" w14:paraId="5AAB2A9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C3E4E9"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Periodicidade de atualização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7A319196"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Anual</w:t>
            </w:r>
          </w:p>
        </w:tc>
      </w:tr>
      <w:tr w:rsidR="00E079A9" w:rsidRPr="00685B3B" w14:paraId="3F6B1DEB"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8EC470"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Série histórica utilizada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713031C" w14:textId="0BB8A42E" w:rsidR="00E079A9" w:rsidRPr="00576278" w:rsidRDefault="00821EEF"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Competência de janeiro de cada ano</w:t>
            </w:r>
            <w:r w:rsidR="004E4E08" w:rsidRPr="00576278">
              <w:rPr>
                <w:rFonts w:ascii="Amsi Pro SemiBold" w:hAnsi="Amsi Pro SemiBold"/>
                <w:color w:val="auto"/>
              </w:rPr>
              <w:t>,</w:t>
            </w:r>
            <w:r w:rsidRPr="00576278">
              <w:rPr>
                <w:rFonts w:ascii="Amsi Pro SemiBold" w:hAnsi="Amsi Pro SemiBold"/>
                <w:color w:val="auto"/>
              </w:rPr>
              <w:t xml:space="preserve"> de 2010 ao último ano com dados disponíveis.</w:t>
            </w:r>
          </w:p>
        </w:tc>
      </w:tr>
      <w:tr w:rsidR="00E079A9" w:rsidRPr="00762408" w14:paraId="65D2F4D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67848F"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Referências</w:t>
            </w:r>
          </w:p>
        </w:tc>
        <w:tc>
          <w:tcPr>
            <w:tcW w:w="7740" w:type="dxa"/>
            <w:tcBorders>
              <w:top w:val="single" w:sz="4" w:space="0" w:color="0095D4"/>
              <w:left w:val="single" w:sz="4" w:space="0" w:color="0095D4"/>
              <w:bottom w:val="single" w:sz="4" w:space="0" w:color="0095D4"/>
              <w:right w:val="single" w:sz="4" w:space="0" w:color="0095D4"/>
            </w:tcBorders>
            <w:shd w:val="clear" w:color="auto" w:fill="auto"/>
            <w:vAlign w:val="center"/>
          </w:tcPr>
          <w:p w14:paraId="47FFACF9" w14:textId="77777777" w:rsidR="00BE4663" w:rsidRPr="00576278" w:rsidRDefault="00BE4663"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Sanchez RM, Ciconelli RM. Conceitos de acesso à saúde. Rev Panam Salud Publica. 2012;31(3):260-8.</w:t>
            </w:r>
          </w:p>
          <w:p w14:paraId="1D5520AB" w14:textId="01113719" w:rsidR="00BE4663" w:rsidRPr="00576278" w:rsidRDefault="00BE4663"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Reis RS, Coimbra LC, Silva AAM, Santos AM, Alves MTSSB, Lamy ZC, et al. Acesso e utilização dos serviços na Estratégia Saúde da Família na perspectiva dos gestores, profissionais e usuários. Cien Saude Colet. 2013;18:3321-31.</w:t>
            </w:r>
          </w:p>
        </w:tc>
      </w:tr>
      <w:tr w:rsidR="00E079A9" w:rsidRPr="00685B3B" w14:paraId="4CC7D90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08E40E"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Polaridade</w:t>
            </w:r>
          </w:p>
        </w:tc>
        <w:tc>
          <w:tcPr>
            <w:tcW w:w="7740" w:type="dxa"/>
            <w:tcBorders>
              <w:top w:val="single" w:sz="4" w:space="0" w:color="0095D4"/>
              <w:left w:val="single" w:sz="4" w:space="0" w:color="0095D4"/>
              <w:bottom w:val="single" w:sz="4" w:space="0" w:color="0095D4"/>
              <w:right w:val="single" w:sz="4" w:space="0" w:color="0095D4"/>
            </w:tcBorders>
            <w:vAlign w:val="center"/>
          </w:tcPr>
          <w:p w14:paraId="1521CD26"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Este indicador quantifica um aspecto positivo para a saúde; nesse sentido, quanto maior o valor obtido, melhor é o resultado.</w:t>
            </w:r>
          </w:p>
        </w:tc>
      </w:tr>
      <w:tr w:rsidR="00E079A9" w:rsidRPr="00685B3B" w14:paraId="2A36E4D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E0AE2"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Observações</w:t>
            </w:r>
          </w:p>
        </w:tc>
        <w:tc>
          <w:tcPr>
            <w:tcW w:w="7740" w:type="dxa"/>
            <w:tcBorders>
              <w:top w:val="single" w:sz="4" w:space="0" w:color="0095D4"/>
              <w:left w:val="single" w:sz="4" w:space="0" w:color="0095D4"/>
              <w:bottom w:val="single" w:sz="4" w:space="0" w:color="0095D4"/>
              <w:right w:val="single" w:sz="4" w:space="0" w:color="0095D4"/>
            </w:tcBorders>
            <w:vAlign w:val="center"/>
          </w:tcPr>
          <w:p w14:paraId="4654470F" w14:textId="655C855A"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As análises realizadas são limitadas aos dados disponíveis na base do CNES-EQ, disponibilizad</w:t>
            </w:r>
            <w:r w:rsidR="004E4E08" w:rsidRPr="00576278">
              <w:rPr>
                <w:rFonts w:ascii="Amsi Pro SemiBold" w:hAnsi="Amsi Pro SemiBold"/>
                <w:color w:val="auto"/>
              </w:rPr>
              <w:t>a</w:t>
            </w:r>
            <w:r w:rsidRPr="00576278">
              <w:rPr>
                <w:rFonts w:ascii="Amsi Pro SemiBold" w:hAnsi="Amsi Pro SemiBold"/>
                <w:color w:val="auto"/>
              </w:rPr>
              <w:t xml:space="preserve"> pelo Ministério da Saúde, via Datasus.</w:t>
            </w:r>
          </w:p>
        </w:tc>
      </w:tr>
    </w:tbl>
    <w:p w14:paraId="79982F88" w14:textId="77777777" w:rsidR="00576278" w:rsidRPr="00727C53" w:rsidRDefault="00576278" w:rsidP="00576278">
      <w:pPr>
        <w:pStyle w:val="SemEspaamento"/>
        <w:spacing w:before="100" w:line="360" w:lineRule="auto"/>
        <w:ind w:firstLine="851"/>
        <w:jc w:val="both"/>
        <w:rPr>
          <w:rFonts w:ascii="Amsi Pro SemiBold" w:hAnsi="Amsi Pro SemiBold"/>
          <w:sz w:val="24"/>
          <w:szCs w:val="24"/>
        </w:rPr>
      </w:pPr>
      <w:bookmarkStart w:id="9" w:name="_Hlk192144583"/>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0BE13F6C" w14:textId="42E212A2" w:rsidR="00E079A9" w:rsidRPr="00576278" w:rsidRDefault="00E079A9" w:rsidP="00E079A9">
      <w:pPr>
        <w:pStyle w:val="Legenda"/>
        <w:keepNext/>
        <w:spacing w:after="0"/>
        <w:jc w:val="center"/>
        <w:rPr>
          <w:rFonts w:ascii="Amsi Pro SemiBold" w:hAnsi="Amsi Pro SemiBold"/>
          <w:b/>
          <w:bCs/>
          <w:color w:val="auto"/>
        </w:rPr>
      </w:pPr>
      <w:commentRangeStart w:id="10"/>
      <w:r w:rsidRPr="00576278">
        <w:rPr>
          <w:rFonts w:ascii="Amsi Pro SemiBold" w:hAnsi="Amsi Pro SemiBold"/>
          <w:b/>
          <w:bCs/>
          <w:color w:val="auto"/>
        </w:rPr>
        <w:t xml:space="preserve">Figura </w:t>
      </w:r>
      <w:r w:rsidRPr="00576278">
        <w:rPr>
          <w:rFonts w:ascii="Amsi Pro SemiBold" w:hAnsi="Amsi Pro SemiBold"/>
          <w:b/>
          <w:bCs/>
          <w:color w:val="auto"/>
        </w:rPr>
        <w:fldChar w:fldCharType="begin"/>
      </w:r>
      <w:r w:rsidRPr="00576278">
        <w:rPr>
          <w:rFonts w:ascii="Amsi Pro SemiBold" w:hAnsi="Amsi Pro SemiBold"/>
          <w:b/>
          <w:bCs/>
          <w:color w:val="auto"/>
        </w:rPr>
        <w:instrText xml:space="preserve"> SEQ Figura \* ARABIC </w:instrText>
      </w:r>
      <w:r w:rsidRPr="00576278">
        <w:rPr>
          <w:rFonts w:ascii="Amsi Pro SemiBold" w:hAnsi="Amsi Pro SemiBold"/>
          <w:b/>
          <w:bCs/>
          <w:color w:val="auto"/>
        </w:rPr>
        <w:fldChar w:fldCharType="separate"/>
      </w:r>
      <w:r w:rsidR="006369B8">
        <w:rPr>
          <w:rFonts w:ascii="Amsi Pro SemiBold" w:hAnsi="Amsi Pro SemiBold"/>
          <w:b/>
          <w:bCs/>
          <w:noProof/>
          <w:color w:val="auto"/>
        </w:rPr>
        <w:t>1</w:t>
      </w:r>
      <w:r w:rsidRPr="00576278">
        <w:rPr>
          <w:rFonts w:ascii="Amsi Pro SemiBold" w:hAnsi="Amsi Pro SemiBold"/>
          <w:b/>
          <w:bCs/>
          <w:color w:val="auto"/>
        </w:rPr>
        <w:fldChar w:fldCharType="end"/>
      </w:r>
      <w:r w:rsidRPr="00576278">
        <w:rPr>
          <w:rFonts w:ascii="Amsi Pro SemiBold" w:hAnsi="Amsi Pro SemiBold"/>
          <w:b/>
          <w:bCs/>
          <w:color w:val="auto"/>
        </w:rPr>
        <w:t xml:space="preserve"> - Artefatos da consulta</w:t>
      </w:r>
      <w:commentRangeEnd w:id="10"/>
      <w:r w:rsidR="00576278">
        <w:rPr>
          <w:rStyle w:val="Refdecomentrio"/>
          <w:i w:val="0"/>
          <w:iCs w:val="0"/>
          <w:color w:val="auto"/>
        </w:rPr>
        <w:commentReference w:id="10"/>
      </w:r>
    </w:p>
    <w:p w14:paraId="5B4AD7D7" w14:textId="77777777" w:rsidR="00E079A9" w:rsidRDefault="00E079A9" w:rsidP="00E079A9">
      <w:pPr>
        <w:pStyle w:val="PargrafodaLista"/>
        <w:ind w:left="0"/>
        <w:jc w:val="center"/>
        <w:rPr>
          <w:rFonts w:ascii="Montserrat" w:hAnsi="Montserrat"/>
        </w:rPr>
      </w:pPr>
      <w:r>
        <w:rPr>
          <w:rFonts w:ascii="Montserrat" w:hAnsi="Montserrat"/>
          <w:noProof/>
          <w:lang w:eastAsia="pt-BR"/>
        </w:rPr>
        <w:drawing>
          <wp:inline distT="0" distB="0" distL="0" distR="0" wp14:anchorId="06DB4051" wp14:editId="786EEED2">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4A2BAB5" w14:textId="3AB44BC5" w:rsidR="00E079A9" w:rsidRPr="00E079A9" w:rsidRDefault="00E079A9" w:rsidP="00E079A9">
      <w:pPr>
        <w:pStyle w:val="PargrafodaLista"/>
        <w:ind w:left="0"/>
        <w:jc w:val="center"/>
        <w:rPr>
          <w:rFonts w:ascii="Exo" w:hAnsi="Exo"/>
        </w:rPr>
      </w:pPr>
      <w:r w:rsidRPr="00576278">
        <w:rPr>
          <w:rFonts w:ascii="Amsi Pro SemiBold" w:hAnsi="Amsi Pro SemiBold"/>
          <w:i/>
          <w:iCs/>
          <w:sz w:val="18"/>
          <w:szCs w:val="18"/>
        </w:rPr>
        <w:t>Fonte: elaborado pelos autores</w:t>
      </w:r>
      <w:r>
        <w:rPr>
          <w:rFonts w:ascii="Exo" w:hAnsi="Exo"/>
          <w:b/>
          <w:bCs/>
        </w:rPr>
        <w:br w:type="page"/>
      </w:r>
    </w:p>
    <w:p w14:paraId="0824521B" w14:textId="7CDC908F" w:rsidR="0078205E" w:rsidRPr="00576278" w:rsidRDefault="004A3585" w:rsidP="00E079A9">
      <w:pPr>
        <w:pStyle w:val="Ttulo1"/>
        <w:spacing w:after="200" w:line="360" w:lineRule="auto"/>
        <w:jc w:val="center"/>
        <w:rPr>
          <w:rFonts w:ascii="Amsi Pro SemiBold" w:hAnsi="Amsi Pro SemiBold"/>
          <w:b/>
          <w:bCs/>
          <w:color w:val="auto"/>
        </w:rPr>
      </w:pPr>
      <w:bookmarkStart w:id="11" w:name="_Toc191281549"/>
      <w:r w:rsidRPr="00576278">
        <w:rPr>
          <w:rFonts w:ascii="Amsi Pro SemiBold" w:hAnsi="Amsi Pro SemiBold"/>
          <w:b/>
          <w:bCs/>
          <w:color w:val="auto"/>
        </w:rPr>
        <w:lastRenderedPageBreak/>
        <w:t>Exemplo de aplicação</w:t>
      </w:r>
      <w:bookmarkEnd w:id="11"/>
    </w:p>
    <w:p w14:paraId="1A222E99" w14:textId="7E806664" w:rsidR="00192A32" w:rsidRPr="00576278" w:rsidRDefault="00E03901" w:rsidP="00D311AB">
      <w:pPr>
        <w:pStyle w:val="SemEspaamento"/>
        <w:spacing w:line="360" w:lineRule="auto"/>
        <w:ind w:firstLine="851"/>
        <w:jc w:val="both"/>
        <w:rPr>
          <w:rFonts w:ascii="Amsi Pro SemiBold" w:hAnsi="Amsi Pro SemiBold"/>
          <w:sz w:val="24"/>
          <w:szCs w:val="24"/>
        </w:rPr>
      </w:pPr>
      <w:r w:rsidRPr="00576278">
        <w:rPr>
          <w:rFonts w:ascii="Amsi Pro SemiBold" w:hAnsi="Amsi Pro SemiBold"/>
          <w:sz w:val="24"/>
          <w:szCs w:val="24"/>
        </w:rPr>
        <w:t>A Figura 2 ilustra a aplicação do indicador, apresentando a evolução da razão de equipamentos</w:t>
      </w:r>
      <w:r w:rsidR="00B35B0C" w:rsidRPr="00576278">
        <w:rPr>
          <w:rFonts w:ascii="Amsi Pro SemiBold" w:hAnsi="Amsi Pro SemiBold"/>
          <w:sz w:val="24"/>
          <w:szCs w:val="24"/>
        </w:rPr>
        <w:t xml:space="preserve"> de saúde</w:t>
      </w:r>
      <w:r w:rsidRPr="00576278">
        <w:rPr>
          <w:rFonts w:ascii="Amsi Pro SemiBold" w:hAnsi="Amsi Pro SemiBold"/>
          <w:sz w:val="24"/>
          <w:szCs w:val="24"/>
        </w:rPr>
        <w:t xml:space="preserve"> por população nas macrorregiões de saúde de Goiás ao longo dos anos. Observa-se um aumento geral na disponibilidade de equipamentos de saúde essenciais (raio-x, tomógrafo, mamógrafo e ressonância) em todas as macrorregiões durante o período analisado. Ademais, constata-se que a macrorregião Centro-Oeste apresentou a maior razão, enquanto a macrorregião Nordeste apresenta a menor, com a macrorregião Centro-Norte mostrando o maior crescimento relativo no período</w:t>
      </w:r>
      <w:r w:rsidR="00857E91" w:rsidRPr="00576278">
        <w:rPr>
          <w:rFonts w:ascii="Amsi Pro SemiBold" w:hAnsi="Amsi Pro SemiBold"/>
          <w:sz w:val="24"/>
          <w:szCs w:val="24"/>
        </w:rPr>
        <w:t>.</w:t>
      </w:r>
    </w:p>
    <w:p w14:paraId="2C625C9B" w14:textId="0C85568A" w:rsidR="00192A32" w:rsidRPr="00576278" w:rsidRDefault="00192A32" w:rsidP="00192A32">
      <w:pPr>
        <w:pStyle w:val="Legenda"/>
        <w:keepNext/>
        <w:spacing w:after="0"/>
        <w:jc w:val="center"/>
        <w:rPr>
          <w:rFonts w:ascii="Amsi Pro SemiBold" w:hAnsi="Amsi Pro SemiBold"/>
          <w:b/>
          <w:bCs/>
          <w:color w:val="auto"/>
        </w:rPr>
      </w:pPr>
      <w:r w:rsidRPr="00576278">
        <w:rPr>
          <w:rFonts w:ascii="Amsi Pro SemiBold" w:hAnsi="Amsi Pro SemiBold"/>
          <w:b/>
          <w:bCs/>
          <w:color w:val="auto"/>
        </w:rPr>
        <w:t>Figura 2 - Distribuição do indicador n</w:t>
      </w:r>
      <w:r w:rsidR="007C510B" w:rsidRPr="00576278">
        <w:rPr>
          <w:rFonts w:ascii="Amsi Pro SemiBold" w:hAnsi="Amsi Pro SemiBold"/>
          <w:b/>
          <w:bCs/>
          <w:color w:val="auto"/>
        </w:rPr>
        <w:t>o estado</w:t>
      </w:r>
    </w:p>
    <w:p w14:paraId="5487628D" w14:textId="2AC78F08" w:rsidR="00192A32" w:rsidRDefault="007C510B" w:rsidP="00192A32">
      <w:pPr>
        <w:pStyle w:val="NormalWeb"/>
        <w:spacing w:before="0" w:beforeAutospacing="0" w:after="0" w:afterAutospacing="0"/>
        <w:jc w:val="center"/>
      </w:pPr>
      <w:bookmarkStart w:id="12" w:name="_Hlk184288995"/>
      <w:r>
        <w:rPr>
          <w:noProof/>
          <w14:ligatures w14:val="standardContextual"/>
        </w:rPr>
        <w:drawing>
          <wp:inline distT="0" distB="0" distL="0" distR="0" wp14:anchorId="44C6E1ED" wp14:editId="3328E9F9">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68DC968F" w14:textId="77777777" w:rsidR="00192A32" w:rsidRPr="00576278" w:rsidRDefault="00192A32" w:rsidP="00192A32">
      <w:pPr>
        <w:pStyle w:val="PargrafodaLista"/>
        <w:spacing w:after="200"/>
        <w:ind w:left="0"/>
        <w:jc w:val="center"/>
        <w:rPr>
          <w:rFonts w:ascii="Amsi Pro SemiBold" w:hAnsi="Amsi Pro SemiBold"/>
          <w:i/>
          <w:iCs/>
          <w:sz w:val="18"/>
          <w:szCs w:val="18"/>
        </w:rPr>
      </w:pPr>
      <w:r w:rsidRPr="00576278">
        <w:rPr>
          <w:rFonts w:ascii="Amsi Pro SemiBold" w:hAnsi="Amsi Pro SemiBold"/>
          <w:i/>
          <w:iCs/>
          <w:sz w:val="18"/>
          <w:szCs w:val="18"/>
        </w:rPr>
        <w:t>Fonte: elaborado pelos autores</w:t>
      </w:r>
      <w:bookmarkEnd w:id="12"/>
    </w:p>
    <w:p w14:paraId="5ACD668A" w14:textId="58E9D7CE" w:rsidR="00192A32" w:rsidRPr="00D311AB" w:rsidRDefault="00192A32" w:rsidP="00D311AB">
      <w:pPr>
        <w:ind w:firstLine="851"/>
        <w:jc w:val="both"/>
      </w:pPr>
      <w:r w:rsidRPr="00576278">
        <w:rPr>
          <w:rFonts w:ascii="Amsi Pro SemiBold" w:hAnsi="Amsi Pro SemiBold"/>
          <w:sz w:val="24"/>
          <w:szCs w:val="24"/>
        </w:rPr>
        <w:t>Para acessar o link do código que resultou no mapa, clique</w:t>
      </w:r>
      <w:r w:rsidR="00D311AB">
        <w:rPr>
          <w:rFonts w:ascii="Exo" w:hAnsi="Exo"/>
          <w:sz w:val="24"/>
          <w:szCs w:val="24"/>
        </w:rPr>
        <w:t xml:space="preserve"> </w:t>
      </w:r>
      <w:commentRangeStart w:id="13"/>
      <w:r w:rsidR="00A91C00">
        <w:fldChar w:fldCharType="begin"/>
      </w:r>
      <w:r w:rsidR="00A91C00">
        <w:instrText xml:space="preserve"> HYPERLINK "https://github.com/danielppagotto/dimensionamento_m4/blob/main/01_indicadores/07_equipamentos/07_indicadores_equipamentos.R" </w:instrText>
      </w:r>
      <w:r w:rsidR="00A91C00">
        <w:fldChar w:fldCharType="separate"/>
      </w:r>
      <w:r w:rsidR="00D311AB" w:rsidRPr="00D311AB">
        <w:rPr>
          <w:rStyle w:val="Hyperlink"/>
          <w:rFonts w:ascii="Exo" w:hAnsi="Exo"/>
          <w:sz w:val="24"/>
          <w:szCs w:val="24"/>
        </w:rPr>
        <w:t>aqui</w:t>
      </w:r>
      <w:r w:rsidR="00A91C00">
        <w:rPr>
          <w:rStyle w:val="Hyperlink"/>
          <w:rFonts w:ascii="Exo" w:hAnsi="Exo"/>
          <w:sz w:val="24"/>
          <w:szCs w:val="24"/>
        </w:rPr>
        <w:fldChar w:fldCharType="end"/>
      </w:r>
      <w:commentRangeEnd w:id="13"/>
      <w:r w:rsidR="00576278">
        <w:rPr>
          <w:rStyle w:val="Refdecomentrio"/>
        </w:rPr>
        <w:commentReference w:id="13"/>
      </w:r>
      <w:r w:rsidR="00D311AB">
        <w:rPr>
          <w:rFonts w:ascii="Exo" w:hAnsi="Exo"/>
          <w:sz w:val="24"/>
          <w:szCs w:val="24"/>
        </w:rPr>
        <w:t>.</w:t>
      </w:r>
      <w:r>
        <w:rPr>
          <w:rFonts w:ascii="Exo" w:hAnsi="Exo"/>
          <w:b/>
          <w:bCs/>
        </w:rPr>
        <w:br w:type="page"/>
      </w:r>
    </w:p>
    <w:p w14:paraId="393A9936" w14:textId="6EB2C21B" w:rsidR="00666086" w:rsidRPr="00576278" w:rsidRDefault="00666086" w:rsidP="00821EEF">
      <w:pPr>
        <w:pStyle w:val="Ttulo1"/>
        <w:spacing w:after="200" w:line="360" w:lineRule="auto"/>
        <w:jc w:val="center"/>
        <w:rPr>
          <w:rFonts w:ascii="Amsi Pro SemiBold" w:hAnsi="Amsi Pro SemiBold"/>
          <w:b/>
          <w:bCs/>
          <w:color w:val="auto"/>
          <w:lang w:val="en-US"/>
        </w:rPr>
      </w:pPr>
      <w:bookmarkStart w:id="14" w:name="_Toc191281550"/>
      <w:r w:rsidRPr="00576278">
        <w:rPr>
          <w:rFonts w:ascii="Amsi Pro SemiBold" w:hAnsi="Amsi Pro SemiBold"/>
          <w:b/>
          <w:bCs/>
          <w:color w:val="auto"/>
          <w:lang w:val="en-US"/>
        </w:rPr>
        <w:lastRenderedPageBreak/>
        <w:t>Referências</w:t>
      </w:r>
      <w:bookmarkEnd w:id="14"/>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03E30A5"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1. </w:t>
          </w:r>
          <w:r w:rsidRPr="00576278">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5CDCE535"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2. </w:t>
          </w:r>
          <w:r w:rsidRPr="00576278">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21521618"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3. </w:t>
          </w:r>
          <w:r w:rsidRPr="00576278">
            <w:rPr>
              <w:rFonts w:ascii="Amsi Pro SemiBold" w:eastAsia="Times New Roman" w:hAnsi="Amsi Pro SemiBold"/>
              <w:color w:val="000000"/>
              <w:sz w:val="20"/>
              <w:szCs w:val="20"/>
              <w:lang w:val="en-US"/>
            </w:rPr>
            <w:tab/>
            <w:t>Rees GH, James R, Samadashvili L, Scotter C. Are sustainable health workforces possible? Issues and a possible remedy. Sustainability. 2023;15(4):3596. doi: 10.3390/su15043596.</w:t>
          </w:r>
        </w:p>
        <w:p w14:paraId="65266983"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4. </w:t>
          </w:r>
          <w:r w:rsidRPr="00576278">
            <w:rPr>
              <w:rFonts w:ascii="Amsi Pro SemiBold" w:eastAsia="Times New Roman" w:hAnsi="Amsi Pro SemiBold"/>
              <w:color w:val="000000"/>
              <w:sz w:val="20"/>
              <w:szCs w:val="20"/>
              <w:lang w:val="en-US"/>
            </w:rPr>
            <w:tab/>
            <w:t>Organização Pan-Americana da Saúde. Contas Nacionais da Força de Trabalho em Saúde: Um Manual. Brasília: OPAS; 2020.</w:t>
          </w:r>
        </w:p>
        <w:p w14:paraId="0DAABBC8"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5. </w:t>
          </w:r>
          <w:r w:rsidRPr="00576278">
            <w:rPr>
              <w:rFonts w:ascii="Amsi Pro SemiBold" w:eastAsia="Times New Roman" w:hAnsi="Amsi Pro SemiBold"/>
              <w:color w:val="000000"/>
              <w:sz w:val="20"/>
              <w:szCs w:val="20"/>
              <w:lang w:val="en-US"/>
            </w:rPr>
            <w:tab/>
            <w:t>Ministério da Saúde. Indicadores de gestão do trabalho em saúde: material de apoio para o Programa de Qualificação e Estruturação da Gestão do Trabalho e da Educação no SUS - ProgeSUS. Brasília: Editora MS; 2007.</w:t>
          </w:r>
        </w:p>
        <w:p w14:paraId="457B66BD" w14:textId="77777777" w:rsidR="00F26949"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6. </w:t>
          </w:r>
          <w:r w:rsidRPr="00576278">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0AFE48D0" w14:textId="77777777" w:rsidR="00C93D27" w:rsidRPr="00576278" w:rsidRDefault="00F26949"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7.</w:t>
          </w:r>
          <w:r w:rsidRPr="00576278">
            <w:rPr>
              <w:rFonts w:ascii="Amsi Pro SemiBold" w:eastAsia="Times New Roman" w:hAnsi="Amsi Pro SemiBold"/>
              <w:color w:val="000000"/>
              <w:sz w:val="20"/>
              <w:szCs w:val="20"/>
              <w:lang w:val="en-US"/>
            </w:rPr>
            <w:tab/>
            <w:t>Xavier DR, Oliveira RADD, Matos VPD, Viacava F, Carvalho CDC. Cobertura de mamografias, alocação e uso de equipamentos nas Regiões de Saúde. Saude Debate. 2016;40:20-35.</w:t>
          </w:r>
        </w:p>
        <w:p w14:paraId="4A98489A" w14:textId="583C0371" w:rsidR="00C93D27" w:rsidRPr="00576278" w:rsidRDefault="00F26949"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8.</w:t>
          </w:r>
          <w:r w:rsidRPr="00576278">
            <w:rPr>
              <w:rFonts w:ascii="Amsi Pro SemiBold" w:eastAsia="Times New Roman" w:hAnsi="Amsi Pro SemiBold"/>
              <w:color w:val="000000"/>
              <w:sz w:val="20"/>
              <w:szCs w:val="20"/>
              <w:lang w:val="en-US"/>
            </w:rPr>
            <w:tab/>
          </w:r>
          <w:r w:rsidR="00C93D27" w:rsidRPr="00576278">
            <w:rPr>
              <w:rFonts w:ascii="Amsi Pro SemiBold" w:eastAsia="Times New Roman" w:hAnsi="Amsi Pro SemiBold"/>
              <w:color w:val="000000"/>
              <w:sz w:val="20"/>
              <w:szCs w:val="20"/>
              <w:lang w:val="en-US"/>
            </w:rPr>
            <w:t>Sanchez RM, Ciconelli RM. Conceitos de acesso à saúde. Rev Panam Salud Publica. 2012;31(3):260-8.</w:t>
          </w:r>
        </w:p>
        <w:p w14:paraId="1AD0438A" w14:textId="230ECD92" w:rsidR="0078205E" w:rsidRPr="00576278" w:rsidRDefault="00C93D27"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9.</w:t>
          </w:r>
          <w:r w:rsidRPr="00576278">
            <w:rPr>
              <w:rFonts w:ascii="Amsi Pro SemiBold" w:eastAsia="Times New Roman" w:hAnsi="Amsi Pro SemiBold"/>
              <w:color w:val="000000"/>
              <w:sz w:val="20"/>
              <w:szCs w:val="20"/>
              <w:lang w:val="en-US"/>
            </w:rPr>
            <w:tab/>
            <w:t>Ministério da Saúde (Brasil). Relação Nacional de Equipamentos e Materiais Permanentes (RENEM) [Internet]. Brasília</w:t>
          </w:r>
          <w:r w:rsidR="00BE4663" w:rsidRPr="00576278">
            <w:rPr>
              <w:rFonts w:ascii="Amsi Pro SemiBold" w:eastAsia="Times New Roman" w:hAnsi="Amsi Pro SemiBold"/>
              <w:color w:val="000000"/>
              <w:sz w:val="20"/>
              <w:szCs w:val="20"/>
              <w:lang w:val="en-US"/>
            </w:rPr>
            <w:t>, DF</w:t>
          </w:r>
          <w:r w:rsidRPr="00576278">
            <w:rPr>
              <w:rFonts w:ascii="Amsi Pro SemiBold" w:eastAsia="Times New Roman" w:hAnsi="Amsi Pro SemiBold"/>
              <w:color w:val="000000"/>
              <w:sz w:val="20"/>
              <w:szCs w:val="20"/>
              <w:lang w:val="en-US"/>
            </w:rPr>
            <w:t>: Ministério da Saúde; [cited 202</w:t>
          </w:r>
          <w:r w:rsidR="00BE4663" w:rsidRPr="00576278">
            <w:rPr>
              <w:rFonts w:ascii="Amsi Pro SemiBold" w:eastAsia="Times New Roman" w:hAnsi="Amsi Pro SemiBold"/>
              <w:color w:val="000000"/>
              <w:sz w:val="20"/>
              <w:szCs w:val="20"/>
              <w:lang w:val="en-US"/>
            </w:rPr>
            <w:t>5</w:t>
          </w:r>
          <w:r w:rsidRPr="00576278">
            <w:rPr>
              <w:rFonts w:ascii="Amsi Pro SemiBold" w:eastAsia="Times New Roman" w:hAnsi="Amsi Pro SemiBold"/>
              <w:color w:val="000000"/>
              <w:sz w:val="20"/>
              <w:szCs w:val="20"/>
              <w:lang w:val="en-US"/>
            </w:rPr>
            <w:t xml:space="preserve"> </w:t>
          </w:r>
          <w:r w:rsidR="00BE4663" w:rsidRPr="00576278">
            <w:rPr>
              <w:rFonts w:ascii="Amsi Pro SemiBold" w:eastAsia="Times New Roman" w:hAnsi="Amsi Pro SemiBold"/>
              <w:color w:val="000000"/>
              <w:sz w:val="20"/>
              <w:szCs w:val="20"/>
              <w:lang w:val="en-US"/>
            </w:rPr>
            <w:t>Feb</w:t>
          </w:r>
          <w:r w:rsidRPr="00576278">
            <w:rPr>
              <w:rFonts w:ascii="Amsi Pro SemiBold" w:eastAsia="Times New Roman" w:hAnsi="Amsi Pro SemiBold"/>
              <w:color w:val="000000"/>
              <w:sz w:val="20"/>
              <w:szCs w:val="20"/>
              <w:lang w:val="en-US"/>
            </w:rPr>
            <w:t xml:space="preserve"> </w:t>
          </w:r>
          <w:r w:rsidR="00BE4663" w:rsidRPr="00576278">
            <w:rPr>
              <w:rFonts w:ascii="Amsi Pro SemiBold" w:eastAsia="Times New Roman" w:hAnsi="Amsi Pro SemiBold"/>
              <w:color w:val="000000"/>
              <w:sz w:val="20"/>
              <w:szCs w:val="20"/>
              <w:lang w:val="en-US"/>
            </w:rPr>
            <w:t>17</w:t>
          </w:r>
          <w:r w:rsidRPr="00576278">
            <w:rPr>
              <w:rFonts w:ascii="Amsi Pro SemiBold" w:eastAsia="Times New Roman" w:hAnsi="Amsi Pro SemiBold"/>
              <w:color w:val="000000"/>
              <w:sz w:val="20"/>
              <w:szCs w:val="20"/>
              <w:lang w:val="en-US"/>
            </w:rPr>
            <w:t>]. Available from:</w:t>
          </w:r>
          <w:r w:rsidRPr="00C93D27">
            <w:rPr>
              <w:rFonts w:ascii="Exo" w:eastAsia="Times New Roman" w:hAnsi="Exo"/>
              <w:color w:val="000000"/>
              <w:sz w:val="20"/>
              <w:szCs w:val="20"/>
            </w:rPr>
            <w:t xml:space="preserve"> </w:t>
          </w:r>
          <w:hyperlink r:id="rId21" w:history="1">
            <w:r w:rsidR="00BE4663" w:rsidRPr="00576278">
              <w:rPr>
                <w:rFonts w:ascii="Amsi Pro SemiBold" w:eastAsia="Times New Roman" w:hAnsi="Amsi Pro SemiBold"/>
                <w:color w:val="000000"/>
                <w:sz w:val="20"/>
                <w:szCs w:val="20"/>
                <w:lang w:val="en-US"/>
              </w:rPr>
              <w:t>https://portalfns.saude.gov.br/renem/</w:t>
            </w:r>
          </w:hyperlink>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79A9">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HENRIQUE RIBEIRO DA SILVEIRA" w:date="2025-03-06T10:20:00Z" w:initials="HRDS">
    <w:p w14:paraId="5BFFB1A2" w14:textId="14A0A3E2" w:rsidR="00576278" w:rsidRDefault="00576278">
      <w:pPr>
        <w:pStyle w:val="Textodecomentrio"/>
      </w:pPr>
      <w:r>
        <w:rPr>
          <w:rStyle w:val="Refdecomentrio"/>
        </w:rPr>
        <w:annotationRef/>
      </w:r>
      <w:r>
        <w:t>Trocar fonte dentro do quadro</w:t>
      </w:r>
    </w:p>
  </w:comment>
  <w:comment w:id="13" w:author="HENRIQUE RIBEIRO DA SILVEIRA" w:date="2025-03-06T10:20:00Z" w:initials="HRDS">
    <w:p w14:paraId="71BBC4AE" w14:textId="77B3C356" w:rsidR="00576278" w:rsidRDefault="00576278">
      <w:pPr>
        <w:pStyle w:val="Textodecomentrio"/>
      </w:pP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FB1A2" w15:done="0"/>
  <w15:commentEx w15:paraId="71BBC4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3F57B" w16cex:dateUtc="2025-03-06T13:20:00Z"/>
  <w16cex:commentExtensible w16cex:durableId="2B73F58B" w16cex:dateUtc="2025-03-06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FB1A2" w16cid:durableId="2B73F57B"/>
  <w16cid:commentId w16cid:paraId="71BBC4AE" w16cid:durableId="2B73F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CEF75" w14:textId="77777777" w:rsidR="006320D9" w:rsidRDefault="006320D9" w:rsidP="0078205E">
      <w:pPr>
        <w:spacing w:after="0" w:line="240" w:lineRule="auto"/>
      </w:pPr>
      <w:r>
        <w:separator/>
      </w:r>
    </w:p>
  </w:endnote>
  <w:endnote w:type="continuationSeparator" w:id="0">
    <w:p w14:paraId="79B9EB9E" w14:textId="77777777" w:rsidR="006320D9" w:rsidRDefault="006320D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4E4E08" w:rsidRPr="004E4E08">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20132" w14:textId="77777777" w:rsidR="006320D9" w:rsidRDefault="006320D9" w:rsidP="0078205E">
      <w:pPr>
        <w:spacing w:after="0" w:line="240" w:lineRule="auto"/>
      </w:pPr>
      <w:r>
        <w:separator/>
      </w:r>
    </w:p>
  </w:footnote>
  <w:footnote w:type="continuationSeparator" w:id="0">
    <w:p w14:paraId="1C98F73A" w14:textId="77777777" w:rsidR="006320D9" w:rsidRDefault="006320D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646F8030"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2"/>
  </w:num>
  <w:num w:numId="6">
    <w:abstractNumId w:val="5"/>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07E42"/>
    <w:rsid w:val="00070E8E"/>
    <w:rsid w:val="000A7C26"/>
    <w:rsid w:val="001210E0"/>
    <w:rsid w:val="001239B3"/>
    <w:rsid w:val="00192A32"/>
    <w:rsid w:val="001D0EE0"/>
    <w:rsid w:val="001E02E1"/>
    <w:rsid w:val="00272908"/>
    <w:rsid w:val="002826EF"/>
    <w:rsid w:val="002F3C1E"/>
    <w:rsid w:val="00373F00"/>
    <w:rsid w:val="003A39FC"/>
    <w:rsid w:val="003B565D"/>
    <w:rsid w:val="003F6595"/>
    <w:rsid w:val="004106DD"/>
    <w:rsid w:val="004316C1"/>
    <w:rsid w:val="004762E7"/>
    <w:rsid w:val="00496AA8"/>
    <w:rsid w:val="004A3585"/>
    <w:rsid w:val="004C446E"/>
    <w:rsid w:val="004E0F3E"/>
    <w:rsid w:val="004E4E08"/>
    <w:rsid w:val="0051118D"/>
    <w:rsid w:val="005204BF"/>
    <w:rsid w:val="00537021"/>
    <w:rsid w:val="00555603"/>
    <w:rsid w:val="00576278"/>
    <w:rsid w:val="005A5E5E"/>
    <w:rsid w:val="005C3030"/>
    <w:rsid w:val="00607602"/>
    <w:rsid w:val="006320D9"/>
    <w:rsid w:val="006369B8"/>
    <w:rsid w:val="00653F78"/>
    <w:rsid w:val="00666086"/>
    <w:rsid w:val="006E6C79"/>
    <w:rsid w:val="007300D8"/>
    <w:rsid w:val="007808AF"/>
    <w:rsid w:val="0078205E"/>
    <w:rsid w:val="007C510B"/>
    <w:rsid w:val="00814305"/>
    <w:rsid w:val="00821EEF"/>
    <w:rsid w:val="00857E91"/>
    <w:rsid w:val="008757BD"/>
    <w:rsid w:val="00895986"/>
    <w:rsid w:val="00936EC5"/>
    <w:rsid w:val="009E5CEE"/>
    <w:rsid w:val="00A80BE7"/>
    <w:rsid w:val="00A9045B"/>
    <w:rsid w:val="00A91C00"/>
    <w:rsid w:val="00AE6163"/>
    <w:rsid w:val="00B13018"/>
    <w:rsid w:val="00B35B0C"/>
    <w:rsid w:val="00B55CBE"/>
    <w:rsid w:val="00BB1125"/>
    <w:rsid w:val="00BB3CCB"/>
    <w:rsid w:val="00BE4663"/>
    <w:rsid w:val="00C05C2B"/>
    <w:rsid w:val="00C567EB"/>
    <w:rsid w:val="00C8124C"/>
    <w:rsid w:val="00C93D27"/>
    <w:rsid w:val="00CA4CA1"/>
    <w:rsid w:val="00D24869"/>
    <w:rsid w:val="00D311AB"/>
    <w:rsid w:val="00D36EEF"/>
    <w:rsid w:val="00D7294F"/>
    <w:rsid w:val="00D94AD2"/>
    <w:rsid w:val="00E03901"/>
    <w:rsid w:val="00E079A9"/>
    <w:rsid w:val="00E14F40"/>
    <w:rsid w:val="00E47210"/>
    <w:rsid w:val="00EB6995"/>
    <w:rsid w:val="00EC0070"/>
    <w:rsid w:val="00EE4E70"/>
    <w:rsid w:val="00F26949"/>
    <w:rsid w:val="00F65267"/>
    <w:rsid w:val="00F9080F"/>
    <w:rsid w:val="00FB2D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6E6C79"/>
    <w:pPr>
      <w:spacing w:after="0" w:line="240" w:lineRule="auto"/>
    </w:pPr>
  </w:style>
  <w:style w:type="paragraph" w:styleId="Textodebalo">
    <w:name w:val="Balloon Text"/>
    <w:basedOn w:val="Normal"/>
    <w:link w:val="TextodebaloChar"/>
    <w:uiPriority w:val="99"/>
    <w:semiHidden/>
    <w:unhideWhenUsed/>
    <w:rsid w:val="004E4E0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4E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66404092">
              <w:marLeft w:val="0"/>
              <w:marRight w:val="0"/>
              <w:marTop w:val="0"/>
              <w:marBottom w:val="0"/>
              <w:divBdr>
                <w:top w:val="none" w:sz="0" w:space="0" w:color="auto"/>
                <w:left w:val="none" w:sz="0" w:space="0" w:color="auto"/>
                <w:bottom w:val="none" w:sz="0" w:space="0" w:color="auto"/>
                <w:right w:val="none" w:sz="0" w:space="0" w:color="auto"/>
              </w:divBdr>
              <w:divsChild>
                <w:div w:id="826096072">
                  <w:marLeft w:val="0"/>
                  <w:marRight w:val="0"/>
                  <w:marTop w:val="0"/>
                  <w:marBottom w:val="0"/>
                  <w:divBdr>
                    <w:top w:val="none" w:sz="0" w:space="0" w:color="auto"/>
                    <w:left w:val="none" w:sz="0" w:space="0" w:color="auto"/>
                    <w:bottom w:val="none" w:sz="0" w:space="0" w:color="auto"/>
                    <w:right w:val="none" w:sz="0" w:space="0" w:color="auto"/>
                  </w:divBdr>
                  <w:divsChild>
                    <w:div w:id="854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975">
              <w:marLeft w:val="0"/>
              <w:marRight w:val="0"/>
              <w:marTop w:val="0"/>
              <w:marBottom w:val="0"/>
              <w:divBdr>
                <w:top w:val="none" w:sz="0" w:space="0" w:color="auto"/>
                <w:left w:val="none" w:sz="0" w:space="0" w:color="auto"/>
                <w:bottom w:val="none" w:sz="0" w:space="0" w:color="auto"/>
                <w:right w:val="none" w:sz="0" w:space="0" w:color="auto"/>
              </w:divBdr>
              <w:divsChild>
                <w:div w:id="786117341">
                  <w:marLeft w:val="0"/>
                  <w:marRight w:val="0"/>
                  <w:marTop w:val="0"/>
                  <w:marBottom w:val="0"/>
                  <w:divBdr>
                    <w:top w:val="none" w:sz="0" w:space="0" w:color="auto"/>
                    <w:left w:val="none" w:sz="0" w:space="0" w:color="auto"/>
                    <w:bottom w:val="none" w:sz="0" w:space="0" w:color="auto"/>
                    <w:right w:val="none" w:sz="0" w:space="0" w:color="auto"/>
                  </w:divBdr>
                  <w:divsChild>
                    <w:div w:id="1081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8426326">
      <w:bodyDiv w:val="1"/>
      <w:marLeft w:val="0"/>
      <w:marRight w:val="0"/>
      <w:marTop w:val="0"/>
      <w:marBottom w:val="0"/>
      <w:divBdr>
        <w:top w:val="none" w:sz="0" w:space="0" w:color="auto"/>
        <w:left w:val="none" w:sz="0" w:space="0" w:color="auto"/>
        <w:bottom w:val="none" w:sz="0" w:space="0" w:color="auto"/>
        <w:right w:val="none" w:sz="0" w:space="0" w:color="auto"/>
      </w:divBdr>
    </w:div>
    <w:div w:id="227304991">
      <w:bodyDiv w:val="1"/>
      <w:marLeft w:val="0"/>
      <w:marRight w:val="0"/>
      <w:marTop w:val="0"/>
      <w:marBottom w:val="0"/>
      <w:divBdr>
        <w:top w:val="none" w:sz="0" w:space="0" w:color="auto"/>
        <w:left w:val="none" w:sz="0" w:space="0" w:color="auto"/>
        <w:bottom w:val="none" w:sz="0" w:space="0" w:color="auto"/>
        <w:right w:val="none" w:sz="0" w:space="0" w:color="auto"/>
      </w:divBdr>
    </w:div>
    <w:div w:id="269553994">
      <w:bodyDiv w:val="1"/>
      <w:marLeft w:val="0"/>
      <w:marRight w:val="0"/>
      <w:marTop w:val="0"/>
      <w:marBottom w:val="0"/>
      <w:divBdr>
        <w:top w:val="none" w:sz="0" w:space="0" w:color="auto"/>
        <w:left w:val="none" w:sz="0" w:space="0" w:color="auto"/>
        <w:bottom w:val="none" w:sz="0" w:space="0" w:color="auto"/>
        <w:right w:val="none" w:sz="0" w:space="0" w:color="auto"/>
      </w:divBdr>
    </w:div>
    <w:div w:id="878514468">
      <w:bodyDiv w:val="1"/>
      <w:marLeft w:val="0"/>
      <w:marRight w:val="0"/>
      <w:marTop w:val="0"/>
      <w:marBottom w:val="0"/>
      <w:divBdr>
        <w:top w:val="none" w:sz="0" w:space="0" w:color="auto"/>
        <w:left w:val="none" w:sz="0" w:space="0" w:color="auto"/>
        <w:bottom w:val="none" w:sz="0" w:space="0" w:color="auto"/>
        <w:right w:val="none" w:sz="0" w:space="0" w:color="auto"/>
      </w:divBdr>
    </w:div>
    <w:div w:id="1076132196">
      <w:bodyDiv w:val="1"/>
      <w:marLeft w:val="0"/>
      <w:marRight w:val="0"/>
      <w:marTop w:val="0"/>
      <w:marBottom w:val="0"/>
      <w:divBdr>
        <w:top w:val="none" w:sz="0" w:space="0" w:color="auto"/>
        <w:left w:val="none" w:sz="0" w:space="0" w:color="auto"/>
        <w:bottom w:val="none" w:sz="0" w:space="0" w:color="auto"/>
        <w:right w:val="none" w:sz="0" w:space="0" w:color="auto"/>
      </w:divBdr>
      <w:divsChild>
        <w:div w:id="954365797">
          <w:marLeft w:val="0"/>
          <w:marRight w:val="0"/>
          <w:marTop w:val="0"/>
          <w:marBottom w:val="0"/>
          <w:divBdr>
            <w:top w:val="none" w:sz="0" w:space="0" w:color="auto"/>
            <w:left w:val="none" w:sz="0" w:space="0" w:color="auto"/>
            <w:bottom w:val="none" w:sz="0" w:space="0" w:color="auto"/>
            <w:right w:val="none" w:sz="0" w:space="0" w:color="auto"/>
          </w:divBdr>
          <w:divsChild>
            <w:div w:id="112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36366344">
      <w:bodyDiv w:val="1"/>
      <w:marLeft w:val="0"/>
      <w:marRight w:val="0"/>
      <w:marTop w:val="0"/>
      <w:marBottom w:val="0"/>
      <w:divBdr>
        <w:top w:val="none" w:sz="0" w:space="0" w:color="auto"/>
        <w:left w:val="none" w:sz="0" w:space="0" w:color="auto"/>
        <w:bottom w:val="none" w:sz="0" w:space="0" w:color="auto"/>
        <w:right w:val="none" w:sz="0" w:space="0" w:color="auto"/>
      </w:divBdr>
      <w:divsChild>
        <w:div w:id="723060562">
          <w:marLeft w:val="0"/>
          <w:marRight w:val="0"/>
          <w:marTop w:val="0"/>
          <w:marBottom w:val="0"/>
          <w:divBdr>
            <w:top w:val="none" w:sz="0" w:space="0" w:color="auto"/>
            <w:left w:val="none" w:sz="0" w:space="0" w:color="auto"/>
            <w:bottom w:val="none" w:sz="0" w:space="0" w:color="auto"/>
            <w:right w:val="none" w:sz="0" w:space="0" w:color="auto"/>
          </w:divBdr>
          <w:divsChild>
            <w:div w:id="17915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2948">
      <w:bodyDiv w:val="1"/>
      <w:marLeft w:val="0"/>
      <w:marRight w:val="0"/>
      <w:marTop w:val="0"/>
      <w:marBottom w:val="0"/>
      <w:divBdr>
        <w:top w:val="none" w:sz="0" w:space="0" w:color="auto"/>
        <w:left w:val="none" w:sz="0" w:space="0" w:color="auto"/>
        <w:bottom w:val="none" w:sz="0" w:space="0" w:color="auto"/>
        <w:right w:val="none" w:sz="0" w:space="0" w:color="auto"/>
      </w:divBdr>
    </w:div>
    <w:div w:id="1628470011">
      <w:bodyDiv w:val="1"/>
      <w:marLeft w:val="0"/>
      <w:marRight w:val="0"/>
      <w:marTop w:val="0"/>
      <w:marBottom w:val="0"/>
      <w:divBdr>
        <w:top w:val="none" w:sz="0" w:space="0" w:color="auto"/>
        <w:left w:val="none" w:sz="0" w:space="0" w:color="auto"/>
        <w:bottom w:val="none" w:sz="0" w:space="0" w:color="auto"/>
        <w:right w:val="none" w:sz="0" w:space="0" w:color="auto"/>
      </w:divBdr>
    </w:div>
    <w:div w:id="1654488491">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2165799">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ortalfns.saude.gov.br/rene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equipamentos_de_sade_por_populaao" TargetMode="External"/><Relationship Id="rId1" Type="http://schemas.openxmlformats.org/officeDocument/2006/relationships/hyperlink" Target="https://github.com/danielppagotto/dimensionamento_m4/blob/main/01_indicadores/07_equipamentos/07_indicador_equipa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E5EDB200-5E3A-4C53-BD9A-38F905C1CFCA}" type="presOf" srcId="{BC085E80-1B48-42A7-9691-1C1A4166ED25}" destId="{B135152D-B454-47EA-A74A-8F467C8624E6}" srcOrd="0" destOrd="0" presId="urn:microsoft.com/office/officeart/2005/8/layout/vList4"/>
    <dgm:cxn modelId="{0CD26C08-A324-4F8A-A92E-75599FBF5302}"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823B2D57-8104-46A4-A1E7-628E3D9E5F25}" type="presOf" srcId="{90464B62-12E6-4495-A349-F474B665F994}" destId="{DC051375-BFEC-47C3-8E61-1D2589C1A787}" srcOrd="0" destOrd="0" presId="urn:microsoft.com/office/officeart/2005/8/layout/vList4"/>
    <dgm:cxn modelId="{68AC968C-8131-43FB-B475-12D79A4E5E13}" type="presOf" srcId="{21ABA1D7-4AD4-466B-960F-92CC591070C1}" destId="{476F8BFF-EB75-48FB-9FD5-0FFB573EE4E4}" srcOrd="1" destOrd="0" presId="urn:microsoft.com/office/officeart/2005/8/layout/vList4"/>
    <dgm:cxn modelId="{CEA9A9C2-672F-46C4-86B5-2027686AB8BF}" type="presOf" srcId="{B28CD35B-00C0-42A5-822F-19B5B45B774D}" destId="{5D1683F8-A5E9-4212-B6CF-EB65A12E1D55}" srcOrd="0" destOrd="0" presId="urn:microsoft.com/office/officeart/2005/8/layout/vList4"/>
    <dgm:cxn modelId="{63ADABCB-5B2B-423D-9E59-75123F3CB312}" type="presOf" srcId="{90464B62-12E6-4495-A349-F474B665F994}" destId="{AA6F2AFC-8D7F-45F9-80CA-30218302A5D3}" srcOrd="1" destOrd="0" presId="urn:microsoft.com/office/officeart/2005/8/layout/vList4"/>
    <dgm:cxn modelId="{C3E857D5-C367-4109-A94A-9C56A27B9249}" type="presOf" srcId="{B28CD35B-00C0-42A5-822F-19B5B45B774D}" destId="{2813FACD-E038-4BC8-A797-FE679AF5926C}" srcOrd="1" destOrd="0" presId="urn:microsoft.com/office/officeart/2005/8/layout/vList4"/>
    <dgm:cxn modelId="{51EA4D6E-C254-499A-909A-DD01072898D7}" type="presParOf" srcId="{B135152D-B454-47EA-A74A-8F467C8624E6}" destId="{FBBDE5C2-9D1C-4F0C-9499-F2181DE0081A}" srcOrd="0" destOrd="0" presId="urn:microsoft.com/office/officeart/2005/8/layout/vList4"/>
    <dgm:cxn modelId="{67C1981E-B747-4F92-9E23-DFB29A464A8D}" type="presParOf" srcId="{FBBDE5C2-9D1C-4F0C-9499-F2181DE0081A}" destId="{AE6648AC-D572-4AB9-A883-64445D217241}" srcOrd="0" destOrd="0" presId="urn:microsoft.com/office/officeart/2005/8/layout/vList4"/>
    <dgm:cxn modelId="{4373E736-F902-4B9C-AEFB-BA183D938078}" type="presParOf" srcId="{FBBDE5C2-9D1C-4F0C-9499-F2181DE0081A}" destId="{DE71F3A2-0104-409F-9D18-55B26BECF6EC}" srcOrd="1" destOrd="0" presId="urn:microsoft.com/office/officeart/2005/8/layout/vList4"/>
    <dgm:cxn modelId="{9683C47A-D704-48AA-AFA8-9C350C2D1D2B}" type="presParOf" srcId="{FBBDE5C2-9D1C-4F0C-9499-F2181DE0081A}" destId="{476F8BFF-EB75-48FB-9FD5-0FFB573EE4E4}" srcOrd="2" destOrd="0" presId="urn:microsoft.com/office/officeart/2005/8/layout/vList4"/>
    <dgm:cxn modelId="{51101316-1B51-460B-96E5-56D591D4D11D}" type="presParOf" srcId="{B135152D-B454-47EA-A74A-8F467C8624E6}" destId="{853F3EE9-B6EA-4D46-B5F2-383D7708BB7E}" srcOrd="1" destOrd="0" presId="urn:microsoft.com/office/officeart/2005/8/layout/vList4"/>
    <dgm:cxn modelId="{6B3B8915-34EE-47DD-9E62-8115CDDBE417}" type="presParOf" srcId="{B135152D-B454-47EA-A74A-8F467C8624E6}" destId="{6322F94B-F61C-488F-B7C3-F05119D9D8AE}" srcOrd="2" destOrd="0" presId="urn:microsoft.com/office/officeart/2005/8/layout/vList4"/>
    <dgm:cxn modelId="{D89603A6-57F3-4958-9EA4-BD7D74B9DA5D}" type="presParOf" srcId="{6322F94B-F61C-488F-B7C3-F05119D9D8AE}" destId="{5D1683F8-A5E9-4212-B6CF-EB65A12E1D55}" srcOrd="0" destOrd="0" presId="urn:microsoft.com/office/officeart/2005/8/layout/vList4"/>
    <dgm:cxn modelId="{200321C5-FDDF-4BDC-A7A8-1DF0FCD9FFE0}" type="presParOf" srcId="{6322F94B-F61C-488F-B7C3-F05119D9D8AE}" destId="{A0906D88-1F97-445B-B107-434C0544A891}" srcOrd="1" destOrd="0" presId="urn:microsoft.com/office/officeart/2005/8/layout/vList4"/>
    <dgm:cxn modelId="{71AFA75E-41DB-4AA0-8BD7-60F89C754498}" type="presParOf" srcId="{6322F94B-F61C-488F-B7C3-F05119D9D8AE}" destId="{2813FACD-E038-4BC8-A797-FE679AF5926C}" srcOrd="2" destOrd="0" presId="urn:microsoft.com/office/officeart/2005/8/layout/vList4"/>
    <dgm:cxn modelId="{59826BC7-0697-43D5-9F9A-BEC7E387F5A3}" type="presParOf" srcId="{B135152D-B454-47EA-A74A-8F467C8624E6}" destId="{BC44BA2A-50B3-4C44-9D81-05E8855F55AA}" srcOrd="3" destOrd="0" presId="urn:microsoft.com/office/officeart/2005/8/layout/vList4"/>
    <dgm:cxn modelId="{D8B518D4-6C2C-4191-B42C-9883F07E7626}" type="presParOf" srcId="{B135152D-B454-47EA-A74A-8F467C8624E6}" destId="{D65590FE-C238-4B3A-B7FC-622E9A9E8E06}" srcOrd="4" destOrd="0" presId="urn:microsoft.com/office/officeart/2005/8/layout/vList4"/>
    <dgm:cxn modelId="{0CE96D90-A710-425B-A532-18210A3BB774}" type="presParOf" srcId="{D65590FE-C238-4B3A-B7FC-622E9A9E8E06}" destId="{DC051375-BFEC-47C3-8E61-1D2589C1A787}" srcOrd="0" destOrd="0" presId="urn:microsoft.com/office/officeart/2005/8/layout/vList4"/>
    <dgm:cxn modelId="{8ACF5564-4C9E-4925-9FBD-6D88F54ABED8}" type="presParOf" srcId="{D65590FE-C238-4B3A-B7FC-622E9A9E8E06}" destId="{625E2ECE-FBBB-4E80-8C1E-5A3A38B36CBC}" srcOrd="1" destOrd="0" presId="urn:microsoft.com/office/officeart/2005/8/layout/vList4"/>
    <dgm:cxn modelId="{409A6360-6E77-4DF8-A771-E9C7CA24ABDC}"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52ED239B6124446BDD6887C3F77F9F9"/>
        <w:category>
          <w:name w:val="Geral"/>
          <w:gallery w:val="placeholder"/>
        </w:category>
        <w:types>
          <w:type w:val="bbPlcHdr"/>
        </w:types>
        <w:behaviors>
          <w:behavior w:val="content"/>
        </w:behaviors>
        <w:guid w:val="{A7493646-504E-4DA1-97E2-1A7FBB7E8242}"/>
      </w:docPartPr>
      <w:docPartBody>
        <w:p w:rsidR="00B96473" w:rsidRDefault="00A21EE4" w:rsidP="00A21EE4">
          <w:pPr>
            <w:pStyle w:val="952ED239B6124446BDD6887C3F77F9F9"/>
          </w:pPr>
          <w:r w:rsidRPr="0031018C">
            <w:rPr>
              <w:rStyle w:val="TextodoEspaoReservado"/>
            </w:rPr>
            <w:t>Clique ou toque aqui para inserir o texto.</w:t>
          </w:r>
        </w:p>
      </w:docPartBody>
    </w:docPart>
    <w:docPart>
      <w:docPartPr>
        <w:name w:val="9D1D935D036D45C981C2EFA838584BFD"/>
        <w:category>
          <w:name w:val="Geral"/>
          <w:gallery w:val="placeholder"/>
        </w:category>
        <w:types>
          <w:type w:val="bbPlcHdr"/>
        </w:types>
        <w:behaviors>
          <w:behavior w:val="content"/>
        </w:behaviors>
        <w:guid w:val="{79881A34-CAB8-42DF-97DC-5629B6A27DCD}"/>
      </w:docPartPr>
      <w:docPartBody>
        <w:p w:rsidR="00B96473" w:rsidRDefault="00A21EE4" w:rsidP="00A21EE4">
          <w:pPr>
            <w:pStyle w:val="9D1D935D036D45C981C2EFA838584BFD"/>
          </w:pPr>
          <w:r w:rsidRPr="0031018C">
            <w:rPr>
              <w:rStyle w:val="TextodoEspaoReservado"/>
            </w:rPr>
            <w:t>Clique ou toque aqui para inserir o texto.</w:t>
          </w:r>
        </w:p>
      </w:docPartBody>
    </w:docPart>
    <w:docPart>
      <w:docPartPr>
        <w:name w:val="E002268A5E054E109891C814BC78BA08"/>
        <w:category>
          <w:name w:val="Geral"/>
          <w:gallery w:val="placeholder"/>
        </w:category>
        <w:types>
          <w:type w:val="bbPlcHdr"/>
        </w:types>
        <w:behaviors>
          <w:behavior w:val="content"/>
        </w:behaviors>
        <w:guid w:val="{0EE75F86-B35A-4A97-A39A-7C37B6543BD3}"/>
      </w:docPartPr>
      <w:docPartBody>
        <w:p w:rsidR="00B96473" w:rsidRDefault="00A21EE4" w:rsidP="00A21EE4">
          <w:pPr>
            <w:pStyle w:val="E002268A5E054E109891C814BC78BA08"/>
          </w:pPr>
          <w:r w:rsidRPr="0031018C">
            <w:rPr>
              <w:rStyle w:val="TextodoEspaoReservado"/>
            </w:rPr>
            <w:t>Clique ou toque aqui para inserir o texto.</w:t>
          </w:r>
        </w:p>
      </w:docPartBody>
    </w:docPart>
    <w:docPart>
      <w:docPartPr>
        <w:name w:val="205DCED756F64D8D8ED7FB4C0CDA49D3"/>
        <w:category>
          <w:name w:val="Geral"/>
          <w:gallery w:val="placeholder"/>
        </w:category>
        <w:types>
          <w:type w:val="bbPlcHdr"/>
        </w:types>
        <w:behaviors>
          <w:behavior w:val="content"/>
        </w:behaviors>
        <w:guid w:val="{B84F9A05-0A0C-48D5-99E2-DA20D630B848}"/>
      </w:docPartPr>
      <w:docPartBody>
        <w:p w:rsidR="00B808BF" w:rsidRDefault="004075AB" w:rsidP="004075AB">
          <w:pPr>
            <w:pStyle w:val="205DCED756F64D8D8ED7FB4C0CDA49D3"/>
          </w:pPr>
          <w:r w:rsidRPr="0031018C">
            <w:rPr>
              <w:rStyle w:val="TextodoEspaoReservado"/>
            </w:rPr>
            <w:t>Clique ou toque aqui para inserir o texto.</w:t>
          </w:r>
        </w:p>
      </w:docPartBody>
    </w:docPart>
    <w:docPart>
      <w:docPartPr>
        <w:name w:val="2FADC869ED434679A33CA13B35780574"/>
        <w:category>
          <w:name w:val="Geral"/>
          <w:gallery w:val="placeholder"/>
        </w:category>
        <w:types>
          <w:type w:val="bbPlcHdr"/>
        </w:types>
        <w:behaviors>
          <w:behavior w:val="content"/>
        </w:behaviors>
        <w:guid w:val="{F16D93EE-146B-45FE-81A8-C15501468679}"/>
      </w:docPartPr>
      <w:docPartBody>
        <w:p w:rsidR="00B808BF" w:rsidRDefault="004075AB" w:rsidP="004075AB">
          <w:pPr>
            <w:pStyle w:val="2FADC869ED434679A33CA13B3578057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85366"/>
    <w:rsid w:val="000A6637"/>
    <w:rsid w:val="000E7184"/>
    <w:rsid w:val="00201B4E"/>
    <w:rsid w:val="002C47A2"/>
    <w:rsid w:val="00374289"/>
    <w:rsid w:val="004075AB"/>
    <w:rsid w:val="004316C1"/>
    <w:rsid w:val="004D4B37"/>
    <w:rsid w:val="004F22EA"/>
    <w:rsid w:val="005E730F"/>
    <w:rsid w:val="006D64B1"/>
    <w:rsid w:val="00776C19"/>
    <w:rsid w:val="009041FB"/>
    <w:rsid w:val="00913ED9"/>
    <w:rsid w:val="009A2513"/>
    <w:rsid w:val="00A21EE4"/>
    <w:rsid w:val="00A647F7"/>
    <w:rsid w:val="00A728BE"/>
    <w:rsid w:val="00AA4076"/>
    <w:rsid w:val="00AB0350"/>
    <w:rsid w:val="00AC2A4E"/>
    <w:rsid w:val="00AE103D"/>
    <w:rsid w:val="00B808BF"/>
    <w:rsid w:val="00B949CA"/>
    <w:rsid w:val="00B96473"/>
    <w:rsid w:val="00BA0934"/>
    <w:rsid w:val="00C8124C"/>
    <w:rsid w:val="00D94839"/>
    <w:rsid w:val="00D9488E"/>
    <w:rsid w:val="00EB6977"/>
    <w:rsid w:val="00EE386C"/>
    <w:rsid w:val="00F26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075AB"/>
    <w:rPr>
      <w:color w:val="808080"/>
    </w:rPr>
  </w:style>
  <w:style w:type="paragraph" w:customStyle="1" w:styleId="952ED239B6124446BDD6887C3F77F9F9">
    <w:name w:val="952ED239B6124446BDD6887C3F77F9F9"/>
    <w:rsid w:val="00A21EE4"/>
  </w:style>
  <w:style w:type="paragraph" w:customStyle="1" w:styleId="9D1D935D036D45C981C2EFA838584BFD">
    <w:name w:val="9D1D935D036D45C981C2EFA838584BFD"/>
    <w:rsid w:val="00A21EE4"/>
  </w:style>
  <w:style w:type="paragraph" w:customStyle="1" w:styleId="E002268A5E054E109891C814BC78BA08">
    <w:name w:val="E002268A5E054E109891C814BC78BA08"/>
    <w:rsid w:val="00A21EE4"/>
  </w:style>
  <w:style w:type="paragraph" w:customStyle="1" w:styleId="205DCED756F64D8D8ED7FB4C0CDA49D3">
    <w:name w:val="205DCED756F64D8D8ED7FB4C0CDA49D3"/>
    <w:rsid w:val="004075AB"/>
  </w:style>
  <w:style w:type="paragraph" w:customStyle="1" w:styleId="2FADC869ED434679A33CA13B35780574">
    <w:name w:val="2FADC869ED434679A33CA13B35780574"/>
    <w:rsid w:val="004075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B0542-1875-4C26-9926-97D2193C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1543</Words>
  <Characters>8338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11</cp:revision>
  <cp:lastPrinted>2025-02-18T13:29:00Z</cp:lastPrinted>
  <dcterms:created xsi:type="dcterms:W3CDTF">2025-02-27T00:35:00Z</dcterms:created>
  <dcterms:modified xsi:type="dcterms:W3CDTF">2025-03-13T13:06:00Z</dcterms:modified>
</cp:coreProperties>
</file>