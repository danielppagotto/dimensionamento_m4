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ECDE2FA" wp14:editId="20ACD53D">
            <wp:simplePos x="0" y="0"/>
            <wp:positionH relativeFrom="column">
              <wp:posOffset>-1106014</wp:posOffset>
            </wp:positionH>
            <wp:positionV relativeFrom="paragraph">
              <wp:posOffset>-891169</wp:posOffset>
            </wp:positionV>
            <wp:extent cx="7583856" cy="10726812"/>
            <wp:effectExtent l="0" t="0" r="0" b="0"/>
            <wp:wrapNone/>
            <wp:docPr id="13207255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6" cy="10726812"/>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Pr="002B5002" w:rsidRDefault="004E6827" w:rsidP="0078205E">
      <w:pPr>
        <w:pStyle w:val="Texto"/>
        <w:spacing w:after="0" w:line="240" w:lineRule="auto"/>
        <w:jc w:val="center"/>
        <w:rPr>
          <w:rFonts w:ascii="Amsi Pro SemiBold" w:hAnsi="Amsi Pro SemiBold"/>
          <w:b/>
          <w:bCs/>
          <w:sz w:val="30"/>
          <w:szCs w:val="30"/>
        </w:rPr>
      </w:pPr>
      <w:r w:rsidRPr="002B5002">
        <w:rPr>
          <w:rFonts w:ascii="Amsi Pro SemiBold" w:hAnsi="Amsi Pro SemiBold"/>
          <w:b/>
          <w:bCs/>
          <w:sz w:val="30"/>
          <w:szCs w:val="30"/>
        </w:rPr>
        <w:lastRenderedPageBreak/>
        <w:t>REMUNERAÇÃO MÉDIA DE PROFISSIONAIS DE SAÚDE</w:t>
      </w:r>
    </w:p>
    <w:p w14:paraId="36F12092" w14:textId="77777777" w:rsidR="002B5002" w:rsidRPr="00727C53" w:rsidRDefault="002B5002" w:rsidP="002B5002">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5B7B4752" w14:textId="77777777" w:rsidR="002B5002" w:rsidRPr="00727C53" w:rsidRDefault="002B5002" w:rsidP="002B5002">
      <w:pPr>
        <w:pStyle w:val="Pretext"/>
        <w:rPr>
          <w:rFonts w:ascii="Amsi Pro SemiBold" w:hAnsi="Amsi Pro SemiBold"/>
        </w:rPr>
      </w:pPr>
    </w:p>
    <w:p w14:paraId="236BFD2B" w14:textId="77777777" w:rsidR="002B5002" w:rsidRPr="00727C53" w:rsidRDefault="002B5002" w:rsidP="002B5002">
      <w:pPr>
        <w:pStyle w:val="Pretext"/>
        <w:rPr>
          <w:rFonts w:ascii="Amsi Pro SemiBold" w:hAnsi="Amsi Pro SemiBold"/>
        </w:rPr>
        <w:sectPr w:rsidR="002B500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00DC0F13" w14:textId="77777777" w:rsidR="002B5002" w:rsidRPr="00727C53" w:rsidRDefault="002B5002" w:rsidP="002B5002">
      <w:pPr>
        <w:pStyle w:val="Pretext"/>
        <w:rPr>
          <w:rFonts w:ascii="Amsi Pro SemiBold" w:hAnsi="Amsi Pro SemiBold"/>
        </w:rPr>
      </w:pPr>
      <w:bookmarkStart w:id="0" w:name="_Hlk192144079"/>
    </w:p>
    <w:p w14:paraId="153B0513" w14:textId="77777777" w:rsidR="002B5002" w:rsidRPr="00727C53" w:rsidRDefault="002B5002" w:rsidP="002B5002">
      <w:pPr>
        <w:pStyle w:val="Ttulo10"/>
        <w:jc w:val="left"/>
        <w:rPr>
          <w:rFonts w:ascii="Amsi Pro SemiBold" w:hAnsi="Amsi Pro SemiBold"/>
          <w:sz w:val="20"/>
          <w:szCs w:val="20"/>
        </w:rPr>
      </w:pPr>
    </w:p>
    <w:p w14:paraId="143E7416" w14:textId="77777777" w:rsidR="002B5002" w:rsidRPr="00727C53" w:rsidRDefault="002B5002" w:rsidP="002B500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3AF8283A"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Nísia Verônica Trindade Lima</w:t>
      </w:r>
    </w:p>
    <w:p w14:paraId="5D2C0C0D" w14:textId="77777777" w:rsidR="002B5002" w:rsidRPr="00727C53" w:rsidRDefault="002B5002" w:rsidP="002B5002">
      <w:pPr>
        <w:pStyle w:val="Ttulo10"/>
        <w:rPr>
          <w:rFonts w:ascii="Amsi Pro SemiBold" w:hAnsi="Amsi Pro SemiBold"/>
          <w:sz w:val="20"/>
          <w:szCs w:val="20"/>
        </w:rPr>
      </w:pPr>
    </w:p>
    <w:p w14:paraId="7DD7421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461021E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Isabela Cardoso de Matos Pinto</w:t>
      </w:r>
    </w:p>
    <w:p w14:paraId="73F0C2B9" w14:textId="77777777" w:rsidR="002B5002" w:rsidRPr="00727C53" w:rsidRDefault="002B5002" w:rsidP="002B5002">
      <w:pPr>
        <w:pStyle w:val="Ttulo10"/>
        <w:rPr>
          <w:rFonts w:ascii="Amsi Pro SemiBold" w:hAnsi="Amsi Pro SemiBold"/>
          <w:sz w:val="20"/>
          <w:szCs w:val="20"/>
        </w:rPr>
      </w:pPr>
    </w:p>
    <w:p w14:paraId="766B3B6C"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0AD3A722"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Bruno Guimarães de Almeida</w:t>
      </w:r>
    </w:p>
    <w:p w14:paraId="74BF716E" w14:textId="77777777" w:rsidR="002B5002" w:rsidRPr="00727C53" w:rsidRDefault="002B5002" w:rsidP="002B5002">
      <w:pPr>
        <w:pStyle w:val="Ttulo10"/>
        <w:rPr>
          <w:rFonts w:ascii="Amsi Pro SemiBold" w:hAnsi="Amsi Pro SemiBold"/>
          <w:sz w:val="20"/>
          <w:szCs w:val="20"/>
        </w:rPr>
      </w:pPr>
    </w:p>
    <w:p w14:paraId="6F6F7DF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2341955A" w14:textId="77777777" w:rsidR="002B5002" w:rsidRPr="00727C53" w:rsidRDefault="002B5002" w:rsidP="002B5002">
      <w:pPr>
        <w:pStyle w:val="Pretext"/>
        <w:rPr>
          <w:rFonts w:ascii="Amsi Pro SemiBold" w:hAnsi="Amsi Pro SemiBold"/>
          <w:b/>
          <w:bCs/>
          <w:szCs w:val="20"/>
        </w:rPr>
      </w:pPr>
      <w:r w:rsidRPr="00727C53">
        <w:rPr>
          <w:rFonts w:ascii="Amsi Pro SemiBold" w:hAnsi="Amsi Pro SemiBold"/>
          <w:szCs w:val="20"/>
        </w:rPr>
        <w:t>Gustavo Hoff</w:t>
      </w:r>
    </w:p>
    <w:p w14:paraId="260B5EF6" w14:textId="77777777" w:rsidR="002B5002" w:rsidRPr="00727C53" w:rsidRDefault="002B5002" w:rsidP="002B5002">
      <w:pPr>
        <w:pStyle w:val="Ttulo10"/>
        <w:rPr>
          <w:rFonts w:ascii="Amsi Pro SemiBold" w:hAnsi="Amsi Pro SemiBold"/>
          <w:sz w:val="20"/>
          <w:szCs w:val="20"/>
        </w:rPr>
      </w:pPr>
    </w:p>
    <w:p w14:paraId="1D46BEDD"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3E14E04E"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41EDD6C5"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5C55138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Daniel do Prado Pagotto</w:t>
      </w:r>
    </w:p>
    <w:p w14:paraId="46DA8186" w14:textId="77777777" w:rsidR="002B5002" w:rsidRPr="00727C53" w:rsidRDefault="002B5002" w:rsidP="002B5002">
      <w:pPr>
        <w:pStyle w:val="Pretext"/>
        <w:jc w:val="left"/>
        <w:rPr>
          <w:rFonts w:ascii="Amsi Pro SemiBold" w:hAnsi="Amsi Pro SemiBold"/>
          <w:szCs w:val="20"/>
        </w:rPr>
      </w:pPr>
    </w:p>
    <w:p w14:paraId="47A7D1F6"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Equipe de Pesquisa</w:t>
      </w:r>
    </w:p>
    <w:p w14:paraId="0C2EB3DF"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76B71BE5"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Daiane Martins Teixeira</w:t>
      </w:r>
    </w:p>
    <w:p w14:paraId="69B60EA2"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Erika Carvalho de Aquino</w:t>
      </w:r>
    </w:p>
    <w:p w14:paraId="085C53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Henrique Ribeiro da Silveira</w:t>
      </w:r>
    </w:p>
    <w:p w14:paraId="58EF44D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Vinícius Prates Araújo</w:t>
      </w:r>
    </w:p>
    <w:p w14:paraId="6E3059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Wanderson Marques</w:t>
      </w:r>
    </w:p>
    <w:p w14:paraId="4FDEA21C"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AFDDC6C" w14:textId="77777777" w:rsidR="002B5002" w:rsidRPr="00727C53" w:rsidRDefault="002B5002" w:rsidP="002B5002">
      <w:pPr>
        <w:pStyle w:val="Pretext"/>
        <w:rPr>
          <w:rFonts w:ascii="Amsi Pro SemiBold" w:hAnsi="Amsi Pro SemiBold"/>
          <w:szCs w:val="20"/>
        </w:rPr>
      </w:pPr>
    </w:p>
    <w:p w14:paraId="67FDE350" w14:textId="77777777" w:rsidR="002B5002" w:rsidRPr="00727C53" w:rsidRDefault="002B5002" w:rsidP="002B5002">
      <w:pPr>
        <w:pStyle w:val="Pretext"/>
        <w:rPr>
          <w:rFonts w:ascii="Amsi Pro SemiBold" w:hAnsi="Amsi Pro SemiBold"/>
          <w:szCs w:val="20"/>
        </w:rPr>
      </w:pPr>
    </w:p>
    <w:p w14:paraId="12066A3A" w14:textId="77777777" w:rsidR="002B5002" w:rsidRPr="00727C53" w:rsidRDefault="002B5002" w:rsidP="002B5002">
      <w:pPr>
        <w:pStyle w:val="Pretext"/>
        <w:rPr>
          <w:rFonts w:ascii="Amsi Pro SemiBold" w:hAnsi="Amsi Pro SemiBold"/>
          <w:szCs w:val="20"/>
        </w:rPr>
      </w:pPr>
    </w:p>
    <w:p w14:paraId="1B25F7B5" w14:textId="77777777" w:rsidR="002B5002" w:rsidRPr="00727C53" w:rsidRDefault="002B5002" w:rsidP="002B5002">
      <w:pPr>
        <w:pStyle w:val="Pretext"/>
        <w:rPr>
          <w:rFonts w:ascii="Amsi Pro SemiBold" w:hAnsi="Amsi Pro SemiBold"/>
          <w:szCs w:val="20"/>
        </w:rPr>
      </w:pPr>
    </w:p>
    <w:p w14:paraId="1A9C9CEB" w14:textId="77777777" w:rsidR="002B5002" w:rsidRPr="00727C53" w:rsidRDefault="002B5002" w:rsidP="002B5002">
      <w:pPr>
        <w:pStyle w:val="Pretext"/>
        <w:rPr>
          <w:rFonts w:ascii="Amsi Pro SemiBold" w:hAnsi="Amsi Pro SemiBold"/>
          <w:szCs w:val="20"/>
        </w:rPr>
      </w:pPr>
    </w:p>
    <w:p w14:paraId="053CA5C3" w14:textId="77777777" w:rsidR="002B5002" w:rsidRPr="00727C53" w:rsidRDefault="002B5002" w:rsidP="002B5002">
      <w:pPr>
        <w:pStyle w:val="Pretext"/>
        <w:rPr>
          <w:rFonts w:ascii="Amsi Pro SemiBold" w:hAnsi="Amsi Pro SemiBold"/>
          <w:szCs w:val="20"/>
        </w:rPr>
      </w:pPr>
    </w:p>
    <w:p w14:paraId="02AFDAC6" w14:textId="77777777" w:rsidR="002B5002" w:rsidRPr="00727C53" w:rsidRDefault="002B5002" w:rsidP="002B5002">
      <w:pPr>
        <w:pStyle w:val="Pretext"/>
        <w:rPr>
          <w:rFonts w:ascii="Amsi Pro SemiBold" w:hAnsi="Amsi Pro SemiBold"/>
          <w:szCs w:val="20"/>
        </w:rPr>
      </w:pPr>
    </w:p>
    <w:p w14:paraId="2F68827F" w14:textId="77777777" w:rsidR="002B5002" w:rsidRPr="00727C53" w:rsidRDefault="002B5002" w:rsidP="002B5002">
      <w:pPr>
        <w:pStyle w:val="Pretext"/>
        <w:rPr>
          <w:rFonts w:ascii="Amsi Pro SemiBold" w:hAnsi="Amsi Pro SemiBold"/>
          <w:szCs w:val="20"/>
        </w:rPr>
      </w:pPr>
    </w:p>
    <w:p w14:paraId="57630E31" w14:textId="77777777" w:rsidR="002B5002" w:rsidRPr="00727C53" w:rsidRDefault="002B5002" w:rsidP="002B5002">
      <w:pPr>
        <w:pStyle w:val="Pretext"/>
        <w:rPr>
          <w:rFonts w:ascii="Amsi Pro SemiBold" w:hAnsi="Amsi Pro SemiBold"/>
          <w:szCs w:val="20"/>
        </w:rPr>
      </w:pPr>
    </w:p>
    <w:p w14:paraId="0E24464B" w14:textId="77777777" w:rsidR="002B5002" w:rsidRPr="00727C53" w:rsidRDefault="002B5002" w:rsidP="002B5002">
      <w:pPr>
        <w:pStyle w:val="Pretext"/>
        <w:rPr>
          <w:rFonts w:ascii="Amsi Pro SemiBold" w:hAnsi="Amsi Pro SemiBold"/>
          <w:szCs w:val="20"/>
        </w:rPr>
      </w:pPr>
    </w:p>
    <w:p w14:paraId="20A97294" w14:textId="77777777" w:rsidR="002B5002" w:rsidRPr="00727C53" w:rsidRDefault="002B5002" w:rsidP="002B5002">
      <w:pPr>
        <w:pStyle w:val="Pretext"/>
        <w:rPr>
          <w:rFonts w:ascii="Amsi Pro SemiBold" w:hAnsi="Amsi Pro SemiBold"/>
          <w:szCs w:val="20"/>
        </w:rPr>
      </w:pPr>
    </w:p>
    <w:p w14:paraId="1F9D6E9C" w14:textId="77777777" w:rsidR="002B5002" w:rsidRPr="00727C53" w:rsidRDefault="002B5002" w:rsidP="002B5002">
      <w:pPr>
        <w:pStyle w:val="Pretext"/>
        <w:rPr>
          <w:rFonts w:ascii="Amsi Pro SemiBold" w:hAnsi="Amsi Pro SemiBold"/>
          <w:szCs w:val="20"/>
        </w:rPr>
      </w:pPr>
    </w:p>
    <w:p w14:paraId="75A91E27" w14:textId="77777777" w:rsidR="002B5002" w:rsidRPr="00727C53" w:rsidRDefault="002B5002" w:rsidP="002B5002">
      <w:pPr>
        <w:pStyle w:val="Ttulo10"/>
        <w:rPr>
          <w:rFonts w:ascii="Amsi Pro SemiBold" w:hAnsi="Amsi Pro SemiBold"/>
          <w:sz w:val="20"/>
          <w:szCs w:val="20"/>
        </w:rPr>
      </w:pPr>
    </w:p>
    <w:p w14:paraId="73F6A2F2"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Revisão Técnica</w:t>
      </w:r>
    </w:p>
    <w:p w14:paraId="57D6039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4854A46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7234CB00" w14:textId="77777777" w:rsidR="002B5002" w:rsidRPr="00727C53" w:rsidRDefault="002B5002" w:rsidP="002B5002">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6E5CC44C"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Desirée dos Santos Carvalho</w:t>
      </w:r>
    </w:p>
    <w:p w14:paraId="77E376D7"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Elisabet Pereira Lelo Nascimento</w:t>
      </w:r>
    </w:p>
    <w:p w14:paraId="6C531136"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Érika Carvalho de Aquino </w:t>
      </w:r>
    </w:p>
    <w:p w14:paraId="49C82F3D"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Fanny Almeida Wu</w:t>
      </w:r>
    </w:p>
    <w:p w14:paraId="1FC9234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Gislene Henrique de Souza</w:t>
      </w:r>
    </w:p>
    <w:p w14:paraId="025B5F1F"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Joseane Aparecida Duarte</w:t>
      </w:r>
    </w:p>
    <w:p w14:paraId="065CD33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Josefa Maria de Jesus</w:t>
      </w:r>
    </w:p>
    <w:p w14:paraId="321F0214"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Júlio César Moraes</w:t>
      </w:r>
    </w:p>
    <w:p w14:paraId="6A9F8CB9"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05E69381"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79B56213"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3E80652B" w14:textId="77777777" w:rsidR="002B5002" w:rsidRPr="00727C53" w:rsidRDefault="002B5002" w:rsidP="002B5002">
      <w:pPr>
        <w:pStyle w:val="Pretext"/>
        <w:rPr>
          <w:rFonts w:ascii="Amsi Pro SemiBold" w:hAnsi="Amsi Pro SemiBold"/>
          <w:szCs w:val="20"/>
        </w:rPr>
      </w:pPr>
      <w:r w:rsidRPr="00727C53">
        <w:rPr>
          <w:rFonts w:ascii="Amsi Pro SemiBold" w:hAnsi="Amsi Pro SemiBold"/>
          <w:szCs w:val="20"/>
        </w:rPr>
        <w:t>Marcelo Marques de Lima</w:t>
      </w:r>
    </w:p>
    <w:p w14:paraId="5EB5FC9C" w14:textId="77777777" w:rsidR="002B5002" w:rsidRPr="00727C53" w:rsidRDefault="002B5002" w:rsidP="002B5002">
      <w:pPr>
        <w:pStyle w:val="Pretext"/>
        <w:jc w:val="left"/>
        <w:rPr>
          <w:rFonts w:ascii="Amsi Pro SemiBold" w:hAnsi="Amsi Pro SemiBold"/>
          <w:szCs w:val="20"/>
        </w:rPr>
      </w:pPr>
    </w:p>
    <w:p w14:paraId="06A8CC49"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14B1B74E" w14:textId="77777777" w:rsidR="002B5002" w:rsidRPr="00727C53" w:rsidRDefault="002B5002" w:rsidP="002B500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00D1FA51" w14:textId="77777777" w:rsidR="002B5002" w:rsidRPr="00727C53" w:rsidRDefault="002B5002" w:rsidP="002B5002">
      <w:pPr>
        <w:pStyle w:val="Pretext"/>
        <w:rPr>
          <w:rFonts w:ascii="Amsi Pro SemiBold" w:hAnsi="Amsi Pro SemiBold"/>
          <w:szCs w:val="20"/>
        </w:rPr>
      </w:pPr>
    </w:p>
    <w:p w14:paraId="127C93C6" w14:textId="77777777" w:rsidR="002B5002" w:rsidRDefault="002B5002" w:rsidP="002B5002">
      <w:pPr>
        <w:pStyle w:val="Pretext"/>
        <w:rPr>
          <w:rFonts w:ascii="Amsi Pro SemiBold" w:hAnsi="Amsi Pro SemiBold"/>
          <w:b/>
          <w:bCs/>
          <w:szCs w:val="20"/>
        </w:rPr>
      </w:pPr>
      <w:r>
        <w:rPr>
          <w:rFonts w:ascii="Amsi Pro SemiBold" w:hAnsi="Amsi Pro SemiBold"/>
          <w:b/>
          <w:bCs/>
          <w:szCs w:val="20"/>
        </w:rPr>
        <w:t>Revisão gramatical</w:t>
      </w:r>
    </w:p>
    <w:p w14:paraId="503DDC0F" w14:textId="77777777" w:rsidR="002B5002" w:rsidRDefault="002B5002" w:rsidP="002B5002">
      <w:pPr>
        <w:pStyle w:val="Pretext"/>
        <w:rPr>
          <w:rFonts w:ascii="Amsi Pro SemiBold" w:hAnsi="Amsi Pro SemiBold"/>
        </w:rPr>
      </w:pPr>
      <w:r>
        <w:rPr>
          <w:rFonts w:ascii="Amsi Pro SemiBold" w:hAnsi="Amsi Pro SemiBold"/>
        </w:rPr>
        <w:t xml:space="preserve">Gilson de Assis Jr </w:t>
      </w:r>
    </w:p>
    <w:p w14:paraId="70301B94" w14:textId="77777777" w:rsidR="002B5002" w:rsidRPr="00727C53" w:rsidRDefault="002B5002" w:rsidP="002B5002">
      <w:pPr>
        <w:pStyle w:val="Pretext"/>
        <w:rPr>
          <w:rFonts w:ascii="Amsi Pro SemiBold" w:hAnsi="Amsi Pro SemiBold"/>
          <w:szCs w:val="20"/>
        </w:rPr>
      </w:pPr>
    </w:p>
    <w:p w14:paraId="009EE31F" w14:textId="77777777" w:rsidR="002B5002" w:rsidRPr="00727C53" w:rsidRDefault="002B5002" w:rsidP="002B5002">
      <w:pPr>
        <w:pStyle w:val="Ttulo10"/>
        <w:rPr>
          <w:rFonts w:ascii="Amsi Pro SemiBold" w:hAnsi="Amsi Pro SemiBold"/>
          <w:sz w:val="20"/>
          <w:szCs w:val="20"/>
        </w:rPr>
      </w:pPr>
      <w:r w:rsidRPr="00727C53">
        <w:rPr>
          <w:rFonts w:ascii="Amsi Pro SemiBold" w:hAnsi="Amsi Pro SemiBold"/>
          <w:sz w:val="20"/>
          <w:szCs w:val="20"/>
        </w:rPr>
        <w:t>Registro do Projeto</w:t>
      </w:r>
    </w:p>
    <w:p w14:paraId="6A7BD488" w14:textId="77777777" w:rsidR="002B5002" w:rsidRPr="00727C53" w:rsidRDefault="002B5002" w:rsidP="002B500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2B954F0F" w14:textId="77777777" w:rsidR="002B5002" w:rsidRPr="00727C53" w:rsidRDefault="002B5002" w:rsidP="002B5002">
      <w:pPr>
        <w:pStyle w:val="Pretext"/>
        <w:rPr>
          <w:rFonts w:ascii="Amsi Pro SemiBold" w:hAnsi="Amsi Pro SemiBold"/>
          <w:szCs w:val="20"/>
        </w:rPr>
      </w:pPr>
    </w:p>
    <w:p w14:paraId="1A06B5BD" w14:textId="77777777" w:rsidR="002B5002" w:rsidRPr="00727C53" w:rsidRDefault="002B5002" w:rsidP="002B5002">
      <w:pPr>
        <w:pStyle w:val="Ttulo10"/>
        <w:rPr>
          <w:rStyle w:val="fontstyle01"/>
          <w:rFonts w:ascii="Amsi Pro SemiBold" w:hAnsi="Amsi Pro SemiBold"/>
        </w:rPr>
      </w:pPr>
      <w:r w:rsidRPr="00727C53">
        <w:rPr>
          <w:rFonts w:ascii="Amsi Pro SemiBold" w:hAnsi="Amsi Pro SemiBold"/>
          <w:sz w:val="20"/>
          <w:szCs w:val="20"/>
        </w:rPr>
        <w:t>Cooperação Técnica</w:t>
      </w:r>
    </w:p>
    <w:p w14:paraId="0E76CB7C" w14:textId="77777777" w:rsidR="002B5002" w:rsidRPr="00727C53" w:rsidRDefault="002B5002" w:rsidP="002B500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7E6913E2" w14:textId="77777777" w:rsidR="002B5002" w:rsidRPr="00727C53" w:rsidRDefault="002B5002" w:rsidP="00733734">
      <w:pPr>
        <w:pStyle w:val="Pretext"/>
        <w:jc w:val="left"/>
        <w:rPr>
          <w:rFonts w:ascii="Amsi Pro SemiBold" w:hAnsi="Amsi Pro SemiBold"/>
        </w:rPr>
        <w:sectPr w:rsidR="002B5002" w:rsidRPr="00727C53" w:rsidSect="0078205E">
          <w:type w:val="continuous"/>
          <w:pgSz w:w="11906" w:h="16838"/>
          <w:pgMar w:top="1417" w:right="1701" w:bottom="1417" w:left="1701" w:header="708" w:footer="708" w:gutter="0"/>
          <w:cols w:num="2" w:space="708"/>
          <w:docGrid w:linePitch="360"/>
        </w:sectPr>
      </w:pPr>
    </w:p>
    <w:bookmarkEnd w:id="1" w:displacedByCustomXml="next"/>
    <w:bookmarkEnd w:id="0" w:displacedByCustomXml="next"/>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52E6BC14" w:rsidR="00D36EEF" w:rsidRPr="00733734" w:rsidRDefault="00D36EEF" w:rsidP="00733734">
          <w:pPr>
            <w:pStyle w:val="CabealhodoSumrio"/>
            <w:spacing w:after="200" w:line="360" w:lineRule="auto"/>
            <w:jc w:val="center"/>
            <w:rPr>
              <w:rFonts w:ascii="Amsi Pro SemiBold" w:hAnsi="Amsi Pro SemiBold"/>
              <w:b/>
              <w:bCs/>
            </w:rPr>
          </w:pPr>
          <w:r w:rsidRPr="002B5002">
            <w:rPr>
              <w:rFonts w:ascii="Amsi Pro SemiBold" w:hAnsi="Amsi Pro SemiBold"/>
              <w:b/>
              <w:bCs/>
              <w:color w:val="auto"/>
              <w:kern w:val="2"/>
              <w:lang w:eastAsia="en-US"/>
              <w14:ligatures w14:val="standardContextual"/>
            </w:rPr>
            <w:t>Sumário</w:t>
          </w:r>
        </w:p>
        <w:p w14:paraId="68F57DE2" w14:textId="50D9C92C" w:rsidR="00177147" w:rsidRPr="002B5002" w:rsidRDefault="00D36EEF">
          <w:pPr>
            <w:pStyle w:val="Sumrio1"/>
            <w:tabs>
              <w:tab w:val="right" w:leader="dot" w:pos="9062"/>
            </w:tabs>
            <w:rPr>
              <w:rStyle w:val="Hyperlink"/>
              <w:rFonts w:ascii="Amsi Pro SemiBold" w:hAnsi="Amsi Pro SemiBold"/>
              <w:b/>
              <w:bCs/>
              <w:noProof/>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2B5002">
              <w:rPr>
                <w:rStyle w:val="Hyperlink"/>
                <w:rFonts w:ascii="Amsi Pro SemiBold" w:hAnsi="Amsi Pro SemiBold"/>
                <w:b/>
                <w:bCs/>
                <w:noProof/>
              </w:rPr>
              <w:t>Introdução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_Toc189068597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4</w:t>
            </w:r>
            <w:r w:rsidR="00177147" w:rsidRPr="002B5002">
              <w:rPr>
                <w:rStyle w:val="Hyperlink"/>
                <w:rFonts w:ascii="Amsi Pro SemiBold" w:hAnsi="Amsi Pro SemiBold"/>
                <w:b/>
                <w:bCs/>
                <w:noProof/>
                <w:webHidden/>
              </w:rPr>
              <w:fldChar w:fldCharType="end"/>
            </w:r>
          </w:hyperlink>
        </w:p>
        <w:p w14:paraId="2CEB2D3B" w14:textId="0F43CFE1" w:rsidR="00177147" w:rsidRPr="002B5002" w:rsidRDefault="00000000">
          <w:pPr>
            <w:pStyle w:val="Sumrio1"/>
            <w:tabs>
              <w:tab w:val="right" w:leader="dot" w:pos="9062"/>
            </w:tabs>
            <w:rPr>
              <w:rStyle w:val="Hyperlink"/>
              <w:rFonts w:ascii="Amsi Pro SemiBold" w:hAnsi="Amsi Pro SemiBold"/>
              <w:b/>
              <w:bCs/>
              <w:noProof/>
            </w:rPr>
          </w:pPr>
          <w:hyperlink w:anchor="_Toc189068598" w:history="1">
            <w:r w:rsidR="00177147" w:rsidRPr="002B5002">
              <w:rPr>
                <w:rStyle w:val="Hyperlink"/>
                <w:rFonts w:ascii="Amsi Pro SemiBold" w:hAnsi="Amsi Pro SemiBold"/>
                <w:b/>
                <w:bCs/>
                <w:noProof/>
              </w:rPr>
              <w:t>Ficha de qualificação do indicador</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_Toc189068598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6</w:t>
            </w:r>
            <w:r w:rsidR="00177147" w:rsidRPr="002B5002">
              <w:rPr>
                <w:rStyle w:val="Hyperlink"/>
                <w:rFonts w:ascii="Amsi Pro SemiBold" w:hAnsi="Amsi Pro SemiBold"/>
                <w:b/>
                <w:bCs/>
                <w:noProof/>
                <w:webHidden/>
              </w:rPr>
              <w:fldChar w:fldCharType="end"/>
            </w:r>
          </w:hyperlink>
        </w:p>
        <w:p w14:paraId="5532FA03" w14:textId="5D7CA349" w:rsidR="00177147" w:rsidRPr="002B5002" w:rsidRDefault="00000000">
          <w:pPr>
            <w:pStyle w:val="Sumrio1"/>
            <w:tabs>
              <w:tab w:val="right" w:leader="dot" w:pos="9062"/>
            </w:tabs>
            <w:rPr>
              <w:rStyle w:val="Hyperlink"/>
              <w:rFonts w:ascii="Amsi Pro SemiBold" w:hAnsi="Amsi Pro SemiBold"/>
              <w:b/>
              <w:bCs/>
              <w:noProof/>
            </w:rPr>
          </w:pPr>
          <w:hyperlink w:anchor="_Toc189068599" w:history="1">
            <w:r w:rsidR="00177147" w:rsidRPr="002B5002">
              <w:rPr>
                <w:rStyle w:val="Hyperlink"/>
                <w:rFonts w:ascii="Amsi Pro SemiBold" w:hAnsi="Amsi Pro SemiBold"/>
                <w:b/>
                <w:bCs/>
                <w:noProof/>
              </w:rPr>
              <w:t>Exemplo de aplicação</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_Toc189068599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8</w:t>
            </w:r>
            <w:r w:rsidR="00177147" w:rsidRPr="002B5002">
              <w:rPr>
                <w:rStyle w:val="Hyperlink"/>
                <w:rFonts w:ascii="Amsi Pro SemiBold" w:hAnsi="Amsi Pro SemiBold"/>
                <w:b/>
                <w:bCs/>
                <w:noProof/>
                <w:webHidden/>
              </w:rPr>
              <w:fldChar w:fldCharType="end"/>
            </w:r>
          </w:hyperlink>
        </w:p>
        <w:p w14:paraId="1FAE2D2B" w14:textId="0726C779" w:rsidR="00177147" w:rsidRPr="00177147" w:rsidRDefault="00000000">
          <w:pPr>
            <w:pStyle w:val="Sumrio1"/>
            <w:tabs>
              <w:tab w:val="right" w:leader="dot" w:pos="9062"/>
            </w:tabs>
            <w:rPr>
              <w:rStyle w:val="Hyperlink"/>
              <w:rFonts w:ascii="Exo" w:hAnsi="Exo"/>
              <w:b/>
              <w:bCs/>
              <w:noProof/>
            </w:rPr>
          </w:pPr>
          <w:hyperlink w:anchor="_Toc189068600" w:history="1">
            <w:r w:rsidR="00177147" w:rsidRPr="002B5002">
              <w:rPr>
                <w:rStyle w:val="Hyperlink"/>
                <w:rFonts w:ascii="Amsi Pro SemiBold" w:hAnsi="Amsi Pro SemiBold"/>
                <w:b/>
                <w:bCs/>
                <w:noProof/>
              </w:rPr>
              <w:t>Referências</w:t>
            </w:r>
            <w:r w:rsidR="00177147" w:rsidRPr="002B5002">
              <w:rPr>
                <w:rStyle w:val="Hyperlink"/>
                <w:rFonts w:ascii="Amsi Pro SemiBold" w:hAnsi="Amsi Pro SemiBold"/>
                <w:b/>
                <w:bCs/>
                <w:noProof/>
                <w:webHidden/>
              </w:rPr>
              <w:tab/>
            </w:r>
            <w:r w:rsidR="00177147" w:rsidRPr="002B5002">
              <w:rPr>
                <w:rStyle w:val="Hyperlink"/>
                <w:rFonts w:ascii="Amsi Pro SemiBold" w:hAnsi="Amsi Pro SemiBold"/>
                <w:b/>
                <w:bCs/>
                <w:noProof/>
                <w:webHidden/>
              </w:rPr>
              <w:fldChar w:fldCharType="begin"/>
            </w:r>
            <w:r w:rsidR="00177147" w:rsidRPr="002B5002">
              <w:rPr>
                <w:rStyle w:val="Hyperlink"/>
                <w:rFonts w:ascii="Amsi Pro SemiBold" w:hAnsi="Amsi Pro SemiBold"/>
                <w:b/>
                <w:bCs/>
                <w:noProof/>
                <w:webHidden/>
              </w:rPr>
              <w:instrText xml:space="preserve"> PAGEREF _Toc189068600 \h </w:instrText>
            </w:r>
            <w:r w:rsidR="00177147" w:rsidRPr="002B5002">
              <w:rPr>
                <w:rStyle w:val="Hyperlink"/>
                <w:rFonts w:ascii="Amsi Pro SemiBold" w:hAnsi="Amsi Pro SemiBold"/>
                <w:b/>
                <w:bCs/>
                <w:noProof/>
                <w:webHidden/>
              </w:rPr>
            </w:r>
            <w:r w:rsidR="00177147" w:rsidRPr="002B5002">
              <w:rPr>
                <w:rStyle w:val="Hyperlink"/>
                <w:rFonts w:ascii="Amsi Pro SemiBold" w:hAnsi="Amsi Pro SemiBold"/>
                <w:b/>
                <w:bCs/>
                <w:noProof/>
                <w:webHidden/>
              </w:rPr>
              <w:fldChar w:fldCharType="separate"/>
            </w:r>
            <w:r w:rsidR="002B5002">
              <w:rPr>
                <w:rStyle w:val="Hyperlink"/>
                <w:rFonts w:ascii="Amsi Pro SemiBold" w:hAnsi="Amsi Pro SemiBold"/>
                <w:b/>
                <w:bCs/>
                <w:noProof/>
                <w:webHidden/>
              </w:rPr>
              <w:t>9</w:t>
            </w:r>
            <w:r w:rsidR="00177147" w:rsidRPr="002B5002">
              <w:rPr>
                <w:rStyle w:val="Hyperlink"/>
                <w:rFonts w:ascii="Amsi Pro SemiBold" w:hAnsi="Amsi Pro SemiBold"/>
                <w:b/>
                <w:bCs/>
                <w:noProof/>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2B5002" w:rsidRDefault="00A80BE7" w:rsidP="004E6827">
      <w:pPr>
        <w:pStyle w:val="Ttulo1"/>
        <w:spacing w:after="200" w:line="360" w:lineRule="auto"/>
        <w:jc w:val="center"/>
        <w:rPr>
          <w:rFonts w:ascii="Amsi Pro SemiBold" w:hAnsi="Amsi Pro SemiBold"/>
          <w:b/>
          <w:bCs/>
          <w:color w:val="auto"/>
        </w:rPr>
      </w:pPr>
      <w:bookmarkStart w:id="2" w:name="_Toc189068597"/>
      <w:r w:rsidRPr="002B5002">
        <w:rPr>
          <w:rFonts w:ascii="Amsi Pro SemiBold" w:hAnsi="Amsi Pro SemiBold"/>
          <w:b/>
          <w:bCs/>
          <w:color w:val="auto"/>
        </w:rPr>
        <w:lastRenderedPageBreak/>
        <w:t>Introdução</w:t>
      </w:r>
      <w:bookmarkEnd w:id="2"/>
    </w:p>
    <w:p w14:paraId="6AA0EE4B"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0CE0C033E46A42C194F4E22B2764BBF9"/>
          </w:placeholder>
        </w:sdtPr>
        <w:sdtContent>
          <w:r w:rsidRPr="00727C53">
            <w:rPr>
              <w:rFonts w:ascii="Amsi Pro SemiBold" w:hAnsi="Amsi Pro SemiBold"/>
              <w:sz w:val="24"/>
              <w:szCs w:val="24"/>
              <w:vertAlign w:val="superscript"/>
            </w:rPr>
            <w:t>1</w:t>
          </w:r>
        </w:sdtContent>
      </w:sdt>
    </w:p>
    <w:p w14:paraId="3AE29806" w14:textId="77777777" w:rsidR="00524F8A" w:rsidRPr="00727C53" w:rsidRDefault="00524F8A" w:rsidP="00524F8A">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ACF06BE8EA0046F89BEEB3A9BCECE79B"/>
          </w:placeholder>
        </w:sdt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ACF06BE8EA0046F89BEEB3A9BCECE79B"/>
          </w:placeholder>
        </w:sdt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D3C9ADA" w14:textId="3AA77ED0" w:rsidR="00FE3D56" w:rsidRPr="002B5002" w:rsidRDefault="00D36EEF"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Neste documento descrevemos os processos executados para construção do indicador</w:t>
      </w:r>
      <w:r w:rsidR="00E47210" w:rsidRPr="002B5002">
        <w:rPr>
          <w:rFonts w:ascii="Amsi Pro SemiBold" w:hAnsi="Amsi Pro SemiBold"/>
          <w:sz w:val="24"/>
          <w:szCs w:val="24"/>
        </w:rPr>
        <w:t xml:space="preserve"> </w:t>
      </w:r>
      <w:r w:rsidR="007E49B2" w:rsidRPr="002B5002">
        <w:rPr>
          <w:rFonts w:ascii="Amsi Pro SemiBold" w:hAnsi="Amsi Pro SemiBold"/>
          <w:sz w:val="24"/>
          <w:szCs w:val="24"/>
        </w:rPr>
        <w:t xml:space="preserve">Remuneração média de profissionais de saúde. Monitorar esse indicador permite </w:t>
      </w:r>
      <w:r w:rsidR="00FE3D56" w:rsidRPr="002B5002">
        <w:rPr>
          <w:rFonts w:ascii="Amsi Pro SemiBold" w:hAnsi="Amsi Pro SemiBold"/>
          <w:sz w:val="24"/>
          <w:szCs w:val="24"/>
        </w:rPr>
        <w:t xml:space="preserve">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w:t>
      </w:r>
      <w:r w:rsidR="00FE3D56" w:rsidRPr="002B5002">
        <w:rPr>
          <w:rFonts w:ascii="Amsi Pro SemiBold" w:hAnsi="Amsi Pro SemiBold"/>
          <w:i/>
          <w:iCs/>
          <w:sz w:val="24"/>
          <w:szCs w:val="24"/>
        </w:rPr>
        <w:t>turnover</w:t>
      </w:r>
      <w:r w:rsidR="00FE3D56" w:rsidRPr="002B5002">
        <w:rPr>
          <w:rFonts w:ascii="Amsi Pro SemiBold" w:hAnsi="Amsi Pro SemiBold"/>
          <w:sz w:val="24"/>
          <w:szCs w:val="24"/>
        </w:rPr>
        <w:t xml:space="preserve">. Além disso, o monitoramento constante desse indicador permite identificar disparidades salariais, podendo auxiliar na formulação de políticas públicas mais </w:t>
      </w:r>
      <w:r w:rsidR="00FE3D56" w:rsidRPr="002B5002">
        <w:rPr>
          <w:rFonts w:ascii="Amsi Pro SemiBold" w:hAnsi="Amsi Pro SemiBold"/>
          <w:sz w:val="24"/>
          <w:szCs w:val="24"/>
        </w:rPr>
        <w:lastRenderedPageBreak/>
        <w:t>equitativas e eficientes, além de promover uma gestão mais estratégica dos recursos humanos</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Content>
          <w:r w:rsidR="00A60AA5" w:rsidRPr="002B5002">
            <w:rPr>
              <w:rFonts w:ascii="Amsi Pro SemiBold" w:hAnsi="Amsi Pro SemiBold"/>
              <w:sz w:val="24"/>
              <w:szCs w:val="24"/>
              <w:vertAlign w:val="superscript"/>
            </w:rPr>
            <w:t>7</w:t>
          </w:r>
        </w:sdtContent>
      </w:sdt>
    </w:p>
    <w:p w14:paraId="00B525C2" w14:textId="3BB9B6DC" w:rsidR="00D36EEF" w:rsidRPr="002B5002" w:rsidRDefault="00FE3D56"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remuneração adequada é um fator crucial na atração e retenção de profissionais, especialmente em contextos de escassez de trabalhadores qualificados. A análise deste indicador pode contribuir para uma melhor alocação de recursos no sistema de saúde</w:t>
      </w:r>
      <w:r w:rsidR="00524F8A">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Content>
          <w:r w:rsidR="00A60AA5" w:rsidRPr="002B5002">
            <w:rPr>
              <w:rFonts w:ascii="Amsi Pro SemiBold" w:hAnsi="Amsi Pro SemiBold"/>
              <w:sz w:val="24"/>
              <w:szCs w:val="24"/>
              <w:vertAlign w:val="superscript"/>
            </w:rPr>
            <w:t>8</w:t>
          </w:r>
        </w:sdtContent>
      </w:sdt>
    </w:p>
    <w:p w14:paraId="458BCF58" w14:textId="6A093E0A" w:rsidR="004E6827" w:rsidRPr="00A46FC5" w:rsidRDefault="00A46FC5" w:rsidP="002B5002">
      <w:pPr>
        <w:pStyle w:val="SemEspaamento"/>
        <w:spacing w:line="360" w:lineRule="auto"/>
        <w:ind w:firstLine="851"/>
        <w:jc w:val="both"/>
        <w:rPr>
          <w:rFonts w:ascii="Exo" w:hAnsi="Exo"/>
          <w:sz w:val="24"/>
          <w:szCs w:val="24"/>
        </w:rPr>
      </w:pPr>
      <w:r w:rsidRPr="002B5002">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B5002">
        <w:rPr>
          <w:rFonts w:ascii="Amsi Pro SemiBold" w:hAnsi="Amsi Pro SemiBold"/>
          <w:i/>
          <w:iCs/>
          <w:sz w:val="24"/>
          <w:szCs w:val="24"/>
        </w:rPr>
        <w:t>dashboard</w:t>
      </w:r>
      <w:r w:rsidRPr="002B5002">
        <w:rPr>
          <w:rFonts w:ascii="Amsi Pro SemiBold" w:hAnsi="Amsi Pro SemiBold"/>
          <w:sz w:val="24"/>
          <w:szCs w:val="24"/>
        </w:rPr>
        <w:t xml:space="preserve"> interativo que ilustra os resultados da consulta. </w:t>
      </w:r>
      <w:r w:rsidR="004E6827" w:rsidRPr="002B5002">
        <w:rPr>
          <w:rFonts w:ascii="Amsi Pro SemiBold" w:hAnsi="Amsi Pro SemiBold"/>
          <w:sz w:val="24"/>
          <w:szCs w:val="24"/>
        </w:rPr>
        <w:t xml:space="preserve">A seção </w:t>
      </w:r>
      <w:r w:rsidRPr="002B5002">
        <w:rPr>
          <w:rFonts w:ascii="Amsi Pro SemiBold" w:hAnsi="Amsi Pro SemiBold"/>
          <w:sz w:val="24"/>
          <w:szCs w:val="24"/>
        </w:rPr>
        <w:t>final</w:t>
      </w:r>
      <w:r w:rsidR="004E6827" w:rsidRPr="002B5002">
        <w:rPr>
          <w:rFonts w:ascii="Amsi Pro SemiBold" w:hAnsi="Amsi Pro SemiBold"/>
          <w:sz w:val="24"/>
          <w:szCs w:val="24"/>
        </w:rPr>
        <w:t xml:space="preserve"> traz um exemplo de aplicação do indicador para um recorte d</w:t>
      </w:r>
      <w:r w:rsidR="00F3384F" w:rsidRPr="002B5002">
        <w:rPr>
          <w:rFonts w:ascii="Amsi Pro SemiBold" w:hAnsi="Amsi Pro SemiBold"/>
          <w:sz w:val="24"/>
          <w:szCs w:val="24"/>
        </w:rPr>
        <w:t>e dentistas, enfermeiros, farmac</w:t>
      </w:r>
      <w:r w:rsidR="00074DBA" w:rsidRPr="002B5002">
        <w:rPr>
          <w:rFonts w:ascii="Amsi Pro SemiBold" w:hAnsi="Amsi Pro SemiBold"/>
          <w:sz w:val="24"/>
          <w:szCs w:val="24"/>
        </w:rPr>
        <w:t xml:space="preserve">êuticos, fisioterapeutas e nutricionistas no estado de </w:t>
      </w:r>
      <w:r w:rsidR="004C65FD" w:rsidRPr="002B5002">
        <w:rPr>
          <w:rFonts w:ascii="Amsi Pro SemiBold" w:hAnsi="Amsi Pro SemiBold"/>
          <w:sz w:val="24"/>
          <w:szCs w:val="24"/>
        </w:rPr>
        <w:t>M</w:t>
      </w:r>
      <w:r w:rsidR="00074DBA" w:rsidRPr="002B5002">
        <w:rPr>
          <w:rFonts w:ascii="Amsi Pro SemiBold" w:hAnsi="Amsi Pro SemiBold"/>
          <w:sz w:val="24"/>
          <w:szCs w:val="24"/>
        </w:rPr>
        <w:t>inas Gerais</w:t>
      </w:r>
      <w:r w:rsidR="004E6827" w:rsidRPr="002B5002">
        <w:rPr>
          <w:rFonts w:ascii="Amsi Pro SemiBold" w:hAnsi="Amsi Pro SemiBold"/>
          <w:sz w:val="24"/>
          <w:szCs w:val="24"/>
        </w:rPr>
        <w:t>.</w:t>
      </w:r>
      <w:bookmarkStart w:id="7" w:name="_Toc188949654"/>
      <w:bookmarkStart w:id="8" w:name="_Toc188974603"/>
      <w:bookmarkStart w:id="9" w:name="_Toc189059208"/>
      <w:r w:rsidR="004E6827" w:rsidRPr="00A46FC5">
        <w:rPr>
          <w:rFonts w:ascii="Exo" w:hAnsi="Exo"/>
          <w:sz w:val="24"/>
          <w:szCs w:val="24"/>
        </w:rPr>
        <w:br w:type="page"/>
      </w:r>
    </w:p>
    <w:p w14:paraId="5EFF941A" w14:textId="4DD37DBE" w:rsidR="004E6827" w:rsidRPr="002B5002" w:rsidRDefault="004E6827" w:rsidP="004E6827">
      <w:pPr>
        <w:pStyle w:val="Ttulo1"/>
        <w:spacing w:after="200" w:line="360" w:lineRule="auto"/>
        <w:jc w:val="center"/>
        <w:rPr>
          <w:rFonts w:ascii="Amsi Pro SemiBold" w:hAnsi="Amsi Pro SemiBold"/>
          <w:b/>
          <w:bCs/>
          <w:color w:val="auto"/>
        </w:rPr>
      </w:pPr>
      <w:bookmarkStart w:id="10" w:name="_Toc189068598"/>
      <w:r w:rsidRPr="002B5002">
        <w:rPr>
          <w:rFonts w:ascii="Amsi Pro SemiBold" w:hAnsi="Amsi Pro SemiBold"/>
          <w:b/>
          <w:bCs/>
          <w:color w:val="auto"/>
        </w:rPr>
        <w:lastRenderedPageBreak/>
        <w:t>Ficha de qualificação do indicador</w:t>
      </w:r>
      <w:bookmarkEnd w:id="7"/>
      <w:bookmarkEnd w:id="8"/>
      <w:bookmarkEnd w:id="9"/>
      <w:bookmarkEnd w:id="10"/>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2B5002">
            <w:pPr>
              <w:spacing w:before="60" w:after="60"/>
              <w:rPr>
                <w:rFonts w:ascii="Exo" w:hAnsi="Exo"/>
                <w:b/>
                <w:bCs/>
                <w:szCs w:val="24"/>
              </w:rPr>
            </w:pPr>
            <w:r w:rsidRPr="002B5002">
              <w:rPr>
                <w:rFonts w:ascii="Amsi Pro SemiBold" w:hAnsi="Amsi Pro SemiBold"/>
                <w:b/>
                <w:bCs/>
                <w:szCs w:val="24"/>
              </w:rPr>
              <w:t xml:space="preserve">Remuneração média de profissionais </w:t>
            </w:r>
            <w:r w:rsidR="007E49B2" w:rsidRPr="002B5002">
              <w:rPr>
                <w:rFonts w:ascii="Amsi Pro SemiBold" w:hAnsi="Amsi Pro SemiBold"/>
                <w:b/>
                <w:bCs/>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2B5002" w:rsidRDefault="00A35392" w:rsidP="002B5002">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2B5002" w:rsidRDefault="003C514E"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Pesquisa Nacional por Amostra de Domicílios Contínua (</w:t>
            </w:r>
            <w:proofErr w:type="spellStart"/>
            <w:r w:rsidRPr="002B5002">
              <w:rPr>
                <w:rFonts w:ascii="Amsi Pro SemiBold" w:hAnsi="Amsi Pro SemiBold"/>
                <w:color w:val="auto"/>
              </w:rPr>
              <w:t>PNADc</w:t>
            </w:r>
            <w:proofErr w:type="spellEnd"/>
            <w:r w:rsidRPr="002B5002">
              <w:rPr>
                <w:rFonts w:ascii="Amsi Pro SemiBold" w:hAnsi="Amsi Pro SemiBold"/>
                <w:color w:val="auto"/>
              </w:rPr>
              <w:t>).</w:t>
            </w:r>
          </w:p>
          <w:p w14:paraId="6229A0D3"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922DE79" w:rsidR="00A35392" w:rsidRPr="002B5002" w:rsidRDefault="00700C6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Para identificar a categoria profissional dentro dos dados da </w:t>
            </w:r>
            <w:proofErr w:type="spellStart"/>
            <w:r w:rsidRPr="002B5002">
              <w:rPr>
                <w:rFonts w:ascii="Amsi Pro SemiBold" w:hAnsi="Amsi Pro SemiBold"/>
                <w:color w:val="auto"/>
              </w:rPr>
              <w:t>PNADc</w:t>
            </w:r>
            <w:proofErr w:type="spellEnd"/>
            <w:r w:rsidRPr="002B5002">
              <w:rPr>
                <w:rFonts w:ascii="Amsi Pro SemiBold" w:hAnsi="Amsi Pro SemiBold"/>
                <w:color w:val="auto"/>
              </w:rPr>
              <w:t>, utilizamos a variável V4010, que corresponde ao 'Código da ocupação (cargo ou função)'. Dessa forma, foi possível selecionar os profissionais da saúde e analisar seus rendimentos. A variável VD4016, que representa o rendimento mensal habitual do trabalho principal, foi utilizada para calcular a média salarial. Os dados foram organizados por Unidade da Federação (UF) e estruturados por trimestre de cada ano.</w:t>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14C50806" w:rsidR="00A35392" w:rsidRPr="002B5002" w:rsidRDefault="00A35392" w:rsidP="002B5002">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rendimento médio = </m:t>
                </m:r>
                <m:f>
                  <m:fPr>
                    <m:ctrlPr>
                      <w:rPr>
                        <w:rFonts w:ascii="Cambria Math" w:hAnsi="Cambria Math"/>
                        <w:i/>
                        <w:iCs/>
                        <w:color w:val="auto"/>
                      </w:rPr>
                    </m:ctrlPr>
                  </m:fPr>
                  <m:num>
                    <m:nary>
                      <m:naryPr>
                        <m:chr m:val="∑"/>
                        <m:ctrlPr>
                          <w:rPr>
                            <w:rFonts w:ascii="Cambria Math" w:hAnsi="Cambria Math"/>
                            <w:i/>
                            <w:iCs/>
                            <w:color w:val="auto"/>
                          </w:rPr>
                        </m:ctrlPr>
                      </m:naryPr>
                      <m:sub>
                        <m:r>
                          <m:rPr>
                            <m:nor/>
                          </m:rPr>
                          <w:rPr>
                            <w:rFonts w:ascii="Amsi Pro SemiBold" w:hAnsi="Amsi Pro SemiBold"/>
                            <w:i/>
                            <w:iCs/>
                            <w:color w:val="auto"/>
                          </w:rPr>
                          <m:t>i=1</m:t>
                        </m:r>
                      </m:sub>
                      <m:sup>
                        <m:r>
                          <m:rPr>
                            <m:nor/>
                          </m:rPr>
                          <w:rPr>
                            <w:rFonts w:ascii="Amsi Pro SemiBold" w:hAnsi="Amsi Pro SemiBold"/>
                            <w:i/>
                            <w:iCs/>
                            <w:color w:val="auto"/>
                          </w:rPr>
                          <m:t>N</m:t>
                        </m:r>
                      </m:sup>
                      <m:e>
                        <m:r>
                          <m:rPr>
                            <m:nor/>
                          </m:rPr>
                          <w:rPr>
                            <w:rFonts w:ascii="Amsi Pro SemiBold" w:hAnsi="Amsi Pro SemiBold"/>
                            <w:i/>
                            <w:iCs/>
                            <w:color w:val="auto"/>
                          </w:rPr>
                          <m:t>rendimento</m:t>
                        </m:r>
                        <m:sSub>
                          <m:sSubPr>
                            <m:ctrlPr>
                              <w:rPr>
                                <w:rFonts w:ascii="Cambria Math" w:hAnsi="Cambria Math"/>
                                <w:i/>
                                <w:iCs/>
                                <w:color w:val="auto"/>
                              </w:rPr>
                            </m:ctrlPr>
                          </m:sSubPr>
                          <m:e>
                            <m:r>
                              <m:rPr>
                                <m:nor/>
                              </m:rPr>
                              <w:rPr>
                                <w:rFonts w:ascii="Amsi Pro SemiBold" w:hAnsi="Amsi Pro SemiBold"/>
                                <w:i/>
                                <w:iCs/>
                                <w:color w:val="auto"/>
                              </w:rPr>
                              <m:t>l</m:t>
                            </m:r>
                          </m:e>
                          <m:sub>
                            <m:r>
                              <m:rPr>
                                <m:nor/>
                              </m:rPr>
                              <w:rPr>
                                <w:rFonts w:ascii="Amsi Pro SemiBold" w:hAnsi="Amsi Pro SemiBold"/>
                                <w:i/>
                                <w:iCs/>
                                <w:color w:val="auto"/>
                              </w:rPr>
                              <m:t>i</m:t>
                            </m:r>
                          </m:sub>
                        </m:sSub>
                      </m:e>
                    </m:nary>
                  </m:num>
                  <m:den>
                    <m:r>
                      <w:rPr>
                        <w:rFonts w:ascii="Cambria Math" w:hAnsi="Cambria Math"/>
                        <w:color w:val="auto"/>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Brasil, Região e Unidade</w:t>
            </w:r>
            <w:r w:rsidR="00DD4756" w:rsidRPr="002B5002">
              <w:rPr>
                <w:rFonts w:ascii="Amsi Pro SemiBold" w:hAnsi="Amsi Pro SemiBold"/>
                <w:color w:val="auto"/>
              </w:rPr>
              <w:t>s</w:t>
            </w:r>
            <w:r w:rsidRPr="002B5002">
              <w:rPr>
                <w:rFonts w:ascii="Amsi Pro SemiBold" w:hAnsi="Amsi Pro SemiBold"/>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18956BA"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 xml:space="preserve">Níveis de desagregação </w:t>
            </w:r>
            <w:r w:rsidR="00A46FC5" w:rsidRPr="002B5002">
              <w:rPr>
                <w:rFonts w:ascii="Amsi Pro SemiBold" w:hAnsi="Amsi Pro SemiBold"/>
                <w:b/>
                <w:bCs/>
                <w:color w:val="auto"/>
                <w:sz w:val="22"/>
                <w:szCs w:val="24"/>
              </w:rPr>
              <w:t xml:space="preserve">do </w:t>
            </w:r>
            <w:r w:rsidRPr="002B5002">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2B5002" w:rsidRDefault="00A35392"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2B5002" w:rsidRDefault="00A35392" w:rsidP="004E6827">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Competência trimestral de cada ano</w:t>
            </w:r>
            <w:r w:rsidR="00C86226" w:rsidRPr="002B5002">
              <w:rPr>
                <w:rFonts w:ascii="Amsi Pro SemiBold" w:hAnsi="Amsi Pro SemiBold"/>
                <w:color w:val="auto"/>
              </w:rPr>
              <w:t>,</w:t>
            </w:r>
            <w:r w:rsidRPr="002B5002">
              <w:rPr>
                <w:rFonts w:ascii="Amsi Pro SemiBold" w:hAnsi="Amsi Pro SemiBold"/>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DC2E1BC" w14:textId="77777777"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de Abreu PDTC, Souza SS, de Mesquita LFQ. Impactos da pandemia de Covid-19 na qualidade de vida e satisfação no trabalho dos profissionais de saúde no Brasil. </w:t>
            </w:r>
            <w:proofErr w:type="spellStart"/>
            <w:r w:rsidRPr="002B5002">
              <w:rPr>
                <w:rFonts w:ascii="Amsi Pro SemiBold" w:hAnsi="Amsi Pro SemiBold"/>
                <w:color w:val="auto"/>
              </w:rPr>
              <w:t>Rev</w:t>
            </w:r>
            <w:proofErr w:type="spellEnd"/>
            <w:r w:rsidRPr="002B5002">
              <w:rPr>
                <w:rFonts w:ascii="Amsi Pro SemiBold" w:hAnsi="Amsi Pro SemiBold"/>
                <w:color w:val="auto"/>
              </w:rPr>
              <w:t xml:space="preserve"> JRG </w:t>
            </w:r>
            <w:proofErr w:type="spellStart"/>
            <w:r w:rsidRPr="002B5002">
              <w:rPr>
                <w:rFonts w:ascii="Amsi Pro SemiBold" w:hAnsi="Amsi Pro SemiBold"/>
                <w:color w:val="auto"/>
              </w:rPr>
              <w:t>Estud</w:t>
            </w:r>
            <w:proofErr w:type="spellEnd"/>
            <w:r w:rsidRPr="002B5002">
              <w:rPr>
                <w:rFonts w:ascii="Amsi Pro SemiBold" w:hAnsi="Amsi Pro SemiBold"/>
                <w:color w:val="auto"/>
              </w:rPr>
              <w:t xml:space="preserve"> Acadêmicos. 2023;6(12):352-65.</w:t>
            </w:r>
          </w:p>
          <w:p w14:paraId="73FFD6FF" w14:textId="38E7E3C2" w:rsidR="006128F9"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 xml:space="preserve">Sória ML, Bordin R, Costa Filho LC. Remuneração dos serviços de saúde bucal: formas e impactos na assistência. </w:t>
            </w:r>
            <w:proofErr w:type="spellStart"/>
            <w:r w:rsidRPr="002B5002">
              <w:rPr>
                <w:rFonts w:ascii="Amsi Pro SemiBold" w:hAnsi="Amsi Pro SemiBold"/>
                <w:color w:val="auto"/>
              </w:rPr>
              <w:t>Cad</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Saude</w:t>
            </w:r>
            <w:proofErr w:type="spellEnd"/>
            <w:r w:rsidRPr="002B5002">
              <w:rPr>
                <w:rFonts w:ascii="Amsi Pro SemiBold" w:hAnsi="Amsi Pro SemiBold"/>
                <w:color w:val="auto"/>
              </w:rPr>
              <w:t xml:space="preserve"> Publica. 2002;18(6):1551-9.</w:t>
            </w:r>
          </w:p>
          <w:p w14:paraId="4F1DE684" w14:textId="62744ACC" w:rsidR="00A35392" w:rsidRPr="002B5002" w:rsidRDefault="006128F9"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Soares C. Análise dos fatores de Atração e retenção de profissionais médicos da estratégia da saúde da família na região oeste de Minas Gerais. APS Rev. 2022;4(1):12-8.</w:t>
            </w: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2B5002" w:rsidRDefault="00A35392"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2B5002" w:rsidRDefault="00A35392" w:rsidP="00733734">
            <w:pPr>
              <w:pStyle w:val="QuadrosFiguras1"/>
              <w:spacing w:before="60" w:after="60" w:line="240" w:lineRule="auto"/>
              <w:jc w:val="both"/>
              <w:rPr>
                <w:rFonts w:ascii="Amsi Pro SemiBold" w:hAnsi="Amsi Pro SemiBold"/>
                <w:color w:val="auto"/>
              </w:rPr>
            </w:pPr>
            <w:r w:rsidRPr="002B5002">
              <w:rPr>
                <w:rFonts w:ascii="Amsi Pro SemiBold" w:hAnsi="Amsi Pro SemiBold"/>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2B5002" w:rsidRDefault="004E6827" w:rsidP="004E6827">
            <w:pPr>
              <w:pStyle w:val="QuadrosFiguras1"/>
              <w:spacing w:before="60" w:after="60" w:line="240" w:lineRule="auto"/>
              <w:jc w:val="left"/>
              <w:rPr>
                <w:rFonts w:ascii="Amsi Pro SemiBold" w:hAnsi="Amsi Pro SemiBold"/>
                <w:b/>
                <w:bCs/>
                <w:color w:val="auto"/>
                <w:sz w:val="22"/>
                <w:szCs w:val="24"/>
              </w:rPr>
            </w:pPr>
            <w:r w:rsidRPr="002B5002">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5DE6E370" w:rsidR="004E6827" w:rsidRPr="002B5002" w:rsidRDefault="006128F9" w:rsidP="002B5002">
            <w:pPr>
              <w:pStyle w:val="QuadrosFiguras1"/>
              <w:spacing w:before="60" w:after="60" w:line="240" w:lineRule="auto"/>
              <w:jc w:val="left"/>
              <w:rPr>
                <w:rFonts w:ascii="Amsi Pro SemiBold" w:hAnsi="Amsi Pro SemiBold"/>
                <w:color w:val="auto"/>
              </w:rPr>
            </w:pPr>
            <w:r w:rsidRPr="002B5002">
              <w:rPr>
                <w:rFonts w:ascii="Amsi Pro SemiBold" w:hAnsi="Amsi Pro SemiBold"/>
                <w:color w:val="auto"/>
              </w:rPr>
              <w:t xml:space="preserve">O tratamento dos dados e as análises foram realizados utilizando a linguagem R, por meio da interface </w:t>
            </w:r>
            <w:proofErr w:type="spellStart"/>
            <w:r w:rsidRPr="002B5002">
              <w:rPr>
                <w:rFonts w:ascii="Amsi Pro SemiBold" w:hAnsi="Amsi Pro SemiBold"/>
                <w:color w:val="auto"/>
              </w:rPr>
              <w:t>RStudio</w:t>
            </w:r>
            <w:proofErr w:type="spellEnd"/>
            <w:r w:rsidRPr="002B5002">
              <w:rPr>
                <w:rFonts w:ascii="Amsi Pro SemiBold" w:hAnsi="Amsi Pro SemiBold"/>
                <w:color w:val="auto"/>
              </w:rPr>
              <w:t xml:space="preserve">, com os principais pacotes </w:t>
            </w:r>
            <w:proofErr w:type="spellStart"/>
            <w:r w:rsidRPr="002B5002">
              <w:rPr>
                <w:rFonts w:ascii="Amsi Pro SemiBold" w:hAnsi="Amsi Pro SemiBold"/>
                <w:color w:val="auto"/>
              </w:rPr>
              <w:t>PNADcIBGE</w:t>
            </w:r>
            <w:proofErr w:type="spellEnd"/>
            <w:r w:rsidRPr="002B5002">
              <w:rPr>
                <w:rFonts w:ascii="Amsi Pro SemiBold" w:hAnsi="Amsi Pro SemiBold"/>
                <w:color w:val="auto"/>
              </w:rPr>
              <w:t xml:space="preserve">, </w:t>
            </w:r>
            <w:proofErr w:type="spellStart"/>
            <w:r w:rsidRPr="002B5002">
              <w:rPr>
                <w:rFonts w:ascii="Amsi Pro SemiBold" w:hAnsi="Amsi Pro SemiBold"/>
                <w:color w:val="auto"/>
              </w:rPr>
              <w:t>survey</w:t>
            </w:r>
            <w:proofErr w:type="spellEnd"/>
            <w:r w:rsidRPr="002B5002">
              <w:rPr>
                <w:rFonts w:ascii="Amsi Pro SemiBold" w:hAnsi="Amsi Pro SemiBold"/>
                <w:color w:val="auto"/>
              </w:rPr>
              <w:t xml:space="preserve"> e </w:t>
            </w:r>
            <w:proofErr w:type="spellStart"/>
            <w:r w:rsidRPr="002B5002">
              <w:rPr>
                <w:rFonts w:ascii="Amsi Pro SemiBold" w:hAnsi="Amsi Pro SemiBold"/>
                <w:color w:val="auto"/>
              </w:rPr>
              <w:t>srvyr</w:t>
            </w:r>
            <w:proofErr w:type="spellEnd"/>
            <w:r w:rsidRPr="002B5002">
              <w:rPr>
                <w:rFonts w:ascii="Amsi Pro SemiBold" w:hAnsi="Amsi Pro SemiBold"/>
                <w:color w:val="auto"/>
              </w:rPr>
              <w:t>.</w:t>
            </w:r>
          </w:p>
        </w:tc>
      </w:tr>
    </w:tbl>
    <w:p w14:paraId="30794670" w14:textId="77777777" w:rsidR="002B5002" w:rsidRPr="00727C53" w:rsidRDefault="002B5002" w:rsidP="002B5002">
      <w:pPr>
        <w:pStyle w:val="SemEspaamento"/>
        <w:spacing w:before="100" w:line="360" w:lineRule="auto"/>
        <w:ind w:firstLine="851"/>
        <w:jc w:val="both"/>
        <w:rPr>
          <w:rFonts w:ascii="Amsi Pro SemiBold" w:hAnsi="Amsi Pro SemiBold"/>
          <w:sz w:val="24"/>
          <w:szCs w:val="24"/>
        </w:rPr>
      </w:pPr>
      <w:bookmarkStart w:id="11"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1"/>
    <w:p w14:paraId="3BD79900" w14:textId="5EF324B9" w:rsidR="004E6827" w:rsidRPr="002B5002" w:rsidRDefault="004E6827" w:rsidP="004E6827">
      <w:pPr>
        <w:pStyle w:val="Legenda"/>
        <w:keepNext/>
        <w:spacing w:after="0"/>
        <w:jc w:val="center"/>
        <w:rPr>
          <w:rFonts w:ascii="Amsi Pro SemiBold" w:hAnsi="Amsi Pro SemiBold"/>
          <w:b/>
          <w:bCs/>
          <w:color w:val="auto"/>
        </w:rPr>
      </w:pPr>
      <w:r w:rsidRPr="002B5002">
        <w:rPr>
          <w:rFonts w:ascii="Amsi Pro SemiBold" w:hAnsi="Amsi Pro SemiBold"/>
          <w:b/>
          <w:bCs/>
          <w:color w:val="auto"/>
        </w:rPr>
        <w:t xml:space="preserve">Figura </w:t>
      </w:r>
      <w:r w:rsidRPr="002B5002">
        <w:rPr>
          <w:rFonts w:ascii="Amsi Pro SemiBold" w:hAnsi="Amsi Pro SemiBold"/>
          <w:b/>
          <w:bCs/>
          <w:color w:val="auto"/>
        </w:rPr>
        <w:fldChar w:fldCharType="begin"/>
      </w:r>
      <w:r w:rsidRPr="002B5002">
        <w:rPr>
          <w:rFonts w:ascii="Amsi Pro SemiBold" w:hAnsi="Amsi Pro SemiBold"/>
          <w:b/>
          <w:bCs/>
          <w:color w:val="auto"/>
        </w:rPr>
        <w:instrText xml:space="preserve"> SEQ Figura \* ARABIC </w:instrText>
      </w:r>
      <w:r w:rsidRPr="002B5002">
        <w:rPr>
          <w:rFonts w:ascii="Amsi Pro SemiBold" w:hAnsi="Amsi Pro SemiBold"/>
          <w:b/>
          <w:bCs/>
          <w:color w:val="auto"/>
        </w:rPr>
        <w:fldChar w:fldCharType="separate"/>
      </w:r>
      <w:r w:rsidR="00407FA0" w:rsidRPr="002B5002">
        <w:rPr>
          <w:rFonts w:ascii="Amsi Pro SemiBold" w:hAnsi="Amsi Pro SemiBold"/>
          <w:b/>
          <w:bCs/>
          <w:color w:val="auto"/>
        </w:rPr>
        <w:t>1</w:t>
      </w:r>
      <w:r w:rsidRPr="002B5002">
        <w:rPr>
          <w:rFonts w:ascii="Amsi Pro SemiBold" w:hAnsi="Amsi Pro SemiBold"/>
          <w:b/>
          <w:bCs/>
          <w:color w:val="auto"/>
        </w:rPr>
        <w:fldChar w:fldCharType="end"/>
      </w:r>
      <w:r w:rsidRPr="002B5002">
        <w:rPr>
          <w:rFonts w:ascii="Amsi Pro SemiBold" w:hAnsi="Amsi Pro SemiBold"/>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lang w:eastAsia="pt-BR"/>
        </w:rPr>
        <w:drawing>
          <wp:inline distT="0" distB="0" distL="0" distR="0" wp14:anchorId="16093E75" wp14:editId="57FF798D">
            <wp:extent cx="5400040" cy="3150235"/>
            <wp:effectExtent l="0" t="0" r="863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AB81551" w14:textId="33CF6910" w:rsidR="00A35392" w:rsidRPr="00A35392" w:rsidRDefault="004E6827" w:rsidP="004E6827">
      <w:pPr>
        <w:pStyle w:val="PargrafodaLista"/>
        <w:ind w:left="0"/>
        <w:jc w:val="center"/>
        <w:rPr>
          <w:rFonts w:ascii="Exo" w:hAnsi="Exo"/>
        </w:rPr>
      </w:pPr>
      <w:r w:rsidRPr="002B5002">
        <w:rPr>
          <w:rFonts w:ascii="Amsi Pro SemiBold" w:hAnsi="Amsi Pro SemiBold"/>
          <w:i/>
          <w:iCs/>
          <w:sz w:val="18"/>
          <w:szCs w:val="18"/>
        </w:rPr>
        <w:t>Fonte: elaborado pelos autores</w:t>
      </w:r>
      <w:r>
        <w:rPr>
          <w:rFonts w:ascii="Exo" w:hAnsi="Exo"/>
          <w:b/>
          <w:bCs/>
        </w:rPr>
        <w:br w:type="page"/>
      </w:r>
    </w:p>
    <w:p w14:paraId="4B346B7F" w14:textId="6AB7933F" w:rsidR="004A3585" w:rsidRPr="002B5002" w:rsidRDefault="004A3585" w:rsidP="004E6827">
      <w:pPr>
        <w:pStyle w:val="Ttulo1"/>
        <w:spacing w:after="200" w:line="360" w:lineRule="auto"/>
        <w:jc w:val="center"/>
        <w:rPr>
          <w:rFonts w:ascii="Amsi Pro SemiBold" w:hAnsi="Amsi Pro SemiBold"/>
          <w:b/>
          <w:bCs/>
          <w:color w:val="auto"/>
        </w:rPr>
      </w:pPr>
      <w:bookmarkStart w:id="12" w:name="_Toc189068599"/>
      <w:r w:rsidRPr="002B5002">
        <w:rPr>
          <w:rFonts w:ascii="Amsi Pro SemiBold" w:hAnsi="Amsi Pro SemiBold"/>
          <w:b/>
          <w:bCs/>
          <w:color w:val="auto"/>
        </w:rPr>
        <w:lastRenderedPageBreak/>
        <w:t>Exemplo de aplicação</w:t>
      </w:r>
      <w:bookmarkEnd w:id="12"/>
    </w:p>
    <w:p w14:paraId="73A340AF" w14:textId="7AE1C685" w:rsidR="00A60AA5" w:rsidRPr="002B5002" w:rsidRDefault="00074DBA" w:rsidP="00A46FC5">
      <w:pPr>
        <w:pStyle w:val="SemEspaamento"/>
        <w:spacing w:line="360" w:lineRule="auto"/>
        <w:ind w:firstLine="851"/>
        <w:jc w:val="both"/>
        <w:rPr>
          <w:rFonts w:ascii="Amsi Pro SemiBold" w:hAnsi="Amsi Pro SemiBold"/>
          <w:sz w:val="24"/>
          <w:szCs w:val="24"/>
        </w:rPr>
      </w:pPr>
      <w:r w:rsidRPr="002B5002">
        <w:rPr>
          <w:rFonts w:ascii="Amsi Pro SemiBold" w:hAnsi="Amsi Pro SemiBold"/>
          <w:sz w:val="24"/>
          <w:szCs w:val="24"/>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p>
    <w:p w14:paraId="58F56C23" w14:textId="77777777" w:rsidR="00A60AA5" w:rsidRPr="002B5002" w:rsidRDefault="00A60AA5" w:rsidP="00A60AA5">
      <w:pPr>
        <w:pStyle w:val="Legenda"/>
        <w:keepNext/>
        <w:spacing w:after="0"/>
        <w:jc w:val="center"/>
        <w:rPr>
          <w:rFonts w:ascii="Amsi Pro SemiBold" w:hAnsi="Amsi Pro SemiBold"/>
          <w:b/>
          <w:bCs/>
          <w:color w:val="auto"/>
        </w:rPr>
      </w:pPr>
      <w:r w:rsidRPr="002B5002">
        <w:rPr>
          <w:rFonts w:ascii="Amsi Pro SemiBold" w:hAnsi="Amsi Pro SemiBold"/>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3"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2B5002" w:rsidRDefault="00A60AA5" w:rsidP="00A60AA5">
      <w:pPr>
        <w:pStyle w:val="PargrafodaLista"/>
        <w:spacing w:after="200"/>
        <w:ind w:left="0"/>
        <w:jc w:val="center"/>
        <w:rPr>
          <w:rFonts w:ascii="Amsi Pro SemiBold" w:hAnsi="Amsi Pro SemiBold"/>
          <w:i/>
          <w:iCs/>
          <w:sz w:val="18"/>
          <w:szCs w:val="18"/>
        </w:rPr>
      </w:pPr>
      <w:r w:rsidRPr="002B5002">
        <w:rPr>
          <w:rFonts w:ascii="Amsi Pro SemiBold" w:hAnsi="Amsi Pro SemiBold"/>
          <w:i/>
          <w:iCs/>
          <w:sz w:val="18"/>
          <w:szCs w:val="18"/>
        </w:rPr>
        <w:t>Fonte: elaborado pelos autores</w:t>
      </w:r>
      <w:bookmarkEnd w:id="13"/>
    </w:p>
    <w:p w14:paraId="7715EB8E" w14:textId="4991DAA8" w:rsidR="00A60AA5" w:rsidRPr="00A60AA5" w:rsidRDefault="009E5CEE" w:rsidP="00A60AA5">
      <w:pPr>
        <w:pStyle w:val="SemEspaamento"/>
        <w:spacing w:line="360" w:lineRule="auto"/>
        <w:ind w:firstLine="851"/>
        <w:rPr>
          <w:rFonts w:ascii="Exo" w:hAnsi="Exo"/>
          <w:sz w:val="20"/>
          <w:szCs w:val="20"/>
        </w:rPr>
      </w:pPr>
      <w:r w:rsidRPr="002B5002">
        <w:rPr>
          <w:rFonts w:ascii="Amsi Pro SemiBold" w:hAnsi="Amsi Pro SemiBold"/>
          <w:sz w:val="24"/>
          <w:szCs w:val="24"/>
        </w:rPr>
        <w:t>Para acessar o link do código que resultou no mapa, clique</w:t>
      </w:r>
      <w:r w:rsidR="00A46FC5">
        <w:rPr>
          <w:rFonts w:ascii="Exo" w:hAnsi="Exo"/>
          <w:sz w:val="24"/>
          <w:szCs w:val="24"/>
        </w:rPr>
        <w:t xml:space="preserve"> </w:t>
      </w:r>
      <w:commentRangeStart w:id="14"/>
      <w:r w:rsidR="005C3346">
        <w:fldChar w:fldCharType="begin"/>
      </w:r>
      <w:r w:rsidR="005C3346">
        <w:instrText xml:space="preserve"> HYPERLINK "https://github.com/danielppagotto/dimensionamento_m4/blob/main/01_indicadores/14_remuneracao_media/14_remuneracao_media.R" </w:instrText>
      </w:r>
      <w:r w:rsidR="005C3346">
        <w:fldChar w:fldCharType="separate"/>
      </w:r>
      <w:r w:rsidR="00A46FC5" w:rsidRPr="00A46FC5">
        <w:rPr>
          <w:rStyle w:val="Hyperlink"/>
          <w:rFonts w:ascii="Exo" w:hAnsi="Exo"/>
          <w:sz w:val="24"/>
          <w:szCs w:val="24"/>
        </w:rPr>
        <w:t>aqui</w:t>
      </w:r>
      <w:r w:rsidR="005C3346">
        <w:rPr>
          <w:rStyle w:val="Hyperlink"/>
          <w:rFonts w:ascii="Exo" w:hAnsi="Exo"/>
          <w:sz w:val="24"/>
          <w:szCs w:val="24"/>
        </w:rPr>
        <w:fldChar w:fldCharType="end"/>
      </w:r>
      <w:commentRangeEnd w:id="14"/>
      <w:r w:rsidR="002B5002">
        <w:rPr>
          <w:rStyle w:val="Refdecomentrio"/>
        </w:rPr>
        <w:commentReference w:id="14"/>
      </w:r>
      <w:r w:rsidR="00A46FC5">
        <w:rPr>
          <w:rFonts w:ascii="Exo" w:hAnsi="Exo"/>
          <w:sz w:val="24"/>
          <w:szCs w:val="24"/>
        </w:rPr>
        <w:t>.</w:t>
      </w:r>
      <w:r w:rsidR="00A60AA5">
        <w:rPr>
          <w:rFonts w:ascii="Exo" w:hAnsi="Exo"/>
          <w:b/>
          <w:bCs/>
        </w:rPr>
        <w:br w:type="page"/>
      </w:r>
    </w:p>
    <w:p w14:paraId="393A9936" w14:textId="1C7607CC" w:rsidR="00666086" w:rsidRPr="002B5002" w:rsidRDefault="00666086" w:rsidP="004E6827">
      <w:pPr>
        <w:pStyle w:val="Ttulo1"/>
        <w:spacing w:after="200" w:line="360" w:lineRule="auto"/>
        <w:jc w:val="center"/>
        <w:rPr>
          <w:rFonts w:ascii="Amsi Pro SemiBold" w:hAnsi="Amsi Pro SemiBold"/>
          <w:b/>
          <w:bCs/>
          <w:color w:val="auto"/>
          <w:lang w:val="en-US"/>
        </w:rPr>
      </w:pPr>
      <w:bookmarkStart w:id="15" w:name="_Toc189068600"/>
      <w:proofErr w:type="spellStart"/>
      <w:r w:rsidRPr="002B5002">
        <w:rPr>
          <w:rFonts w:ascii="Amsi Pro SemiBold" w:hAnsi="Amsi Pro SemiBold"/>
          <w:b/>
          <w:bCs/>
          <w:color w:val="auto"/>
          <w:lang w:val="en-US"/>
        </w:rPr>
        <w:lastRenderedPageBreak/>
        <w:t>Referências</w:t>
      </w:r>
      <w:bookmarkEnd w:id="15"/>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Content>
        <w:p w14:paraId="358E4F3C"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1. </w:t>
          </w:r>
          <w:r w:rsidRPr="002B5002">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2F82885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2.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Najafpour</w:t>
          </w:r>
          <w:proofErr w:type="spellEnd"/>
          <w:r w:rsidRPr="002B5002">
            <w:rPr>
              <w:rFonts w:ascii="Amsi Pro SemiBold" w:eastAsia="Times New Roman" w:hAnsi="Amsi Pro SemiBold"/>
              <w:color w:val="000000"/>
              <w:sz w:val="20"/>
              <w:szCs w:val="20"/>
              <w:lang w:val="en-US"/>
            </w:rPr>
            <w:t xml:space="preserve"> Z, Arab M, </w:t>
          </w:r>
          <w:proofErr w:type="spellStart"/>
          <w:r w:rsidRPr="002B5002">
            <w:rPr>
              <w:rFonts w:ascii="Amsi Pro SemiBold" w:eastAsia="Times New Roman" w:hAnsi="Amsi Pro SemiBold"/>
              <w:color w:val="000000"/>
              <w:sz w:val="20"/>
              <w:szCs w:val="20"/>
              <w:lang w:val="en-US"/>
            </w:rPr>
            <w:t>Shayanfard</w:t>
          </w:r>
          <w:proofErr w:type="spellEnd"/>
          <w:r w:rsidRPr="002B5002">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10.1186/s12961-023-00994-8.</w:t>
          </w:r>
        </w:p>
        <w:p w14:paraId="3DB444E5"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3. </w:t>
          </w:r>
          <w:r w:rsidRPr="002B5002">
            <w:rPr>
              <w:rFonts w:ascii="Amsi Pro SemiBold" w:eastAsia="Times New Roman" w:hAnsi="Amsi Pro SemiBold"/>
              <w:color w:val="000000"/>
              <w:sz w:val="20"/>
              <w:szCs w:val="20"/>
              <w:lang w:val="en-US"/>
            </w:rPr>
            <w:tab/>
            <w:t xml:space="preserve">Rees GH, James R, Samadashvili L, Scotter C. Are sustainable health workforces possible? Issues and a possible remedy. Sustainability. 2023;15(4):3596. </w:t>
          </w:r>
          <w:proofErr w:type="spellStart"/>
          <w:r w:rsidRPr="002B5002">
            <w:rPr>
              <w:rFonts w:ascii="Amsi Pro SemiBold" w:eastAsia="Times New Roman" w:hAnsi="Amsi Pro SemiBold"/>
              <w:color w:val="000000"/>
              <w:sz w:val="20"/>
              <w:szCs w:val="20"/>
              <w:lang w:val="en-US"/>
            </w:rPr>
            <w:t>doi</w:t>
          </w:r>
          <w:proofErr w:type="spellEnd"/>
          <w:r w:rsidRPr="002B5002">
            <w:rPr>
              <w:rFonts w:ascii="Amsi Pro SemiBold" w:eastAsia="Times New Roman" w:hAnsi="Amsi Pro SemiBold"/>
              <w:color w:val="000000"/>
              <w:sz w:val="20"/>
              <w:szCs w:val="20"/>
              <w:lang w:val="en-US"/>
            </w:rPr>
            <w:t>: 10.3390/su15043596.</w:t>
          </w:r>
        </w:p>
        <w:p w14:paraId="47C3EB3E"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4.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Organização</w:t>
          </w:r>
          <w:proofErr w:type="spellEnd"/>
          <w:r w:rsidRPr="002B5002">
            <w:rPr>
              <w:rFonts w:ascii="Amsi Pro SemiBold" w:eastAsia="Times New Roman" w:hAnsi="Amsi Pro SemiBold"/>
              <w:color w:val="000000"/>
              <w:sz w:val="20"/>
              <w:szCs w:val="20"/>
              <w:lang w:val="en-US"/>
            </w:rPr>
            <w:t xml:space="preserve"> Pan-Americana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Contas</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Nacionais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Força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Um Manual. Brasília: OPAS; 2020.</w:t>
          </w:r>
        </w:p>
        <w:p w14:paraId="42249280" w14:textId="77777777" w:rsidR="004E6827"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5. </w:t>
          </w:r>
          <w:r w:rsidRPr="002B5002">
            <w:rPr>
              <w:rFonts w:ascii="Amsi Pro SemiBold" w:eastAsia="Times New Roman" w:hAnsi="Amsi Pro SemiBold"/>
              <w:color w:val="000000"/>
              <w:sz w:val="20"/>
              <w:szCs w:val="20"/>
              <w:lang w:val="en-US"/>
            </w:rPr>
            <w:tab/>
          </w:r>
          <w:proofErr w:type="spellStart"/>
          <w:r w:rsidRPr="002B5002">
            <w:rPr>
              <w:rFonts w:ascii="Amsi Pro SemiBold" w:eastAsia="Times New Roman" w:hAnsi="Amsi Pro SemiBold"/>
              <w:color w:val="000000"/>
              <w:sz w:val="20"/>
              <w:szCs w:val="20"/>
              <w:lang w:val="en-US"/>
            </w:rPr>
            <w:t>Ministério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Indicadores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em</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material de </w:t>
          </w:r>
          <w:proofErr w:type="spellStart"/>
          <w:r w:rsidRPr="002B5002">
            <w:rPr>
              <w:rFonts w:ascii="Amsi Pro SemiBold" w:eastAsia="Times New Roman" w:hAnsi="Amsi Pro SemiBold"/>
              <w:color w:val="000000"/>
              <w:sz w:val="20"/>
              <w:szCs w:val="20"/>
              <w:lang w:val="en-US"/>
            </w:rPr>
            <w:t>apoio</w:t>
          </w:r>
          <w:proofErr w:type="spellEnd"/>
          <w:r w:rsidRPr="002B5002">
            <w:rPr>
              <w:rFonts w:ascii="Amsi Pro SemiBold" w:eastAsia="Times New Roman" w:hAnsi="Amsi Pro SemiBold"/>
              <w:color w:val="000000"/>
              <w:sz w:val="20"/>
              <w:szCs w:val="20"/>
              <w:lang w:val="en-US"/>
            </w:rPr>
            <w:t xml:space="preserve"> para o </w:t>
          </w:r>
          <w:proofErr w:type="spellStart"/>
          <w:r w:rsidRPr="002B5002">
            <w:rPr>
              <w:rFonts w:ascii="Amsi Pro SemiBold" w:eastAsia="Times New Roman" w:hAnsi="Amsi Pro SemiBold"/>
              <w:color w:val="000000"/>
              <w:sz w:val="20"/>
              <w:szCs w:val="20"/>
              <w:lang w:val="en-US"/>
            </w:rPr>
            <w:t>Programa</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Qualificação</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Estruturação</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Gestão</w:t>
          </w:r>
          <w:proofErr w:type="spellEnd"/>
          <w:r w:rsidRPr="002B5002">
            <w:rPr>
              <w:rFonts w:ascii="Amsi Pro SemiBold" w:eastAsia="Times New Roman" w:hAnsi="Amsi Pro SemiBold"/>
              <w:color w:val="000000"/>
              <w:sz w:val="20"/>
              <w:szCs w:val="20"/>
              <w:lang w:val="en-US"/>
            </w:rPr>
            <w:t xml:space="preserve"> do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e da </w:t>
          </w:r>
          <w:proofErr w:type="spellStart"/>
          <w:r w:rsidRPr="002B5002">
            <w:rPr>
              <w:rFonts w:ascii="Amsi Pro SemiBold" w:eastAsia="Times New Roman" w:hAnsi="Amsi Pro SemiBold"/>
              <w:color w:val="000000"/>
              <w:sz w:val="20"/>
              <w:szCs w:val="20"/>
              <w:lang w:val="en-US"/>
            </w:rPr>
            <w:t>Educação</w:t>
          </w:r>
          <w:proofErr w:type="spellEnd"/>
          <w:r w:rsidRPr="002B5002">
            <w:rPr>
              <w:rFonts w:ascii="Amsi Pro SemiBold" w:eastAsia="Times New Roman" w:hAnsi="Amsi Pro SemiBold"/>
              <w:color w:val="000000"/>
              <w:sz w:val="20"/>
              <w:szCs w:val="20"/>
              <w:lang w:val="en-US"/>
            </w:rPr>
            <w:t xml:space="preserve"> no SUS - </w:t>
          </w:r>
          <w:proofErr w:type="spellStart"/>
          <w:r w:rsidRPr="002B5002">
            <w:rPr>
              <w:rFonts w:ascii="Amsi Pro SemiBold" w:eastAsia="Times New Roman" w:hAnsi="Amsi Pro SemiBold"/>
              <w:color w:val="000000"/>
              <w:sz w:val="20"/>
              <w:szCs w:val="20"/>
              <w:lang w:val="en-US"/>
            </w:rPr>
            <w:t>ProgeSUS</w:t>
          </w:r>
          <w:proofErr w:type="spellEnd"/>
          <w:r w:rsidRPr="002B5002">
            <w:rPr>
              <w:rFonts w:ascii="Amsi Pro SemiBold" w:eastAsia="Times New Roman" w:hAnsi="Amsi Pro SemiBold"/>
              <w:color w:val="000000"/>
              <w:sz w:val="20"/>
              <w:szCs w:val="20"/>
              <w:lang w:val="en-US"/>
            </w:rPr>
            <w:t xml:space="preserve">. Brasília: </w:t>
          </w:r>
          <w:proofErr w:type="spellStart"/>
          <w:r w:rsidRPr="002B5002">
            <w:rPr>
              <w:rFonts w:ascii="Amsi Pro SemiBold" w:eastAsia="Times New Roman" w:hAnsi="Amsi Pro SemiBold"/>
              <w:color w:val="000000"/>
              <w:sz w:val="20"/>
              <w:szCs w:val="20"/>
              <w:lang w:val="en-US"/>
            </w:rPr>
            <w:t>Editora</w:t>
          </w:r>
          <w:proofErr w:type="spellEnd"/>
          <w:r w:rsidRPr="002B5002">
            <w:rPr>
              <w:rFonts w:ascii="Amsi Pro SemiBold" w:eastAsia="Times New Roman" w:hAnsi="Amsi Pro SemiBold"/>
              <w:color w:val="000000"/>
              <w:sz w:val="20"/>
              <w:szCs w:val="20"/>
              <w:lang w:val="en-US"/>
            </w:rPr>
            <w:t xml:space="preserve"> MS; 2007.</w:t>
          </w:r>
        </w:p>
        <w:p w14:paraId="7A82CC58" w14:textId="77777777" w:rsidR="00A60AA5" w:rsidRPr="002B5002" w:rsidRDefault="004E6827"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 xml:space="preserve">6. </w:t>
          </w:r>
          <w:r w:rsidRPr="002B5002">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034DDF19" w14:textId="77777777" w:rsidR="00A60AA5"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7.</w:t>
          </w:r>
          <w:r w:rsidRPr="002B5002">
            <w:rPr>
              <w:rFonts w:ascii="Amsi Pro SemiBold" w:eastAsia="Times New Roman" w:hAnsi="Amsi Pro SemiBold"/>
              <w:color w:val="000000"/>
              <w:sz w:val="20"/>
              <w:szCs w:val="20"/>
              <w:lang w:val="en-US"/>
            </w:rPr>
            <w:tab/>
            <w:t xml:space="preserve">de Abreu PTC, Souza SS, de Mesquita LFQ. </w:t>
          </w:r>
          <w:proofErr w:type="spellStart"/>
          <w:r w:rsidRPr="002B5002">
            <w:rPr>
              <w:rFonts w:ascii="Amsi Pro SemiBold" w:eastAsia="Times New Roman" w:hAnsi="Amsi Pro SemiBold"/>
              <w:color w:val="000000"/>
              <w:sz w:val="20"/>
              <w:szCs w:val="20"/>
              <w:lang w:val="en-US"/>
            </w:rPr>
            <w:t>Impactos</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pandemia</w:t>
          </w:r>
          <w:proofErr w:type="spellEnd"/>
          <w:r w:rsidRPr="002B5002">
            <w:rPr>
              <w:rFonts w:ascii="Amsi Pro SemiBold" w:eastAsia="Times New Roman" w:hAnsi="Amsi Pro SemiBold"/>
              <w:color w:val="000000"/>
              <w:sz w:val="20"/>
              <w:szCs w:val="20"/>
              <w:lang w:val="en-US"/>
            </w:rPr>
            <w:t xml:space="preserve"> de Covid-19 </w:t>
          </w:r>
          <w:proofErr w:type="spellStart"/>
          <w:r w:rsidRPr="002B5002">
            <w:rPr>
              <w:rFonts w:ascii="Amsi Pro SemiBold" w:eastAsia="Times New Roman" w:hAnsi="Amsi Pro SemiBold"/>
              <w:color w:val="000000"/>
              <w:sz w:val="20"/>
              <w:szCs w:val="20"/>
              <w:lang w:val="en-US"/>
            </w:rPr>
            <w:t>na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vida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satisfação</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trabalho</w:t>
          </w:r>
          <w:proofErr w:type="spellEnd"/>
          <w:r w:rsidRPr="002B5002">
            <w:rPr>
              <w:rFonts w:ascii="Amsi Pro SemiBold" w:eastAsia="Times New Roman" w:hAnsi="Amsi Pro SemiBold"/>
              <w:color w:val="000000"/>
              <w:sz w:val="20"/>
              <w:szCs w:val="20"/>
              <w:lang w:val="en-US"/>
            </w:rPr>
            <w:t xml:space="preserve"> dos </w:t>
          </w:r>
          <w:proofErr w:type="spellStart"/>
          <w:r w:rsidRPr="002B5002">
            <w:rPr>
              <w:rFonts w:ascii="Amsi Pro SemiBold" w:eastAsia="Times New Roman" w:hAnsi="Amsi Pro SemiBold"/>
              <w:color w:val="000000"/>
              <w:sz w:val="20"/>
              <w:szCs w:val="20"/>
              <w:lang w:val="en-US"/>
            </w:rPr>
            <w:t>profissionais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no </w:t>
          </w:r>
          <w:proofErr w:type="spellStart"/>
          <w:r w:rsidRPr="002B5002">
            <w:rPr>
              <w:rFonts w:ascii="Amsi Pro SemiBold" w:eastAsia="Times New Roman" w:hAnsi="Amsi Pro SemiBold"/>
              <w:color w:val="000000"/>
              <w:sz w:val="20"/>
              <w:szCs w:val="20"/>
              <w:lang w:val="en-US"/>
            </w:rPr>
            <w:t>Brasil</w:t>
          </w:r>
          <w:proofErr w:type="spellEnd"/>
          <w:r w:rsidRPr="002B5002">
            <w:rPr>
              <w:rFonts w:ascii="Amsi Pro SemiBold" w:eastAsia="Times New Roman" w:hAnsi="Amsi Pro SemiBold"/>
              <w:color w:val="000000"/>
              <w:sz w:val="20"/>
              <w:szCs w:val="20"/>
              <w:lang w:val="en-US"/>
            </w:rPr>
            <w:t xml:space="preserve">. Rev JRG </w:t>
          </w:r>
          <w:proofErr w:type="spellStart"/>
          <w:r w:rsidRPr="002B5002">
            <w:rPr>
              <w:rFonts w:ascii="Amsi Pro SemiBold" w:eastAsia="Times New Roman" w:hAnsi="Amsi Pro SemiBold"/>
              <w:color w:val="000000"/>
              <w:sz w:val="20"/>
              <w:szCs w:val="20"/>
              <w:lang w:val="en-US"/>
            </w:rPr>
            <w:t>Estud</w:t>
          </w:r>
          <w:proofErr w:type="spellEnd"/>
          <w:r w:rsidRPr="002B5002">
            <w:rPr>
              <w:rFonts w:ascii="Amsi Pro SemiBold" w:eastAsia="Times New Roman" w:hAnsi="Amsi Pro SemiBold"/>
              <w:color w:val="000000"/>
              <w:sz w:val="20"/>
              <w:szCs w:val="20"/>
              <w:lang w:val="en-US"/>
            </w:rPr>
            <w:t xml:space="preserve"> Acad. 2023;6(12):352-65.</w:t>
          </w:r>
        </w:p>
        <w:p w14:paraId="1AD0438A" w14:textId="5D74623A" w:rsidR="0078205E" w:rsidRPr="002B5002" w:rsidRDefault="00A60AA5" w:rsidP="002B5002">
          <w:pPr>
            <w:autoSpaceDE w:val="0"/>
            <w:autoSpaceDN w:val="0"/>
            <w:ind w:hanging="640"/>
            <w:jc w:val="both"/>
            <w:divId w:val="344209817"/>
            <w:rPr>
              <w:rFonts w:ascii="Amsi Pro SemiBold" w:eastAsia="Times New Roman" w:hAnsi="Amsi Pro SemiBold"/>
              <w:color w:val="000000"/>
              <w:sz w:val="20"/>
              <w:szCs w:val="20"/>
              <w:lang w:val="en-US"/>
            </w:rPr>
          </w:pPr>
          <w:r w:rsidRPr="002B5002">
            <w:rPr>
              <w:rFonts w:ascii="Amsi Pro SemiBold" w:eastAsia="Times New Roman" w:hAnsi="Amsi Pro SemiBold"/>
              <w:color w:val="000000"/>
              <w:sz w:val="20"/>
              <w:szCs w:val="20"/>
              <w:lang w:val="en-US"/>
            </w:rPr>
            <w:t>8.</w:t>
          </w:r>
          <w:r w:rsidRPr="002B5002">
            <w:rPr>
              <w:rFonts w:ascii="Amsi Pro SemiBold" w:eastAsia="Times New Roman" w:hAnsi="Amsi Pro SemiBold"/>
              <w:color w:val="000000"/>
              <w:sz w:val="20"/>
              <w:szCs w:val="20"/>
              <w:lang w:val="en-US"/>
            </w:rPr>
            <w:tab/>
            <w:t xml:space="preserve">Porto FM, </w:t>
          </w:r>
          <w:proofErr w:type="spellStart"/>
          <w:r w:rsidRPr="002B5002">
            <w:rPr>
              <w:rFonts w:ascii="Amsi Pro SemiBold" w:eastAsia="Times New Roman" w:hAnsi="Amsi Pro SemiBold"/>
              <w:color w:val="000000"/>
              <w:sz w:val="20"/>
              <w:szCs w:val="20"/>
              <w:lang w:val="en-US"/>
            </w:rPr>
            <w:t>Carnut</w:t>
          </w:r>
          <w:proofErr w:type="spellEnd"/>
          <w:r w:rsidRPr="002B5002">
            <w:rPr>
              <w:rFonts w:ascii="Amsi Pro SemiBold" w:eastAsia="Times New Roman" w:hAnsi="Amsi Pro SemiBold"/>
              <w:color w:val="000000"/>
              <w:sz w:val="20"/>
              <w:szCs w:val="20"/>
              <w:lang w:val="en-US"/>
            </w:rPr>
            <w:t xml:space="preserve"> L. </w:t>
          </w:r>
          <w:proofErr w:type="spellStart"/>
          <w:r w:rsidRPr="002B5002">
            <w:rPr>
              <w:rFonts w:ascii="Amsi Pro SemiBold" w:eastAsia="Times New Roman" w:hAnsi="Amsi Pro SemiBold"/>
              <w:color w:val="000000"/>
              <w:sz w:val="20"/>
              <w:szCs w:val="20"/>
              <w:lang w:val="en-US"/>
            </w:rPr>
            <w:t>Remuneração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médica</w:t>
          </w:r>
          <w:proofErr w:type="spellEnd"/>
          <w:r w:rsidRPr="002B5002">
            <w:rPr>
              <w:rFonts w:ascii="Amsi Pro SemiBold" w:eastAsia="Times New Roman" w:hAnsi="Amsi Pro SemiBold"/>
              <w:color w:val="000000"/>
              <w:sz w:val="20"/>
              <w:szCs w:val="20"/>
              <w:lang w:val="en-US"/>
            </w:rPr>
            <w:t xml:space="preserve"> e </w:t>
          </w:r>
          <w:proofErr w:type="spellStart"/>
          <w:r w:rsidRPr="002B5002">
            <w:rPr>
              <w:rFonts w:ascii="Amsi Pro SemiBold" w:eastAsia="Times New Roman" w:hAnsi="Amsi Pro SemiBold"/>
              <w:color w:val="000000"/>
              <w:sz w:val="20"/>
              <w:szCs w:val="20"/>
              <w:lang w:val="en-US"/>
            </w:rPr>
            <w:t>qualidade</w:t>
          </w:r>
          <w:proofErr w:type="spellEnd"/>
          <w:r w:rsidRPr="002B5002">
            <w:rPr>
              <w:rFonts w:ascii="Amsi Pro SemiBold" w:eastAsia="Times New Roman" w:hAnsi="Amsi Pro SemiBold"/>
              <w:color w:val="000000"/>
              <w:sz w:val="20"/>
              <w:szCs w:val="20"/>
              <w:lang w:val="en-US"/>
            </w:rPr>
            <w:t xml:space="preserve"> da </w:t>
          </w:r>
          <w:proofErr w:type="spellStart"/>
          <w:r w:rsidRPr="002B5002">
            <w:rPr>
              <w:rFonts w:ascii="Amsi Pro SemiBold" w:eastAsia="Times New Roman" w:hAnsi="Amsi Pro SemiBold"/>
              <w:color w:val="000000"/>
              <w:sz w:val="20"/>
              <w:szCs w:val="20"/>
              <w:lang w:val="en-US"/>
            </w:rPr>
            <w:t>assistência</w:t>
          </w:r>
          <w:proofErr w:type="spellEnd"/>
          <w:r w:rsidRPr="002B5002">
            <w:rPr>
              <w:rFonts w:ascii="Amsi Pro SemiBold" w:eastAsia="Times New Roman" w:hAnsi="Amsi Pro SemiBold"/>
              <w:color w:val="000000"/>
              <w:sz w:val="20"/>
              <w:szCs w:val="20"/>
              <w:lang w:val="en-US"/>
            </w:rPr>
            <w:t xml:space="preserve"> à </w:t>
          </w:r>
          <w:proofErr w:type="spellStart"/>
          <w:r w:rsidRPr="002B5002">
            <w:rPr>
              <w:rFonts w:ascii="Amsi Pro SemiBold" w:eastAsia="Times New Roman" w:hAnsi="Amsi Pro SemiBold"/>
              <w:color w:val="000000"/>
              <w:sz w:val="20"/>
              <w:szCs w:val="20"/>
              <w:lang w:val="en-US"/>
            </w:rPr>
            <w:t>saúde</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uma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revisão</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integrativa</w:t>
          </w:r>
          <w:proofErr w:type="spellEnd"/>
          <w:r w:rsidRPr="002B5002">
            <w:rPr>
              <w:rFonts w:ascii="Amsi Pro SemiBold" w:eastAsia="Times New Roman" w:hAnsi="Amsi Pro SemiBold"/>
              <w:color w:val="000000"/>
              <w:sz w:val="20"/>
              <w:szCs w:val="20"/>
              <w:lang w:val="en-US"/>
            </w:rPr>
            <w:t xml:space="preserve"> </w:t>
          </w:r>
          <w:proofErr w:type="spellStart"/>
          <w:r w:rsidRPr="002B5002">
            <w:rPr>
              <w:rFonts w:ascii="Amsi Pro SemiBold" w:eastAsia="Times New Roman" w:hAnsi="Amsi Pro SemiBold"/>
              <w:color w:val="000000"/>
              <w:sz w:val="20"/>
              <w:szCs w:val="20"/>
              <w:lang w:val="en-US"/>
            </w:rPr>
            <w:t>sobre</w:t>
          </w:r>
          <w:proofErr w:type="spellEnd"/>
          <w:r w:rsidRPr="002B5002">
            <w:rPr>
              <w:rFonts w:ascii="Amsi Pro SemiBold" w:eastAsia="Times New Roman" w:hAnsi="Amsi Pro SemiBold"/>
              <w:color w:val="000000"/>
              <w:sz w:val="20"/>
              <w:szCs w:val="20"/>
              <w:lang w:val="en-US"/>
            </w:rPr>
            <w:t xml:space="preserve"> o </w:t>
          </w:r>
          <w:proofErr w:type="spellStart"/>
          <w:r w:rsidRPr="002B5002">
            <w:rPr>
              <w:rFonts w:ascii="Amsi Pro SemiBold" w:eastAsia="Times New Roman" w:hAnsi="Amsi Pro SemiBold"/>
              <w:color w:val="000000"/>
              <w:sz w:val="20"/>
              <w:szCs w:val="20"/>
              <w:lang w:val="en-US"/>
            </w:rPr>
            <w:t>papel</w:t>
          </w:r>
          <w:proofErr w:type="spellEnd"/>
          <w:r w:rsidRPr="002B5002">
            <w:rPr>
              <w:rFonts w:ascii="Amsi Pro SemiBold" w:eastAsia="Times New Roman" w:hAnsi="Amsi Pro SemiBold"/>
              <w:color w:val="000000"/>
              <w:sz w:val="20"/>
              <w:szCs w:val="20"/>
              <w:lang w:val="en-US"/>
            </w:rPr>
            <w:t xml:space="preserve"> das </w:t>
          </w:r>
          <w:proofErr w:type="spellStart"/>
          <w:r w:rsidRPr="002B5002">
            <w:rPr>
              <w:rFonts w:ascii="Amsi Pro SemiBold" w:eastAsia="Times New Roman" w:hAnsi="Amsi Pro SemiBold"/>
              <w:color w:val="000000"/>
              <w:sz w:val="20"/>
              <w:szCs w:val="20"/>
              <w:lang w:val="en-US"/>
            </w:rPr>
            <w:t>formas</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mensuração</w:t>
          </w:r>
          <w:proofErr w:type="spellEnd"/>
          <w:r w:rsidRPr="002B5002">
            <w:rPr>
              <w:rFonts w:ascii="Amsi Pro SemiBold" w:eastAsia="Times New Roman" w:hAnsi="Amsi Pro SemiBold"/>
              <w:color w:val="000000"/>
              <w:sz w:val="20"/>
              <w:szCs w:val="20"/>
              <w:lang w:val="en-US"/>
            </w:rPr>
            <w:t xml:space="preserve"> de </w:t>
          </w:r>
          <w:proofErr w:type="spellStart"/>
          <w:r w:rsidRPr="002B5002">
            <w:rPr>
              <w:rFonts w:ascii="Amsi Pro SemiBold" w:eastAsia="Times New Roman" w:hAnsi="Amsi Pro SemiBold"/>
              <w:color w:val="000000"/>
              <w:sz w:val="20"/>
              <w:szCs w:val="20"/>
              <w:lang w:val="en-US"/>
            </w:rPr>
            <w:t>desempenho</w:t>
          </w:r>
          <w:proofErr w:type="spellEnd"/>
          <w:r w:rsidRPr="002B5002">
            <w:rPr>
              <w:rFonts w:ascii="Amsi Pro SemiBold" w:eastAsia="Times New Roman" w:hAnsi="Amsi Pro SemiBold"/>
              <w:color w:val="000000"/>
              <w:sz w:val="20"/>
              <w:szCs w:val="20"/>
              <w:lang w:val="en-US"/>
            </w:rPr>
            <w:t>. J Manag Prim Health Care. 2022;</w:t>
          </w:r>
          <w:proofErr w:type="gramStart"/>
          <w:r w:rsidRPr="002B5002">
            <w:rPr>
              <w:rFonts w:ascii="Amsi Pro SemiBold" w:eastAsia="Times New Roman" w:hAnsi="Amsi Pro SemiBold"/>
              <w:color w:val="000000"/>
              <w:sz w:val="20"/>
              <w:szCs w:val="20"/>
              <w:lang w:val="en-US"/>
            </w:rPr>
            <w:t>14:e</w:t>
          </w:r>
          <w:proofErr w:type="gramEnd"/>
          <w:r w:rsidRPr="002B5002">
            <w:rPr>
              <w:rFonts w:ascii="Amsi Pro SemiBold" w:eastAsia="Times New Roman" w:hAnsi="Amsi Pro SemiBold"/>
              <w:color w:val="000000"/>
              <w:sz w:val="20"/>
              <w:szCs w:val="20"/>
              <w:lang w:val="en-US"/>
            </w:rPr>
            <w:t>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HENRIQUE RIBEIRO DA SILVEIRA" w:date="2025-03-06T11:13:00Z" w:initials="HRDS">
    <w:p w14:paraId="7CA74801" w14:textId="13040061" w:rsidR="002B5002" w:rsidRDefault="002B5002">
      <w:pPr>
        <w:pStyle w:val="Textodecomentrio"/>
      </w:pPr>
      <w:r>
        <w:rPr>
          <w:rStyle w:val="Refdecomentrio"/>
        </w:rPr>
        <w:annotationRef/>
      </w: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748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401DA" w16cex:dateUtc="2025-03-06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74801" w16cid:durableId="2B740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7D11" w14:textId="77777777" w:rsidR="00B21CDE" w:rsidRDefault="00B21CDE" w:rsidP="0078205E">
      <w:pPr>
        <w:spacing w:after="0" w:line="240" w:lineRule="auto"/>
      </w:pPr>
      <w:r>
        <w:separator/>
      </w:r>
    </w:p>
  </w:endnote>
  <w:endnote w:type="continuationSeparator" w:id="0">
    <w:p w14:paraId="1B7E3A86" w14:textId="77777777" w:rsidR="00B21CDE" w:rsidRDefault="00B21CD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216935" w:rsidRPr="00216935">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CA46" w14:textId="77777777" w:rsidR="00B21CDE" w:rsidRDefault="00B21CDE" w:rsidP="0078205E">
      <w:pPr>
        <w:spacing w:after="0" w:line="240" w:lineRule="auto"/>
      </w:pPr>
      <w:r>
        <w:separator/>
      </w:r>
    </w:p>
  </w:footnote>
  <w:footnote w:type="continuationSeparator" w:id="0">
    <w:p w14:paraId="509F4B0F" w14:textId="77777777" w:rsidR="00B21CDE" w:rsidRDefault="00B21CDE"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80140">
    <w:abstractNumId w:val="6"/>
  </w:num>
  <w:num w:numId="2" w16cid:durableId="199168926">
    <w:abstractNumId w:val="3"/>
  </w:num>
  <w:num w:numId="3" w16cid:durableId="1986398160">
    <w:abstractNumId w:val="0"/>
  </w:num>
  <w:num w:numId="4" w16cid:durableId="17436560">
    <w:abstractNumId w:val="1"/>
  </w:num>
  <w:num w:numId="5" w16cid:durableId="896819014">
    <w:abstractNumId w:val="2"/>
  </w:num>
  <w:num w:numId="6" w16cid:durableId="767654396">
    <w:abstractNumId w:val="4"/>
  </w:num>
  <w:num w:numId="7" w16cid:durableId="160637920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35BA"/>
    <w:rsid w:val="00033E5A"/>
    <w:rsid w:val="00070E8E"/>
    <w:rsid w:val="00074DBA"/>
    <w:rsid w:val="001239B3"/>
    <w:rsid w:val="00177147"/>
    <w:rsid w:val="001B6E43"/>
    <w:rsid w:val="001D0EE0"/>
    <w:rsid w:val="00216935"/>
    <w:rsid w:val="00255C97"/>
    <w:rsid w:val="002826EF"/>
    <w:rsid w:val="002B5002"/>
    <w:rsid w:val="002C7ECF"/>
    <w:rsid w:val="002D5D78"/>
    <w:rsid w:val="002D69B1"/>
    <w:rsid w:val="00366697"/>
    <w:rsid w:val="003C514E"/>
    <w:rsid w:val="003E0EF3"/>
    <w:rsid w:val="003F6595"/>
    <w:rsid w:val="003F716D"/>
    <w:rsid w:val="00407FA0"/>
    <w:rsid w:val="00466793"/>
    <w:rsid w:val="004853F8"/>
    <w:rsid w:val="00496AA8"/>
    <w:rsid w:val="004A3585"/>
    <w:rsid w:val="004C446E"/>
    <w:rsid w:val="004C52AF"/>
    <w:rsid w:val="004C65FD"/>
    <w:rsid w:val="004C6D25"/>
    <w:rsid w:val="004E0F3E"/>
    <w:rsid w:val="004E6827"/>
    <w:rsid w:val="0051118D"/>
    <w:rsid w:val="00524F8A"/>
    <w:rsid w:val="00537021"/>
    <w:rsid w:val="005C3030"/>
    <w:rsid w:val="005C3346"/>
    <w:rsid w:val="005F633D"/>
    <w:rsid w:val="006000CD"/>
    <w:rsid w:val="006128F9"/>
    <w:rsid w:val="006447AB"/>
    <w:rsid w:val="00666086"/>
    <w:rsid w:val="0067139C"/>
    <w:rsid w:val="006A7E80"/>
    <w:rsid w:val="00700C69"/>
    <w:rsid w:val="00733734"/>
    <w:rsid w:val="0078205E"/>
    <w:rsid w:val="007E49B2"/>
    <w:rsid w:val="007F4681"/>
    <w:rsid w:val="00814305"/>
    <w:rsid w:val="00820AAC"/>
    <w:rsid w:val="008423FC"/>
    <w:rsid w:val="00891CD5"/>
    <w:rsid w:val="008B03A0"/>
    <w:rsid w:val="00971A8C"/>
    <w:rsid w:val="00981EE0"/>
    <w:rsid w:val="009E5CEE"/>
    <w:rsid w:val="00A35392"/>
    <w:rsid w:val="00A442E3"/>
    <w:rsid w:val="00A46FC5"/>
    <w:rsid w:val="00A60AA5"/>
    <w:rsid w:val="00A80BE7"/>
    <w:rsid w:val="00A818E7"/>
    <w:rsid w:val="00A83BCD"/>
    <w:rsid w:val="00A92A31"/>
    <w:rsid w:val="00B13018"/>
    <w:rsid w:val="00B21CDE"/>
    <w:rsid w:val="00B37532"/>
    <w:rsid w:val="00B55CBE"/>
    <w:rsid w:val="00B926E2"/>
    <w:rsid w:val="00C05C2B"/>
    <w:rsid w:val="00C074E4"/>
    <w:rsid w:val="00C1446A"/>
    <w:rsid w:val="00C47F67"/>
    <w:rsid w:val="00C567EB"/>
    <w:rsid w:val="00C86226"/>
    <w:rsid w:val="00CA4CA1"/>
    <w:rsid w:val="00CD549A"/>
    <w:rsid w:val="00D24869"/>
    <w:rsid w:val="00D36EEF"/>
    <w:rsid w:val="00D7294F"/>
    <w:rsid w:val="00D94AD2"/>
    <w:rsid w:val="00DD4756"/>
    <w:rsid w:val="00E47210"/>
    <w:rsid w:val="00E5289F"/>
    <w:rsid w:val="00E72E2A"/>
    <w:rsid w:val="00E91EB8"/>
    <w:rsid w:val="00EE645E"/>
    <w:rsid w:val="00EF322A"/>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 w:type="paragraph" w:styleId="Textodebalo">
    <w:name w:val="Balloon Text"/>
    <w:basedOn w:val="Normal"/>
    <w:link w:val="TextodebaloChar"/>
    <w:uiPriority w:val="99"/>
    <w:semiHidden/>
    <w:unhideWhenUsed/>
    <w:rsid w:val="00216935"/>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16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60983129">
      <w:bodyDiv w:val="1"/>
      <w:marLeft w:val="0"/>
      <w:marRight w:val="0"/>
      <w:marTop w:val="0"/>
      <w:marBottom w:val="0"/>
      <w:divBdr>
        <w:top w:val="none" w:sz="0" w:space="0" w:color="auto"/>
        <w:left w:val="none" w:sz="0" w:space="0" w:color="auto"/>
        <w:bottom w:val="none" w:sz="0" w:space="0" w:color="auto"/>
        <w:right w:val="none" w:sz="0" w:space="0" w:color="auto"/>
      </w:divBdr>
      <w:divsChild>
        <w:div w:id="1889030477">
          <w:marLeft w:val="0"/>
          <w:marRight w:val="0"/>
          <w:marTop w:val="0"/>
          <w:marBottom w:val="0"/>
          <w:divBdr>
            <w:top w:val="none" w:sz="0" w:space="0" w:color="auto"/>
            <w:left w:val="none" w:sz="0" w:space="0" w:color="auto"/>
            <w:bottom w:val="none" w:sz="0" w:space="0" w:color="auto"/>
            <w:right w:val="none" w:sz="0" w:space="0" w:color="auto"/>
          </w:divBdr>
          <w:divsChild>
            <w:div w:id="1593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454443777">
      <w:bodyDiv w:val="1"/>
      <w:marLeft w:val="0"/>
      <w:marRight w:val="0"/>
      <w:marTop w:val="0"/>
      <w:marBottom w:val="0"/>
      <w:divBdr>
        <w:top w:val="none" w:sz="0" w:space="0" w:color="auto"/>
        <w:left w:val="none" w:sz="0" w:space="0" w:color="auto"/>
        <w:bottom w:val="none" w:sz="0" w:space="0" w:color="auto"/>
        <w:right w:val="none" w:sz="0" w:space="0" w:color="auto"/>
      </w:divBdr>
      <w:divsChild>
        <w:div w:id="758718103">
          <w:marLeft w:val="0"/>
          <w:marRight w:val="0"/>
          <w:marTop w:val="0"/>
          <w:marBottom w:val="0"/>
          <w:divBdr>
            <w:top w:val="none" w:sz="0" w:space="0" w:color="auto"/>
            <w:left w:val="none" w:sz="0" w:space="0" w:color="auto"/>
            <w:bottom w:val="none" w:sz="0" w:space="0" w:color="auto"/>
            <w:right w:val="none" w:sz="0" w:space="0" w:color="auto"/>
          </w:divBdr>
          <w:divsChild>
            <w:div w:id="6056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781413518">
      <w:bodyDiv w:val="1"/>
      <w:marLeft w:val="0"/>
      <w:marRight w:val="0"/>
      <w:marTop w:val="0"/>
      <w:marBottom w:val="0"/>
      <w:divBdr>
        <w:top w:val="none" w:sz="0" w:space="0" w:color="auto"/>
        <w:left w:val="none" w:sz="0" w:space="0" w:color="auto"/>
        <w:bottom w:val="none" w:sz="0" w:space="0" w:color="auto"/>
        <w:right w:val="none" w:sz="0" w:space="0" w:color="auto"/>
      </w:divBdr>
      <w:divsChild>
        <w:div w:id="1202212070">
          <w:marLeft w:val="0"/>
          <w:marRight w:val="0"/>
          <w:marTop w:val="0"/>
          <w:marBottom w:val="0"/>
          <w:divBdr>
            <w:top w:val="none" w:sz="0" w:space="0" w:color="auto"/>
            <w:left w:val="none" w:sz="0" w:space="0" w:color="auto"/>
            <w:bottom w:val="none" w:sz="0" w:space="0" w:color="auto"/>
            <w:right w:val="none" w:sz="0" w:space="0" w:color="auto"/>
          </w:divBdr>
          <w:divsChild>
            <w:div w:id="13603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imensionamento.face.ufg.br/index.html" TargetMode="External"/><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8F43C07-5778-49DA-B740-25B96C2BD5C6}" type="presOf" srcId="{BC085E80-1B48-42A7-9691-1C1A4166ED25}" destId="{B135152D-B454-47EA-A74A-8F467C8624E6}" srcOrd="0" destOrd="0" presId="urn:microsoft.com/office/officeart/2005/8/layout/vList4"/>
    <dgm:cxn modelId="{AAFC070E-F6FF-41AD-9E2B-461C0BE5B064}" type="presOf" srcId="{B28CD35B-00C0-42A5-822F-19B5B45B774D}" destId="{2813FACD-E038-4BC8-A797-FE679AF5926C}" srcOrd="1" destOrd="0" presId="urn:microsoft.com/office/officeart/2005/8/layout/vList4"/>
    <dgm:cxn modelId="{CB806A13-EBE9-40CD-8FAB-A6E99A72ED48}"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4BB96C6E-0474-4097-BF37-89167223EB80}"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38BFA84-20D4-4BDF-BDB1-DB9366399F40}" type="presOf" srcId="{21ABA1D7-4AD4-466B-960F-92CC591070C1}" destId="{476F8BFF-EB75-48FB-9FD5-0FFB573EE4E4}" srcOrd="1" destOrd="0" presId="urn:microsoft.com/office/officeart/2005/8/layout/vList4"/>
    <dgm:cxn modelId="{2D7AC28D-BCF8-451C-A1FC-0D755A8528CC}" type="presOf" srcId="{90464B62-12E6-4495-A349-F474B665F994}" destId="{AA6F2AFC-8D7F-45F9-80CA-30218302A5D3}" srcOrd="1" destOrd="0" presId="urn:microsoft.com/office/officeart/2005/8/layout/vList4"/>
    <dgm:cxn modelId="{2F86F7A0-AF8B-49E9-8521-7C6FC9273ED4}" type="presOf" srcId="{B28CD35B-00C0-42A5-822F-19B5B45B774D}" destId="{5D1683F8-A5E9-4212-B6CF-EB65A12E1D55}" srcOrd="0" destOrd="0" presId="urn:microsoft.com/office/officeart/2005/8/layout/vList4"/>
    <dgm:cxn modelId="{5D0DFC50-BA1D-43B7-81FE-E026B3878D8E}" type="presParOf" srcId="{B135152D-B454-47EA-A74A-8F467C8624E6}" destId="{FBBDE5C2-9D1C-4F0C-9499-F2181DE0081A}" srcOrd="0" destOrd="0" presId="urn:microsoft.com/office/officeart/2005/8/layout/vList4"/>
    <dgm:cxn modelId="{A1741EC8-E2CC-442C-B2A6-4623C7B6C1F0}" type="presParOf" srcId="{FBBDE5C2-9D1C-4F0C-9499-F2181DE0081A}" destId="{AE6648AC-D572-4AB9-A883-64445D217241}" srcOrd="0" destOrd="0" presId="urn:microsoft.com/office/officeart/2005/8/layout/vList4"/>
    <dgm:cxn modelId="{F0987B3F-57A8-413F-B562-D8D5317FB7B8}" type="presParOf" srcId="{FBBDE5C2-9D1C-4F0C-9499-F2181DE0081A}" destId="{DE71F3A2-0104-409F-9D18-55B26BECF6EC}" srcOrd="1" destOrd="0" presId="urn:microsoft.com/office/officeart/2005/8/layout/vList4"/>
    <dgm:cxn modelId="{0418878D-1ECA-4A19-9299-6D933210CF76}" type="presParOf" srcId="{FBBDE5C2-9D1C-4F0C-9499-F2181DE0081A}" destId="{476F8BFF-EB75-48FB-9FD5-0FFB573EE4E4}" srcOrd="2" destOrd="0" presId="urn:microsoft.com/office/officeart/2005/8/layout/vList4"/>
    <dgm:cxn modelId="{2FA00B6D-627B-41E0-AD16-367B6B4C8ED6}" type="presParOf" srcId="{B135152D-B454-47EA-A74A-8F467C8624E6}" destId="{853F3EE9-B6EA-4D46-B5F2-383D7708BB7E}" srcOrd="1" destOrd="0" presId="urn:microsoft.com/office/officeart/2005/8/layout/vList4"/>
    <dgm:cxn modelId="{06E267F9-0161-43D2-A5D2-4BB8A9C70826}" type="presParOf" srcId="{B135152D-B454-47EA-A74A-8F467C8624E6}" destId="{6322F94B-F61C-488F-B7C3-F05119D9D8AE}" srcOrd="2" destOrd="0" presId="urn:microsoft.com/office/officeart/2005/8/layout/vList4"/>
    <dgm:cxn modelId="{66846A99-7B96-409A-8527-829E23C5707B}" type="presParOf" srcId="{6322F94B-F61C-488F-B7C3-F05119D9D8AE}" destId="{5D1683F8-A5E9-4212-B6CF-EB65A12E1D55}" srcOrd="0" destOrd="0" presId="urn:microsoft.com/office/officeart/2005/8/layout/vList4"/>
    <dgm:cxn modelId="{1F663F5F-84E8-4507-8D68-2E9B91A8A6F9}" type="presParOf" srcId="{6322F94B-F61C-488F-B7C3-F05119D9D8AE}" destId="{A0906D88-1F97-445B-B107-434C0544A891}" srcOrd="1" destOrd="0" presId="urn:microsoft.com/office/officeart/2005/8/layout/vList4"/>
    <dgm:cxn modelId="{95864692-61A0-432E-A448-C738BEE32943}" type="presParOf" srcId="{6322F94B-F61C-488F-B7C3-F05119D9D8AE}" destId="{2813FACD-E038-4BC8-A797-FE679AF5926C}" srcOrd="2" destOrd="0" presId="urn:microsoft.com/office/officeart/2005/8/layout/vList4"/>
    <dgm:cxn modelId="{C6897DB0-1498-4EE9-A945-0054F4C29A15}" type="presParOf" srcId="{B135152D-B454-47EA-A74A-8F467C8624E6}" destId="{BC44BA2A-50B3-4C44-9D81-05E8855F55AA}" srcOrd="3" destOrd="0" presId="urn:microsoft.com/office/officeart/2005/8/layout/vList4"/>
    <dgm:cxn modelId="{A8454B12-8D86-4170-8073-BB192465A2DE}" type="presParOf" srcId="{B135152D-B454-47EA-A74A-8F467C8624E6}" destId="{D65590FE-C238-4B3A-B7FC-622E9A9E8E06}" srcOrd="4" destOrd="0" presId="urn:microsoft.com/office/officeart/2005/8/layout/vList4"/>
    <dgm:cxn modelId="{62915789-2497-4C7E-BADC-99CC9A6B6AAF}" type="presParOf" srcId="{D65590FE-C238-4B3A-B7FC-622E9A9E8E06}" destId="{DC051375-BFEC-47C3-8E61-1D2589C1A787}" srcOrd="0" destOrd="0" presId="urn:microsoft.com/office/officeart/2005/8/layout/vList4"/>
    <dgm:cxn modelId="{9790DF18-1082-4328-8065-ADB1B958A60B}" type="presParOf" srcId="{D65590FE-C238-4B3A-B7FC-622E9A9E8E06}" destId="{625E2ECE-FBBB-4E80-8C1E-5A3A38B36CBC}" srcOrd="1" destOrd="0" presId="urn:microsoft.com/office/officeart/2005/8/layout/vList4"/>
    <dgm:cxn modelId="{76CF5986-2074-4472-BC0B-57418E4B495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
      <w:docPartPr>
        <w:name w:val="0CE0C033E46A42C194F4E22B2764BBF9"/>
        <w:category>
          <w:name w:val="Geral"/>
          <w:gallery w:val="placeholder"/>
        </w:category>
        <w:types>
          <w:type w:val="bbPlcHdr"/>
        </w:types>
        <w:behaviors>
          <w:behavior w:val="content"/>
        </w:behaviors>
        <w:guid w:val="{F7FA7E07-43D4-4165-BF21-0F6735395303}"/>
      </w:docPartPr>
      <w:docPartBody>
        <w:p w:rsidR="00E31CFC" w:rsidRDefault="00423B05" w:rsidP="00423B05">
          <w:pPr>
            <w:pStyle w:val="0CE0C033E46A42C194F4E22B2764BBF9"/>
          </w:pPr>
          <w:r w:rsidRPr="0031018C">
            <w:rPr>
              <w:rStyle w:val="TextodoEspaoReservado"/>
            </w:rPr>
            <w:t>Clique ou toque aqui para inserir o texto.</w:t>
          </w:r>
        </w:p>
      </w:docPartBody>
    </w:docPart>
    <w:docPart>
      <w:docPartPr>
        <w:name w:val="ACF06BE8EA0046F89BEEB3A9BCECE79B"/>
        <w:category>
          <w:name w:val="Geral"/>
          <w:gallery w:val="placeholder"/>
        </w:category>
        <w:types>
          <w:type w:val="bbPlcHdr"/>
        </w:types>
        <w:behaviors>
          <w:behavior w:val="content"/>
        </w:behaviors>
        <w:guid w:val="{883F15A7-8ADE-4774-A181-91881F537154}"/>
      </w:docPartPr>
      <w:docPartBody>
        <w:p w:rsidR="00E31CFC" w:rsidRDefault="00423B05" w:rsidP="00423B05">
          <w:pPr>
            <w:pStyle w:val="ACF06BE8EA0046F89BEEB3A9BCECE79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panose1 w:val="00000000000000000000"/>
    <w:charset w:val="00"/>
    <w:family w:val="auto"/>
    <w:pitch w:val="variable"/>
    <w:sig w:usb0="A00002FF" w:usb1="4000207B"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panose1 w:val="020F0203040100060004"/>
    <w:charset w:val="00"/>
    <w:family w:val="swiss"/>
    <w:pitch w:val="variable"/>
    <w:sig w:usb0="00000007" w:usb1="00000001" w:usb2="00000000" w:usb3="00000000" w:csb0="00000093" w:csb1="00000000"/>
  </w:font>
  <w:font w:name="Amsi Pro SemiBold">
    <w:altName w:val="Calibri"/>
    <w:panose1 w:val="020F07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35BA"/>
    <w:rsid w:val="000C70B8"/>
    <w:rsid w:val="000E46C3"/>
    <w:rsid w:val="001457A3"/>
    <w:rsid w:val="00183307"/>
    <w:rsid w:val="00201B4E"/>
    <w:rsid w:val="00262A86"/>
    <w:rsid w:val="002750D6"/>
    <w:rsid w:val="002A0518"/>
    <w:rsid w:val="003B65A6"/>
    <w:rsid w:val="00423B05"/>
    <w:rsid w:val="0048793E"/>
    <w:rsid w:val="00596217"/>
    <w:rsid w:val="00597BB7"/>
    <w:rsid w:val="00652E76"/>
    <w:rsid w:val="007B7422"/>
    <w:rsid w:val="00820AAC"/>
    <w:rsid w:val="008C3563"/>
    <w:rsid w:val="00940436"/>
    <w:rsid w:val="009A2513"/>
    <w:rsid w:val="00A647F7"/>
    <w:rsid w:val="00AE103D"/>
    <w:rsid w:val="00B02602"/>
    <w:rsid w:val="00B1368B"/>
    <w:rsid w:val="00BA0934"/>
    <w:rsid w:val="00CE484B"/>
    <w:rsid w:val="00E31CFC"/>
    <w:rsid w:val="00E4473F"/>
    <w:rsid w:val="00E96D80"/>
    <w:rsid w:val="00EB6977"/>
    <w:rsid w:val="00FF6C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23B05"/>
    <w:rPr>
      <w:color w:val="808080"/>
    </w:rPr>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 w:type="paragraph" w:customStyle="1" w:styleId="0CE0C033E46A42C194F4E22B2764BBF9">
    <w:name w:val="0CE0C033E46A42C194F4E22B2764BBF9"/>
    <w:rsid w:val="00423B05"/>
  </w:style>
  <w:style w:type="paragraph" w:customStyle="1" w:styleId="ACF06BE8EA0046F89BEEB3A9BCECE79B">
    <w:name w:val="ACF06BE8EA0046F89BEEB3A9BCECE79B"/>
    <w:rsid w:val="00423B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AB04-844A-45C4-9F85-0CC60F0F8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1495</Words>
  <Characters>8075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8</cp:revision>
  <cp:lastPrinted>2025-02-20T11:30:00Z</cp:lastPrinted>
  <dcterms:created xsi:type="dcterms:W3CDTF">2025-02-27T21:29:00Z</dcterms:created>
  <dcterms:modified xsi:type="dcterms:W3CDTF">2025-03-13T14:44:00Z</dcterms:modified>
</cp:coreProperties>
</file>