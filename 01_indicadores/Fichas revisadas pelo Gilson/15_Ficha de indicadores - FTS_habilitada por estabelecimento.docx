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78E4FFB6" wp14:editId="5114EC99">
            <wp:simplePos x="0" y="0"/>
            <wp:positionH relativeFrom="column">
              <wp:posOffset>-1099185</wp:posOffset>
            </wp:positionH>
            <wp:positionV relativeFrom="paragraph">
              <wp:posOffset>-899248</wp:posOffset>
            </wp:positionV>
            <wp:extent cx="7574976" cy="10714252"/>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6" cy="10714252"/>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0D988A3" w14:textId="1E218ACD" w:rsidR="0079403A" w:rsidRDefault="0079403A" w:rsidP="0078205E">
      <w:pPr>
        <w:pStyle w:val="Texto"/>
        <w:spacing w:after="0" w:line="240" w:lineRule="auto"/>
        <w:jc w:val="center"/>
        <w:rPr>
          <w:b/>
          <w:bCs/>
          <w:sz w:val="30"/>
          <w:szCs w:val="30"/>
        </w:rPr>
      </w:pPr>
      <w:r w:rsidRPr="0079403A">
        <w:rPr>
          <w:b/>
          <w:bCs/>
          <w:sz w:val="30"/>
          <w:szCs w:val="30"/>
        </w:rPr>
        <w:lastRenderedPageBreak/>
        <w:t xml:space="preserve">PERCENTUAL DE FORÇA DE TRABALHO HABILITADA ATUANDO EM ESTABELECIMENTOS DE SAÚDE </w:t>
      </w:r>
    </w:p>
    <w:p w14:paraId="4C007F63" w14:textId="41D343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158485E" w:rsidR="0078205E" w:rsidRDefault="0079403A" w:rsidP="0079403A">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538D5A44"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0CCCE99"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C1EB2FF"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40C5E4BC"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5220DA9F" w14:textId="77777777" w:rsidR="0079403A" w:rsidRDefault="0079403A">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Theme="minorHAnsi" w:hAnsiTheme="minorHAnsi"/>
          <w:b w:val="0"/>
          <w:bCs w:val="0"/>
          <w:noProof/>
          <w:color w:val="0563C1" w:themeColor="hyperlink"/>
          <w:u w:val="single"/>
        </w:rPr>
      </w:sdtEndPr>
      <w:sdtContent>
        <w:p w14:paraId="6121D4F4" w14:textId="07D6AFBF" w:rsidR="00D36EEF" w:rsidRPr="00685B3B" w:rsidRDefault="00D36EEF" w:rsidP="0079403A">
          <w:pPr>
            <w:pStyle w:val="CabealhodoSumrio"/>
            <w:spacing w:after="200" w:line="360" w:lineRule="auto"/>
            <w:jc w:val="center"/>
            <w:rPr>
              <w:rFonts w:ascii="Exo" w:hAnsi="Exo"/>
              <w:b/>
              <w:bCs/>
              <w:color w:val="auto"/>
            </w:rPr>
          </w:pPr>
          <w:r w:rsidRPr="00685B3B">
            <w:rPr>
              <w:rFonts w:ascii="Exo" w:hAnsi="Exo"/>
              <w:b/>
              <w:bCs/>
              <w:color w:val="auto"/>
            </w:rPr>
            <w:t>Sumário</w:t>
          </w:r>
        </w:p>
        <w:p w14:paraId="006D4C91" w14:textId="46CDFBD3" w:rsidR="00CE2F47" w:rsidRPr="00CE2F47" w:rsidRDefault="00D36EEF">
          <w:pPr>
            <w:pStyle w:val="Sumrio1"/>
            <w:tabs>
              <w:tab w:val="right" w:leader="dot" w:pos="9062"/>
            </w:tabs>
            <w:rPr>
              <w:rStyle w:val="Hyperlink"/>
              <w:rFonts w:ascii="Exo" w:hAnsi="Exo"/>
              <w:b/>
              <w:bCs/>
            </w:rPr>
          </w:pPr>
          <w:r w:rsidRPr="0079403A">
            <w:rPr>
              <w:rStyle w:val="Hyperlink"/>
              <w:b/>
              <w:bCs/>
              <w:noProof/>
            </w:rPr>
            <w:fldChar w:fldCharType="begin"/>
          </w:r>
          <w:r w:rsidRPr="0079403A">
            <w:rPr>
              <w:rStyle w:val="Hyperlink"/>
              <w:b/>
              <w:bCs/>
              <w:noProof/>
            </w:rPr>
            <w:instrText xml:space="preserve"> TOC \o "1-3" \h \z \u </w:instrText>
          </w:r>
          <w:r w:rsidRPr="0079403A">
            <w:rPr>
              <w:rStyle w:val="Hyperlink"/>
              <w:b/>
              <w:bCs/>
              <w:noProof/>
            </w:rPr>
            <w:fldChar w:fldCharType="separate"/>
          </w:r>
          <w:hyperlink w:anchor="_Toc189068633" w:history="1">
            <w:r w:rsidR="00CE2F47" w:rsidRPr="00600D67">
              <w:rPr>
                <w:rStyle w:val="Hyperlink"/>
                <w:rFonts w:ascii="Exo" w:hAnsi="Exo"/>
                <w:b/>
                <w:bCs/>
                <w:noProof/>
              </w:rPr>
              <w:t>Introdução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_Toc189068633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4</w:t>
            </w:r>
            <w:r w:rsidR="00CE2F47" w:rsidRPr="00CE2F47">
              <w:rPr>
                <w:rStyle w:val="Hyperlink"/>
                <w:rFonts w:ascii="Exo" w:hAnsi="Exo"/>
                <w:b/>
                <w:bCs/>
                <w:webHidden/>
              </w:rPr>
              <w:fldChar w:fldCharType="end"/>
            </w:r>
          </w:hyperlink>
        </w:p>
        <w:p w14:paraId="7C1F0AAC" w14:textId="715C6719" w:rsidR="00CE2F47" w:rsidRPr="00CE2F47" w:rsidRDefault="006957D4">
          <w:pPr>
            <w:pStyle w:val="Sumrio1"/>
            <w:tabs>
              <w:tab w:val="right" w:leader="dot" w:pos="9062"/>
            </w:tabs>
            <w:rPr>
              <w:rStyle w:val="Hyperlink"/>
              <w:rFonts w:ascii="Exo" w:hAnsi="Exo"/>
              <w:b/>
              <w:bCs/>
            </w:rPr>
          </w:pPr>
          <w:hyperlink w:anchor="_Toc189068634" w:history="1">
            <w:r w:rsidR="00CE2F47" w:rsidRPr="00600D67">
              <w:rPr>
                <w:rStyle w:val="Hyperlink"/>
                <w:rFonts w:ascii="Exo" w:hAnsi="Exo"/>
                <w:b/>
                <w:bCs/>
                <w:noProof/>
              </w:rPr>
              <w:t>Ficha de qualificação do indicador</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_Toc189068634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5</w:t>
            </w:r>
            <w:r w:rsidR="00CE2F47" w:rsidRPr="00CE2F47">
              <w:rPr>
                <w:rStyle w:val="Hyperlink"/>
                <w:rFonts w:ascii="Exo" w:hAnsi="Exo"/>
                <w:b/>
                <w:bCs/>
                <w:webHidden/>
              </w:rPr>
              <w:fldChar w:fldCharType="end"/>
            </w:r>
          </w:hyperlink>
        </w:p>
        <w:p w14:paraId="4DE96AEF" w14:textId="7D085C51" w:rsidR="00CE2F47" w:rsidRPr="00CE2F47" w:rsidRDefault="006957D4">
          <w:pPr>
            <w:pStyle w:val="Sumrio1"/>
            <w:tabs>
              <w:tab w:val="right" w:leader="dot" w:pos="9062"/>
            </w:tabs>
            <w:rPr>
              <w:rStyle w:val="Hyperlink"/>
              <w:rFonts w:ascii="Exo" w:hAnsi="Exo"/>
              <w:b/>
              <w:bCs/>
            </w:rPr>
          </w:pPr>
          <w:hyperlink w:anchor="_Toc189068635" w:history="1">
            <w:r w:rsidR="00CE2F47" w:rsidRPr="00600D67">
              <w:rPr>
                <w:rStyle w:val="Hyperlink"/>
                <w:rFonts w:ascii="Exo" w:hAnsi="Exo"/>
                <w:b/>
                <w:bCs/>
                <w:noProof/>
              </w:rPr>
              <w:t>Exemplo de aplicação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_Toc189068635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7</w:t>
            </w:r>
            <w:r w:rsidR="00CE2F47" w:rsidRPr="00CE2F47">
              <w:rPr>
                <w:rStyle w:val="Hyperlink"/>
                <w:rFonts w:ascii="Exo" w:hAnsi="Exo"/>
                <w:b/>
                <w:bCs/>
                <w:webHidden/>
              </w:rPr>
              <w:fldChar w:fldCharType="end"/>
            </w:r>
          </w:hyperlink>
        </w:p>
        <w:p w14:paraId="0EB84159" w14:textId="2AD246BE" w:rsidR="00CE2F47" w:rsidRPr="00CE2F47" w:rsidRDefault="006957D4">
          <w:pPr>
            <w:pStyle w:val="Sumrio1"/>
            <w:tabs>
              <w:tab w:val="right" w:leader="dot" w:pos="9062"/>
            </w:tabs>
            <w:rPr>
              <w:rStyle w:val="Hyperlink"/>
              <w:rFonts w:ascii="Exo" w:hAnsi="Exo"/>
              <w:b/>
              <w:bCs/>
            </w:rPr>
          </w:pPr>
          <w:hyperlink w:anchor="_Toc189068636" w:history="1">
            <w:r w:rsidR="00CE2F47" w:rsidRPr="00600D67">
              <w:rPr>
                <w:rStyle w:val="Hyperlink"/>
                <w:rFonts w:ascii="Exo" w:hAnsi="Exo"/>
                <w:b/>
                <w:bCs/>
                <w:noProof/>
              </w:rPr>
              <w:t>Referências</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_Toc189068636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8</w:t>
            </w:r>
            <w:r w:rsidR="00CE2F47" w:rsidRPr="00CE2F47">
              <w:rPr>
                <w:rStyle w:val="Hyperlink"/>
                <w:rFonts w:ascii="Exo" w:hAnsi="Exo"/>
                <w:b/>
                <w:bCs/>
                <w:webHidden/>
              </w:rPr>
              <w:fldChar w:fldCharType="end"/>
            </w:r>
          </w:hyperlink>
        </w:p>
        <w:p w14:paraId="69F39152" w14:textId="4DAFA3BC" w:rsidR="00D36EEF" w:rsidRPr="0079403A" w:rsidRDefault="00D36EEF" w:rsidP="0079403A">
          <w:pPr>
            <w:pStyle w:val="Sumrio1"/>
            <w:tabs>
              <w:tab w:val="right" w:leader="dot" w:pos="9062"/>
            </w:tabs>
            <w:rPr>
              <w:rStyle w:val="Hyperlink"/>
              <w:b/>
              <w:bCs/>
              <w:noProof/>
            </w:rPr>
          </w:pPr>
          <w:r w:rsidRPr="0079403A">
            <w:rPr>
              <w:rStyle w:val="Hyperlink"/>
              <w:b/>
              <w:bCs/>
              <w:noProof/>
            </w:rPr>
            <w:fldChar w:fldCharType="end"/>
          </w:r>
        </w:p>
      </w:sdtContent>
    </w:sdt>
    <w:p w14:paraId="5679541A" w14:textId="77777777" w:rsidR="0079403A" w:rsidRDefault="0079403A">
      <w:pPr>
        <w:rPr>
          <w:rFonts w:ascii="Exo" w:eastAsiaTheme="majorEastAsia" w:hAnsi="Exo" w:cstheme="majorBidi"/>
          <w:b/>
          <w:bCs/>
          <w:sz w:val="32"/>
          <w:szCs w:val="32"/>
        </w:rPr>
      </w:pPr>
      <w:r>
        <w:rPr>
          <w:rFonts w:ascii="Exo" w:hAnsi="Exo"/>
          <w:b/>
          <w:bCs/>
        </w:rPr>
        <w:br w:type="page"/>
      </w:r>
    </w:p>
    <w:p w14:paraId="7021F616" w14:textId="079C4C81" w:rsidR="00A80BE7" w:rsidRPr="0079403A" w:rsidRDefault="00A80BE7" w:rsidP="0079403A">
      <w:pPr>
        <w:pStyle w:val="Ttulo1"/>
        <w:spacing w:after="200" w:line="360" w:lineRule="auto"/>
        <w:jc w:val="center"/>
        <w:rPr>
          <w:rFonts w:ascii="Exo" w:hAnsi="Exo"/>
          <w:b/>
          <w:bCs/>
          <w:color w:val="auto"/>
        </w:rPr>
      </w:pPr>
      <w:bookmarkStart w:id="0" w:name="_Toc189068633"/>
      <w:r w:rsidRPr="00685B3B">
        <w:rPr>
          <w:rFonts w:ascii="Exo" w:hAnsi="Exo"/>
          <w:b/>
          <w:bCs/>
          <w:color w:val="auto"/>
        </w:rPr>
        <w:lastRenderedPageBreak/>
        <w:t>Introdução</w:t>
      </w:r>
      <w:bookmarkEnd w:id="0"/>
    </w:p>
    <w:p w14:paraId="50C3455D" w14:textId="77777777" w:rsidR="004D5BCC" w:rsidRPr="00B56436" w:rsidRDefault="004D5BCC" w:rsidP="004D5BCC">
      <w:pPr>
        <w:pStyle w:val="SemEspaamento"/>
        <w:spacing w:line="360" w:lineRule="auto"/>
        <w:ind w:firstLine="851"/>
        <w:jc w:val="both"/>
        <w:rPr>
          <w:rFonts w:ascii="Exo" w:hAnsi="Exo"/>
          <w:sz w:val="24"/>
          <w:szCs w:val="24"/>
        </w:rPr>
      </w:pPr>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Global Strategy for Human Resources for Health: Workforce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3C5201D50C6C4B84882BDF83DE041C44"/>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6E48E350" w14:textId="77777777" w:rsidR="004D5BCC" w:rsidRPr="00AA460F" w:rsidRDefault="004D5BCC" w:rsidP="004D5BCC">
      <w:pPr>
        <w:pStyle w:val="SemEspaamento"/>
        <w:spacing w:line="360" w:lineRule="auto"/>
        <w:ind w:firstLine="851"/>
        <w:jc w:val="both"/>
        <w:rPr>
          <w:rFonts w:ascii="Exo" w:hAnsi="Exo"/>
          <w:sz w:val="24"/>
          <w:szCs w:val="24"/>
        </w:rPr>
      </w:pPr>
      <w:bookmarkStart w:id="1" w:name="_Hlk188254946"/>
      <w:bookmarkStart w:id="2"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9518FAFB142B410787640AEA0A374AA1"/>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9518FAFB142B410787640AEA0A374AA1"/>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1"/>
    </w:p>
    <w:bookmarkEnd w:id="2"/>
    <w:p w14:paraId="6B024CEB" w14:textId="0D011000" w:rsidR="00181ED0" w:rsidRPr="004D5BCC" w:rsidRDefault="00D36EEF" w:rsidP="004D5BCC">
      <w:pPr>
        <w:pStyle w:val="SemEspaamento"/>
        <w:spacing w:line="360" w:lineRule="auto"/>
        <w:ind w:firstLine="851"/>
        <w:jc w:val="both"/>
        <w:rPr>
          <w:rFonts w:ascii="Exo" w:hAnsi="Exo"/>
          <w:sz w:val="24"/>
          <w:szCs w:val="24"/>
        </w:rPr>
      </w:pPr>
      <w:r w:rsidRPr="004D5BCC">
        <w:rPr>
          <w:rFonts w:ascii="Exo" w:hAnsi="Exo"/>
          <w:sz w:val="24"/>
          <w:szCs w:val="24"/>
        </w:rPr>
        <w:t>Neste documento descrevemos os processos executados para construção do indicador</w:t>
      </w:r>
      <w:r w:rsidR="00E47210" w:rsidRPr="004D5BCC">
        <w:rPr>
          <w:rFonts w:ascii="Exo" w:hAnsi="Exo"/>
          <w:sz w:val="24"/>
          <w:szCs w:val="24"/>
        </w:rPr>
        <w:t xml:space="preserve"> </w:t>
      </w:r>
      <w:r w:rsidR="00181ED0" w:rsidRPr="004D5BCC">
        <w:rPr>
          <w:rFonts w:ascii="Exo" w:hAnsi="Exo"/>
          <w:sz w:val="24"/>
          <w:szCs w:val="24"/>
        </w:rPr>
        <w:t>Percentual de força de trabalho habilitada atuando em estabelecimentos de saúde. Tal indicador é importante para avaliar a adequação da qualificação dos profissionais que compõem a equipe de saúde. Profissionais devidamente habilitados garantem a conformidade com as normas éticas e técnicas exigidas para a prestação de cuidados de saúde. Além disso, a presença de profissionais habilitados nas equipes de saúde está associada a melhores resultados clínicos e maior confiança por parte dos pacientes. Esse indicador também auxilia na identificação de áreas onde a formação ou a regulamentação profissional precisam ser mais rigorosas, garantindo um padrão de qualidade contínuo nas instituições de saúde</w:t>
      </w:r>
      <w:r w:rsidR="004D5BCC">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EndPr/>
        <w:sdtContent>
          <w:r w:rsidR="0019040D" w:rsidRPr="004D5BCC">
            <w:rPr>
              <w:rFonts w:ascii="Exo" w:hAnsi="Exo"/>
              <w:sz w:val="24"/>
              <w:szCs w:val="24"/>
              <w:vertAlign w:val="superscript"/>
            </w:rPr>
            <w:t>7</w:t>
          </w:r>
        </w:sdtContent>
      </w:sdt>
      <w:r w:rsidR="0019040D" w:rsidRPr="004D5BCC">
        <w:rPr>
          <w:rFonts w:ascii="Exo" w:hAnsi="Exo"/>
          <w:sz w:val="24"/>
          <w:szCs w:val="24"/>
        </w:rPr>
        <w:t>.</w:t>
      </w:r>
    </w:p>
    <w:p w14:paraId="00B525C2" w14:textId="3BB54703" w:rsidR="00D36EEF" w:rsidRPr="004D5BCC" w:rsidRDefault="00181ED0" w:rsidP="004D5BCC">
      <w:pPr>
        <w:pStyle w:val="SemEspaamento"/>
        <w:spacing w:line="360" w:lineRule="auto"/>
        <w:ind w:firstLine="851"/>
        <w:jc w:val="both"/>
        <w:rPr>
          <w:rFonts w:ascii="Exo" w:hAnsi="Exo"/>
          <w:sz w:val="24"/>
          <w:szCs w:val="24"/>
        </w:rPr>
      </w:pPr>
      <w:r w:rsidRPr="004D5BCC">
        <w:rPr>
          <w:rFonts w:ascii="Exo" w:hAnsi="Exo"/>
          <w:sz w:val="24"/>
          <w:szCs w:val="24"/>
        </w:rPr>
        <w:t>O monitoramento desse indicador é fundamental, pois um percentual elevado de profissionais habilitados reflete diretamente na qualidade do serviço oferecido, contribuindo para a segurança e a eficiência do atendimento. Além disso, a análise desse dado pode indicar possíveis lacunas na formação ou na contratação de profissionais, permitindo ações mais eficazes para melhorar a oferta de serviços e a cobertura de saúde</w:t>
      </w:r>
      <w:r w:rsidR="004D5BCC">
        <w:rPr>
          <w:rFonts w:ascii="Exo" w:hAnsi="Exo"/>
          <w:sz w:val="24"/>
          <w:szCs w:val="24"/>
        </w:rPr>
        <w:t xml:space="preserve"> </w:t>
      </w:r>
      <w:sdt>
        <w:sdtPr>
          <w:rPr>
            <w:rFonts w:ascii="Exo" w:hAnsi="Ex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EndPr>
          <w:rPr>
            <w:vertAlign w:val="baseline"/>
          </w:rPr>
        </w:sdtEndPr>
        <w:sdtContent>
          <w:r w:rsidR="0019040D" w:rsidRPr="004D5BCC">
            <w:rPr>
              <w:rFonts w:ascii="Exo" w:hAnsi="Exo"/>
              <w:sz w:val="24"/>
              <w:szCs w:val="24"/>
              <w:vertAlign w:val="superscript"/>
            </w:rPr>
            <w:t>8,9</w:t>
          </w:r>
        </w:sdtContent>
      </w:sdt>
      <w:r w:rsidR="0019040D" w:rsidRPr="004D5BCC">
        <w:rPr>
          <w:rFonts w:ascii="Exo" w:hAnsi="Exo"/>
          <w:sz w:val="24"/>
          <w:szCs w:val="24"/>
        </w:rPr>
        <w:t>.</w:t>
      </w:r>
    </w:p>
    <w:p w14:paraId="1412FE50" w14:textId="6A8B6FCC" w:rsidR="003F6595" w:rsidRPr="0079403A" w:rsidRDefault="004D5BCC" w:rsidP="0079403A">
      <w:pPr>
        <w:pStyle w:val="SemEspaamento"/>
        <w:spacing w:after="200" w:line="360" w:lineRule="auto"/>
        <w:ind w:firstLine="851"/>
        <w:jc w:val="both"/>
        <w:rPr>
          <w:rFonts w:ascii="Exo" w:hAnsi="Exo"/>
          <w:sz w:val="20"/>
          <w:szCs w:val="20"/>
        </w:rPr>
      </w:pPr>
      <w:r w:rsidRPr="00B56436">
        <w:rPr>
          <w:rFonts w:ascii="Exo" w:hAnsi="Exo"/>
          <w:sz w:val="24"/>
          <w:szCs w:val="24"/>
        </w:rPr>
        <w:lastRenderedPageBreak/>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D83727">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r w:rsidR="0079403A" w:rsidRPr="004D5BCC">
        <w:rPr>
          <w:rFonts w:ascii="Exo" w:hAnsi="Exo"/>
          <w:sz w:val="24"/>
          <w:szCs w:val="24"/>
        </w:rPr>
        <w:t xml:space="preserve">A seção </w:t>
      </w:r>
      <w:r w:rsidR="001D4815">
        <w:rPr>
          <w:rFonts w:ascii="Exo" w:hAnsi="Exo"/>
          <w:sz w:val="24"/>
          <w:szCs w:val="24"/>
        </w:rPr>
        <w:t>final</w:t>
      </w:r>
      <w:r w:rsidR="0079403A" w:rsidRPr="004D5BCC">
        <w:rPr>
          <w:rFonts w:ascii="Exo" w:hAnsi="Exo"/>
          <w:sz w:val="24"/>
          <w:szCs w:val="24"/>
        </w:rPr>
        <w:t xml:space="preserve"> traz um exemplo de aplicação do indicador para um recorte de </w:t>
      </w:r>
      <w:r w:rsidR="00554037" w:rsidRPr="004D5BCC">
        <w:rPr>
          <w:rFonts w:ascii="Exo" w:hAnsi="Exo"/>
          <w:sz w:val="24"/>
          <w:szCs w:val="24"/>
        </w:rPr>
        <w:t>enfermeiros atuantes nos estados do Centro-Oeste</w:t>
      </w:r>
      <w:r w:rsidR="0079403A" w:rsidRPr="004D5BCC">
        <w:rPr>
          <w:rFonts w:ascii="Exo" w:hAnsi="Exo"/>
          <w:sz w:val="24"/>
          <w:szCs w:val="24"/>
        </w:rPr>
        <w:t>.</w:t>
      </w:r>
      <w:r w:rsidR="0079403A">
        <w:rPr>
          <w:rFonts w:ascii="Exo" w:hAnsi="Exo"/>
          <w:b/>
          <w:bCs/>
        </w:rPr>
        <w:br w:type="page"/>
      </w:r>
    </w:p>
    <w:p w14:paraId="5AD36D71" w14:textId="783F9E5D" w:rsidR="00685B3B" w:rsidRPr="0079403A" w:rsidRDefault="0079403A" w:rsidP="0079403A">
      <w:pPr>
        <w:pStyle w:val="Ttulo1"/>
        <w:spacing w:after="200" w:line="360" w:lineRule="auto"/>
        <w:jc w:val="center"/>
        <w:rPr>
          <w:rFonts w:ascii="Exo" w:hAnsi="Exo"/>
          <w:b/>
          <w:bCs/>
          <w:color w:val="auto"/>
        </w:rPr>
      </w:pPr>
      <w:bookmarkStart w:id="3" w:name="_Toc189068634"/>
      <w:r w:rsidRPr="00A440DB">
        <w:rPr>
          <w:rFonts w:ascii="Exo" w:hAnsi="Exo"/>
          <w:b/>
          <w:bCs/>
          <w:color w:val="auto"/>
        </w:rPr>
        <w:lastRenderedPageBreak/>
        <w:t>Ficha de qualificação do indicador</w:t>
      </w:r>
      <w:bookmarkEnd w:id="3"/>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685B3B"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37B1E28E" w:rsidR="00685B3B" w:rsidRPr="002F1090" w:rsidRDefault="00685B3B" w:rsidP="007E568A">
            <w:pPr>
              <w:spacing w:before="60" w:after="60"/>
              <w:rPr>
                <w:rFonts w:ascii="Exo" w:hAnsi="Exo"/>
                <w:b/>
                <w:bCs/>
                <w:szCs w:val="24"/>
              </w:rPr>
            </w:pPr>
            <w:r w:rsidRPr="002F1090">
              <w:rPr>
                <w:rFonts w:ascii="Exo" w:hAnsi="Exo"/>
                <w:b/>
                <w:bCs/>
                <w:szCs w:val="24"/>
              </w:rPr>
              <w:t>Percentual de força de trabalho habilitada atuando em estabelecimentos de saúde</w:t>
            </w:r>
          </w:p>
        </w:tc>
      </w:tr>
      <w:tr w:rsidR="007E568A" w:rsidRPr="00685B3B"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685B3B" w:rsidRDefault="007E568A" w:rsidP="007E568A">
            <w:pPr>
              <w:spacing w:before="60" w:after="60"/>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6D3326EA" w:rsidR="007E568A" w:rsidRPr="007E568A" w:rsidRDefault="007E568A" w:rsidP="007E568A">
            <w:pPr>
              <w:pStyle w:val="QuadrosFiguras1"/>
              <w:spacing w:before="60" w:after="60" w:line="240" w:lineRule="auto"/>
              <w:jc w:val="both"/>
              <w:rPr>
                <w:rFonts w:ascii="Exo" w:hAnsi="Exo"/>
                <w:color w:val="auto"/>
              </w:rPr>
            </w:pPr>
            <w:r w:rsidRPr="007E568A">
              <w:rPr>
                <w:rFonts w:ascii="Exo" w:hAnsi="Exo"/>
                <w:color w:val="auto"/>
              </w:rPr>
              <w:t>Força de Trabalho em Saúde</w:t>
            </w:r>
          </w:p>
        </w:tc>
      </w:tr>
      <w:tr w:rsidR="00685B3B" w:rsidRPr="00685B3B"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77777777" w:rsidR="00685B3B" w:rsidRPr="002F1090" w:rsidRDefault="00685B3B" w:rsidP="007E568A">
            <w:pPr>
              <w:spacing w:before="60" w:after="60"/>
              <w:jc w:val="both"/>
              <w:rPr>
                <w:rFonts w:ascii="Exo" w:hAnsi="Exo"/>
                <w:sz w:val="20"/>
              </w:rPr>
            </w:pPr>
            <w:r w:rsidRPr="002F1090">
              <w:rPr>
                <w:rFonts w:ascii="Exo" w:hAnsi="Exo"/>
                <w:sz w:val="20"/>
              </w:rPr>
              <w:t>Percentual de atuantes entre os habilitados</w:t>
            </w:r>
          </w:p>
        </w:tc>
      </w:tr>
      <w:tr w:rsidR="00685B3B" w:rsidRPr="00685B3B"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45DDC53" w14:textId="2E9E2DEC" w:rsidR="00685B3B" w:rsidRPr="002F1090" w:rsidRDefault="00685B3B" w:rsidP="007E568A">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Cadastro Nacional de Estabelecimentos de Sa</w:t>
            </w:r>
            <w:r w:rsidRPr="002F1090">
              <w:rPr>
                <w:rFonts w:ascii="Exo" w:hAnsi="Exo" w:cs="Montserrat"/>
                <w:color w:val="auto"/>
              </w:rPr>
              <w:t>ú</w:t>
            </w:r>
            <w:r w:rsidRPr="002F1090">
              <w:rPr>
                <w:rFonts w:ascii="Exo" w:hAnsi="Exo"/>
                <w:color w:val="auto"/>
              </w:rPr>
              <w:t>de - Profissionais (CNES-PF)</w:t>
            </w:r>
          </w:p>
          <w:p w14:paraId="1CCCD732" w14:textId="1818AAA1" w:rsidR="00685B3B" w:rsidRPr="002F1090" w:rsidRDefault="00685B3B" w:rsidP="007E568A">
            <w:pPr>
              <w:pStyle w:val="QuadrosFiguras1"/>
              <w:spacing w:before="60" w:after="60" w:line="240" w:lineRule="auto"/>
              <w:jc w:val="both"/>
              <w:rPr>
                <w:rFonts w:ascii="Exo" w:hAnsi="Exo"/>
                <w:color w:val="auto"/>
              </w:rPr>
            </w:pPr>
            <w:r w:rsidRPr="002F1090">
              <w:rPr>
                <w:rFonts w:ascii="Exo" w:hAnsi="Exo"/>
                <w:color w:val="auto"/>
              </w:rPr>
              <w:t>Instituição: Ministério da Saúde, disponibilizado via Datasus</w:t>
            </w:r>
          </w:p>
          <w:p w14:paraId="79685B9F" w14:textId="77777777" w:rsidR="00685B3B" w:rsidRPr="002F1090" w:rsidRDefault="00685B3B" w:rsidP="007E568A">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Conselho Federal de Psicologia; Conselho Federal de Educação Física; Conselho Federal de Enfermagem; Conselho Federal de Serviço Social; Conselho Federal de Nutricionistas; Conselho Federal de Farmácia; Conselho Federal de Medicina Veterinária; Conselho Federal de Fonoaudiologia; Conselho Federal de Medicina e Conselho Federal de Odontologia.</w:t>
            </w:r>
          </w:p>
        </w:tc>
      </w:tr>
      <w:tr w:rsidR="00685B3B" w:rsidRPr="00685B3B"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605F22C" w14:textId="72A2F6B8" w:rsidR="00685B3B" w:rsidRPr="002F1090" w:rsidRDefault="00685B3B" w:rsidP="007E568A">
            <w:pPr>
              <w:spacing w:before="60" w:after="60"/>
              <w:jc w:val="both"/>
              <w:rPr>
                <w:rFonts w:ascii="Exo" w:hAnsi="Exo"/>
                <w:sz w:val="20"/>
              </w:rPr>
            </w:pPr>
            <w:r w:rsidRPr="002F1090">
              <w:rPr>
                <w:rFonts w:ascii="Exo" w:hAnsi="Exo"/>
                <w:sz w:val="20"/>
              </w:rPr>
              <w:t>A contagem de profissionais atuantes é feita por meio do Cadastro de Pessoas Físicas (CPF_PROF) da</w:t>
            </w:r>
            <w:r w:rsidRPr="002F1090">
              <w:rPr>
                <w:rFonts w:ascii="Exo" w:hAnsi="Exo"/>
              </w:rPr>
              <w:t xml:space="preserve"> </w:t>
            </w:r>
            <w:r w:rsidRPr="002F1090">
              <w:rPr>
                <w:rFonts w:ascii="Exo" w:hAnsi="Exo"/>
                <w:sz w:val="20"/>
              </w:rPr>
              <w:t>CNES-PF, gerando a variável chamada “atuantes”, ou seja, a quantidade de profissionais da saúde para cada UF que estavam trabalhando.</w:t>
            </w:r>
          </w:p>
          <w:p w14:paraId="7BF391E3" w14:textId="70DFF550" w:rsidR="00685B3B" w:rsidRPr="002F1090" w:rsidRDefault="005C2471" w:rsidP="007E568A">
            <w:pPr>
              <w:spacing w:before="60" w:after="60"/>
              <w:jc w:val="both"/>
              <w:rPr>
                <w:rFonts w:ascii="Exo" w:hAnsi="Exo"/>
                <w:sz w:val="20"/>
              </w:rPr>
            </w:pPr>
            <w:r w:rsidRPr="005C2471">
              <w:rPr>
                <w:rFonts w:ascii="Exo" w:hAnsi="Exo"/>
                <w:sz w:val="20"/>
              </w:rPr>
              <w:t>Para a relação de habilitados, foram buscados, em junho de 2024, os quantitativos de profissionais da saúde de todos os estados no site do Conselho Federal de cada categoria profissional, sendo encontrado o número de psicólogos, profissionais de educação física, enfermeiros, técnicos e auxiliares de enfermagem, assistentes sociais, nutricionistas, farmacêuticos, técnicos de farmácia, médicos, fonoaudiólogos, técnicos e auxiliares em prótese dentária, técnicos e auxiliares em saúde bucal e cirurgiões-dentistas. Assim, foi gerada a variável “habilitados”. Contudo, nem todo Conselho Federal possuía uma página em seu site dedicada à transparência do número de profissionais, o que tornou necessária a busca informacional em relatórios anuais e também no site de conselhos regionais.</w:t>
            </w:r>
          </w:p>
          <w:p w14:paraId="4A30B14B" w14:textId="77777777" w:rsidR="00685B3B" w:rsidRPr="002F1090" w:rsidRDefault="00685B3B" w:rsidP="007E568A">
            <w:pPr>
              <w:spacing w:before="60" w:after="60"/>
              <w:jc w:val="both"/>
              <w:rPr>
                <w:rFonts w:ascii="Exo" w:hAnsi="Exo"/>
                <w:sz w:val="20"/>
              </w:rPr>
            </w:pPr>
            <w:r w:rsidRPr="002F1090">
              <w:rPr>
                <w:rFonts w:ascii="Exo" w:hAnsi="Exo"/>
                <w:sz w:val="20"/>
              </w:rPr>
              <w:t>Após isso, é feita a divisão entre o número de atuantes pelo número de habilitados e multiplicado o resultado por 100, gerando, então, a variável “percentual”.</w:t>
            </w:r>
          </w:p>
        </w:tc>
      </w:tr>
      <w:tr w:rsidR="00685B3B" w:rsidRPr="00685B3B"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41E593DD" w14:textId="580CE6C4" w:rsidR="00685B3B" w:rsidRPr="0019040D" w:rsidRDefault="0019040D" w:rsidP="007E568A">
            <w:pPr>
              <w:spacing w:before="60" w:after="200"/>
              <w:ind w:left="-527" w:right="-249" w:firstLine="527"/>
              <w:jc w:val="center"/>
              <w:rPr>
                <w:rFonts w:ascii="Cambria Math" w:hAnsi="Cambria Math"/>
                <w:i/>
                <w:iCs/>
                <w:sz w:val="20"/>
                <w:szCs w:val="20"/>
              </w:rPr>
            </w:pPr>
            <m:oMathPara>
              <m:oMath>
                <m:r>
                  <w:rPr>
                    <w:rFonts w:ascii="Cambria Math" w:eastAsia="Cambria Math" w:hAnsi="Cambria Math" w:cs="Cambria Math"/>
                    <w:sz w:val="20"/>
                    <w:szCs w:val="20"/>
                  </w:rPr>
                  <m:t>atuantes=count</m:t>
                </m:r>
                <m:d>
                  <m:dPr>
                    <m:ctrlPr>
                      <w:rPr>
                        <w:rFonts w:ascii="Cambria Math" w:eastAsia="Cambria Math" w:hAnsi="Cambria Math" w:cs="Cambria Math"/>
                        <w:i/>
                        <w:iCs/>
                        <w:sz w:val="20"/>
                        <w:szCs w:val="20"/>
                      </w:rPr>
                    </m:ctrlPr>
                  </m:dPr>
                  <m:e>
                    <m:r>
                      <w:rPr>
                        <w:rFonts w:ascii="Cambria Math" w:eastAsia="Cambria Math" w:hAnsi="Cambria Math" w:cs="Cambria Math"/>
                        <w:sz w:val="20"/>
                        <w:szCs w:val="20"/>
                      </w:rPr>
                      <m:t>distinctCP</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F</m:t>
                        </m:r>
                      </m:e>
                      <m:sub>
                        <m:r>
                          <w:rPr>
                            <w:rFonts w:ascii="Cambria Math" w:eastAsia="Cambria Math" w:hAnsi="Cambria Math" w:cs="Cambria Math"/>
                            <w:sz w:val="20"/>
                            <w:szCs w:val="20"/>
                          </w:rPr>
                          <m:t>P</m:t>
                        </m:r>
                      </m:sub>
                    </m:sSub>
                    <m:r>
                      <w:rPr>
                        <w:rFonts w:ascii="Cambria Math" w:eastAsia="Cambria Math" w:hAnsi="Cambria Math" w:cs="Cambria Math"/>
                        <w:sz w:val="20"/>
                        <w:szCs w:val="20"/>
                      </w:rPr>
                      <m:t>ROF=x</m:t>
                    </m:r>
                  </m:e>
                </m:d>
              </m:oMath>
            </m:oMathPara>
          </w:p>
          <w:p w14:paraId="362B16FC" w14:textId="63320C37" w:rsidR="00685B3B" w:rsidRPr="002F1090" w:rsidRDefault="00685B3B" w:rsidP="007E568A">
            <w:pPr>
              <w:spacing w:before="60" w:after="60"/>
              <w:ind w:left="-525" w:right="-252" w:firstLine="525"/>
              <w:jc w:val="center"/>
              <w:rPr>
                <w:rFonts w:ascii="Exo" w:eastAsia="Cambria Math" w:hAnsi="Exo" w:cs="Cambria Math"/>
                <w:sz w:val="16"/>
                <w:szCs w:val="16"/>
              </w:rPr>
            </w:pPr>
            <m:oMathPara>
              <m:oMath>
                <m:r>
                  <m:rPr>
                    <m:nor/>
                  </m:rPr>
                  <w:rPr>
                    <w:rFonts w:ascii="Cambria Math" w:eastAsia="Cambria Math" w:hAnsi="Cambria Math" w:cs="Cambria Math"/>
                    <w:i/>
                    <w:iCs/>
                    <w:sz w:val="20"/>
                    <w:szCs w:val="20"/>
                  </w:rPr>
                  <m:t xml:space="preserve">percentual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Cambria Math" w:eastAsia="Cambria Math" w:hAnsi="Cambria Math" w:cs="Cambria Math"/>
                            <w:i/>
                            <w:iCs/>
                            <w:sz w:val="20"/>
                            <w:szCs w:val="20"/>
                          </w:rPr>
                          <m:t xml:space="preserve">atuantes  </m:t>
                        </m:r>
                      </m:num>
                      <m:den>
                        <m:r>
                          <m:rPr>
                            <m:nor/>
                          </m:rPr>
                          <w:rPr>
                            <w:rFonts w:ascii="Cambria Math" w:eastAsia="Cambria Math" w:hAnsi="Cambria Math" w:cs="Cambria Math"/>
                            <w:i/>
                            <w:iCs/>
                            <w:sz w:val="20"/>
                            <w:szCs w:val="20"/>
                          </w:rPr>
                          <m:t xml:space="preserve">habilitados </m:t>
                        </m:r>
                      </m:den>
                    </m:f>
                  </m:e>
                </m:d>
                <m:r>
                  <m:rPr>
                    <m:nor/>
                  </m:rPr>
                  <w:rPr>
                    <w:rFonts w:ascii="Cambria Math" w:eastAsia="Cambria Math" w:hAnsi="Cambria Math" w:cs="Cambria Math"/>
                    <w:i/>
                    <w:iCs/>
                    <w:sz w:val="20"/>
                    <w:szCs w:val="20"/>
                  </w:rPr>
                  <m:t xml:space="preserve"> × 100</m:t>
                </m:r>
              </m:oMath>
            </m:oMathPara>
          </w:p>
        </w:tc>
      </w:tr>
      <w:tr w:rsidR="00685B3B" w:rsidRPr="00685B3B"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0F6A1B11" w:rsidR="00685B3B" w:rsidRPr="002F1090" w:rsidRDefault="007E568A" w:rsidP="007E568A">
            <w:pPr>
              <w:pStyle w:val="QuadrosFiguras1"/>
              <w:spacing w:before="60" w:after="60" w:line="240" w:lineRule="auto"/>
              <w:jc w:val="both"/>
              <w:rPr>
                <w:rFonts w:ascii="Exo" w:hAnsi="Exo"/>
                <w:color w:val="auto"/>
              </w:rPr>
            </w:pPr>
            <w:r>
              <w:rPr>
                <w:rFonts w:ascii="Exo" w:hAnsi="Exo"/>
                <w:color w:val="auto"/>
              </w:rPr>
              <w:t>Unidades da Federação</w:t>
            </w:r>
          </w:p>
        </w:tc>
      </w:tr>
      <w:tr w:rsidR="00685B3B" w:rsidRPr="00685B3B"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064CFEF4"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 xml:space="preserve">Níveis de desagregação </w:t>
            </w:r>
            <w:r w:rsidR="004D5BCC">
              <w:rPr>
                <w:rFonts w:ascii="Exo" w:hAnsi="Exo"/>
                <w:b/>
                <w:bCs/>
                <w:color w:val="FFFFFF" w:themeColor="background1"/>
                <w:sz w:val="22"/>
                <w:szCs w:val="24"/>
              </w:rPr>
              <w:t xml:space="preserve">do </w:t>
            </w:r>
            <w:r w:rsidRPr="00685B3B">
              <w:rPr>
                <w:rFonts w:ascii="Exo" w:hAnsi="Exo"/>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77777777" w:rsidR="00685B3B" w:rsidRPr="002F1090" w:rsidRDefault="00685B3B" w:rsidP="007E568A">
            <w:pPr>
              <w:spacing w:before="60" w:after="60"/>
              <w:jc w:val="both"/>
              <w:rPr>
                <w:rFonts w:ascii="Exo" w:hAnsi="Exo"/>
                <w:sz w:val="20"/>
                <w:szCs w:val="20"/>
              </w:rPr>
            </w:pPr>
            <w:r w:rsidRPr="002F1090">
              <w:rPr>
                <w:rFonts w:ascii="Exo" w:hAnsi="Exo"/>
                <w:sz w:val="20"/>
                <w:szCs w:val="20"/>
              </w:rPr>
              <w:t>Categoria profissional</w:t>
            </w:r>
          </w:p>
        </w:tc>
      </w:tr>
      <w:tr w:rsidR="00685B3B" w:rsidRPr="00685B3B"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2F1090" w:rsidRDefault="00685B3B" w:rsidP="007E568A">
            <w:pPr>
              <w:pStyle w:val="QuadrosFiguras1"/>
              <w:spacing w:before="60" w:after="60" w:line="240" w:lineRule="auto"/>
              <w:jc w:val="both"/>
              <w:rPr>
                <w:rFonts w:ascii="Exo" w:hAnsi="Exo"/>
                <w:color w:val="auto"/>
              </w:rPr>
            </w:pPr>
            <w:r w:rsidRPr="002F1090">
              <w:rPr>
                <w:rFonts w:ascii="Exo" w:hAnsi="Exo"/>
                <w:color w:val="auto"/>
              </w:rPr>
              <w:t>Anual</w:t>
            </w:r>
          </w:p>
        </w:tc>
      </w:tr>
      <w:tr w:rsidR="00685B3B" w:rsidRPr="00685B3B"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77777777" w:rsidR="00685B3B" w:rsidRPr="002F1090" w:rsidRDefault="00685B3B" w:rsidP="007E568A">
            <w:pPr>
              <w:pStyle w:val="QuadrosFiguras1"/>
              <w:spacing w:before="60" w:after="60" w:line="240" w:lineRule="auto"/>
              <w:jc w:val="left"/>
              <w:rPr>
                <w:rFonts w:ascii="Exo" w:hAnsi="Exo"/>
                <w:color w:val="auto"/>
              </w:rPr>
            </w:pPr>
            <w:r w:rsidRPr="002F1090">
              <w:rPr>
                <w:rFonts w:ascii="Exo" w:hAnsi="Exo"/>
                <w:color w:val="auto"/>
              </w:rPr>
              <w:t>Levantamento dos conselhos profissionais de saúde em 2024.</w:t>
            </w:r>
          </w:p>
        </w:tc>
      </w:tr>
      <w:tr w:rsidR="00685B3B" w:rsidRPr="00CE2F47" w14:paraId="403D4EAC"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05A5AF28" w14:textId="16BF012A" w:rsidR="00685B3B" w:rsidRPr="00CE2F47" w:rsidRDefault="0019040D" w:rsidP="0019040D">
            <w:pPr>
              <w:pStyle w:val="QuadrosFiguras1"/>
              <w:spacing w:before="60" w:after="60" w:line="240" w:lineRule="auto"/>
              <w:jc w:val="left"/>
              <w:rPr>
                <w:rFonts w:ascii="Exo" w:hAnsi="Exo"/>
                <w:color w:val="auto"/>
                <w:lang w:val="en-US"/>
              </w:rPr>
            </w:pPr>
            <w:r w:rsidRPr="00CE2F47">
              <w:rPr>
                <w:rFonts w:ascii="Exo" w:hAnsi="Exo"/>
                <w:color w:val="auto"/>
                <w:lang w:val="en-US"/>
              </w:rPr>
              <w:t xml:space="preserve">Siyam A, Nair TS, Diallo K, Dussault G. Strengthening the collection, analysis and use of health workforce data and information: a handbook. Geneva: World Health </w:t>
            </w:r>
            <w:r w:rsidRPr="00CE2F47">
              <w:rPr>
                <w:rFonts w:ascii="Exo" w:hAnsi="Exo"/>
                <w:color w:val="auto"/>
                <w:lang w:val="en-US"/>
              </w:rPr>
              <w:lastRenderedPageBreak/>
              <w:t>Organization; 2022. Available from: https://iris.who.int/bitstream/handle/10665/365680/9789240058712-eng.pdf?sequence=1</w:t>
            </w:r>
          </w:p>
        </w:tc>
      </w:tr>
      <w:tr w:rsidR="00685B3B" w:rsidRPr="00685B3B"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685B3B" w:rsidRDefault="00685B3B" w:rsidP="007E568A">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lastRenderedPageBreak/>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77777777" w:rsidR="00685B3B" w:rsidRPr="002F1090" w:rsidRDefault="00685B3B" w:rsidP="007E568A">
            <w:pPr>
              <w:spacing w:before="60" w:after="60"/>
              <w:rPr>
                <w:rFonts w:ascii="Exo" w:hAnsi="Exo"/>
                <w:sz w:val="20"/>
              </w:rPr>
            </w:pPr>
            <w:r w:rsidRPr="002F1090">
              <w:rPr>
                <w:rFonts w:ascii="Exo" w:hAnsi="Exo"/>
                <w:sz w:val="20"/>
              </w:rPr>
              <w:t>Este indicador quantifica um aspecto positivo para a saúde. Nesse sentido, quanto maior o valor obtido, melhor é o resultado.</w:t>
            </w:r>
          </w:p>
        </w:tc>
      </w:tr>
      <w:tr w:rsidR="00685B3B" w:rsidRPr="00685B3B" w14:paraId="315F395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685B3B" w:rsidRDefault="00685B3B" w:rsidP="007E568A">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6B56B950" w:rsidR="00685B3B" w:rsidRPr="002F1090" w:rsidRDefault="00685B3B" w:rsidP="005B60C3">
            <w:pPr>
              <w:spacing w:before="60" w:after="60"/>
              <w:jc w:val="both"/>
              <w:rPr>
                <w:rFonts w:ascii="Exo" w:hAnsi="Exo"/>
                <w:sz w:val="20"/>
              </w:rPr>
            </w:pPr>
            <w:r w:rsidRPr="002F1090">
              <w:rPr>
                <w:rFonts w:ascii="Exo" w:hAnsi="Exo"/>
                <w:sz w:val="20"/>
              </w:rPr>
              <w:t xml:space="preserve">Nem todo Conselho Federal possuía uma página em seu site dedicada à transparência do número de profissionais, o que </w:t>
            </w:r>
            <w:r w:rsidR="005B60C3">
              <w:rPr>
                <w:rFonts w:ascii="Exo" w:hAnsi="Exo"/>
                <w:sz w:val="20"/>
              </w:rPr>
              <w:t>fez</w:t>
            </w:r>
            <w:r w:rsidR="005B60C3" w:rsidRPr="002F1090">
              <w:rPr>
                <w:rFonts w:ascii="Exo" w:hAnsi="Exo"/>
                <w:sz w:val="20"/>
              </w:rPr>
              <w:t xml:space="preserve"> </w:t>
            </w:r>
            <w:r w:rsidRPr="002F1090">
              <w:rPr>
                <w:rFonts w:ascii="Exo" w:hAnsi="Exo"/>
                <w:sz w:val="20"/>
              </w:rPr>
              <w:t>necessári</w:t>
            </w:r>
            <w:r w:rsidR="005B60C3">
              <w:rPr>
                <w:rFonts w:ascii="Exo" w:hAnsi="Exo"/>
                <w:sz w:val="20"/>
              </w:rPr>
              <w:t>a</w:t>
            </w:r>
            <w:r w:rsidRPr="002F1090">
              <w:rPr>
                <w:rFonts w:ascii="Exo" w:hAnsi="Exo"/>
                <w:sz w:val="20"/>
              </w:rPr>
              <w:t xml:space="preserve"> a busca informacional em relatórios anuais e também no site de conselhos regionais.</w:t>
            </w:r>
          </w:p>
        </w:tc>
      </w:tr>
    </w:tbl>
    <w:p w14:paraId="6757ABA6" w14:textId="77777777" w:rsidR="004D5BCC" w:rsidRPr="00B56436" w:rsidRDefault="004D5BCC" w:rsidP="004D5BCC">
      <w:pPr>
        <w:spacing w:before="100" w:after="0" w:line="360" w:lineRule="auto"/>
        <w:ind w:firstLine="851"/>
        <w:jc w:val="both"/>
        <w:rPr>
          <w:rFonts w:ascii="Exo" w:hAnsi="Exo"/>
          <w:sz w:val="24"/>
          <w:szCs w:val="24"/>
        </w:rPr>
      </w:pPr>
      <w:r w:rsidRPr="00B56436">
        <w:rPr>
          <w:rFonts w:ascii="Exo" w:hAnsi="Exo"/>
          <w:sz w:val="24"/>
          <w:szCs w:val="24"/>
        </w:rPr>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p w14:paraId="5D5A427A" w14:textId="756EAD17" w:rsidR="007E568A" w:rsidRPr="00A85C62" w:rsidRDefault="007E568A" w:rsidP="007E568A">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EE008D">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616D548" w14:textId="77777777" w:rsidR="00394FD4" w:rsidRDefault="00394FD4" w:rsidP="0079403A">
      <w:pPr>
        <w:pStyle w:val="PargrafodaLista"/>
        <w:ind w:left="0"/>
        <w:jc w:val="center"/>
        <w:rPr>
          <w:rFonts w:ascii="Montserrat" w:hAnsi="Montserrat"/>
        </w:rPr>
      </w:pPr>
      <w:r>
        <w:rPr>
          <w:rFonts w:ascii="Montserrat" w:hAnsi="Montserrat"/>
          <w:noProof/>
          <w:lang w:eastAsia="pt-BR"/>
        </w:rPr>
        <w:drawing>
          <wp:inline distT="0" distB="0" distL="0" distR="0" wp14:anchorId="51F30A46" wp14:editId="72CEA517">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FDBFE50" w14:textId="2919134F" w:rsidR="00394FD4" w:rsidRPr="00685B3B" w:rsidRDefault="007E568A" w:rsidP="007E568A">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4B346B7F" w14:textId="6AB7933F" w:rsidR="004A3585" w:rsidRPr="00685B3B" w:rsidRDefault="004A3585" w:rsidP="007E568A">
      <w:pPr>
        <w:pStyle w:val="Ttulo1"/>
        <w:spacing w:after="200" w:line="360" w:lineRule="auto"/>
        <w:jc w:val="center"/>
        <w:rPr>
          <w:rFonts w:ascii="Exo" w:hAnsi="Exo"/>
          <w:b/>
          <w:bCs/>
          <w:color w:val="auto"/>
        </w:rPr>
      </w:pPr>
      <w:bookmarkStart w:id="4" w:name="_Toc189068635"/>
      <w:r w:rsidRPr="00685B3B">
        <w:rPr>
          <w:rFonts w:ascii="Exo" w:hAnsi="Exo"/>
          <w:b/>
          <w:bCs/>
          <w:color w:val="auto"/>
        </w:rPr>
        <w:lastRenderedPageBreak/>
        <w:t>Exemplo de aplicação</w:t>
      </w:r>
      <w:bookmarkEnd w:id="4"/>
    </w:p>
    <w:p w14:paraId="3CB54DA3" w14:textId="7A4B9106" w:rsidR="00CE2F47" w:rsidRPr="004D5BCC" w:rsidRDefault="00554037" w:rsidP="004D5BCC">
      <w:pPr>
        <w:pStyle w:val="SemEspaamento"/>
        <w:spacing w:line="360" w:lineRule="auto"/>
        <w:ind w:firstLine="851"/>
        <w:jc w:val="both"/>
        <w:rPr>
          <w:rFonts w:ascii="Exo" w:hAnsi="Exo"/>
          <w:sz w:val="24"/>
          <w:szCs w:val="24"/>
        </w:rPr>
      </w:pPr>
      <w:r w:rsidRPr="004D5BCC">
        <w:rPr>
          <w:rFonts w:ascii="Exo" w:hAnsi="Exo"/>
          <w:sz w:val="24"/>
          <w:szCs w:val="24"/>
        </w:rPr>
        <w:t>A Figura 2 ilustra a aplicação do indicador, apresentando o percentual de enfermeiros atuantes em relação aos habilitados na região Centro-Oeste em 2024. Observa-se que os estados de Mato Grosso e Mato Grosso do Sul apresentam os maiores percentuais de aproveitamento dos profissionais habilitados, com 52,3% e 52,1% de profissionais atuantes, respectivamente. O Distrito Federal apresentou o menor percentual da região, com 39,8% de aproveitamento de enfermeiros em 2024.</w:t>
      </w:r>
    </w:p>
    <w:p w14:paraId="12704740" w14:textId="1AA5D7A0" w:rsidR="00CE2F47" w:rsidRPr="00CE06B6" w:rsidRDefault="00CE2F47" w:rsidP="00CE2F47">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Pr>
          <w:rFonts w:ascii="Exo" w:hAnsi="Exo"/>
          <w:b/>
          <w:bCs/>
          <w:color w:val="auto"/>
        </w:rPr>
        <w:t>na</w:t>
      </w:r>
      <w:r w:rsidRPr="00CE06B6">
        <w:rPr>
          <w:rFonts w:ascii="Exo" w:hAnsi="Exo"/>
          <w:b/>
          <w:bCs/>
          <w:color w:val="auto"/>
        </w:rPr>
        <w:t xml:space="preserve"> </w:t>
      </w:r>
      <w:r>
        <w:rPr>
          <w:rFonts w:ascii="Exo" w:hAnsi="Exo"/>
          <w:b/>
          <w:bCs/>
          <w:color w:val="auto"/>
        </w:rPr>
        <w:t>região</w:t>
      </w:r>
    </w:p>
    <w:p w14:paraId="786A1E57" w14:textId="57697BDA" w:rsidR="00CE2F47" w:rsidRDefault="00886625" w:rsidP="00CE2F47">
      <w:pPr>
        <w:pStyle w:val="NormalWeb"/>
        <w:spacing w:before="0" w:beforeAutospacing="0" w:after="0" w:afterAutospacing="0"/>
        <w:jc w:val="center"/>
      </w:pPr>
      <w:bookmarkStart w:id="5" w:name="_Hlk184288995"/>
      <w:r>
        <w:rPr>
          <w:noProof/>
          <w14:ligatures w14:val="standardContextual"/>
        </w:rPr>
        <w:drawing>
          <wp:inline distT="0" distB="0" distL="0" distR="0" wp14:anchorId="04C13B75" wp14:editId="1AC27D55">
            <wp:extent cx="5760720" cy="3600450"/>
            <wp:effectExtent l="19050" t="19050" r="1143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CE2F47" w:rsidRDefault="00CE2F47" w:rsidP="00CE2F4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5"/>
    </w:p>
    <w:p w14:paraId="6BEDA13F" w14:textId="4C185C10" w:rsidR="007E568A" w:rsidRPr="007E568A" w:rsidRDefault="009E5CEE" w:rsidP="007E568A">
      <w:pPr>
        <w:pStyle w:val="SemEspaamento"/>
        <w:spacing w:line="360" w:lineRule="auto"/>
        <w:ind w:firstLine="851"/>
        <w:rPr>
          <w:rFonts w:ascii="Exo" w:hAnsi="Exo"/>
          <w:sz w:val="20"/>
          <w:szCs w:val="20"/>
        </w:rPr>
      </w:pPr>
      <w:r w:rsidRPr="004D5BCC">
        <w:rPr>
          <w:rFonts w:ascii="Exo" w:hAnsi="Exo"/>
          <w:sz w:val="24"/>
          <w:szCs w:val="24"/>
        </w:rPr>
        <w:t>Para acessar o link do código que resultou no mapa, clique</w:t>
      </w:r>
      <w:r w:rsidR="004D5BCC">
        <w:rPr>
          <w:rFonts w:ascii="Exo" w:hAnsi="Exo"/>
          <w:sz w:val="24"/>
          <w:szCs w:val="24"/>
        </w:rPr>
        <w:t xml:space="preserve"> </w:t>
      </w:r>
      <w:hyperlink r:id="rId17" w:history="1">
        <w:r w:rsidR="004D5BCC" w:rsidRPr="004D5BCC">
          <w:rPr>
            <w:rStyle w:val="Hyperlink"/>
            <w:rFonts w:ascii="Exo" w:hAnsi="Exo"/>
            <w:sz w:val="24"/>
            <w:szCs w:val="24"/>
          </w:rPr>
          <w:t>aqui</w:t>
        </w:r>
      </w:hyperlink>
      <w:r w:rsidR="004D5BCC">
        <w:rPr>
          <w:rFonts w:ascii="Exo" w:hAnsi="Exo"/>
          <w:sz w:val="24"/>
          <w:szCs w:val="24"/>
        </w:rPr>
        <w:t>.</w:t>
      </w:r>
      <w:r w:rsidR="007E568A" w:rsidRPr="00CE2F47">
        <w:rPr>
          <w:rFonts w:ascii="Exo" w:hAnsi="Exo"/>
          <w:b/>
          <w:bCs/>
        </w:rPr>
        <w:br w:type="page"/>
      </w:r>
    </w:p>
    <w:p w14:paraId="393A9936" w14:textId="0E65F40B" w:rsidR="00666086" w:rsidRPr="007E568A" w:rsidRDefault="00666086" w:rsidP="00CE2F47">
      <w:pPr>
        <w:pStyle w:val="Ttulo1"/>
        <w:spacing w:after="200" w:line="360" w:lineRule="auto"/>
        <w:jc w:val="center"/>
        <w:rPr>
          <w:rFonts w:ascii="Exo" w:hAnsi="Exo"/>
        </w:rPr>
      </w:pPr>
      <w:bookmarkStart w:id="6" w:name="_Toc189068636"/>
      <w:r w:rsidRPr="007E568A">
        <w:rPr>
          <w:rFonts w:ascii="Exo" w:hAnsi="Exo"/>
          <w:b/>
          <w:bCs/>
          <w:color w:val="auto"/>
        </w:rPr>
        <w:lastRenderedPageBreak/>
        <w:t>Referências</w:t>
      </w:r>
      <w:bookmarkEnd w:id="6"/>
    </w:p>
    <w:sdt>
      <w:sdtPr>
        <w:rPr>
          <w:rFonts w:ascii="Exo" w:hAnsi="Exo"/>
          <w:color w:val="000000"/>
        </w:rPr>
        <w:tag w:val="MENDELEY_BIBLIOGRAPHY"/>
        <w:id w:val="951600538"/>
        <w:placeholder>
          <w:docPart w:val="DefaultPlaceholder_-1854013440"/>
        </w:placeholder>
      </w:sdtPr>
      <w:sdtEndPr/>
      <w:sdtContent>
        <w:p w14:paraId="144A742B"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075744FA"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39FDCEE1" w14:textId="77777777" w:rsidR="007E568A" w:rsidRDefault="007E568A" w:rsidP="0019040D">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Samadashvili L, Scotter C. Are sustainable health workforces possible? </w:t>
          </w:r>
          <w:r>
            <w:rPr>
              <w:rFonts w:ascii="Exo" w:eastAsia="Times New Roman" w:hAnsi="Exo"/>
              <w:color w:val="000000"/>
              <w:sz w:val="20"/>
              <w:szCs w:val="20"/>
            </w:rPr>
            <w:t>Issues and a possible remedy. Sustainability. 2023;15(4):3596. doi: 10.3390/su15043596.</w:t>
          </w:r>
        </w:p>
        <w:p w14:paraId="58F66DE4"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0E29787"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Ministério da Saúde. Indicadores de gestão do trabalho em saúde: material de apoio para o Programa de Qualificação e Estruturação da Gestão do Trabalho e da Educação no SUS - ProgeSUS. Brasília: Editora MS; 2007.</w:t>
          </w:r>
        </w:p>
        <w:p w14:paraId="636C0AD8"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Organization.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127252EB" w14:textId="77777777" w:rsidR="0019040D" w:rsidRDefault="00666086" w:rsidP="0019040D">
          <w:pPr>
            <w:autoSpaceDE w:val="0"/>
            <w:autoSpaceDN w:val="0"/>
            <w:ind w:hanging="640"/>
            <w:divId w:val="344209817"/>
            <w:rPr>
              <w:rFonts w:ascii="Exo" w:eastAsia="Times New Roman" w:hAnsi="Exo"/>
              <w:color w:val="000000"/>
              <w:sz w:val="20"/>
              <w:szCs w:val="20"/>
            </w:rPr>
          </w:pPr>
          <w:r w:rsidRPr="00685B3B">
            <w:rPr>
              <w:rFonts w:ascii="Exo" w:eastAsia="Times New Roman" w:hAnsi="Exo"/>
              <w:color w:val="000000"/>
              <w:sz w:val="20"/>
              <w:szCs w:val="20"/>
            </w:rPr>
            <w:t xml:space="preserve">7. </w:t>
          </w:r>
          <w:r w:rsidRPr="00685B3B">
            <w:rPr>
              <w:rFonts w:ascii="Exo" w:eastAsia="Times New Roman" w:hAnsi="Exo"/>
              <w:color w:val="000000"/>
              <w:sz w:val="20"/>
              <w:szCs w:val="20"/>
            </w:rPr>
            <w:tab/>
          </w:r>
          <w:r w:rsidR="007E568A">
            <w:rPr>
              <w:rFonts w:ascii="Exo" w:eastAsia="Times New Roman" w:hAnsi="Exo"/>
              <w:color w:val="000000"/>
              <w:sz w:val="20"/>
              <w:szCs w:val="20"/>
            </w:rPr>
            <w:t xml:space="preserve">de </w:t>
          </w:r>
          <w:r w:rsidR="007E568A" w:rsidRPr="007E568A">
            <w:rPr>
              <w:rFonts w:ascii="Exo" w:eastAsia="Times New Roman" w:hAnsi="Exo"/>
              <w:color w:val="000000"/>
              <w:sz w:val="20"/>
              <w:szCs w:val="20"/>
            </w:rPr>
            <w:t>Magalhães AMM, Riboldi CO, Dall’Agnol CM. Planejamento de recursos humanos de enfermagem: desafio para as lideranças. Rev Bras Enferm. 2009;62:608-12.</w:t>
          </w:r>
        </w:p>
        <w:p w14:paraId="6796916C" w14:textId="77777777" w:rsidR="0019040D"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8.</w:t>
          </w:r>
          <w:r w:rsidRPr="0019040D">
            <w:t xml:space="preserve"> </w:t>
          </w:r>
          <w:r>
            <w:tab/>
          </w:r>
          <w:r w:rsidRPr="0019040D">
            <w:rPr>
              <w:rFonts w:ascii="Exo" w:eastAsia="Times New Roman" w:hAnsi="Exo"/>
              <w:color w:val="000000"/>
              <w:sz w:val="20"/>
              <w:szCs w:val="20"/>
            </w:rPr>
            <w:t>Reeves S. Porque precisamos da educação interprofissional para um cuidado efetivo e seguro. Interface (Botucatu). 2016;20:185-97.</w:t>
          </w:r>
        </w:p>
        <w:p w14:paraId="1AD0438A" w14:textId="1655D6BF" w:rsidR="0078205E" w:rsidRPr="007E568A"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Pr="0019040D">
            <w:rPr>
              <w:rFonts w:ascii="Exo" w:eastAsia="Times New Roman" w:hAnsi="Exo"/>
              <w:color w:val="000000"/>
              <w:sz w:val="20"/>
              <w:szCs w:val="20"/>
            </w:rPr>
            <w:t>Vieira SL, Souza SG, Figueiredo CF, Santos VVC, Santos TBS, Duarte JA, et al. Ações de educação permanente em saúde em tempos de pandemia: prioridades nos planos estaduais e nacional de contingência. Ciênc Saúde Coletiva. 2023;28:1377-86.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19AFB" w14:textId="77777777" w:rsidR="006957D4" w:rsidRDefault="006957D4" w:rsidP="0078205E">
      <w:pPr>
        <w:spacing w:after="0" w:line="240" w:lineRule="auto"/>
      </w:pPr>
      <w:r>
        <w:separator/>
      </w:r>
    </w:p>
  </w:endnote>
  <w:endnote w:type="continuationSeparator" w:id="0">
    <w:p w14:paraId="20529E9C" w14:textId="77777777" w:rsidR="006957D4" w:rsidRDefault="006957D4"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5B60C3" w:rsidRPr="005B60C3">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3A1F6" w14:textId="77777777" w:rsidR="006957D4" w:rsidRDefault="006957D4" w:rsidP="0078205E">
      <w:pPr>
        <w:spacing w:after="0" w:line="240" w:lineRule="auto"/>
      </w:pPr>
      <w:r>
        <w:separator/>
      </w:r>
    </w:p>
  </w:footnote>
  <w:footnote w:type="continuationSeparator" w:id="0">
    <w:p w14:paraId="73BE19EF" w14:textId="77777777" w:rsidR="006957D4" w:rsidRDefault="006957D4"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6479"/>
    <w:rsid w:val="00070E8E"/>
    <w:rsid w:val="001239B3"/>
    <w:rsid w:val="00181ED0"/>
    <w:rsid w:val="0019040D"/>
    <w:rsid w:val="001A1154"/>
    <w:rsid w:val="001D0EE0"/>
    <w:rsid w:val="001D4815"/>
    <w:rsid w:val="00255C97"/>
    <w:rsid w:val="002826EF"/>
    <w:rsid w:val="002D5D78"/>
    <w:rsid w:val="002F1090"/>
    <w:rsid w:val="00394FD4"/>
    <w:rsid w:val="003F6595"/>
    <w:rsid w:val="00456EB6"/>
    <w:rsid w:val="00496AA8"/>
    <w:rsid w:val="004A3585"/>
    <w:rsid w:val="004C446E"/>
    <w:rsid w:val="004C52AF"/>
    <w:rsid w:val="004D5BCC"/>
    <w:rsid w:val="004E0F3E"/>
    <w:rsid w:val="0051118D"/>
    <w:rsid w:val="00537021"/>
    <w:rsid w:val="00554037"/>
    <w:rsid w:val="00583050"/>
    <w:rsid w:val="005870C0"/>
    <w:rsid w:val="005B60C3"/>
    <w:rsid w:val="005C2471"/>
    <w:rsid w:val="005C3030"/>
    <w:rsid w:val="00635502"/>
    <w:rsid w:val="00641E49"/>
    <w:rsid w:val="006447AB"/>
    <w:rsid w:val="00666086"/>
    <w:rsid w:val="006707DF"/>
    <w:rsid w:val="0067139C"/>
    <w:rsid w:val="00685B3B"/>
    <w:rsid w:val="00694535"/>
    <w:rsid w:val="006957D4"/>
    <w:rsid w:val="00701F37"/>
    <w:rsid w:val="0078205E"/>
    <w:rsid w:val="0079403A"/>
    <w:rsid w:val="007E568A"/>
    <w:rsid w:val="007F4681"/>
    <w:rsid w:val="00814305"/>
    <w:rsid w:val="00886625"/>
    <w:rsid w:val="008B03A0"/>
    <w:rsid w:val="009B2D7C"/>
    <w:rsid w:val="009E5CEE"/>
    <w:rsid w:val="00A442E3"/>
    <w:rsid w:val="00A52156"/>
    <w:rsid w:val="00A80BE7"/>
    <w:rsid w:val="00A92A31"/>
    <w:rsid w:val="00AC697B"/>
    <w:rsid w:val="00B13018"/>
    <w:rsid w:val="00B55CBE"/>
    <w:rsid w:val="00B7476C"/>
    <w:rsid w:val="00C05C2B"/>
    <w:rsid w:val="00C15EC9"/>
    <w:rsid w:val="00C27FB0"/>
    <w:rsid w:val="00C567EB"/>
    <w:rsid w:val="00CA4CA1"/>
    <w:rsid w:val="00CE2F47"/>
    <w:rsid w:val="00D24869"/>
    <w:rsid w:val="00D36EEF"/>
    <w:rsid w:val="00D7294F"/>
    <w:rsid w:val="00D94AD2"/>
    <w:rsid w:val="00E47210"/>
    <w:rsid w:val="00E67837"/>
    <w:rsid w:val="00E72E2A"/>
    <w:rsid w:val="00E91EB8"/>
    <w:rsid w:val="00EB043C"/>
    <w:rsid w:val="00ED0CC1"/>
    <w:rsid w:val="00EE008D"/>
    <w:rsid w:val="00F661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 w:type="paragraph" w:styleId="Textodebalo">
    <w:name w:val="Balloon Text"/>
    <w:basedOn w:val="Normal"/>
    <w:link w:val="TextodebaloChar"/>
    <w:uiPriority w:val="99"/>
    <w:semiHidden/>
    <w:unhideWhenUsed/>
    <w:rsid w:val="006707D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707DF"/>
    <w:rPr>
      <w:rFonts w:ascii="Segoe UI" w:hAnsi="Segoe UI" w:cs="Segoe UI"/>
      <w:sz w:val="18"/>
      <w:szCs w:val="18"/>
    </w:rPr>
  </w:style>
  <w:style w:type="character" w:styleId="MenoPendente">
    <w:name w:val="Unresolved Mention"/>
    <w:basedOn w:val="Fontepargpadro"/>
    <w:uiPriority w:val="99"/>
    <w:semiHidden/>
    <w:unhideWhenUsed/>
    <w:rsid w:val="004D5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5_fts_habilitada_vs_estabelecimentos/15_fts_habilitada_vs_estabelecimen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percentual_de_fora_de_trabalho_habilitada_atuando_em_estabelecimentos_de_sade" TargetMode="External"/><Relationship Id="rId1" Type="http://schemas.openxmlformats.org/officeDocument/2006/relationships/hyperlink" Target="https://github.com/danielppagotto/dimensionamento_m4/blob/main/01_indicadores/15_fts_habilitada_vs_estabelecimentos/15_habilitada_vs_estabelecimento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750DCB25-0BA2-446E-B8AF-2F0F38DDB081}"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0B0E464-9DA9-4D75-8516-29EFDAF07B33}"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786340A5-68AA-447F-AB67-5115172EB8C8}" type="presOf" srcId="{21ABA1D7-4AD4-466B-960F-92CC591070C1}" destId="{AE6648AC-D572-4AB9-A883-64445D217241}" srcOrd="0" destOrd="0" presId="urn:microsoft.com/office/officeart/2005/8/layout/vList4"/>
    <dgm:cxn modelId="{F3092FA6-FF64-46DC-A656-3D7A6489E2D9}" type="presOf" srcId="{B28CD35B-00C0-42A5-822F-19B5B45B774D}" destId="{2813FACD-E038-4BC8-A797-FE679AF5926C}" srcOrd="1" destOrd="0" presId="urn:microsoft.com/office/officeart/2005/8/layout/vList4"/>
    <dgm:cxn modelId="{BFA500BE-B2E6-4A38-B4C2-037313F610CC}" type="presOf" srcId="{BC085E80-1B48-42A7-9691-1C1A4166ED25}" destId="{B135152D-B454-47EA-A74A-8F467C8624E6}" srcOrd="0" destOrd="0" presId="urn:microsoft.com/office/officeart/2005/8/layout/vList4"/>
    <dgm:cxn modelId="{555EF7DC-F4D5-4575-BF3C-011F8C4084CA}" type="presOf" srcId="{21ABA1D7-4AD4-466B-960F-92CC591070C1}" destId="{476F8BFF-EB75-48FB-9FD5-0FFB573EE4E4}" srcOrd="1" destOrd="0" presId="urn:microsoft.com/office/officeart/2005/8/layout/vList4"/>
    <dgm:cxn modelId="{377128FB-1B9D-4956-8741-AE40B5E88B48}" type="presOf" srcId="{90464B62-12E6-4495-A349-F474B665F994}" destId="{AA6F2AFC-8D7F-45F9-80CA-30218302A5D3}" srcOrd="1" destOrd="0" presId="urn:microsoft.com/office/officeart/2005/8/layout/vList4"/>
    <dgm:cxn modelId="{A4A3CCD2-D3F3-4119-84CB-9AB0B4ABCA14}" type="presParOf" srcId="{B135152D-B454-47EA-A74A-8F467C8624E6}" destId="{FBBDE5C2-9D1C-4F0C-9499-F2181DE0081A}" srcOrd="0" destOrd="0" presId="urn:microsoft.com/office/officeart/2005/8/layout/vList4"/>
    <dgm:cxn modelId="{3C7B169F-95A5-45E3-A235-91B08FA40BE8}" type="presParOf" srcId="{FBBDE5C2-9D1C-4F0C-9499-F2181DE0081A}" destId="{AE6648AC-D572-4AB9-A883-64445D217241}" srcOrd="0" destOrd="0" presId="urn:microsoft.com/office/officeart/2005/8/layout/vList4"/>
    <dgm:cxn modelId="{8B12E161-245F-4DF7-B338-B9C1199E0D79}" type="presParOf" srcId="{FBBDE5C2-9D1C-4F0C-9499-F2181DE0081A}" destId="{DE71F3A2-0104-409F-9D18-55B26BECF6EC}" srcOrd="1" destOrd="0" presId="urn:microsoft.com/office/officeart/2005/8/layout/vList4"/>
    <dgm:cxn modelId="{DC99CDCA-4F61-4EAE-8BFC-EF6FE310620E}" type="presParOf" srcId="{FBBDE5C2-9D1C-4F0C-9499-F2181DE0081A}" destId="{476F8BFF-EB75-48FB-9FD5-0FFB573EE4E4}" srcOrd="2" destOrd="0" presId="urn:microsoft.com/office/officeart/2005/8/layout/vList4"/>
    <dgm:cxn modelId="{453138BD-8D55-4252-8DF1-7F96C13A81ED}" type="presParOf" srcId="{B135152D-B454-47EA-A74A-8F467C8624E6}" destId="{853F3EE9-B6EA-4D46-B5F2-383D7708BB7E}" srcOrd="1" destOrd="0" presId="urn:microsoft.com/office/officeart/2005/8/layout/vList4"/>
    <dgm:cxn modelId="{43434D40-5B1C-4DED-B45F-03CE75F81D36}" type="presParOf" srcId="{B135152D-B454-47EA-A74A-8F467C8624E6}" destId="{6322F94B-F61C-488F-B7C3-F05119D9D8AE}" srcOrd="2" destOrd="0" presId="urn:microsoft.com/office/officeart/2005/8/layout/vList4"/>
    <dgm:cxn modelId="{52B8350C-8EE4-40EF-9AB9-C14C8E620B8F}" type="presParOf" srcId="{6322F94B-F61C-488F-B7C3-F05119D9D8AE}" destId="{5D1683F8-A5E9-4212-B6CF-EB65A12E1D55}" srcOrd="0" destOrd="0" presId="urn:microsoft.com/office/officeart/2005/8/layout/vList4"/>
    <dgm:cxn modelId="{6E97AFA8-B783-419C-B3FC-2C869B467096}" type="presParOf" srcId="{6322F94B-F61C-488F-B7C3-F05119D9D8AE}" destId="{A0906D88-1F97-445B-B107-434C0544A891}" srcOrd="1" destOrd="0" presId="urn:microsoft.com/office/officeart/2005/8/layout/vList4"/>
    <dgm:cxn modelId="{F33B3927-AC83-43E3-9CBC-A42221078E62}" type="presParOf" srcId="{6322F94B-F61C-488F-B7C3-F05119D9D8AE}" destId="{2813FACD-E038-4BC8-A797-FE679AF5926C}" srcOrd="2" destOrd="0" presId="urn:microsoft.com/office/officeart/2005/8/layout/vList4"/>
    <dgm:cxn modelId="{A873F1D2-EA0C-4FDE-8108-83FD61CB28E7}" type="presParOf" srcId="{B135152D-B454-47EA-A74A-8F467C8624E6}" destId="{BC44BA2A-50B3-4C44-9D81-05E8855F55AA}" srcOrd="3" destOrd="0" presId="urn:microsoft.com/office/officeart/2005/8/layout/vList4"/>
    <dgm:cxn modelId="{CB7A59F7-5C19-4682-ACC9-430E288E4399}" type="presParOf" srcId="{B135152D-B454-47EA-A74A-8F467C8624E6}" destId="{D65590FE-C238-4B3A-B7FC-622E9A9E8E06}" srcOrd="4" destOrd="0" presId="urn:microsoft.com/office/officeart/2005/8/layout/vList4"/>
    <dgm:cxn modelId="{46BDF569-1E99-412A-B560-C2AAF7961DD3}" type="presParOf" srcId="{D65590FE-C238-4B3A-B7FC-622E9A9E8E06}" destId="{DC051375-BFEC-47C3-8E61-1D2589C1A787}" srcOrd="0" destOrd="0" presId="urn:microsoft.com/office/officeart/2005/8/layout/vList4"/>
    <dgm:cxn modelId="{17BB2CB7-B5B3-4583-99FA-2C599AA78C18}" type="presParOf" srcId="{D65590FE-C238-4B3A-B7FC-622E9A9E8E06}" destId="{625E2ECE-FBBB-4E80-8C1E-5A3A38B36CBC}" srcOrd="1" destOrd="0" presId="urn:microsoft.com/office/officeart/2005/8/layout/vList4"/>
    <dgm:cxn modelId="{9193E9FB-A49D-4F0A-835C-01376FEBD7F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530C3F"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530C3F" w:rsidRDefault="00D263F5" w:rsidP="00D263F5">
          <w:pPr>
            <w:pStyle w:val="D376CE44A62D4AC6A0C147F8D032F28F"/>
          </w:pPr>
          <w:r w:rsidRPr="0031018C">
            <w:rPr>
              <w:rStyle w:val="TextodoEspaoReservado"/>
            </w:rPr>
            <w:t>Clique ou toque aqui para inserir o texto.</w:t>
          </w:r>
        </w:p>
      </w:docPartBody>
    </w:docPart>
    <w:docPart>
      <w:docPartPr>
        <w:name w:val="3C5201D50C6C4B84882BDF83DE041C44"/>
        <w:category>
          <w:name w:val="Geral"/>
          <w:gallery w:val="placeholder"/>
        </w:category>
        <w:types>
          <w:type w:val="bbPlcHdr"/>
        </w:types>
        <w:behaviors>
          <w:behavior w:val="content"/>
        </w:behaviors>
        <w:guid w:val="{AE0BF806-759D-4D2F-A411-361E1B15F54E}"/>
      </w:docPartPr>
      <w:docPartBody>
        <w:p w:rsidR="00FB38A6" w:rsidRDefault="00EC6F3A" w:rsidP="00EC6F3A">
          <w:pPr>
            <w:pStyle w:val="3C5201D50C6C4B84882BDF83DE041C44"/>
          </w:pPr>
          <w:r w:rsidRPr="0031018C">
            <w:rPr>
              <w:rStyle w:val="TextodoEspaoReservado"/>
            </w:rPr>
            <w:t>Clique ou toque aqui para inserir o texto.</w:t>
          </w:r>
        </w:p>
      </w:docPartBody>
    </w:docPart>
    <w:docPart>
      <w:docPartPr>
        <w:name w:val="9518FAFB142B410787640AEA0A374AA1"/>
        <w:category>
          <w:name w:val="Geral"/>
          <w:gallery w:val="placeholder"/>
        </w:category>
        <w:types>
          <w:type w:val="bbPlcHdr"/>
        </w:types>
        <w:behaviors>
          <w:behavior w:val="content"/>
        </w:behaviors>
        <w:guid w:val="{98786F16-E7C5-4A5C-A60C-01EF166B9DF2}"/>
      </w:docPartPr>
      <w:docPartBody>
        <w:p w:rsidR="00FB38A6" w:rsidRDefault="00EC6F3A" w:rsidP="00EC6F3A">
          <w:pPr>
            <w:pStyle w:val="9518FAFB142B410787640AEA0A374AA1"/>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27E0"/>
    <w:rsid w:val="00201B4E"/>
    <w:rsid w:val="00530C3F"/>
    <w:rsid w:val="009A2513"/>
    <w:rsid w:val="009B13CF"/>
    <w:rsid w:val="009B2D7C"/>
    <w:rsid w:val="00A647F7"/>
    <w:rsid w:val="00AE103D"/>
    <w:rsid w:val="00B66773"/>
    <w:rsid w:val="00B84976"/>
    <w:rsid w:val="00BA0934"/>
    <w:rsid w:val="00C8391B"/>
    <w:rsid w:val="00CB6595"/>
    <w:rsid w:val="00D263F5"/>
    <w:rsid w:val="00D83F1D"/>
    <w:rsid w:val="00DF3A3F"/>
    <w:rsid w:val="00EB6977"/>
    <w:rsid w:val="00EC6F3A"/>
    <w:rsid w:val="00ED0CC1"/>
    <w:rsid w:val="00F470D5"/>
    <w:rsid w:val="00FB38A6"/>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C6F3A"/>
    <w:rPr>
      <w:color w:val="808080"/>
    </w:rPr>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 w:type="paragraph" w:customStyle="1" w:styleId="3C5201D50C6C4B84882BDF83DE041C44">
    <w:name w:val="3C5201D50C6C4B84882BDF83DE041C44"/>
    <w:rsid w:val="00EC6F3A"/>
  </w:style>
  <w:style w:type="paragraph" w:customStyle="1" w:styleId="9518FAFB142B410787640AEA0A374AA1">
    <w:name w:val="9518FAFB142B410787640AEA0A374AA1"/>
    <w:rsid w:val="00EC6F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A097F-3F98-45A2-8724-966CF435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1698</Words>
  <Characters>9171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5</cp:revision>
  <cp:lastPrinted>2025-01-30T00:19:00Z</cp:lastPrinted>
  <dcterms:created xsi:type="dcterms:W3CDTF">2025-02-15T18:34:00Z</dcterms:created>
  <dcterms:modified xsi:type="dcterms:W3CDTF">2025-02-24T13:58:00Z</dcterms:modified>
</cp:coreProperties>
</file>