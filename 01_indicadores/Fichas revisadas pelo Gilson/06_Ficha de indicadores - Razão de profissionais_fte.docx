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C2D" w14:textId="7343FFF2" w:rsidR="00197F3C" w:rsidRDefault="00197F3C" w:rsidP="00FB42E6">
      <w:pPr>
        <w:pStyle w:val="Texto"/>
        <w:spacing w:after="0" w:line="240" w:lineRule="auto"/>
        <w:jc w:val="center"/>
        <w:rPr>
          <w:b/>
          <w:bCs/>
          <w:sz w:val="30"/>
          <w:szCs w:val="30"/>
        </w:rPr>
      </w:pPr>
      <w:r>
        <w:rPr>
          <w:b/>
          <w:bCs/>
          <w:noProof/>
          <w:sz w:val="30"/>
          <w:szCs w:val="30"/>
          <w:lang w:eastAsia="pt-BR"/>
          <w14:ligatures w14:val="standardContextual"/>
        </w:rPr>
        <w:drawing>
          <wp:anchor distT="0" distB="0" distL="114300" distR="114300" simplePos="0" relativeHeight="251661312" behindDoc="1" locked="0" layoutInCell="1" allowOverlap="1" wp14:anchorId="621BC36B" wp14:editId="2DC5C631">
            <wp:simplePos x="0" y="0"/>
            <wp:positionH relativeFrom="column">
              <wp:posOffset>-1066487</wp:posOffset>
            </wp:positionH>
            <wp:positionV relativeFrom="paragraph">
              <wp:posOffset>-886147</wp:posOffset>
            </wp:positionV>
            <wp:extent cx="7536812" cy="10660273"/>
            <wp:effectExtent l="0" t="0" r="7620" b="8255"/>
            <wp:wrapNone/>
            <wp:docPr id="14767384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841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6812" cy="10660273"/>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77777777"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02F7149E" w14:textId="77777777" w:rsidR="00197F3C" w:rsidRDefault="00197F3C" w:rsidP="00FB42E6">
      <w:pPr>
        <w:pStyle w:val="Texto"/>
        <w:spacing w:after="0" w:line="240" w:lineRule="auto"/>
        <w:jc w:val="center"/>
        <w:rPr>
          <w:b/>
          <w:bCs/>
          <w:sz w:val="30"/>
          <w:szCs w:val="30"/>
        </w:rPr>
      </w:pPr>
    </w:p>
    <w:p w14:paraId="186DE6B9" w14:textId="77777777" w:rsidR="00E4751F" w:rsidRDefault="00E4751F">
      <w:pPr>
        <w:rPr>
          <w:rFonts w:ascii="Exo" w:hAnsi="Exo"/>
          <w:b/>
          <w:bCs/>
          <w:color w:val="666666"/>
          <w:kern w:val="0"/>
          <w:sz w:val="30"/>
          <w:szCs w:val="30"/>
          <w14:ligatures w14:val="none"/>
        </w:rPr>
      </w:pPr>
      <w:r>
        <w:rPr>
          <w:b/>
          <w:bCs/>
          <w:sz w:val="30"/>
          <w:szCs w:val="30"/>
        </w:rPr>
        <w:br w:type="page"/>
      </w:r>
    </w:p>
    <w:p w14:paraId="2272779E" w14:textId="3842454D" w:rsidR="00E4751F" w:rsidRDefault="00E4751F" w:rsidP="0078205E">
      <w:pPr>
        <w:pStyle w:val="Texto"/>
        <w:spacing w:after="0" w:line="240" w:lineRule="auto"/>
        <w:jc w:val="center"/>
        <w:rPr>
          <w:b/>
          <w:bCs/>
          <w:sz w:val="30"/>
          <w:szCs w:val="30"/>
        </w:rPr>
      </w:pPr>
      <w:r w:rsidRPr="00E4751F">
        <w:rPr>
          <w:b/>
          <w:bCs/>
          <w:sz w:val="30"/>
          <w:szCs w:val="30"/>
        </w:rPr>
        <w:lastRenderedPageBreak/>
        <w:t xml:space="preserve">RAZÃO DE PROFISSIONAIS POR POPULAÇÃO SEGUNDO PADRONIZAÇÃO DE </w:t>
      </w:r>
      <w:r w:rsidRPr="00EA4EF6">
        <w:rPr>
          <w:b/>
          <w:bCs/>
          <w:i/>
          <w:iCs/>
          <w:sz w:val="30"/>
          <w:szCs w:val="30"/>
        </w:rPr>
        <w:t>FULL-TIME EQUIVALENT</w:t>
      </w:r>
      <w:r w:rsidRPr="00E4751F">
        <w:rPr>
          <w:b/>
          <w:bCs/>
          <w:sz w:val="30"/>
          <w:szCs w:val="30"/>
        </w:rPr>
        <w:t xml:space="preserve"> (FTE)</w:t>
      </w:r>
    </w:p>
    <w:p w14:paraId="4C007F63" w14:textId="2A05253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FB42E6">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08B39DE" w:rsidR="0078205E" w:rsidRDefault="00E4751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headerReference w:type="default" r:id="rId9"/>
          <w:footerReference w:type="default" r:id="rId10"/>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35869059"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065C8139"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25D627D9"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23C375E4"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0C4E696" w14:textId="77777777" w:rsidR="00E4751F" w:rsidRDefault="00E4751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46F56F8A" w:rsidR="00D36EEF" w:rsidRPr="00E4751F" w:rsidRDefault="00D36EEF" w:rsidP="00E4751F">
          <w:pPr>
            <w:pStyle w:val="CabealhodoSumrio"/>
            <w:spacing w:after="200" w:line="360" w:lineRule="auto"/>
            <w:jc w:val="center"/>
            <w:rPr>
              <w:rFonts w:ascii="Exo" w:hAnsi="Exo"/>
              <w:b/>
              <w:bCs/>
              <w:color w:val="auto"/>
              <w:kern w:val="2"/>
              <w:lang w:eastAsia="en-US"/>
              <w14:ligatures w14:val="standardContextual"/>
            </w:rPr>
          </w:pPr>
          <w:r w:rsidRPr="00E4751F">
            <w:rPr>
              <w:rFonts w:ascii="Exo" w:hAnsi="Exo"/>
              <w:b/>
              <w:bCs/>
              <w:color w:val="auto"/>
              <w:kern w:val="2"/>
              <w:lang w:eastAsia="en-US"/>
              <w14:ligatures w14:val="standardContextual"/>
            </w:rPr>
            <w:t>Sumário</w:t>
          </w:r>
        </w:p>
        <w:p w14:paraId="32C7BCD0" w14:textId="1E52A4B5" w:rsidR="009B3D22" w:rsidRPr="009B3D22"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374089" w:history="1">
            <w:r w:rsidR="009B3D22" w:rsidRPr="009B3D22">
              <w:rPr>
                <w:rStyle w:val="Hyperlink"/>
                <w:rFonts w:ascii="Exo" w:hAnsi="Exo"/>
                <w:b/>
                <w:bCs/>
                <w:noProof/>
              </w:rPr>
              <w:t>Introdução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_Toc188374089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D9355E">
              <w:rPr>
                <w:rStyle w:val="Hyperlink"/>
                <w:rFonts w:ascii="Exo" w:hAnsi="Exo"/>
                <w:b/>
                <w:bCs/>
                <w:noProof/>
                <w:webHidden/>
              </w:rPr>
              <w:t>4</w:t>
            </w:r>
            <w:r w:rsidR="009B3D22" w:rsidRPr="009B3D22">
              <w:rPr>
                <w:rStyle w:val="Hyperlink"/>
                <w:rFonts w:ascii="Exo" w:hAnsi="Exo"/>
                <w:b/>
                <w:bCs/>
                <w:webHidden/>
              </w:rPr>
              <w:fldChar w:fldCharType="end"/>
            </w:r>
          </w:hyperlink>
        </w:p>
        <w:p w14:paraId="33A33887" w14:textId="564B7D27" w:rsidR="009B3D22" w:rsidRPr="009B3D22" w:rsidRDefault="0010468A">
          <w:pPr>
            <w:pStyle w:val="Sumrio1"/>
            <w:tabs>
              <w:tab w:val="right" w:leader="dot" w:pos="9062"/>
            </w:tabs>
            <w:rPr>
              <w:rStyle w:val="Hyperlink"/>
              <w:rFonts w:ascii="Exo" w:hAnsi="Exo"/>
              <w:b/>
              <w:bCs/>
            </w:rPr>
          </w:pPr>
          <w:hyperlink w:anchor="_Toc188374090" w:history="1">
            <w:r w:rsidR="009B3D22" w:rsidRPr="00575D77">
              <w:rPr>
                <w:rStyle w:val="Hyperlink"/>
                <w:rFonts w:ascii="Exo" w:hAnsi="Exo"/>
                <w:b/>
                <w:bCs/>
                <w:noProof/>
              </w:rPr>
              <w:t>Ficha de qualificação do indicador</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_Toc188374090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D9355E">
              <w:rPr>
                <w:rStyle w:val="Hyperlink"/>
                <w:rFonts w:ascii="Exo" w:hAnsi="Exo"/>
                <w:b/>
                <w:bCs/>
                <w:noProof/>
                <w:webHidden/>
              </w:rPr>
              <w:t>6</w:t>
            </w:r>
            <w:r w:rsidR="009B3D22" w:rsidRPr="009B3D22">
              <w:rPr>
                <w:rStyle w:val="Hyperlink"/>
                <w:rFonts w:ascii="Exo" w:hAnsi="Exo"/>
                <w:b/>
                <w:bCs/>
                <w:webHidden/>
              </w:rPr>
              <w:fldChar w:fldCharType="end"/>
            </w:r>
          </w:hyperlink>
        </w:p>
        <w:p w14:paraId="17BC5907" w14:textId="780E1F2B" w:rsidR="009B3D22" w:rsidRPr="009B3D22" w:rsidRDefault="0010468A">
          <w:pPr>
            <w:pStyle w:val="Sumrio1"/>
            <w:tabs>
              <w:tab w:val="right" w:leader="dot" w:pos="9062"/>
            </w:tabs>
            <w:rPr>
              <w:rStyle w:val="Hyperlink"/>
              <w:rFonts w:ascii="Exo" w:hAnsi="Exo"/>
              <w:b/>
              <w:bCs/>
            </w:rPr>
          </w:pPr>
          <w:hyperlink w:anchor="_Toc188374091" w:history="1">
            <w:r w:rsidR="009B3D22" w:rsidRPr="009B3D22">
              <w:rPr>
                <w:rStyle w:val="Hyperlink"/>
                <w:rFonts w:ascii="Exo" w:hAnsi="Exo"/>
                <w:b/>
                <w:bCs/>
                <w:noProof/>
              </w:rPr>
              <w:t>Exemplo de aplicação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_Toc188374091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D9355E">
              <w:rPr>
                <w:rStyle w:val="Hyperlink"/>
                <w:rFonts w:ascii="Exo" w:hAnsi="Exo"/>
                <w:b/>
                <w:bCs/>
                <w:noProof/>
                <w:webHidden/>
              </w:rPr>
              <w:t>9</w:t>
            </w:r>
            <w:r w:rsidR="009B3D22" w:rsidRPr="009B3D22">
              <w:rPr>
                <w:rStyle w:val="Hyperlink"/>
                <w:rFonts w:ascii="Exo" w:hAnsi="Exo"/>
                <w:b/>
                <w:bCs/>
                <w:webHidden/>
              </w:rPr>
              <w:fldChar w:fldCharType="end"/>
            </w:r>
          </w:hyperlink>
        </w:p>
        <w:p w14:paraId="2FB02E0C" w14:textId="25F8C905" w:rsidR="009B3D22" w:rsidRPr="009B3D22" w:rsidRDefault="0010468A">
          <w:pPr>
            <w:pStyle w:val="Sumrio1"/>
            <w:tabs>
              <w:tab w:val="right" w:leader="dot" w:pos="9062"/>
            </w:tabs>
            <w:rPr>
              <w:rStyle w:val="Hyperlink"/>
              <w:rFonts w:ascii="Exo" w:hAnsi="Exo"/>
              <w:b/>
              <w:bCs/>
            </w:rPr>
          </w:pPr>
          <w:hyperlink w:anchor="_Toc188374092" w:history="1">
            <w:r w:rsidR="009B3D22" w:rsidRPr="00575D77">
              <w:rPr>
                <w:rStyle w:val="Hyperlink"/>
                <w:rFonts w:ascii="Exo" w:hAnsi="Exo"/>
                <w:b/>
                <w:bCs/>
                <w:noProof/>
              </w:rPr>
              <w:t>Referências</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_Toc188374092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D9355E">
              <w:rPr>
                <w:rStyle w:val="Hyperlink"/>
                <w:rFonts w:ascii="Exo" w:hAnsi="Exo"/>
                <w:b/>
                <w:bCs/>
                <w:noProof/>
                <w:webHidden/>
              </w:rPr>
              <w:t>10</w:t>
            </w:r>
            <w:r w:rsidR="009B3D22" w:rsidRPr="009B3D22">
              <w:rPr>
                <w:rStyle w:val="Hyperlink"/>
                <w:rFonts w:ascii="Exo" w:hAnsi="Exo"/>
                <w:b/>
                <w:bCs/>
                <w:webHidden/>
              </w:rPr>
              <w:fldChar w:fldCharType="end"/>
            </w:r>
          </w:hyperlink>
        </w:p>
        <w:p w14:paraId="48B11F93" w14:textId="14E3474C" w:rsidR="00E4751F" w:rsidRDefault="00D36EEF">
          <w:pPr>
            <w:rPr>
              <w:b/>
              <w:bCs/>
            </w:rPr>
          </w:pPr>
          <w:r w:rsidRPr="001239B3">
            <w:fldChar w:fldCharType="end"/>
          </w:r>
        </w:p>
      </w:sdtContent>
    </w:sdt>
    <w:p w14:paraId="17776C6F" w14:textId="09A98DC9" w:rsidR="00E4751F" w:rsidRPr="00E4751F" w:rsidRDefault="00E4751F">
      <w:pPr>
        <w:rPr>
          <w:b/>
          <w:bCs/>
        </w:rPr>
      </w:pPr>
      <w:r>
        <w:rPr>
          <w:rFonts w:ascii="Exo" w:hAnsi="Exo"/>
          <w:b/>
          <w:bCs/>
        </w:rPr>
        <w:br w:type="page"/>
      </w:r>
    </w:p>
    <w:p w14:paraId="318E65E8" w14:textId="2CCEE016" w:rsidR="00A80BE7" w:rsidRPr="00FF0722" w:rsidRDefault="00A80BE7" w:rsidP="00D36EEF">
      <w:pPr>
        <w:pStyle w:val="Ttulo1"/>
        <w:jc w:val="center"/>
        <w:rPr>
          <w:rFonts w:ascii="Exo" w:hAnsi="Exo"/>
          <w:b/>
          <w:bCs/>
          <w:color w:val="auto"/>
        </w:rPr>
      </w:pPr>
      <w:bookmarkStart w:id="0" w:name="_Toc188374089"/>
      <w:r w:rsidRPr="00FF0722">
        <w:rPr>
          <w:rFonts w:ascii="Exo" w:hAnsi="Exo"/>
          <w:b/>
          <w:bCs/>
          <w:color w:val="auto"/>
        </w:rPr>
        <w:lastRenderedPageBreak/>
        <w:t>Introdução</w:t>
      </w:r>
      <w:bookmarkEnd w:id="0"/>
    </w:p>
    <w:p w14:paraId="7021F616" w14:textId="051BE384" w:rsidR="00A80BE7" w:rsidRPr="00FF0722" w:rsidRDefault="00A80BE7" w:rsidP="005C3030">
      <w:pPr>
        <w:ind w:left="-1701"/>
        <w:rPr>
          <w:rFonts w:ascii="Exo" w:hAnsi="Exo"/>
        </w:rPr>
      </w:pPr>
    </w:p>
    <w:p w14:paraId="078F03F7" w14:textId="77777777" w:rsidR="00BD125A" w:rsidRPr="00B56436" w:rsidRDefault="00BD125A" w:rsidP="00BD125A">
      <w:pPr>
        <w:pStyle w:val="SemEspaamento"/>
        <w:spacing w:line="360" w:lineRule="auto"/>
        <w:ind w:firstLine="851"/>
        <w:jc w:val="both"/>
        <w:rPr>
          <w:rFonts w:ascii="Exo" w:hAnsi="Exo"/>
          <w:sz w:val="24"/>
          <w:szCs w:val="24"/>
        </w:rPr>
      </w:pPr>
      <w:bookmarkStart w:id="1" w:name="_Hlk190941909"/>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85613F760D4F4745BF813D91FE817EEB"/>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1497C152" w14:textId="77777777" w:rsidR="00BD125A" w:rsidRPr="00AA460F" w:rsidRDefault="00BD125A" w:rsidP="00BD125A">
      <w:pPr>
        <w:pStyle w:val="SemEspaamento"/>
        <w:spacing w:line="360" w:lineRule="auto"/>
        <w:ind w:firstLine="851"/>
        <w:jc w:val="both"/>
        <w:rPr>
          <w:rFonts w:ascii="Exo" w:hAnsi="Exo"/>
          <w:sz w:val="24"/>
          <w:szCs w:val="24"/>
        </w:rPr>
      </w:pPr>
      <w:bookmarkStart w:id="2" w:name="_Hlk188254946"/>
      <w:bookmarkStart w:id="3"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0D5D7B1336A4CE1938D2539016B31E0"/>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0D5D7B1336A4CE1938D2539016B31E0"/>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2"/>
    </w:p>
    <w:bookmarkEnd w:id="1"/>
    <w:bookmarkEnd w:id="3"/>
    <w:p w14:paraId="26A5659E" w14:textId="313CB5CA" w:rsidR="005D0D45" w:rsidRPr="00BD125A" w:rsidRDefault="00D36EEF" w:rsidP="00BD125A">
      <w:pPr>
        <w:pStyle w:val="SemEspaamento"/>
        <w:spacing w:line="360" w:lineRule="auto"/>
        <w:ind w:firstLine="851"/>
        <w:jc w:val="both"/>
        <w:rPr>
          <w:rFonts w:ascii="Exo" w:hAnsi="Exo"/>
          <w:sz w:val="24"/>
          <w:szCs w:val="24"/>
        </w:rPr>
      </w:pPr>
      <w:r w:rsidRPr="00BD125A">
        <w:rPr>
          <w:rFonts w:ascii="Exo" w:hAnsi="Exo"/>
          <w:sz w:val="24"/>
          <w:szCs w:val="24"/>
        </w:rPr>
        <w:t>Neste documento descrevemos os processos executados para construção do indicador</w:t>
      </w:r>
      <w:r w:rsidR="00E47210" w:rsidRPr="00BD125A">
        <w:rPr>
          <w:rFonts w:ascii="Exo" w:hAnsi="Exo"/>
          <w:sz w:val="24"/>
          <w:szCs w:val="24"/>
        </w:rPr>
        <w:t xml:space="preserve"> </w:t>
      </w:r>
      <w:r w:rsidR="00E4751F" w:rsidRPr="00BD125A">
        <w:rPr>
          <w:rFonts w:ascii="Exo" w:hAnsi="Exo"/>
          <w:sz w:val="24"/>
          <w:szCs w:val="24"/>
        </w:rPr>
        <w:t>R</w:t>
      </w:r>
      <w:r w:rsidR="005D0D45" w:rsidRPr="00BD125A">
        <w:rPr>
          <w:rFonts w:ascii="Exo" w:hAnsi="Exo"/>
          <w:sz w:val="24"/>
          <w:szCs w:val="24"/>
        </w:rPr>
        <w:t xml:space="preserve">azão de profissionais por população segundo padronização de </w:t>
      </w:r>
      <w:r w:rsidR="005D0D45" w:rsidRPr="00BD125A">
        <w:rPr>
          <w:rFonts w:ascii="Exo" w:hAnsi="Exo"/>
          <w:i/>
          <w:iCs/>
          <w:sz w:val="24"/>
          <w:szCs w:val="24"/>
        </w:rPr>
        <w:t xml:space="preserve">Full-time </w:t>
      </w:r>
      <w:proofErr w:type="spellStart"/>
      <w:r w:rsidR="005D0D45" w:rsidRPr="00BD125A">
        <w:rPr>
          <w:rFonts w:ascii="Exo" w:hAnsi="Exo"/>
          <w:i/>
          <w:iCs/>
          <w:sz w:val="24"/>
          <w:szCs w:val="24"/>
        </w:rPr>
        <w:t>equivalent</w:t>
      </w:r>
      <w:proofErr w:type="spellEnd"/>
      <w:r w:rsidR="005D0D45" w:rsidRPr="00BD125A">
        <w:rPr>
          <w:rFonts w:ascii="Exo" w:hAnsi="Exo"/>
          <w:sz w:val="24"/>
          <w:szCs w:val="24"/>
        </w:rPr>
        <w:t xml:space="preserve"> (FTE).</w:t>
      </w:r>
      <w:r w:rsidR="005D0D45" w:rsidRPr="00BD125A" w:rsidDel="005D0D45">
        <w:rPr>
          <w:rFonts w:ascii="Exo" w:hAnsi="Exo"/>
          <w:sz w:val="24"/>
          <w:szCs w:val="24"/>
        </w:rPr>
        <w:t xml:space="preserve"> </w:t>
      </w:r>
      <w:r w:rsidR="005D0D45" w:rsidRPr="00BD125A">
        <w:rPr>
          <w:rFonts w:ascii="Exo" w:hAnsi="Exo"/>
          <w:sz w:val="24"/>
          <w:szCs w:val="24"/>
        </w:rPr>
        <w:t>Este indicador 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p>
    <w:p w14:paraId="323830BF" w14:textId="39F38D5E" w:rsidR="005D0D45" w:rsidRPr="00BD125A" w:rsidRDefault="005D0D45" w:rsidP="00BD125A">
      <w:pPr>
        <w:pStyle w:val="SemEspaamento"/>
        <w:spacing w:line="360" w:lineRule="auto"/>
        <w:ind w:firstLine="851"/>
        <w:jc w:val="both"/>
        <w:rPr>
          <w:rFonts w:ascii="Exo" w:hAnsi="Exo"/>
          <w:sz w:val="24"/>
          <w:szCs w:val="24"/>
        </w:rPr>
      </w:pPr>
      <w:r w:rsidRPr="00BD125A">
        <w:rPr>
          <w:rFonts w:ascii="Exo" w:hAnsi="Exo"/>
          <w:sz w:val="24"/>
          <w:szCs w:val="24"/>
        </w:rPr>
        <w:t>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w:t>
      </w:r>
      <w:r w:rsidR="00E4751F" w:rsidRPr="00BD125A">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6552C7ABB66841FBAD5B3355B8E06BB4"/>
          </w:placeholder>
        </w:sdtPr>
        <w:sdtEndPr/>
        <w:sdtContent>
          <w:r w:rsidR="00E4751F" w:rsidRPr="00BD125A">
            <w:rPr>
              <w:rFonts w:ascii="Exo" w:hAnsi="Exo"/>
              <w:sz w:val="24"/>
              <w:szCs w:val="24"/>
              <w:vertAlign w:val="superscript"/>
            </w:rPr>
            <w:t>7</w:t>
          </w:r>
        </w:sdtContent>
      </w:sdt>
      <w:r w:rsidR="00E4751F" w:rsidRPr="00BD125A">
        <w:rPr>
          <w:rFonts w:ascii="Exo" w:hAnsi="Exo"/>
          <w:sz w:val="24"/>
          <w:szCs w:val="24"/>
        </w:rPr>
        <w:t xml:space="preserve">. </w:t>
      </w:r>
    </w:p>
    <w:p w14:paraId="587F60B3" w14:textId="79BC9A5A" w:rsidR="005D0D45" w:rsidRPr="00BD125A" w:rsidRDefault="005D0D45" w:rsidP="00BD125A">
      <w:pPr>
        <w:pStyle w:val="SemEspaamento"/>
        <w:spacing w:line="360" w:lineRule="auto"/>
        <w:ind w:firstLine="851"/>
        <w:jc w:val="both"/>
        <w:rPr>
          <w:rFonts w:ascii="Exo" w:hAnsi="Exo"/>
          <w:sz w:val="24"/>
          <w:szCs w:val="24"/>
        </w:rPr>
      </w:pPr>
      <w:r w:rsidRPr="00BD125A">
        <w:rPr>
          <w:rFonts w:ascii="Exo" w:hAnsi="Exo"/>
          <w:sz w:val="24"/>
          <w:szCs w:val="24"/>
        </w:rPr>
        <w:t xml:space="preserve">Além disso, a utilização do FTE facilita comparações internacionais, uma vez que diferentes países podem ter variações nas cargas horárias padrão dos profissionais de saúde. </w:t>
      </w:r>
      <w:r w:rsidRPr="00BD125A">
        <w:rPr>
          <w:rFonts w:ascii="Exo" w:hAnsi="Exo"/>
          <w:sz w:val="24"/>
          <w:szCs w:val="24"/>
        </w:rPr>
        <w:lastRenderedPageBreak/>
        <w:t>Ao padronizar essas medidas, é possível avaliar com maior precisão a eficiência e a capacidade dos sistemas de saúde em contextos globais</w:t>
      </w:r>
      <w:r w:rsidR="00E4751F" w:rsidRPr="00BD125A">
        <w:rPr>
          <w:rFonts w:ascii="Exo" w:hAnsi="Exo"/>
          <w:sz w:val="24"/>
          <w:szCs w:val="24"/>
        </w:rPr>
        <w:t xml:space="preserve"> </w:t>
      </w:r>
      <w:sdt>
        <w:sdtPr>
          <w:rPr>
            <w:rFonts w:ascii="Exo" w:hAnsi="Exo"/>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56721C253D049FB9E94E7F357E4F6B1"/>
          </w:placeholder>
        </w:sdtPr>
        <w:sdtEndPr/>
        <w:sdtContent>
          <w:r w:rsidR="00E4751F" w:rsidRPr="00BD125A">
            <w:rPr>
              <w:rFonts w:ascii="Exo" w:hAnsi="Exo"/>
              <w:sz w:val="24"/>
              <w:szCs w:val="24"/>
              <w:vertAlign w:val="superscript"/>
            </w:rPr>
            <w:t>8</w:t>
          </w:r>
        </w:sdtContent>
      </w:sdt>
      <w:r w:rsidR="00E4751F" w:rsidRPr="00BD125A">
        <w:rPr>
          <w:rFonts w:ascii="Exo" w:hAnsi="Exo"/>
          <w:sz w:val="24"/>
          <w:szCs w:val="24"/>
        </w:rPr>
        <w:t>.</w:t>
      </w:r>
    </w:p>
    <w:p w14:paraId="00B525C2" w14:textId="6BBCB2AC" w:rsidR="00D36EEF" w:rsidRPr="00BD125A" w:rsidRDefault="005D0D45" w:rsidP="00BD125A">
      <w:pPr>
        <w:pStyle w:val="SemEspaamento"/>
        <w:spacing w:line="360" w:lineRule="auto"/>
        <w:ind w:firstLine="851"/>
        <w:jc w:val="both"/>
        <w:rPr>
          <w:rFonts w:ascii="Exo" w:hAnsi="Exo"/>
          <w:sz w:val="24"/>
          <w:szCs w:val="24"/>
        </w:rPr>
      </w:pPr>
      <w:r w:rsidRPr="00BD125A">
        <w:rPr>
          <w:rFonts w:ascii="Exo" w:hAnsi="Exo"/>
          <w:sz w:val="24"/>
          <w:szCs w:val="24"/>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r w:rsidR="00E4751F" w:rsidRPr="00BD125A">
        <w:rPr>
          <w:rFonts w:ascii="Exo" w:hAnsi="Exo"/>
          <w:sz w:val="24"/>
          <w:szCs w:val="24"/>
        </w:rPr>
        <w:t xml:space="preserve"> </w:t>
      </w:r>
      <w:sdt>
        <w:sdtPr>
          <w:rPr>
            <w:rFonts w:ascii="Exo" w:hAnsi="Exo"/>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951665990"/>
          <w:placeholder>
            <w:docPart w:val="2C98C37892F944FDA20934A0A38AEE79"/>
          </w:placeholder>
        </w:sdtPr>
        <w:sdtEndPr/>
        <w:sdtContent>
          <w:r w:rsidR="00E4751F" w:rsidRPr="00BD125A">
            <w:rPr>
              <w:rFonts w:ascii="Exo" w:hAnsi="Exo"/>
              <w:sz w:val="24"/>
              <w:szCs w:val="24"/>
              <w:vertAlign w:val="superscript"/>
            </w:rPr>
            <w:t>9</w:t>
          </w:r>
        </w:sdtContent>
      </w:sdt>
      <w:r w:rsidRPr="00BD125A">
        <w:rPr>
          <w:rFonts w:ascii="Exo" w:hAnsi="Exo"/>
          <w:sz w:val="24"/>
          <w:szCs w:val="24"/>
        </w:rPr>
        <w:t>.</w:t>
      </w:r>
    </w:p>
    <w:p w14:paraId="02B9539E" w14:textId="7C6BE87D" w:rsidR="00EF7DCA" w:rsidRPr="00EF7DCA" w:rsidRDefault="00BD125A" w:rsidP="00EF7DCA">
      <w:pPr>
        <w:pStyle w:val="SemEspaamento"/>
        <w:spacing w:after="200" w:line="360" w:lineRule="auto"/>
        <w:ind w:firstLine="851"/>
        <w:jc w:val="both"/>
        <w:rPr>
          <w:rFonts w:ascii="Exo" w:hAnsi="Exo"/>
        </w:rPr>
      </w:pPr>
      <w:bookmarkStart w:id="4" w:name="_Hlk190941922"/>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9976A8">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bookmarkEnd w:id="4"/>
      <w:r w:rsidR="009B3D22" w:rsidRPr="00BD125A">
        <w:rPr>
          <w:rFonts w:ascii="Exo" w:hAnsi="Exo"/>
          <w:sz w:val="24"/>
          <w:szCs w:val="24"/>
        </w:rPr>
        <w:t xml:space="preserve">A seção subsequente traz um exemplo de aplicação do indicador para um recorte de </w:t>
      </w:r>
      <w:r w:rsidR="00982053" w:rsidRPr="00BD125A">
        <w:rPr>
          <w:rFonts w:ascii="Exo" w:hAnsi="Exo"/>
          <w:sz w:val="24"/>
          <w:szCs w:val="24"/>
        </w:rPr>
        <w:t>enfermeiros</w:t>
      </w:r>
      <w:r w:rsidR="009B3D22" w:rsidRPr="00BD125A">
        <w:rPr>
          <w:rFonts w:ascii="Exo" w:hAnsi="Exo"/>
          <w:sz w:val="24"/>
          <w:szCs w:val="24"/>
        </w:rPr>
        <w:t>.</w:t>
      </w:r>
      <w:r w:rsidR="00EF7DCA">
        <w:rPr>
          <w:rFonts w:ascii="Exo" w:hAnsi="Exo"/>
          <w:b/>
          <w:bCs/>
        </w:rPr>
        <w:br w:type="page"/>
      </w:r>
    </w:p>
    <w:p w14:paraId="1F01902A" w14:textId="77777777" w:rsidR="00D31BBD" w:rsidRPr="00ED73FD" w:rsidRDefault="00D31BBD" w:rsidP="00D31BBD">
      <w:pPr>
        <w:pStyle w:val="Ttulo1"/>
        <w:spacing w:after="200" w:line="360" w:lineRule="auto"/>
        <w:jc w:val="center"/>
        <w:rPr>
          <w:rFonts w:ascii="Exo" w:hAnsi="Exo"/>
        </w:rPr>
      </w:pPr>
      <w:bookmarkStart w:id="5" w:name="_Toc188374090"/>
      <w:r w:rsidRPr="00A440DB">
        <w:rPr>
          <w:rFonts w:ascii="Exo" w:hAnsi="Exo"/>
          <w:b/>
          <w:bCs/>
          <w:color w:val="auto"/>
        </w:rPr>
        <w:lastRenderedPageBreak/>
        <w:t>Ficha de qualificação do indicador</w:t>
      </w:r>
      <w:bookmarkEnd w:id="5"/>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FF0722" w:rsidRPr="00FF0722" w14:paraId="397BBE4B"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FF0722" w:rsidRDefault="00FF0722" w:rsidP="00C84CA2">
            <w:pPr>
              <w:pStyle w:val="QuadrosFiguras1"/>
              <w:spacing w:before="60" w:after="60" w:line="240" w:lineRule="auto"/>
              <w:jc w:val="left"/>
              <w:rPr>
                <w:rFonts w:ascii="Exo" w:hAnsi="Exo"/>
                <w:sz w:val="22"/>
                <w:szCs w:val="24"/>
              </w:rPr>
            </w:pPr>
            <w:bookmarkStart w:id="6" w:name="_Hlk179444400"/>
            <w:r w:rsidRPr="00FF072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1A2149" w14:textId="1C5690C9" w:rsidR="00FF0722" w:rsidRPr="00FF0722" w:rsidRDefault="00E4751F" w:rsidP="00C84CA2">
            <w:pPr>
              <w:spacing w:before="60" w:after="60"/>
              <w:rPr>
                <w:rFonts w:ascii="Exo" w:hAnsi="Exo"/>
                <w:b/>
                <w:bCs/>
                <w:szCs w:val="24"/>
              </w:rPr>
            </w:pPr>
            <w:r>
              <w:rPr>
                <w:rFonts w:ascii="Exo" w:hAnsi="Exo"/>
                <w:b/>
                <w:bCs/>
                <w:szCs w:val="24"/>
              </w:rPr>
              <w:t>R</w:t>
            </w:r>
            <w:r w:rsidRPr="00E4751F">
              <w:rPr>
                <w:rFonts w:ascii="Exo" w:hAnsi="Exo"/>
                <w:b/>
                <w:bCs/>
                <w:szCs w:val="24"/>
              </w:rPr>
              <w:t xml:space="preserve">azão de profissionais por população segundo padronização de </w:t>
            </w:r>
            <w:r w:rsidRPr="00A939B4">
              <w:rPr>
                <w:rFonts w:ascii="Exo" w:hAnsi="Exo"/>
                <w:b/>
                <w:bCs/>
                <w:i/>
                <w:iCs/>
                <w:szCs w:val="24"/>
              </w:rPr>
              <w:t xml:space="preserve">Full-time </w:t>
            </w:r>
            <w:proofErr w:type="spellStart"/>
            <w:r w:rsidRPr="00A939B4">
              <w:rPr>
                <w:rFonts w:ascii="Exo" w:hAnsi="Exo"/>
                <w:b/>
                <w:bCs/>
                <w:i/>
                <w:iCs/>
                <w:szCs w:val="24"/>
              </w:rPr>
              <w:t>equivalent</w:t>
            </w:r>
            <w:proofErr w:type="spellEnd"/>
            <w:r w:rsidRPr="00A939B4">
              <w:rPr>
                <w:rFonts w:ascii="Exo" w:hAnsi="Exo"/>
                <w:b/>
                <w:bCs/>
                <w:i/>
                <w:iCs/>
                <w:szCs w:val="24"/>
              </w:rPr>
              <w:t xml:space="preserve"> (FTE)</w:t>
            </w:r>
          </w:p>
        </w:tc>
      </w:tr>
      <w:tr w:rsidR="00FF0722" w:rsidRPr="00FF0722" w14:paraId="3B1A17D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FF0722" w:rsidRDefault="00FF0722" w:rsidP="00C84CA2">
            <w:pPr>
              <w:spacing w:before="60" w:after="60"/>
              <w:rPr>
                <w:rFonts w:ascii="Exo" w:hAnsi="Exo"/>
                <w:b/>
                <w:bCs/>
                <w:color w:val="FFFFFF" w:themeColor="background1"/>
                <w:szCs w:val="24"/>
              </w:rPr>
            </w:pPr>
            <w:r w:rsidRPr="00FF072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FF0722" w:rsidRDefault="00FF0722" w:rsidP="00C84CA2">
            <w:pPr>
              <w:pStyle w:val="QuadrosFiguras1"/>
              <w:spacing w:before="60" w:after="60" w:line="240" w:lineRule="auto"/>
              <w:jc w:val="left"/>
              <w:rPr>
                <w:rFonts w:ascii="Exo" w:hAnsi="Exo"/>
                <w:color w:val="auto"/>
              </w:rPr>
            </w:pPr>
            <w:r w:rsidRPr="00FF0722">
              <w:rPr>
                <w:rFonts w:ascii="Exo" w:hAnsi="Exo"/>
                <w:color w:val="auto"/>
              </w:rPr>
              <w:t>Força de Trabalho em Saúde</w:t>
            </w:r>
          </w:p>
        </w:tc>
      </w:tr>
      <w:tr w:rsidR="00FF0722" w:rsidRPr="00FF0722" w14:paraId="10E16D9E"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F8D7580" w14:textId="1295BA34" w:rsidR="00FF0722" w:rsidRPr="00FF0722" w:rsidRDefault="00FF0722" w:rsidP="00A17867">
            <w:pPr>
              <w:spacing w:before="60" w:after="60"/>
              <w:rPr>
                <w:rFonts w:ascii="Exo" w:hAnsi="Exo"/>
                <w:sz w:val="20"/>
              </w:rPr>
            </w:pPr>
            <w:r w:rsidRPr="00FF0722">
              <w:rPr>
                <w:rFonts w:ascii="Exo" w:hAnsi="Exo"/>
                <w:i/>
                <w:iCs/>
                <w:sz w:val="20"/>
              </w:rPr>
              <w:t>Full-time</w:t>
            </w:r>
            <w:r w:rsidR="00A17867">
              <w:rPr>
                <w:rFonts w:ascii="Exo" w:hAnsi="Exo"/>
                <w:i/>
                <w:iCs/>
                <w:sz w:val="20"/>
              </w:rPr>
              <w:t xml:space="preserve"> </w:t>
            </w:r>
            <w:proofErr w:type="spellStart"/>
            <w:r w:rsidRPr="00FF0722">
              <w:rPr>
                <w:rFonts w:ascii="Exo" w:hAnsi="Exo"/>
                <w:i/>
                <w:iCs/>
                <w:sz w:val="20"/>
              </w:rPr>
              <w:t>equivalent</w:t>
            </w:r>
            <w:proofErr w:type="spellEnd"/>
            <w:r w:rsidRPr="00FF0722">
              <w:rPr>
                <w:rFonts w:ascii="Exo" w:hAnsi="Exo"/>
                <w:sz w:val="20"/>
              </w:rPr>
              <w:t xml:space="preserve"> (FTE) ou, em português, Equivalente Tempo Integral (ETI). Corresponde ao número de profissionais em tempo integral de 40 horas</w:t>
            </w:r>
            <w:r w:rsidR="00EF7DCA">
              <w:rPr>
                <w:rFonts w:ascii="Exo" w:hAnsi="Exo"/>
                <w:sz w:val="20"/>
              </w:rPr>
              <w:t>.</w:t>
            </w:r>
          </w:p>
        </w:tc>
      </w:tr>
      <w:tr w:rsidR="00FF0722" w:rsidRPr="00FF0722" w14:paraId="10A0293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27291A3" w14:textId="6B5BA2E6" w:rsidR="00FF0722" w:rsidRPr="00FF0722" w:rsidRDefault="00FF0722" w:rsidP="00C84CA2">
            <w:pPr>
              <w:pStyle w:val="QuadrosFiguras1"/>
              <w:spacing w:before="60" w:after="60" w:line="240" w:lineRule="auto"/>
              <w:jc w:val="left"/>
              <w:rPr>
                <w:rFonts w:ascii="Exo" w:hAnsi="Exo"/>
                <w:color w:val="auto"/>
              </w:rPr>
            </w:pPr>
            <w:r w:rsidRPr="00FF0722">
              <w:rPr>
                <w:rFonts w:ascii="Times New Roman" w:hAnsi="Times New Roman" w:cs="Times New Roman"/>
                <w:color w:val="auto"/>
              </w:rPr>
              <w:t>●</w:t>
            </w:r>
            <w:r w:rsidRPr="00FF0722">
              <w:rPr>
                <w:rFonts w:ascii="Exo" w:hAnsi="Exo" w:cs="Courier New"/>
                <w:color w:val="auto"/>
              </w:rPr>
              <w:t xml:space="preserve"> </w:t>
            </w:r>
            <w:r w:rsidRPr="00FF0722">
              <w:rPr>
                <w:rFonts w:ascii="Exo" w:hAnsi="Exo"/>
                <w:color w:val="auto"/>
              </w:rPr>
              <w:t>Cadastro Nacional de Estabelecimentos de Saúde - Profissionais (CNES-PF)</w:t>
            </w:r>
          </w:p>
          <w:p w14:paraId="6049F746" w14:textId="5B3069E7" w:rsidR="00FF0722" w:rsidRPr="00FF0722" w:rsidRDefault="00FF0722" w:rsidP="00C84CA2">
            <w:pPr>
              <w:pStyle w:val="QuadrosFiguras1"/>
              <w:spacing w:before="60" w:after="60" w:line="240" w:lineRule="auto"/>
              <w:jc w:val="left"/>
              <w:rPr>
                <w:rFonts w:ascii="Exo" w:hAnsi="Exo"/>
                <w:color w:val="auto"/>
              </w:rPr>
            </w:pPr>
            <w:r w:rsidRPr="00FF0722">
              <w:rPr>
                <w:rFonts w:ascii="Exo" w:hAnsi="Exo"/>
                <w:color w:val="auto"/>
              </w:rPr>
              <w:t xml:space="preserve">Instituição: Ministério da Saúde, disponibilizado via </w:t>
            </w:r>
            <w:proofErr w:type="spellStart"/>
            <w:r w:rsidRPr="00FF0722">
              <w:rPr>
                <w:rFonts w:ascii="Exo" w:hAnsi="Exo"/>
                <w:color w:val="auto"/>
              </w:rPr>
              <w:t>Datasus</w:t>
            </w:r>
            <w:proofErr w:type="spellEnd"/>
          </w:p>
        </w:tc>
      </w:tr>
      <w:tr w:rsidR="00FF0722" w:rsidRPr="00FF0722" w14:paraId="22F12F48"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FF0722" w:rsidRDefault="00FF07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3AA5D11" w14:textId="1037705D"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É acessada a carga horária semanal de cada categoria profissional a partir das variáveis de horas ambulatoriais (HORA_AMB), horas hospitalares (HORAHOSP) e outros tipos de horas (HORAOUTR) da CNES-PF.</w:t>
            </w:r>
          </w:p>
          <w:p w14:paraId="69C14AD0" w14:textId="39774CCE"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Após isso, estas variáveis são somadas, criando uma variável chamada CH_TOTAL.</w:t>
            </w:r>
          </w:p>
          <w:p w14:paraId="7FEF6C59" w14:textId="1703A947" w:rsidR="00A17867" w:rsidRDefault="00FF0722" w:rsidP="00C84CA2">
            <w:pPr>
              <w:pStyle w:val="QuadrosFiguras1"/>
              <w:spacing w:before="60" w:after="60" w:line="240" w:lineRule="auto"/>
              <w:jc w:val="both"/>
              <w:rPr>
                <w:rFonts w:ascii="Exo" w:hAnsi="Exo"/>
                <w:color w:val="auto"/>
              </w:rPr>
            </w:pPr>
            <w:r w:rsidRPr="00FF0722">
              <w:rPr>
                <w:rFonts w:ascii="Exo" w:hAnsi="Exo"/>
                <w:color w:val="auto"/>
              </w:rPr>
              <w:t xml:space="preserve">Em sequência, esta variável é dividida por 40 para contabilizar </w:t>
            </w:r>
            <w:r w:rsidR="00A17867">
              <w:rPr>
                <w:rFonts w:ascii="Exo" w:hAnsi="Exo"/>
                <w:color w:val="auto"/>
              </w:rPr>
              <w:t>o</w:t>
            </w:r>
            <w:r w:rsidRPr="00FF0722">
              <w:rPr>
                <w:rFonts w:ascii="Exo" w:hAnsi="Exo"/>
                <w:color w:val="auto"/>
              </w:rPr>
              <w:t xml:space="preserve"> </w:t>
            </w:r>
            <w:r w:rsidR="00A17867">
              <w:rPr>
                <w:rFonts w:ascii="Exo" w:hAnsi="Exo"/>
                <w:color w:val="auto"/>
              </w:rPr>
              <w:t>FTE</w:t>
            </w:r>
            <w:r w:rsidRPr="00FF0722">
              <w:rPr>
                <w:rFonts w:ascii="Exo" w:hAnsi="Exo"/>
                <w:color w:val="auto"/>
              </w:rPr>
              <w:t xml:space="preserve"> de um profissional em tempo integral de 40 horas semanais</w:t>
            </w:r>
            <w:r w:rsidR="009C7579">
              <w:rPr>
                <w:rFonts w:ascii="Exo" w:hAnsi="Exo"/>
                <w:color w:val="auto"/>
              </w:rPr>
              <w:t>. E</w:t>
            </w:r>
            <w:r w:rsidR="00A17867">
              <w:rPr>
                <w:rFonts w:ascii="Exo" w:hAnsi="Exo"/>
                <w:color w:val="auto"/>
              </w:rPr>
              <w:t>ssa variável é denominada FTE_40.</w:t>
            </w:r>
          </w:p>
          <w:p w14:paraId="09343E9B" w14:textId="2FCCD242" w:rsidR="00A17867" w:rsidRPr="00FF0722" w:rsidRDefault="00A17867" w:rsidP="00C84CA2">
            <w:pPr>
              <w:pStyle w:val="QuadrosFiguras1"/>
              <w:spacing w:before="60" w:after="60" w:line="240" w:lineRule="auto"/>
              <w:jc w:val="both"/>
              <w:rPr>
                <w:rFonts w:ascii="Exo" w:hAnsi="Exo"/>
                <w:color w:val="auto"/>
              </w:rPr>
            </w:pPr>
            <w:r w:rsidRPr="000C47DD">
              <w:rPr>
                <w:rFonts w:ascii="Exo" w:hAnsi="Exo"/>
                <w:color w:val="auto"/>
              </w:rPr>
              <w:t xml:space="preserve">Com a variável FTE_40, divide-se pela população e multiplica-se por 10 mil, o que gera a taxa FTE de </w:t>
            </w:r>
            <w:r>
              <w:rPr>
                <w:rFonts w:ascii="Exo" w:hAnsi="Exo"/>
                <w:color w:val="auto"/>
              </w:rPr>
              <w:t>profissionais</w:t>
            </w:r>
            <w:r w:rsidRPr="000C47DD">
              <w:rPr>
                <w:rFonts w:ascii="Exo" w:hAnsi="Exo"/>
                <w:color w:val="auto"/>
              </w:rPr>
              <w:t xml:space="preserve"> por 10 mil habitantes.</w:t>
            </w:r>
          </w:p>
          <w:p w14:paraId="15EAF09C" w14:textId="0281D227" w:rsidR="00FF0722" w:rsidRPr="00FF0722" w:rsidRDefault="00FF0722" w:rsidP="00C84CA2">
            <w:pPr>
              <w:pStyle w:val="QuadrosFiguras1"/>
              <w:spacing w:before="60" w:after="60" w:line="240" w:lineRule="auto"/>
              <w:jc w:val="both"/>
              <w:rPr>
                <w:rFonts w:ascii="Exo" w:hAnsi="Exo"/>
                <w:color w:val="auto"/>
              </w:rPr>
            </w:pPr>
            <w:r w:rsidRPr="00FF0722">
              <w:rPr>
                <w:rFonts w:ascii="Exo" w:hAnsi="Exo"/>
                <w:color w:val="auto"/>
              </w:rPr>
              <w:t xml:space="preserve">A variável TP_UNID (CNES_PF) foi utilizada para classificar a unidade </w:t>
            </w:r>
            <w:r w:rsidR="009C7579">
              <w:rPr>
                <w:rFonts w:ascii="Exo" w:hAnsi="Exo"/>
                <w:color w:val="auto"/>
              </w:rPr>
              <w:t>à</w:t>
            </w:r>
            <w:r w:rsidR="009C7579" w:rsidRPr="00FF0722">
              <w:rPr>
                <w:rFonts w:ascii="Exo" w:hAnsi="Exo"/>
                <w:color w:val="auto"/>
              </w:rPr>
              <w:t xml:space="preserve"> </w:t>
            </w:r>
            <w:r w:rsidRPr="00FF0722">
              <w:rPr>
                <w:rFonts w:ascii="Exo" w:hAnsi="Exo"/>
                <w:color w:val="auto"/>
              </w:rPr>
              <w:t>qual o vínculo pertence. A divisão foi feita conforme:</w:t>
            </w:r>
          </w:p>
          <w:p w14:paraId="711D48A4"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Atenção Primária à Saúde: </w:t>
            </w:r>
          </w:p>
          <w:p w14:paraId="0B78AFB8"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posto de saúde (TP_UNID = “01”)</w:t>
            </w:r>
          </w:p>
          <w:p w14:paraId="2FF9EE4D"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saúde/unidade básica (TP_UNID = “02”);</w:t>
            </w:r>
          </w:p>
          <w:p w14:paraId="2237CC40"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fluvial (TP_UNID = “32”);</w:t>
            </w:r>
          </w:p>
          <w:p w14:paraId="51A389A4"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terrestre (TP_UNID = “40”);</w:t>
            </w:r>
          </w:p>
          <w:p w14:paraId="09E442FB"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apoio a saúde da família (TP_UNID = “71”);</w:t>
            </w:r>
          </w:p>
          <w:p w14:paraId="14EA47F7" w14:textId="77777777" w:rsidR="00FF0722" w:rsidRPr="00FF0722" w:rsidRDefault="00FF0722" w:rsidP="00C84CA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de atenção à saúde indígena (TP_UNID = “72”) e</w:t>
            </w:r>
          </w:p>
          <w:p w14:paraId="3A180C81" w14:textId="09023532" w:rsidR="00FF0722" w:rsidRPr="00EF7DCA" w:rsidRDefault="00FF0722" w:rsidP="00C84CA2">
            <w:pPr>
              <w:pStyle w:val="QuadrosFiguras1"/>
              <w:numPr>
                <w:ilvl w:val="0"/>
                <w:numId w:val="8"/>
              </w:numPr>
              <w:spacing w:before="60" w:after="60" w:line="240" w:lineRule="auto"/>
              <w:ind w:left="714" w:hanging="357"/>
              <w:jc w:val="left"/>
              <w:rPr>
                <w:rFonts w:ascii="Exo" w:hAnsi="Exo"/>
                <w:color w:val="auto"/>
              </w:rPr>
            </w:pPr>
            <w:proofErr w:type="gramStart"/>
            <w:r w:rsidRPr="00FF0722">
              <w:rPr>
                <w:rFonts w:ascii="Exo" w:hAnsi="Exo"/>
                <w:color w:val="auto"/>
              </w:rPr>
              <w:t>polo academia</w:t>
            </w:r>
            <w:proofErr w:type="gramEnd"/>
            <w:r w:rsidRPr="00FF0722">
              <w:rPr>
                <w:rFonts w:ascii="Exo" w:hAnsi="Exo"/>
                <w:color w:val="auto"/>
              </w:rPr>
              <w:t xml:space="preserve"> da saúde (TP_UNID = “74”).</w:t>
            </w:r>
          </w:p>
          <w:p w14:paraId="47A471AD"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Atenção Secundária à Saúde:</w:t>
            </w:r>
          </w:p>
          <w:p w14:paraId="0AA9D843"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policlínica (TP_UNID = “04”);</w:t>
            </w:r>
          </w:p>
          <w:p w14:paraId="30DA30B9"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mista (TP_UNID = “15”);</w:t>
            </w:r>
          </w:p>
          <w:p w14:paraId="3D8BED64"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geral (TP_UNID = “20”);</w:t>
            </w:r>
          </w:p>
          <w:p w14:paraId="3C1EFA6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especializado (TP_UNID = “21”)</w:t>
            </w:r>
          </w:p>
          <w:p w14:paraId="0B7942E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consultório isolado (TP_UNID = “22”);</w:t>
            </w:r>
          </w:p>
          <w:p w14:paraId="4608203C"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clínica/centro de especialidade (TP_UNID = “36”);</w:t>
            </w:r>
          </w:p>
          <w:p w14:paraId="40C97DDB"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de apoio à diagnose e terapia (</w:t>
            </w:r>
            <w:proofErr w:type="spellStart"/>
            <w:r w:rsidRPr="00FF0722">
              <w:rPr>
                <w:rFonts w:ascii="Exo" w:hAnsi="Exo"/>
                <w:color w:val="auto"/>
              </w:rPr>
              <w:t>sadt</w:t>
            </w:r>
            <w:proofErr w:type="spellEnd"/>
            <w:r w:rsidRPr="00FF0722">
              <w:rPr>
                <w:rFonts w:ascii="Exo" w:hAnsi="Exo"/>
                <w:color w:val="auto"/>
              </w:rPr>
              <w:t xml:space="preserve"> isolado) (TP_UNID = “39”);</w:t>
            </w:r>
          </w:p>
          <w:p w14:paraId="0CEE0F2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móvel de nível pré-hospitalar na área de urgência (TP_UNID = “42”);</w:t>
            </w:r>
          </w:p>
          <w:p w14:paraId="23C827C8"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parto normal – isolado (TP_UNID = “61”);</w:t>
            </w:r>
          </w:p>
          <w:p w14:paraId="50AAEA9D"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hospital/dia – isolado (TP_UNID = “62”);</w:t>
            </w:r>
          </w:p>
          <w:p w14:paraId="47F7636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hemoterapia e ou hematológica (TP_UNID = “69”);</w:t>
            </w:r>
          </w:p>
          <w:p w14:paraId="78AD1C23"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psicossocial (TP_UNID = “70”);</w:t>
            </w:r>
          </w:p>
          <w:p w14:paraId="241D73FC"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atendimento (TP_UNID = “73”);</w:t>
            </w:r>
          </w:p>
          <w:p w14:paraId="18F75B66" w14:textId="77777777" w:rsidR="00FF0722" w:rsidRPr="00FF0722" w:rsidRDefault="00FF0722" w:rsidP="00C84CA2">
            <w:pPr>
              <w:pStyle w:val="QuadrosFiguras1"/>
              <w:numPr>
                <w:ilvl w:val="0"/>
                <w:numId w:val="9"/>
              </w:numPr>
              <w:spacing w:before="60" w:after="60" w:line="240" w:lineRule="auto"/>
              <w:jc w:val="left"/>
              <w:rPr>
                <w:rFonts w:ascii="Exo" w:hAnsi="Exo"/>
                <w:color w:val="auto"/>
              </w:rPr>
            </w:pPr>
            <w:r w:rsidRPr="00FF0722">
              <w:rPr>
                <w:rFonts w:ascii="Exo" w:hAnsi="Exo"/>
                <w:color w:val="auto"/>
              </w:rPr>
              <w:t xml:space="preserve">oficina ortopédica (TP_UNID = “79”) e </w:t>
            </w:r>
          </w:p>
          <w:p w14:paraId="390AD2BA" w14:textId="3C6B8B9D" w:rsidR="00FF0722" w:rsidRPr="00EF7DCA" w:rsidRDefault="00FF0722" w:rsidP="00C84CA2">
            <w:pPr>
              <w:pStyle w:val="QuadrosFiguras1"/>
              <w:numPr>
                <w:ilvl w:val="0"/>
                <w:numId w:val="9"/>
              </w:numPr>
              <w:spacing w:before="60" w:after="60" w:line="240" w:lineRule="auto"/>
              <w:ind w:left="714" w:hanging="357"/>
              <w:jc w:val="left"/>
              <w:rPr>
                <w:rFonts w:ascii="Exo" w:hAnsi="Exo"/>
                <w:color w:val="auto"/>
              </w:rPr>
            </w:pPr>
            <w:r w:rsidRPr="00FF0722">
              <w:rPr>
                <w:rFonts w:ascii="Exo" w:hAnsi="Exo"/>
                <w:color w:val="auto"/>
              </w:rPr>
              <w:lastRenderedPageBreak/>
              <w:t>polo de prevenção de doenças e agravos e promoção da saúde (TP_UNID = “83”).</w:t>
            </w:r>
          </w:p>
          <w:p w14:paraId="6F42F133"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Atenção Terciária à Saúde: </w:t>
            </w:r>
          </w:p>
          <w:p w14:paraId="762C243D" w14:textId="77777777" w:rsidR="00FF0722" w:rsidRPr="00FF0722" w:rsidRDefault="00FF0722" w:rsidP="00C84CA2">
            <w:pPr>
              <w:pStyle w:val="QuadrosFiguras1"/>
              <w:numPr>
                <w:ilvl w:val="0"/>
                <w:numId w:val="10"/>
              </w:numPr>
              <w:spacing w:before="60" w:after="60" w:line="240" w:lineRule="auto"/>
              <w:jc w:val="left"/>
              <w:rPr>
                <w:rFonts w:ascii="Exo" w:hAnsi="Exo"/>
                <w:color w:val="auto"/>
              </w:rPr>
            </w:pPr>
            <w:r w:rsidRPr="00FF0722">
              <w:rPr>
                <w:rFonts w:ascii="Exo" w:hAnsi="Exo"/>
                <w:color w:val="auto"/>
              </w:rPr>
              <w:t>hospital geral (TP_UNID = “05”) e</w:t>
            </w:r>
          </w:p>
          <w:p w14:paraId="2B03D918" w14:textId="3DB37218" w:rsidR="00C84CA2" w:rsidRPr="00C84CA2" w:rsidRDefault="00FF0722" w:rsidP="00C84CA2">
            <w:pPr>
              <w:pStyle w:val="QuadrosFiguras1"/>
              <w:numPr>
                <w:ilvl w:val="0"/>
                <w:numId w:val="10"/>
              </w:numPr>
              <w:spacing w:before="60" w:after="60" w:line="240" w:lineRule="auto"/>
              <w:ind w:left="714" w:hanging="357"/>
              <w:jc w:val="left"/>
              <w:rPr>
                <w:rFonts w:ascii="Exo" w:hAnsi="Exo"/>
                <w:color w:val="auto"/>
              </w:rPr>
            </w:pPr>
            <w:r w:rsidRPr="00FF0722">
              <w:rPr>
                <w:rFonts w:ascii="Exo" w:hAnsi="Exo"/>
                <w:color w:val="auto"/>
              </w:rPr>
              <w:t>hospital especializado (TP_UNID = “07”).</w:t>
            </w:r>
          </w:p>
          <w:p w14:paraId="09A63185" w14:textId="77777777" w:rsidR="00FF0722" w:rsidRPr="00822BC6" w:rsidRDefault="00FF0722" w:rsidP="00C84CA2">
            <w:pPr>
              <w:pStyle w:val="QuadrosFiguras1"/>
              <w:spacing w:before="60" w:after="60" w:line="240" w:lineRule="auto"/>
              <w:jc w:val="both"/>
              <w:rPr>
                <w:rFonts w:ascii="Exo" w:hAnsi="Exo"/>
                <w:color w:val="auto"/>
              </w:rPr>
            </w:pPr>
            <w:r w:rsidRPr="00822BC6">
              <w:rPr>
                <w:rFonts w:ascii="Exo" w:hAnsi="Exo"/>
                <w:color w:val="auto"/>
              </w:rPr>
              <w:t xml:space="preserve">Outros/Múltiplos: </w:t>
            </w:r>
          </w:p>
          <w:p w14:paraId="47C67131" w14:textId="77777777" w:rsidR="00FF0722" w:rsidRPr="00FF0722" w:rsidRDefault="00FF0722" w:rsidP="00C84CA2">
            <w:pPr>
              <w:pStyle w:val="QuadrosFiguras1"/>
              <w:numPr>
                <w:ilvl w:val="0"/>
                <w:numId w:val="11"/>
              </w:numPr>
              <w:spacing w:before="60" w:after="60" w:line="240" w:lineRule="auto"/>
              <w:ind w:left="714" w:hanging="357"/>
              <w:jc w:val="both"/>
              <w:rPr>
                <w:rFonts w:ascii="Exo" w:hAnsi="Exo"/>
                <w:color w:val="auto"/>
              </w:rPr>
            </w:pPr>
            <w:r w:rsidRPr="00FF0722">
              <w:rPr>
                <w:rFonts w:ascii="Exo" w:hAnsi="Exo"/>
                <w:color w:val="auto"/>
              </w:rPr>
              <w:t>demais códigos TP_UNID não citados anteriormente.</w:t>
            </w:r>
          </w:p>
        </w:tc>
      </w:tr>
      <w:tr w:rsidR="009B3D22" w:rsidRPr="00FF0722" w14:paraId="2AE35B3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8F9310" w14:textId="7EBE3F10" w:rsidR="009B3D22" w:rsidRPr="00CC708F" w:rsidRDefault="00CC708F" w:rsidP="00EA0719">
            <w:pPr>
              <w:pStyle w:val="QuadrosFiguras1"/>
              <w:spacing w:before="60" w:after="200" w:line="240" w:lineRule="auto"/>
              <w:jc w:val="left"/>
              <w:rPr>
                <w:rFonts w:ascii="Cambria Math" w:hAnsi="Cambria Math"/>
                <w:i/>
                <w:iCs/>
                <w:color w:val="auto"/>
              </w:rPr>
            </w:pPr>
            <m:oMathPara>
              <m:oMath>
                <m:r>
                  <w:rPr>
                    <w:rFonts w:ascii="Cambria Math" w:hAnsi="Cambria Math"/>
                    <w:color w:val="auto"/>
                  </w:rPr>
                  <m:t>FTE=</m:t>
                </m:r>
                <m:d>
                  <m:dPr>
                    <m:ctrlPr>
                      <w:rPr>
                        <w:rFonts w:ascii="Cambria Math" w:hAnsi="Cambria Math"/>
                        <w:i/>
                        <w:iCs/>
                        <w:color w:val="auto"/>
                      </w:rPr>
                    </m:ctrlPr>
                  </m:dPr>
                  <m:e>
                    <m:f>
                      <m:fPr>
                        <m:ctrlPr>
                          <w:rPr>
                            <w:rFonts w:ascii="Cambria Math" w:hAnsi="Cambria Math"/>
                            <w:i/>
                            <w:iCs/>
                            <w:color w:val="auto"/>
                          </w:rPr>
                        </m:ctrlPr>
                      </m:fPr>
                      <m:num>
                        <m:r>
                          <m:rPr>
                            <m:nor/>
                          </m:rPr>
                          <w:rPr>
                            <w:rFonts w:ascii="Cambria Math" w:hAnsi="Cambria Math"/>
                            <w:i/>
                            <w:iCs/>
                            <w:color w:val="auto"/>
                          </w:rPr>
                          <m:t>Horas Ambulatoriais + Horas Hospitalares + Outras Horas</m:t>
                        </m:r>
                      </m:num>
                      <m:den>
                        <m:r>
                          <w:rPr>
                            <w:rFonts w:ascii="Cambria Math" w:hAnsi="Cambria Math"/>
                            <w:color w:val="auto"/>
                          </w:rPr>
                          <m:t>40</m:t>
                        </m:r>
                      </m:den>
                    </m:f>
                  </m:e>
                </m:d>
              </m:oMath>
            </m:oMathPara>
          </w:p>
          <w:p w14:paraId="0277040F" w14:textId="1377A818" w:rsidR="009B3D22" w:rsidRPr="00CC708F" w:rsidRDefault="00CC708F" w:rsidP="00CC708F">
            <w:pPr>
              <w:pStyle w:val="QuadrosFiguras1"/>
              <w:spacing w:before="60" w:after="60" w:line="240" w:lineRule="auto"/>
              <w:jc w:val="left"/>
              <w:rPr>
                <w:rFonts w:ascii="Cambria Math" w:eastAsiaTheme="minorEastAsia" w:hAnsi="Cambria Math"/>
                <w:i/>
                <w:iCs/>
                <w:szCs w:val="20"/>
              </w:rPr>
            </w:pPr>
            <m:oMathPara>
              <m:oMath>
                <m:r>
                  <w:rPr>
                    <w:rFonts w:ascii="Cambria Math" w:hAnsi="Cambria Math"/>
                    <w:color w:val="auto"/>
                  </w:rPr>
                  <m:t>FTE por população=</m:t>
                </m:r>
                <m:d>
                  <m:dPr>
                    <m:ctrlPr>
                      <w:rPr>
                        <w:rFonts w:ascii="Cambria Math" w:hAnsi="Cambria Math"/>
                        <w:i/>
                        <w:iCs/>
                        <w:color w:val="auto"/>
                      </w:rPr>
                    </m:ctrlPr>
                  </m:dPr>
                  <m:e>
                    <m:f>
                      <m:fPr>
                        <m:ctrlPr>
                          <w:rPr>
                            <w:rFonts w:ascii="Cambria Math" w:hAnsi="Cambria Math"/>
                            <w:i/>
                            <w:iCs/>
                            <w:color w:val="auto"/>
                          </w:rPr>
                        </m:ctrlPr>
                      </m:fPr>
                      <m:num>
                        <m:r>
                          <m:rPr>
                            <m:nor/>
                          </m:rPr>
                          <w:rPr>
                            <w:rFonts w:ascii="Cambria Math" w:hAnsi="Cambria Math"/>
                            <w:i/>
                            <w:iCs/>
                            <w:color w:val="auto"/>
                          </w:rPr>
                          <m:t>FTE</m:t>
                        </m:r>
                      </m:num>
                      <m:den>
                        <m:r>
                          <w:rPr>
                            <w:rFonts w:ascii="Cambria Math" w:hAnsi="Cambria Math"/>
                            <w:color w:val="auto"/>
                          </w:rPr>
                          <m:t>população</m:t>
                        </m:r>
                      </m:den>
                    </m:f>
                  </m:e>
                </m:d>
                <m:r>
                  <m:rPr>
                    <m:nor/>
                  </m:rPr>
                  <w:rPr>
                    <w:rFonts w:ascii="Cambria Math" w:hAnsi="Cambria Math"/>
                    <w:i/>
                    <w:iCs/>
                    <w:color w:val="auto"/>
                  </w:rPr>
                  <m:t xml:space="preserve">× </m:t>
                </m:r>
                <m:r>
                  <w:rPr>
                    <w:rFonts w:ascii="Cambria Math" w:hAnsi="Cambria Math"/>
                    <w:color w:val="auto"/>
                  </w:rPr>
                  <m:t>10.000</m:t>
                </m:r>
              </m:oMath>
            </m:oMathPara>
          </w:p>
        </w:tc>
      </w:tr>
      <w:tr w:rsidR="009B3D22" w:rsidRPr="00FF0722" w14:paraId="474FFEE5"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47E605" w14:textId="017953DD" w:rsidR="009B3D22" w:rsidRPr="00FF0722" w:rsidRDefault="009B3D22" w:rsidP="00C84CA2">
            <w:pPr>
              <w:pStyle w:val="QuadrosFiguras1"/>
              <w:spacing w:before="60" w:after="60" w:line="240" w:lineRule="auto"/>
              <w:jc w:val="both"/>
              <w:rPr>
                <w:rFonts w:ascii="Exo" w:hAnsi="Exo"/>
                <w:color w:val="auto"/>
              </w:rPr>
            </w:pPr>
            <w:r w:rsidRPr="00FF0722">
              <w:rPr>
                <w:rFonts w:ascii="Exo" w:hAnsi="Exo"/>
                <w:color w:val="auto"/>
              </w:rPr>
              <w:t>Brasil, Região, Unidade</w:t>
            </w:r>
            <w:r>
              <w:rPr>
                <w:rFonts w:ascii="Exo" w:hAnsi="Exo"/>
                <w:color w:val="auto"/>
              </w:rPr>
              <w:t>s</w:t>
            </w:r>
            <w:r w:rsidRPr="00FF0722">
              <w:rPr>
                <w:rFonts w:ascii="Exo" w:hAnsi="Exo"/>
                <w:color w:val="auto"/>
              </w:rPr>
              <w:t xml:space="preserve"> da Federação, Macrorregiões de Saúde, Regiões de Saúde e Municípios.</w:t>
            </w:r>
          </w:p>
        </w:tc>
      </w:tr>
      <w:tr w:rsidR="009B3D22" w:rsidRPr="00FF0722" w14:paraId="6706D39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35ECDA2"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 xml:space="preserve">Níveis de desagregação </w:t>
            </w:r>
            <w:r w:rsidR="00BD125A">
              <w:rPr>
                <w:rFonts w:ascii="Exo" w:hAnsi="Exo"/>
                <w:b/>
                <w:bCs/>
                <w:color w:val="FFFFFF" w:themeColor="background1"/>
                <w:sz w:val="22"/>
                <w:szCs w:val="24"/>
              </w:rPr>
              <w:t xml:space="preserve">do </w:t>
            </w:r>
            <w:r w:rsidRPr="00FF0722">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9C1B343" w14:textId="6EC52D12" w:rsidR="009B3D22" w:rsidRPr="00FF0722" w:rsidRDefault="009B3D22" w:rsidP="00C84CA2">
            <w:pPr>
              <w:spacing w:before="60" w:after="60"/>
              <w:jc w:val="both"/>
              <w:rPr>
                <w:rFonts w:ascii="Exo" w:hAnsi="Exo"/>
                <w:sz w:val="20"/>
              </w:rPr>
            </w:pPr>
            <w:r w:rsidRPr="00EF7DCA">
              <w:rPr>
                <w:rFonts w:ascii="Exo" w:hAnsi="Exo"/>
                <w:sz w:val="20"/>
              </w:rPr>
              <w:t>Nível de atenção (primária, secundária e terciária) e categoria profissional</w:t>
            </w:r>
          </w:p>
        </w:tc>
      </w:tr>
      <w:tr w:rsidR="009B3D22" w:rsidRPr="00FF0722" w14:paraId="310F13A1"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2DA66D7" w:rsidR="009B3D22" w:rsidRPr="00FF0722" w:rsidRDefault="009B3D22" w:rsidP="00C84CA2">
            <w:pPr>
              <w:pStyle w:val="QuadrosFiguras1"/>
              <w:spacing w:before="60" w:after="60" w:line="240" w:lineRule="auto"/>
              <w:jc w:val="left"/>
              <w:rPr>
                <w:rFonts w:ascii="Exo" w:hAnsi="Exo"/>
                <w:sz w:val="22"/>
                <w:szCs w:val="24"/>
              </w:rPr>
            </w:pPr>
            <w:r w:rsidRPr="00D31BBD">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9B3D22" w:rsidRPr="00FF0722" w:rsidRDefault="009B3D22" w:rsidP="00C84CA2">
            <w:pPr>
              <w:pStyle w:val="QuadrosFiguras1"/>
              <w:spacing w:before="60" w:after="60" w:line="240" w:lineRule="auto"/>
              <w:jc w:val="left"/>
              <w:rPr>
                <w:rFonts w:ascii="Exo" w:hAnsi="Exo"/>
                <w:color w:val="auto"/>
              </w:rPr>
            </w:pPr>
            <w:r w:rsidRPr="00FF0722">
              <w:rPr>
                <w:rFonts w:ascii="Exo" w:hAnsi="Exo"/>
                <w:color w:val="auto"/>
              </w:rPr>
              <w:t>Anual</w:t>
            </w:r>
          </w:p>
        </w:tc>
      </w:tr>
      <w:tr w:rsidR="009B3D22" w:rsidRPr="00FF0722" w14:paraId="42656762"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E93A11" w14:textId="67C54F5C" w:rsidR="009B3D22" w:rsidRPr="00FF0722" w:rsidRDefault="009B3D22" w:rsidP="00C84CA2">
            <w:pPr>
              <w:pStyle w:val="QuadrosFiguras1"/>
              <w:spacing w:before="60" w:after="60" w:line="240" w:lineRule="auto"/>
              <w:jc w:val="both"/>
              <w:rPr>
                <w:rFonts w:ascii="Exo" w:hAnsi="Exo"/>
                <w:color w:val="auto"/>
              </w:rPr>
            </w:pPr>
            <w:r w:rsidRPr="00FF0722">
              <w:rPr>
                <w:rFonts w:ascii="Exo" w:hAnsi="Exo"/>
                <w:color w:val="auto"/>
              </w:rPr>
              <w:t>Competência de janeiro de cada ano</w:t>
            </w:r>
            <w:r w:rsidR="009C7579">
              <w:rPr>
                <w:rFonts w:ascii="Exo" w:hAnsi="Exo"/>
                <w:color w:val="auto"/>
              </w:rPr>
              <w:t>,</w:t>
            </w:r>
            <w:r w:rsidRPr="00FF0722">
              <w:rPr>
                <w:rFonts w:ascii="Exo" w:hAnsi="Exo"/>
                <w:color w:val="auto"/>
              </w:rPr>
              <w:t xml:space="preserve"> de 2008 ao último ano com dados disponíveis.</w:t>
            </w:r>
          </w:p>
        </w:tc>
      </w:tr>
      <w:tr w:rsidR="009B3D22" w:rsidRPr="00FF0722" w14:paraId="270A26AA"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9B3D22" w:rsidRPr="00FF0722" w:rsidRDefault="009B3D22" w:rsidP="00C84CA2">
            <w:pPr>
              <w:pStyle w:val="QuadrosFiguras1"/>
              <w:spacing w:before="60" w:after="60" w:line="240" w:lineRule="auto"/>
              <w:jc w:val="left"/>
              <w:rPr>
                <w:rFonts w:ascii="Exo" w:hAnsi="Exo"/>
                <w:sz w:val="22"/>
                <w:szCs w:val="24"/>
              </w:rPr>
            </w:pPr>
            <w:r w:rsidRPr="00FF0722">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F06E849" w14:textId="1BC2A5F8" w:rsidR="009B3D22" w:rsidRPr="00FF0722" w:rsidRDefault="00290E78" w:rsidP="00C84CA2">
            <w:pPr>
              <w:pStyle w:val="QuadrosFiguras1"/>
              <w:spacing w:before="60" w:after="60" w:line="240" w:lineRule="auto"/>
              <w:jc w:val="both"/>
              <w:rPr>
                <w:rFonts w:ascii="Exo" w:hAnsi="Exo"/>
                <w:color w:val="auto"/>
              </w:rPr>
            </w:pPr>
            <w:proofErr w:type="spellStart"/>
            <w:r w:rsidRPr="00290E78">
              <w:rPr>
                <w:rFonts w:ascii="Exo" w:hAnsi="Exo"/>
                <w:color w:val="auto"/>
              </w:rPr>
              <w:t>Siyam</w:t>
            </w:r>
            <w:proofErr w:type="spellEnd"/>
            <w:r w:rsidRPr="00290E78">
              <w:rPr>
                <w:rFonts w:ascii="Exo" w:hAnsi="Exo"/>
                <w:color w:val="auto"/>
              </w:rPr>
              <w:t xml:space="preserve"> A, Nair TS, </w:t>
            </w:r>
            <w:proofErr w:type="spellStart"/>
            <w:r w:rsidRPr="00290E78">
              <w:rPr>
                <w:rFonts w:ascii="Exo" w:hAnsi="Exo"/>
                <w:color w:val="auto"/>
              </w:rPr>
              <w:t>Diallo</w:t>
            </w:r>
            <w:proofErr w:type="spellEnd"/>
            <w:r w:rsidRPr="00290E78">
              <w:rPr>
                <w:rFonts w:ascii="Exo" w:hAnsi="Exo"/>
                <w:color w:val="auto"/>
              </w:rPr>
              <w:t xml:space="preserve"> K, </w:t>
            </w:r>
            <w:proofErr w:type="spellStart"/>
            <w:r w:rsidRPr="00290E78">
              <w:rPr>
                <w:rFonts w:ascii="Exo" w:hAnsi="Exo"/>
                <w:color w:val="auto"/>
              </w:rPr>
              <w:t>Dussault</w:t>
            </w:r>
            <w:proofErr w:type="spellEnd"/>
            <w:r w:rsidRPr="00290E78">
              <w:rPr>
                <w:rFonts w:ascii="Exo" w:hAnsi="Exo"/>
                <w:color w:val="auto"/>
              </w:rPr>
              <w:t xml:space="preserve"> G. </w:t>
            </w:r>
            <w:proofErr w:type="spellStart"/>
            <w:r w:rsidRPr="00290E78">
              <w:rPr>
                <w:rFonts w:ascii="Exo" w:hAnsi="Exo"/>
                <w:color w:val="auto"/>
              </w:rPr>
              <w:t>Strengthening</w:t>
            </w:r>
            <w:proofErr w:type="spellEnd"/>
            <w:r w:rsidRPr="00290E78">
              <w:rPr>
                <w:rFonts w:ascii="Exo" w:hAnsi="Exo"/>
                <w:color w:val="auto"/>
              </w:rPr>
              <w:t xml:space="preserve"> </w:t>
            </w:r>
            <w:proofErr w:type="spellStart"/>
            <w:r w:rsidRPr="00290E78">
              <w:rPr>
                <w:rFonts w:ascii="Exo" w:hAnsi="Exo"/>
                <w:color w:val="auto"/>
              </w:rPr>
              <w:t>the</w:t>
            </w:r>
            <w:proofErr w:type="spellEnd"/>
            <w:r w:rsidRPr="00290E78">
              <w:rPr>
                <w:rFonts w:ascii="Exo" w:hAnsi="Exo"/>
                <w:color w:val="auto"/>
              </w:rPr>
              <w:t xml:space="preserve"> </w:t>
            </w:r>
            <w:proofErr w:type="spellStart"/>
            <w:r w:rsidRPr="00290E78">
              <w:rPr>
                <w:rFonts w:ascii="Exo" w:hAnsi="Exo"/>
                <w:color w:val="auto"/>
              </w:rPr>
              <w:t>collection</w:t>
            </w:r>
            <w:proofErr w:type="spellEnd"/>
            <w:r w:rsidRPr="00290E78">
              <w:rPr>
                <w:rFonts w:ascii="Exo" w:hAnsi="Exo"/>
                <w:color w:val="auto"/>
              </w:rPr>
              <w:t xml:space="preserve">, </w:t>
            </w:r>
            <w:proofErr w:type="spellStart"/>
            <w:r w:rsidRPr="00290E78">
              <w:rPr>
                <w:rFonts w:ascii="Exo" w:hAnsi="Exo"/>
                <w:color w:val="auto"/>
              </w:rPr>
              <w:t>analysis</w:t>
            </w:r>
            <w:proofErr w:type="spellEnd"/>
            <w:r w:rsidRPr="00290E78">
              <w:rPr>
                <w:rFonts w:ascii="Exo" w:hAnsi="Exo"/>
                <w:color w:val="auto"/>
              </w:rPr>
              <w:t xml:space="preserve"> </w:t>
            </w:r>
            <w:proofErr w:type="spellStart"/>
            <w:r w:rsidRPr="00290E78">
              <w:rPr>
                <w:rFonts w:ascii="Exo" w:hAnsi="Exo"/>
                <w:color w:val="auto"/>
              </w:rPr>
              <w:t>and</w:t>
            </w:r>
            <w:proofErr w:type="spellEnd"/>
            <w:r w:rsidRPr="00290E78">
              <w:rPr>
                <w:rFonts w:ascii="Exo" w:hAnsi="Exo"/>
                <w:color w:val="auto"/>
              </w:rPr>
              <w:t xml:space="preserve"> use </w:t>
            </w:r>
            <w:proofErr w:type="spellStart"/>
            <w:r w:rsidRPr="00290E78">
              <w:rPr>
                <w:rFonts w:ascii="Exo" w:hAnsi="Exo"/>
                <w:color w:val="auto"/>
              </w:rPr>
              <w:t>of</w:t>
            </w:r>
            <w:proofErr w:type="spellEnd"/>
            <w:r w:rsidRPr="00290E78">
              <w:rPr>
                <w:rFonts w:ascii="Exo" w:hAnsi="Exo"/>
                <w:color w:val="auto"/>
              </w:rPr>
              <w:t xml:space="preserve"> </w:t>
            </w:r>
            <w:proofErr w:type="spellStart"/>
            <w:r w:rsidRPr="00290E78">
              <w:rPr>
                <w:rFonts w:ascii="Exo" w:hAnsi="Exo"/>
                <w:color w:val="auto"/>
              </w:rPr>
              <w:t>health</w:t>
            </w:r>
            <w:proofErr w:type="spellEnd"/>
            <w:r w:rsidRPr="00290E78">
              <w:rPr>
                <w:rFonts w:ascii="Exo" w:hAnsi="Exo"/>
                <w:color w:val="auto"/>
              </w:rPr>
              <w:t xml:space="preserve"> </w:t>
            </w:r>
            <w:proofErr w:type="spellStart"/>
            <w:r w:rsidRPr="00290E78">
              <w:rPr>
                <w:rFonts w:ascii="Exo" w:hAnsi="Exo"/>
                <w:color w:val="auto"/>
              </w:rPr>
              <w:t>workforce</w:t>
            </w:r>
            <w:proofErr w:type="spellEnd"/>
            <w:r w:rsidRPr="00290E78">
              <w:rPr>
                <w:rFonts w:ascii="Exo" w:hAnsi="Exo"/>
                <w:color w:val="auto"/>
              </w:rPr>
              <w:t xml:space="preserve"> data </w:t>
            </w:r>
            <w:proofErr w:type="spellStart"/>
            <w:r w:rsidRPr="00290E78">
              <w:rPr>
                <w:rFonts w:ascii="Exo" w:hAnsi="Exo"/>
                <w:color w:val="auto"/>
              </w:rPr>
              <w:t>and</w:t>
            </w:r>
            <w:proofErr w:type="spellEnd"/>
            <w:r w:rsidRPr="00290E78">
              <w:rPr>
                <w:rFonts w:ascii="Exo" w:hAnsi="Exo"/>
                <w:color w:val="auto"/>
              </w:rPr>
              <w:t xml:space="preserve"> </w:t>
            </w:r>
            <w:proofErr w:type="spellStart"/>
            <w:r w:rsidRPr="00290E78">
              <w:rPr>
                <w:rFonts w:ascii="Exo" w:hAnsi="Exo"/>
                <w:color w:val="auto"/>
              </w:rPr>
              <w:t>information</w:t>
            </w:r>
            <w:proofErr w:type="spellEnd"/>
            <w:r w:rsidRPr="00290E78">
              <w:rPr>
                <w:rFonts w:ascii="Exo" w:hAnsi="Exo"/>
                <w:color w:val="auto"/>
              </w:rPr>
              <w:t xml:space="preserve">: a handbook. Geneva: </w:t>
            </w:r>
            <w:r>
              <w:rPr>
                <w:rFonts w:ascii="Exo" w:hAnsi="Exo"/>
                <w:color w:val="auto"/>
              </w:rPr>
              <w:t>WHO</w:t>
            </w:r>
            <w:r w:rsidRPr="00290E78">
              <w:rPr>
                <w:rFonts w:ascii="Exo" w:hAnsi="Exo"/>
                <w:color w:val="auto"/>
              </w:rPr>
              <w:t>; 2022.</w:t>
            </w:r>
          </w:p>
        </w:tc>
      </w:tr>
      <w:tr w:rsidR="009B3D22" w:rsidRPr="00FF0722" w14:paraId="67545E58"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9B3D22" w:rsidRPr="00FF0722" w:rsidRDefault="009B3D22" w:rsidP="00C84CA2">
            <w:pPr>
              <w:pStyle w:val="QuadrosFiguras1"/>
              <w:spacing w:before="60" w:after="60" w:line="240" w:lineRule="auto"/>
              <w:jc w:val="left"/>
              <w:rPr>
                <w:rFonts w:ascii="Exo" w:hAnsi="Exo"/>
                <w:b/>
                <w:bCs/>
                <w:color w:val="FFFFFF" w:themeColor="background1"/>
                <w:sz w:val="22"/>
                <w:szCs w:val="24"/>
              </w:rPr>
            </w:pPr>
            <w:r w:rsidRPr="00FF072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778FB7B" w14:textId="5D0EDD81" w:rsidR="009B3D22" w:rsidRPr="009C5EA1" w:rsidRDefault="009C5EA1" w:rsidP="00C84CA2">
            <w:pPr>
              <w:pStyle w:val="QuadrosFiguras1"/>
              <w:spacing w:before="60" w:after="60" w:line="240" w:lineRule="auto"/>
              <w:jc w:val="both"/>
              <w:rPr>
                <w:rFonts w:ascii="Exo" w:hAnsi="Exo"/>
                <w:color w:val="auto"/>
              </w:rPr>
            </w:pPr>
            <w:r w:rsidRPr="009C5EA1">
              <w:rPr>
                <w:rFonts w:ascii="Exo" w:hAnsi="Exo"/>
                <w:color w:val="auto"/>
              </w:rPr>
              <w:t xml:space="preserve">Este indicador permite verificar a disponibilidade da força de trabalho, com base na carga horária dos profissionais. </w:t>
            </w:r>
            <w:r>
              <w:rPr>
                <w:rFonts w:ascii="Exo" w:hAnsi="Exo"/>
                <w:color w:val="auto"/>
              </w:rPr>
              <w:t>Nesse sentido</w:t>
            </w:r>
            <w:r w:rsidRPr="009C5EA1">
              <w:rPr>
                <w:rFonts w:ascii="Exo" w:hAnsi="Exo"/>
                <w:color w:val="auto"/>
              </w:rPr>
              <w:t xml:space="preserve">, quanto maior o valor de FTE, </w:t>
            </w:r>
            <w:r w:rsidR="004D21DF">
              <w:rPr>
                <w:rFonts w:ascii="Exo" w:hAnsi="Exo"/>
                <w:color w:val="auto"/>
              </w:rPr>
              <w:t>maior o quantitativo de profissionais</w:t>
            </w:r>
            <w:r w:rsidRPr="009C5EA1">
              <w:rPr>
                <w:rFonts w:ascii="Exo" w:hAnsi="Exo"/>
                <w:color w:val="auto"/>
              </w:rPr>
              <w:t>.</w:t>
            </w:r>
          </w:p>
        </w:tc>
      </w:tr>
      <w:tr w:rsidR="009B3D22" w:rsidRPr="00FF0722" w14:paraId="50EA5D3D"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55E8A3" w14:textId="739FA59A" w:rsidR="009B3D22" w:rsidRPr="00FF0722" w:rsidRDefault="009B3D22" w:rsidP="00C84CA2">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17CA8F5B" w14:textId="4EA0EFA5" w:rsidR="009B3D22" w:rsidRPr="00FF0722" w:rsidRDefault="009B3D22" w:rsidP="00C84CA2">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44B539FF" w14:textId="77777777" w:rsidR="00BD125A" w:rsidRPr="00B56436" w:rsidRDefault="00BD125A" w:rsidP="0051772F">
      <w:pPr>
        <w:spacing w:before="100" w:after="200" w:line="360" w:lineRule="auto"/>
        <w:ind w:firstLine="851"/>
        <w:jc w:val="both"/>
        <w:rPr>
          <w:rFonts w:ascii="Exo" w:hAnsi="Exo"/>
          <w:sz w:val="24"/>
          <w:szCs w:val="24"/>
        </w:rPr>
      </w:pPr>
      <w:bookmarkStart w:id="7" w:name="_Hlk190942029"/>
      <w:bookmarkEnd w:id="6"/>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bookmarkEnd w:id="7"/>
    <w:p w14:paraId="0A9DD5D2" w14:textId="28A61757" w:rsidR="00F732D7" w:rsidRPr="00982DD4" w:rsidRDefault="00F732D7" w:rsidP="00F732D7">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D9355E">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642094C8" w14:textId="77777777" w:rsidR="00F732D7" w:rsidRPr="00ED73FD" w:rsidRDefault="00F732D7" w:rsidP="00F732D7">
      <w:pPr>
        <w:pStyle w:val="PargrafodaLista"/>
        <w:ind w:left="0"/>
        <w:jc w:val="center"/>
        <w:rPr>
          <w:rFonts w:ascii="Exo" w:hAnsi="Exo"/>
        </w:rPr>
      </w:pPr>
      <w:r w:rsidRPr="00ED73FD">
        <w:rPr>
          <w:rFonts w:ascii="Exo" w:hAnsi="Exo"/>
          <w:noProof/>
          <w:lang w:eastAsia="pt-BR"/>
        </w:rPr>
        <w:drawing>
          <wp:inline distT="0" distB="0" distL="0" distR="0" wp14:anchorId="6CFA0910" wp14:editId="6A9471D5">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1B93D22" w14:textId="004D65DF" w:rsidR="00D31BBD" w:rsidRPr="00D31BBD" w:rsidRDefault="00F732D7" w:rsidP="00F732D7">
      <w:pPr>
        <w:pStyle w:val="PargrafodaLista"/>
        <w:ind w:left="0"/>
        <w:jc w:val="center"/>
        <w:rPr>
          <w:rFonts w:ascii="Exo" w:hAnsi="Exo"/>
        </w:rPr>
      </w:pPr>
      <w:r w:rsidRPr="00982DD4">
        <w:rPr>
          <w:rFonts w:ascii="Exo" w:hAnsi="Exo"/>
          <w:i/>
          <w:iCs/>
          <w:sz w:val="18"/>
          <w:szCs w:val="18"/>
        </w:rPr>
        <w:t>Fonte: elaborado pelos autores</w:t>
      </w:r>
      <w:r w:rsidR="00D31BBD">
        <w:rPr>
          <w:rFonts w:ascii="Exo" w:hAnsi="Exo"/>
          <w:b/>
          <w:bCs/>
        </w:rPr>
        <w:br w:type="page"/>
      </w:r>
    </w:p>
    <w:p w14:paraId="4B346B7F" w14:textId="6CF72E54" w:rsidR="004A3585" w:rsidRPr="00FF0722" w:rsidRDefault="004A3585" w:rsidP="00D31BBD">
      <w:pPr>
        <w:pStyle w:val="Ttulo1"/>
        <w:spacing w:after="200" w:line="360" w:lineRule="auto"/>
        <w:jc w:val="center"/>
        <w:rPr>
          <w:rFonts w:ascii="Exo" w:hAnsi="Exo"/>
          <w:b/>
          <w:bCs/>
          <w:color w:val="auto"/>
        </w:rPr>
      </w:pPr>
      <w:bookmarkStart w:id="8" w:name="_Toc188374091"/>
      <w:r w:rsidRPr="00EC4CF0">
        <w:rPr>
          <w:rFonts w:ascii="Exo" w:hAnsi="Exo"/>
          <w:b/>
          <w:bCs/>
          <w:color w:val="auto"/>
        </w:rPr>
        <w:lastRenderedPageBreak/>
        <w:t>Exemplo de aplicação</w:t>
      </w:r>
      <w:bookmarkEnd w:id="8"/>
    </w:p>
    <w:p w14:paraId="04FFFC67" w14:textId="2E7C1821" w:rsidR="00992B0A" w:rsidRPr="00BD125A" w:rsidRDefault="00EC4CF0" w:rsidP="00BD125A">
      <w:pPr>
        <w:pStyle w:val="SemEspaamento"/>
        <w:spacing w:line="360" w:lineRule="auto"/>
        <w:ind w:firstLine="851"/>
        <w:jc w:val="both"/>
        <w:rPr>
          <w:rFonts w:ascii="Exo" w:hAnsi="Exo"/>
          <w:sz w:val="24"/>
          <w:szCs w:val="24"/>
        </w:rPr>
      </w:pPr>
      <w:bookmarkStart w:id="9" w:name="_Hlk190942043"/>
      <w:r w:rsidRPr="00BD125A">
        <w:rPr>
          <w:rFonts w:ascii="Exo" w:hAnsi="Exo"/>
          <w:sz w:val="24"/>
          <w:szCs w:val="24"/>
        </w:rPr>
        <w:t xml:space="preserve">A </w:t>
      </w:r>
      <w:r w:rsidR="009C7579" w:rsidRPr="00BD125A">
        <w:rPr>
          <w:rFonts w:ascii="Exo" w:hAnsi="Exo"/>
          <w:sz w:val="24"/>
          <w:szCs w:val="24"/>
        </w:rPr>
        <w:t>F</w:t>
      </w:r>
      <w:r w:rsidRPr="00BD125A">
        <w:rPr>
          <w:rFonts w:ascii="Exo" w:hAnsi="Exo"/>
          <w:sz w:val="24"/>
          <w:szCs w:val="24"/>
        </w:rPr>
        <w:t>igura 2 exemplifica a aplicação do indicador, considerando um recorte de enfermeiros da Atenção Primária à Saúde</w:t>
      </w:r>
      <w:r w:rsidR="009C5EA1" w:rsidRPr="00BD125A">
        <w:rPr>
          <w:rFonts w:ascii="Exo" w:hAnsi="Exo"/>
          <w:sz w:val="24"/>
          <w:szCs w:val="24"/>
        </w:rPr>
        <w:t xml:space="preserve"> (APS)</w:t>
      </w:r>
      <w:r w:rsidRPr="00BD125A">
        <w:rPr>
          <w:rFonts w:ascii="Exo" w:hAnsi="Exo"/>
          <w:sz w:val="24"/>
          <w:szCs w:val="24"/>
        </w:rPr>
        <w:t xml:space="preserve">, conforme a métrica </w:t>
      </w:r>
      <w:r w:rsidRPr="00BD125A">
        <w:rPr>
          <w:rFonts w:ascii="Exo" w:hAnsi="Exo"/>
          <w:i/>
          <w:iCs/>
          <w:sz w:val="24"/>
          <w:szCs w:val="24"/>
        </w:rPr>
        <w:t>Full-</w:t>
      </w:r>
      <w:r w:rsidR="009C5EA1" w:rsidRPr="00BD125A">
        <w:rPr>
          <w:rFonts w:ascii="Exo" w:hAnsi="Exo"/>
          <w:i/>
          <w:iCs/>
          <w:sz w:val="24"/>
          <w:szCs w:val="24"/>
        </w:rPr>
        <w:t>t</w:t>
      </w:r>
      <w:r w:rsidRPr="00BD125A">
        <w:rPr>
          <w:rFonts w:ascii="Exo" w:hAnsi="Exo"/>
          <w:i/>
          <w:iCs/>
          <w:sz w:val="24"/>
          <w:szCs w:val="24"/>
        </w:rPr>
        <w:t>ime</w:t>
      </w:r>
      <w:r w:rsidR="009C5EA1" w:rsidRPr="00BD125A">
        <w:rPr>
          <w:rFonts w:ascii="Exo" w:hAnsi="Exo"/>
          <w:i/>
          <w:iCs/>
          <w:sz w:val="24"/>
          <w:szCs w:val="24"/>
        </w:rPr>
        <w:t xml:space="preserve"> </w:t>
      </w:r>
      <w:proofErr w:type="spellStart"/>
      <w:r w:rsidR="009C5EA1" w:rsidRPr="00BD125A">
        <w:rPr>
          <w:rFonts w:ascii="Exo" w:hAnsi="Exo"/>
          <w:i/>
          <w:iCs/>
          <w:sz w:val="24"/>
          <w:szCs w:val="24"/>
        </w:rPr>
        <w:t>e</w:t>
      </w:r>
      <w:r w:rsidRPr="00BD125A">
        <w:rPr>
          <w:rFonts w:ascii="Exo" w:hAnsi="Exo"/>
          <w:i/>
          <w:iCs/>
          <w:sz w:val="24"/>
          <w:szCs w:val="24"/>
        </w:rPr>
        <w:t>quivalent</w:t>
      </w:r>
      <w:proofErr w:type="spellEnd"/>
      <w:r w:rsidRPr="00BD125A">
        <w:rPr>
          <w:rFonts w:ascii="Exo" w:hAnsi="Exo"/>
          <w:sz w:val="24"/>
          <w:szCs w:val="24"/>
        </w:rPr>
        <w:t xml:space="preserve"> (FTE), em relação à população nas capitais de cada estado do Nordeste ao longo dos anos. Percebe-se que, nos últimos anos analisados, ou seja, de 2022 a 2024, quatro capitais se destacaram com uma maior razão em relação às demais: Teresina, Natal, Aracaju e Recife.</w:t>
      </w:r>
      <w:bookmarkEnd w:id="9"/>
    </w:p>
    <w:p w14:paraId="6B82B170" w14:textId="1FE5F394" w:rsidR="00992B0A" w:rsidRPr="00CE06B6" w:rsidRDefault="00992B0A" w:rsidP="00992B0A">
      <w:pPr>
        <w:pStyle w:val="Legenda"/>
        <w:keepNext/>
        <w:spacing w:after="0"/>
        <w:jc w:val="center"/>
        <w:rPr>
          <w:rFonts w:ascii="Exo" w:hAnsi="Exo"/>
          <w:b/>
          <w:bCs/>
          <w:color w:val="auto"/>
        </w:rPr>
      </w:pPr>
      <w:r w:rsidRPr="00CE06B6">
        <w:rPr>
          <w:rFonts w:ascii="Exo" w:hAnsi="Exo"/>
          <w:b/>
          <w:bCs/>
          <w:color w:val="auto"/>
        </w:rPr>
        <w:t>Figura 2 - Distribuição do indicador n</w:t>
      </w:r>
      <w:r w:rsidR="005F48D4">
        <w:rPr>
          <w:rFonts w:ascii="Exo" w:hAnsi="Exo"/>
          <w:b/>
          <w:bCs/>
          <w:color w:val="auto"/>
        </w:rPr>
        <w:t>a região</w:t>
      </w:r>
    </w:p>
    <w:p w14:paraId="0FDE1478" w14:textId="77745664" w:rsidR="00992B0A" w:rsidRDefault="00A939B4" w:rsidP="00992B0A">
      <w:pPr>
        <w:pStyle w:val="NormalWeb"/>
        <w:spacing w:before="0" w:beforeAutospacing="0" w:after="0" w:afterAutospacing="0"/>
        <w:jc w:val="center"/>
      </w:pPr>
      <w:bookmarkStart w:id="10" w:name="_Hlk184288995"/>
      <w:r>
        <w:rPr>
          <w:noProof/>
          <w14:ligatures w14:val="standardContextual"/>
        </w:rPr>
        <w:drawing>
          <wp:inline distT="0" distB="0" distL="0" distR="0" wp14:anchorId="4523403A" wp14:editId="2DA84716">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55C3FFF5" w14:textId="77777777" w:rsidR="00992B0A" w:rsidRPr="00CE06B6" w:rsidRDefault="00992B0A" w:rsidP="00F83DCB">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0"/>
    </w:p>
    <w:p w14:paraId="35562002" w14:textId="607CA022" w:rsidR="00050F4B" w:rsidRPr="00050F4B" w:rsidRDefault="00992B0A" w:rsidP="0051772F">
      <w:pPr>
        <w:spacing w:after="0" w:line="360" w:lineRule="auto"/>
        <w:ind w:firstLine="851"/>
        <w:jc w:val="both"/>
        <w:rPr>
          <w:rFonts w:ascii="Exo" w:hAnsi="Exo"/>
        </w:rPr>
      </w:pPr>
      <w:r w:rsidRPr="00BD125A">
        <w:rPr>
          <w:rFonts w:ascii="Exo" w:hAnsi="Exo"/>
          <w:sz w:val="24"/>
          <w:szCs w:val="24"/>
        </w:rPr>
        <w:t>Para acessar o link do código que resultou no mapa, clique</w:t>
      </w:r>
      <w:r w:rsidR="00BD125A">
        <w:rPr>
          <w:rFonts w:ascii="Exo" w:hAnsi="Exo"/>
          <w:sz w:val="24"/>
          <w:szCs w:val="24"/>
        </w:rPr>
        <w:t xml:space="preserve"> </w:t>
      </w:r>
      <w:hyperlink r:id="rId17" w:history="1">
        <w:r w:rsidR="00BD125A" w:rsidRPr="00BD125A">
          <w:rPr>
            <w:rStyle w:val="Hyperlink"/>
            <w:rFonts w:ascii="Exo" w:hAnsi="Exo"/>
            <w:sz w:val="24"/>
            <w:szCs w:val="24"/>
          </w:rPr>
          <w:t>aqui</w:t>
        </w:r>
      </w:hyperlink>
      <w:r w:rsidR="00BD125A">
        <w:rPr>
          <w:rFonts w:ascii="Exo" w:hAnsi="Exo"/>
          <w:sz w:val="24"/>
          <w:szCs w:val="24"/>
        </w:rPr>
        <w:t>.</w:t>
      </w:r>
      <w:r w:rsidR="00050F4B">
        <w:rPr>
          <w:rFonts w:ascii="Exo" w:hAnsi="Exo"/>
          <w:b/>
          <w:bCs/>
        </w:rPr>
        <w:br w:type="page"/>
      </w:r>
    </w:p>
    <w:p w14:paraId="6EFC34B2" w14:textId="62280BB6" w:rsidR="003F6595" w:rsidRPr="00FF0722" w:rsidRDefault="00666086" w:rsidP="00666086">
      <w:pPr>
        <w:pStyle w:val="Ttulo1"/>
        <w:jc w:val="center"/>
        <w:rPr>
          <w:rFonts w:ascii="Exo" w:hAnsi="Exo"/>
          <w:b/>
          <w:bCs/>
          <w:color w:val="auto"/>
        </w:rPr>
      </w:pPr>
      <w:bookmarkStart w:id="11" w:name="_Toc188374092"/>
      <w:r w:rsidRPr="00FF0722">
        <w:rPr>
          <w:rFonts w:ascii="Exo" w:hAnsi="Exo"/>
          <w:b/>
          <w:bCs/>
          <w:color w:val="auto"/>
        </w:rPr>
        <w:lastRenderedPageBreak/>
        <w:t>Referências</w:t>
      </w:r>
      <w:bookmarkEnd w:id="11"/>
    </w:p>
    <w:p w14:paraId="393A9936" w14:textId="77777777" w:rsidR="00666086" w:rsidRPr="00FF07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eastAsia="Times New Roman"/>
          <w:sz w:val="20"/>
          <w:szCs w:val="20"/>
        </w:rPr>
      </w:sdtEndPr>
      <w:sdtContent>
        <w:p w14:paraId="0C4C15D3" w14:textId="77777777" w:rsidR="00F732D7"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sidR="00F732D7">
            <w:rPr>
              <w:rFonts w:ascii="Exo" w:eastAsia="Times New Roman" w:hAnsi="Exo"/>
              <w:color w:val="000000"/>
              <w:sz w:val="20"/>
              <w:szCs w:val="20"/>
            </w:rPr>
            <w:t xml:space="preserve">World Health </w:t>
          </w:r>
          <w:proofErr w:type="spellStart"/>
          <w:r w:rsidR="00F732D7">
            <w:rPr>
              <w:rFonts w:ascii="Exo" w:eastAsia="Times New Roman" w:hAnsi="Exo"/>
              <w:color w:val="000000"/>
              <w:sz w:val="20"/>
              <w:szCs w:val="20"/>
            </w:rPr>
            <w:t>Organization</w:t>
          </w:r>
          <w:proofErr w:type="spellEnd"/>
          <w:r w:rsidR="00F732D7">
            <w:rPr>
              <w:rFonts w:ascii="Exo" w:eastAsia="Times New Roman" w:hAnsi="Exo"/>
              <w:color w:val="000000"/>
              <w:sz w:val="20"/>
              <w:szCs w:val="20"/>
            </w:rPr>
            <w:t xml:space="preserve">. Global </w:t>
          </w:r>
          <w:proofErr w:type="spellStart"/>
          <w:r w:rsidR="00F732D7">
            <w:rPr>
              <w:rFonts w:ascii="Exo" w:eastAsia="Times New Roman" w:hAnsi="Exo"/>
              <w:color w:val="000000"/>
              <w:sz w:val="20"/>
              <w:szCs w:val="20"/>
            </w:rPr>
            <w:t>strategy</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on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human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resources</w:t>
          </w:r>
          <w:proofErr w:type="spellEnd"/>
          <w:r w:rsidR="00F732D7">
            <w:rPr>
              <w:rFonts w:ascii="Exo" w:eastAsia="Times New Roman" w:hAnsi="Exo"/>
              <w:color w:val="000000"/>
              <w:sz w:val="20"/>
              <w:szCs w:val="20"/>
            </w:rPr>
            <w:t xml:space="preserve"> for </w:t>
          </w:r>
          <w:proofErr w:type="spellStart"/>
          <w:r w:rsidR="00F732D7">
            <w:rPr>
              <w:rFonts w:ascii="Exo" w:eastAsia="Times New Roman" w:hAnsi="Exo"/>
              <w:color w:val="000000"/>
              <w:sz w:val="20"/>
              <w:szCs w:val="20"/>
            </w:rPr>
            <w:t>health</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Workforce</w:t>
          </w:r>
          <w:proofErr w:type="spellEnd"/>
          <w:r w:rsidR="00F732D7">
            <w:rPr>
              <w:rFonts w:ascii="Exo" w:eastAsia="Times New Roman" w:hAnsi="Exo"/>
              <w:color w:val="000000"/>
              <w:sz w:val="20"/>
              <w:szCs w:val="20"/>
            </w:rPr>
            <w:t xml:space="preserve"> 2030. Geneva: WHO; 2016. </w:t>
          </w:r>
        </w:p>
        <w:p w14:paraId="5DEDED95"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BC0543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C6C32DF"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DE8943E"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2E8BD27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2AC30F27" w14:textId="47EAEE9A" w:rsidR="00666086" w:rsidRPr="00654A25"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7. </w:t>
          </w:r>
          <w:r w:rsidRPr="00FF0722">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Girardi</w:t>
          </w:r>
          <w:proofErr w:type="spellEnd"/>
          <w:r w:rsidR="00050F4B" w:rsidRPr="00050F4B">
            <w:rPr>
              <w:rFonts w:ascii="Exo" w:eastAsia="Times New Roman" w:hAnsi="Exo"/>
              <w:color w:val="000000"/>
              <w:sz w:val="20"/>
              <w:szCs w:val="20"/>
            </w:rPr>
            <w:t xml:space="preserve"> SN, Carvalho CL, Araújo JF, Farah JM, der Maas L</w:t>
          </w:r>
          <w:r w:rsidR="00290E78" w:rsidRPr="00050F4B">
            <w:rPr>
              <w:rFonts w:ascii="Exo" w:eastAsia="Times New Roman" w:hAnsi="Exo"/>
              <w:color w:val="000000"/>
              <w:sz w:val="20"/>
              <w:szCs w:val="20"/>
            </w:rPr>
            <w:t>W</w:t>
          </w:r>
          <w:r w:rsidR="00050F4B" w:rsidRPr="00050F4B">
            <w:rPr>
              <w:rFonts w:ascii="Exo" w:eastAsia="Times New Roman" w:hAnsi="Exo"/>
              <w:color w:val="000000"/>
              <w:sz w:val="20"/>
              <w:szCs w:val="20"/>
            </w:rPr>
            <w:t xml:space="preserve">, Campos LAD. </w:t>
          </w:r>
          <w:r w:rsidR="00290E78" w:rsidRPr="00290E78">
            <w:rPr>
              <w:rFonts w:ascii="Exo" w:eastAsia="Times New Roman" w:hAnsi="Exo"/>
              <w:color w:val="000000"/>
              <w:sz w:val="20"/>
              <w:szCs w:val="20"/>
            </w:rPr>
            <w:t xml:space="preserve">Índice de escassez de médicos no Brasil: estudo exploratório no âmbito da Atenção Primária. In: </w:t>
          </w:r>
          <w:proofErr w:type="spellStart"/>
          <w:r w:rsidR="00290E78" w:rsidRPr="00290E78">
            <w:rPr>
              <w:rFonts w:ascii="Exo" w:eastAsia="Times New Roman" w:hAnsi="Exo"/>
              <w:color w:val="000000"/>
              <w:sz w:val="20"/>
              <w:szCs w:val="20"/>
            </w:rPr>
            <w:t>Pierantoni</w:t>
          </w:r>
          <w:proofErr w:type="spellEnd"/>
          <w:r w:rsidR="00290E78" w:rsidRPr="00290E78">
            <w:rPr>
              <w:rFonts w:ascii="Exo" w:eastAsia="Times New Roman" w:hAnsi="Exo"/>
              <w:color w:val="000000"/>
              <w:sz w:val="20"/>
              <w:szCs w:val="20"/>
            </w:rPr>
            <w:t xml:space="preserve"> CR, Dal </w:t>
          </w:r>
          <w:proofErr w:type="spellStart"/>
          <w:r w:rsidR="00290E78" w:rsidRPr="00290E78">
            <w:rPr>
              <w:rFonts w:ascii="Exo" w:eastAsia="Times New Roman" w:hAnsi="Exo"/>
              <w:color w:val="000000"/>
              <w:sz w:val="20"/>
              <w:szCs w:val="20"/>
            </w:rPr>
            <w:t>Poz</w:t>
          </w:r>
          <w:proofErr w:type="spellEnd"/>
          <w:r w:rsidR="00290E78" w:rsidRPr="00290E78">
            <w:rPr>
              <w:rFonts w:ascii="Exo" w:eastAsia="Times New Roman" w:hAnsi="Exo"/>
              <w:color w:val="000000"/>
              <w:sz w:val="20"/>
              <w:szCs w:val="20"/>
            </w:rPr>
            <w:t xml:space="preserve"> MR, França T, organizadores. O trabalho em saúde: abordagens quantitativas e qualitativas. Rio de Janeiro: </w:t>
          </w:r>
          <w:proofErr w:type="spellStart"/>
          <w:r w:rsidR="00290E78" w:rsidRPr="00290E78">
            <w:rPr>
              <w:rFonts w:ascii="Exo" w:eastAsia="Times New Roman" w:hAnsi="Exo"/>
              <w:color w:val="000000"/>
              <w:sz w:val="20"/>
              <w:szCs w:val="20"/>
            </w:rPr>
            <w:t>Cepesc</w:t>
          </w:r>
          <w:proofErr w:type="spellEnd"/>
          <w:r w:rsidR="00290E78" w:rsidRPr="00290E78">
            <w:rPr>
              <w:rFonts w:ascii="Exo" w:eastAsia="Times New Roman" w:hAnsi="Exo"/>
              <w:color w:val="000000"/>
              <w:sz w:val="20"/>
              <w:szCs w:val="20"/>
            </w:rPr>
            <w:t xml:space="preserve">/IMS/UERJ, </w:t>
          </w:r>
          <w:proofErr w:type="spellStart"/>
          <w:r w:rsidR="00290E78" w:rsidRPr="00290E78">
            <w:rPr>
              <w:rFonts w:ascii="Exo" w:eastAsia="Times New Roman" w:hAnsi="Exo"/>
              <w:color w:val="000000"/>
              <w:sz w:val="20"/>
              <w:szCs w:val="20"/>
            </w:rPr>
            <w:t>ObservaRH</w:t>
          </w:r>
          <w:proofErr w:type="spellEnd"/>
          <w:r w:rsidR="00290E78" w:rsidRPr="00290E78">
            <w:rPr>
              <w:rFonts w:ascii="Exo" w:eastAsia="Times New Roman" w:hAnsi="Exo"/>
              <w:color w:val="000000"/>
              <w:sz w:val="20"/>
              <w:szCs w:val="20"/>
            </w:rPr>
            <w:t>; 2011. p. 171-86.</w:t>
          </w:r>
        </w:p>
        <w:p w14:paraId="4F3EC5A5" w14:textId="2EB07243" w:rsidR="00E4751F" w:rsidRPr="00654A25"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8.</w:t>
          </w:r>
          <w:r w:rsidRPr="00654A25">
            <w:rPr>
              <w:rFonts w:ascii="Exo" w:eastAsia="Times New Roman" w:hAnsi="Exo"/>
              <w:color w:val="000000"/>
              <w:sz w:val="20"/>
              <w:szCs w:val="20"/>
            </w:rPr>
            <w:tab/>
          </w:r>
          <w:proofErr w:type="spellStart"/>
          <w:r w:rsidR="00050F4B" w:rsidRPr="00654A25">
            <w:rPr>
              <w:rFonts w:ascii="Exo" w:eastAsia="Times New Roman" w:hAnsi="Exo"/>
              <w:color w:val="000000"/>
              <w:sz w:val="20"/>
              <w:szCs w:val="20"/>
            </w:rPr>
            <w:t>Bruckner</w:t>
          </w:r>
          <w:proofErr w:type="spellEnd"/>
          <w:r w:rsidR="00050F4B" w:rsidRPr="00654A25">
            <w:rPr>
              <w:rFonts w:ascii="Exo" w:eastAsia="Times New Roman" w:hAnsi="Exo"/>
              <w:color w:val="000000"/>
              <w:sz w:val="20"/>
              <w:szCs w:val="20"/>
            </w:rPr>
            <w:t xml:space="preserve"> TA, </w:t>
          </w:r>
          <w:proofErr w:type="spellStart"/>
          <w:r w:rsidR="00050F4B" w:rsidRPr="00654A25">
            <w:rPr>
              <w:rFonts w:ascii="Exo" w:eastAsia="Times New Roman" w:hAnsi="Exo"/>
              <w:color w:val="000000"/>
              <w:sz w:val="20"/>
              <w:szCs w:val="20"/>
            </w:rPr>
            <w:t>Scheffler</w:t>
          </w:r>
          <w:proofErr w:type="spellEnd"/>
          <w:r w:rsidR="00050F4B" w:rsidRPr="00654A25">
            <w:rPr>
              <w:rFonts w:ascii="Exo" w:eastAsia="Times New Roman" w:hAnsi="Exo"/>
              <w:color w:val="000000"/>
              <w:sz w:val="20"/>
              <w:szCs w:val="20"/>
            </w:rPr>
            <w:t xml:space="preserve"> RM, </w:t>
          </w:r>
          <w:proofErr w:type="spellStart"/>
          <w:r w:rsidR="00050F4B" w:rsidRPr="00654A25">
            <w:rPr>
              <w:rFonts w:ascii="Exo" w:eastAsia="Times New Roman" w:hAnsi="Exo"/>
              <w:color w:val="000000"/>
              <w:sz w:val="20"/>
              <w:szCs w:val="20"/>
            </w:rPr>
            <w:t>Shen</w:t>
          </w:r>
          <w:proofErr w:type="spellEnd"/>
          <w:r w:rsidR="00050F4B" w:rsidRPr="00654A25">
            <w:rPr>
              <w:rFonts w:ascii="Exo" w:eastAsia="Times New Roman" w:hAnsi="Exo"/>
              <w:color w:val="000000"/>
              <w:sz w:val="20"/>
              <w:szCs w:val="20"/>
            </w:rPr>
            <w:t xml:space="preserve"> G, </w:t>
          </w:r>
          <w:proofErr w:type="spellStart"/>
          <w:r w:rsidR="00050F4B" w:rsidRPr="00654A25">
            <w:rPr>
              <w:rFonts w:ascii="Exo" w:eastAsia="Times New Roman" w:hAnsi="Exo"/>
              <w:color w:val="000000"/>
              <w:sz w:val="20"/>
              <w:szCs w:val="20"/>
            </w:rPr>
            <w:t>Yoon</w:t>
          </w:r>
          <w:proofErr w:type="spellEnd"/>
          <w:r w:rsidR="00050F4B" w:rsidRPr="00654A25">
            <w:rPr>
              <w:rFonts w:ascii="Exo" w:eastAsia="Times New Roman" w:hAnsi="Exo"/>
              <w:color w:val="000000"/>
              <w:sz w:val="20"/>
              <w:szCs w:val="20"/>
            </w:rPr>
            <w:t xml:space="preserve"> J, </w:t>
          </w:r>
          <w:proofErr w:type="spellStart"/>
          <w:r w:rsidR="00050F4B" w:rsidRPr="00654A25">
            <w:rPr>
              <w:rFonts w:ascii="Exo" w:eastAsia="Times New Roman" w:hAnsi="Exo"/>
              <w:color w:val="000000"/>
              <w:sz w:val="20"/>
              <w:szCs w:val="20"/>
            </w:rPr>
            <w:t>Chisholm</w:t>
          </w:r>
          <w:proofErr w:type="spellEnd"/>
          <w:r w:rsidR="00050F4B" w:rsidRPr="00654A25">
            <w:rPr>
              <w:rFonts w:ascii="Exo" w:eastAsia="Times New Roman" w:hAnsi="Exo"/>
              <w:color w:val="000000"/>
              <w:sz w:val="20"/>
              <w:szCs w:val="20"/>
            </w:rPr>
            <w:t xml:space="preserve"> D, Morris J, et al. The mental </w:t>
          </w:r>
          <w:proofErr w:type="spellStart"/>
          <w:r w:rsidR="00050F4B" w:rsidRPr="00654A25">
            <w:rPr>
              <w:rFonts w:ascii="Exo" w:eastAsia="Times New Roman" w:hAnsi="Exo"/>
              <w:color w:val="000000"/>
              <w:sz w:val="20"/>
              <w:szCs w:val="20"/>
            </w:rPr>
            <w:t>health</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workforce</w:t>
          </w:r>
          <w:proofErr w:type="spellEnd"/>
          <w:r w:rsidR="00050F4B" w:rsidRPr="00654A25">
            <w:rPr>
              <w:rFonts w:ascii="Exo" w:eastAsia="Times New Roman" w:hAnsi="Exo"/>
              <w:color w:val="000000"/>
              <w:sz w:val="20"/>
              <w:szCs w:val="20"/>
            </w:rPr>
            <w:t xml:space="preserve"> gap in </w:t>
          </w:r>
          <w:proofErr w:type="spellStart"/>
          <w:r w:rsidR="00050F4B" w:rsidRPr="00654A25">
            <w:rPr>
              <w:rFonts w:ascii="Exo" w:eastAsia="Times New Roman" w:hAnsi="Exo"/>
              <w:color w:val="000000"/>
              <w:sz w:val="20"/>
              <w:szCs w:val="20"/>
            </w:rPr>
            <w:t>low</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and</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middle</w:t>
          </w:r>
          <w:proofErr w:type="spellEnd"/>
          <w:r w:rsidR="00050F4B" w:rsidRPr="00654A25">
            <w:rPr>
              <w:rFonts w:ascii="Exo" w:eastAsia="Times New Roman" w:hAnsi="Exo"/>
              <w:color w:val="000000"/>
              <w:sz w:val="20"/>
              <w:szCs w:val="20"/>
            </w:rPr>
            <w:t xml:space="preserve">-income countries: a </w:t>
          </w:r>
          <w:proofErr w:type="spellStart"/>
          <w:r w:rsidR="00050F4B" w:rsidRPr="00654A25">
            <w:rPr>
              <w:rFonts w:ascii="Exo" w:eastAsia="Times New Roman" w:hAnsi="Exo"/>
              <w:color w:val="000000"/>
              <w:sz w:val="20"/>
              <w:szCs w:val="20"/>
            </w:rPr>
            <w:t>needs-based</w:t>
          </w:r>
          <w:proofErr w:type="spellEnd"/>
          <w:r w:rsidR="00050F4B" w:rsidRPr="00654A25">
            <w:rPr>
              <w:rFonts w:ascii="Exo" w:eastAsia="Times New Roman" w:hAnsi="Exo"/>
              <w:color w:val="000000"/>
              <w:sz w:val="20"/>
              <w:szCs w:val="20"/>
            </w:rPr>
            <w:t xml:space="preserve"> approach. Bull World Health Organ. 2011;89:184-94.</w:t>
          </w:r>
        </w:p>
        <w:p w14:paraId="1AD0438A" w14:textId="771BCE85" w:rsidR="0078205E" w:rsidRPr="00050F4B"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9.</w:t>
          </w:r>
          <w:r w:rsidRPr="00654A25">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Ayudina</w:t>
          </w:r>
          <w:proofErr w:type="spellEnd"/>
          <w:r w:rsidR="00050F4B" w:rsidRPr="00050F4B">
            <w:rPr>
              <w:rFonts w:ascii="Exo" w:eastAsia="Times New Roman" w:hAnsi="Exo"/>
              <w:color w:val="000000"/>
              <w:sz w:val="20"/>
              <w:szCs w:val="20"/>
            </w:rPr>
            <w:t xml:space="preserve"> Y, Sudirman S, </w:t>
          </w:r>
          <w:proofErr w:type="spellStart"/>
          <w:r w:rsidR="00050F4B" w:rsidRPr="00050F4B">
            <w:rPr>
              <w:rFonts w:ascii="Exo" w:eastAsia="Times New Roman" w:hAnsi="Exo"/>
              <w:color w:val="000000"/>
              <w:sz w:val="20"/>
              <w:szCs w:val="20"/>
            </w:rPr>
            <w:t>Nurjanah</w:t>
          </w:r>
          <w:proofErr w:type="spellEnd"/>
          <w:r w:rsidR="00050F4B" w:rsidRPr="00050F4B">
            <w:rPr>
              <w:rFonts w:ascii="Exo" w:eastAsia="Times New Roman" w:hAnsi="Exo"/>
              <w:color w:val="000000"/>
              <w:sz w:val="20"/>
              <w:szCs w:val="20"/>
            </w:rPr>
            <w:t xml:space="preserve"> N. </w:t>
          </w:r>
          <w:proofErr w:type="spellStart"/>
          <w:r w:rsidR="00050F4B" w:rsidRPr="00050F4B">
            <w:rPr>
              <w:rFonts w:ascii="Exo" w:eastAsia="Times New Roman" w:hAnsi="Exo"/>
              <w:color w:val="000000"/>
              <w:sz w:val="20"/>
              <w:szCs w:val="20"/>
            </w:rPr>
            <w:t>Analysis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job</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burden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using</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method</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FTE (Full Time </w:t>
          </w:r>
          <w:proofErr w:type="spellStart"/>
          <w:r w:rsidR="00050F4B" w:rsidRPr="00050F4B">
            <w:rPr>
              <w:rFonts w:ascii="Exo" w:eastAsia="Times New Roman" w:hAnsi="Exo"/>
              <w:color w:val="000000"/>
              <w:sz w:val="20"/>
              <w:szCs w:val="20"/>
            </w:rPr>
            <w:t>Equivalent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at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Puskesmas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Pantoloan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Int</w:t>
          </w:r>
          <w:proofErr w:type="spellEnd"/>
          <w:r w:rsidR="00050F4B" w:rsidRPr="00050F4B">
            <w:rPr>
              <w:rFonts w:ascii="Exo" w:eastAsia="Times New Roman" w:hAnsi="Exo"/>
              <w:color w:val="000000"/>
              <w:sz w:val="20"/>
              <w:szCs w:val="20"/>
            </w:rPr>
            <w:t xml:space="preserve"> J Health </w:t>
          </w:r>
          <w:proofErr w:type="spellStart"/>
          <w:r w:rsidR="00050F4B" w:rsidRPr="00050F4B">
            <w:rPr>
              <w:rFonts w:ascii="Exo" w:eastAsia="Times New Roman" w:hAnsi="Exo"/>
              <w:color w:val="000000"/>
              <w:sz w:val="20"/>
              <w:szCs w:val="20"/>
            </w:rPr>
            <w:t>Econ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Soc</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Sci</w:t>
          </w:r>
          <w:proofErr w:type="spellEnd"/>
          <w:r w:rsidR="00050F4B" w:rsidRPr="00050F4B">
            <w:rPr>
              <w:rFonts w:ascii="Exo" w:eastAsia="Times New Roman" w:hAnsi="Exo"/>
              <w:color w:val="000000"/>
              <w:sz w:val="20"/>
              <w:szCs w:val="20"/>
            </w:rPr>
            <w:t>. 2021;3(3):214-20.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4751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49A61" w14:textId="77777777" w:rsidR="0010468A" w:rsidRDefault="0010468A" w:rsidP="0078205E">
      <w:pPr>
        <w:spacing w:after="0" w:line="240" w:lineRule="auto"/>
      </w:pPr>
      <w:r>
        <w:separator/>
      </w:r>
    </w:p>
  </w:endnote>
  <w:endnote w:type="continuationSeparator" w:id="0">
    <w:p w14:paraId="22AFCEE9" w14:textId="77777777" w:rsidR="0010468A" w:rsidRDefault="0010468A"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875F56" w:rsidRPr="00875F56">
      <w:rPr>
        <w:rFonts w:ascii="Amsi Pro Thin" w:eastAsiaTheme="minorEastAsia" w:hAnsi="Amsi Pro Thin"/>
        <w:b/>
        <w:bCs/>
        <w:noProof/>
        <w:color w:val="2C3864"/>
        <w:sz w:val="20"/>
        <w:szCs w:val="20"/>
      </w:rPr>
      <w:t>11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6C99E" w14:textId="77777777" w:rsidR="0010468A" w:rsidRDefault="0010468A" w:rsidP="0078205E">
      <w:pPr>
        <w:spacing w:after="0" w:line="240" w:lineRule="auto"/>
      </w:pPr>
      <w:r>
        <w:separator/>
      </w:r>
    </w:p>
  </w:footnote>
  <w:footnote w:type="continuationSeparator" w:id="0">
    <w:p w14:paraId="0A9E2D1B" w14:textId="77777777" w:rsidR="0010468A" w:rsidRDefault="0010468A"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46231"/>
    <w:rsid w:val="00050F4B"/>
    <w:rsid w:val="00070E8E"/>
    <w:rsid w:val="0009184F"/>
    <w:rsid w:val="0010468A"/>
    <w:rsid w:val="001239B3"/>
    <w:rsid w:val="00196FE8"/>
    <w:rsid w:val="00197F3C"/>
    <w:rsid w:val="001D0EE0"/>
    <w:rsid w:val="001F561B"/>
    <w:rsid w:val="0024145C"/>
    <w:rsid w:val="00255C97"/>
    <w:rsid w:val="002629B8"/>
    <w:rsid w:val="002826EF"/>
    <w:rsid w:val="00290AFB"/>
    <w:rsid w:val="00290E78"/>
    <w:rsid w:val="002A4C98"/>
    <w:rsid w:val="002A6FB3"/>
    <w:rsid w:val="002D5D78"/>
    <w:rsid w:val="003F0045"/>
    <w:rsid w:val="003F6595"/>
    <w:rsid w:val="004323DD"/>
    <w:rsid w:val="00496AA8"/>
    <w:rsid w:val="004A3585"/>
    <w:rsid w:val="004A74C2"/>
    <w:rsid w:val="004C446E"/>
    <w:rsid w:val="004D21DF"/>
    <w:rsid w:val="004E0F3E"/>
    <w:rsid w:val="004F10B8"/>
    <w:rsid w:val="004F64E3"/>
    <w:rsid w:val="0051118D"/>
    <w:rsid w:val="0051772F"/>
    <w:rsid w:val="00537021"/>
    <w:rsid w:val="00590F04"/>
    <w:rsid w:val="005C3030"/>
    <w:rsid w:val="005D0D45"/>
    <w:rsid w:val="005F48D4"/>
    <w:rsid w:val="006447AB"/>
    <w:rsid w:val="00654A25"/>
    <w:rsid w:val="00666086"/>
    <w:rsid w:val="0067139C"/>
    <w:rsid w:val="006C52FB"/>
    <w:rsid w:val="0078205E"/>
    <w:rsid w:val="00805206"/>
    <w:rsid w:val="00814305"/>
    <w:rsid w:val="00822BC6"/>
    <w:rsid w:val="00875F56"/>
    <w:rsid w:val="008C64CD"/>
    <w:rsid w:val="008D281E"/>
    <w:rsid w:val="00936921"/>
    <w:rsid w:val="00982053"/>
    <w:rsid w:val="00992B0A"/>
    <w:rsid w:val="0099748D"/>
    <w:rsid w:val="009B3D22"/>
    <w:rsid w:val="009B7C29"/>
    <w:rsid w:val="009C0265"/>
    <w:rsid w:val="009C5EA1"/>
    <w:rsid w:val="009C7579"/>
    <w:rsid w:val="009E5CEE"/>
    <w:rsid w:val="00A17867"/>
    <w:rsid w:val="00A33D0A"/>
    <w:rsid w:val="00A80BE7"/>
    <w:rsid w:val="00A92A31"/>
    <w:rsid w:val="00A939B4"/>
    <w:rsid w:val="00AF0DD2"/>
    <w:rsid w:val="00B13018"/>
    <w:rsid w:val="00B55CBE"/>
    <w:rsid w:val="00BD125A"/>
    <w:rsid w:val="00BD587B"/>
    <w:rsid w:val="00BE5352"/>
    <w:rsid w:val="00C05C2B"/>
    <w:rsid w:val="00C567EB"/>
    <w:rsid w:val="00C7184A"/>
    <w:rsid w:val="00C741FE"/>
    <w:rsid w:val="00C84CA2"/>
    <w:rsid w:val="00CA4CA1"/>
    <w:rsid w:val="00CB5C51"/>
    <w:rsid w:val="00CC708F"/>
    <w:rsid w:val="00CF7F96"/>
    <w:rsid w:val="00D24869"/>
    <w:rsid w:val="00D31BBD"/>
    <w:rsid w:val="00D36EEF"/>
    <w:rsid w:val="00D7294F"/>
    <w:rsid w:val="00D9355E"/>
    <w:rsid w:val="00D94AD2"/>
    <w:rsid w:val="00DF5847"/>
    <w:rsid w:val="00E00FA9"/>
    <w:rsid w:val="00E14844"/>
    <w:rsid w:val="00E47210"/>
    <w:rsid w:val="00E4751F"/>
    <w:rsid w:val="00E54C78"/>
    <w:rsid w:val="00EA0719"/>
    <w:rsid w:val="00EA4EF6"/>
    <w:rsid w:val="00EC4CF0"/>
    <w:rsid w:val="00EF7DCA"/>
    <w:rsid w:val="00F22BEB"/>
    <w:rsid w:val="00F55233"/>
    <w:rsid w:val="00F732D7"/>
    <w:rsid w:val="00F83DCB"/>
    <w:rsid w:val="00FB42E6"/>
    <w:rsid w:val="00FF0722"/>
    <w:rsid w:val="00FF6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 w:type="paragraph" w:styleId="Textodebalo">
    <w:name w:val="Balloon Text"/>
    <w:basedOn w:val="Normal"/>
    <w:link w:val="TextodebaloChar"/>
    <w:uiPriority w:val="99"/>
    <w:semiHidden/>
    <w:unhideWhenUsed/>
    <w:rsid w:val="009C75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C7579"/>
    <w:rPr>
      <w:rFonts w:ascii="Segoe UI" w:hAnsi="Segoe UI" w:cs="Segoe UI"/>
      <w:sz w:val="18"/>
      <w:szCs w:val="18"/>
    </w:rPr>
  </w:style>
  <w:style w:type="character" w:styleId="MenoPendente">
    <w:name w:val="Unresolved Mention"/>
    <w:basedOn w:val="Fontepargpadro"/>
    <w:uiPriority w:val="99"/>
    <w:semiHidden/>
    <w:unhideWhenUsed/>
    <w:rsid w:val="00BD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81047635">
      <w:bodyDiv w:val="1"/>
      <w:marLeft w:val="0"/>
      <w:marRight w:val="0"/>
      <w:marTop w:val="0"/>
      <w:marBottom w:val="0"/>
      <w:divBdr>
        <w:top w:val="none" w:sz="0" w:space="0" w:color="auto"/>
        <w:left w:val="none" w:sz="0" w:space="0" w:color="auto"/>
        <w:bottom w:val="none" w:sz="0" w:space="0" w:color="auto"/>
        <w:right w:val="none" w:sz="0" w:space="0" w:color="auto"/>
      </w:divBdr>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70919253">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6_razao_profissionais_fte/06_razao_profissionais_fte.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TQyNDBlNjktMjU0MC00ZjU5LThmMDktNzgwNjFjZGI5M2Y0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profissionais_por_populaao_segundo_padronizaao_de_fulltime_equivalent__fte_" TargetMode="External"/><Relationship Id="rId1" Type="http://schemas.openxmlformats.org/officeDocument/2006/relationships/hyperlink" Target="https://github.com/danielppagotto/dimensionamento_m4/blob/main/01_indicadores/06_razao_profissionais_fte/06_razao_profissionais_ft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30E26A06-AFB7-48D5-83CC-5D773A7C6AE7}" type="presOf" srcId="{B28CD35B-00C0-42A5-822F-19B5B45B774D}" destId="{2813FACD-E038-4BC8-A797-FE679AF5926C}" srcOrd="1" destOrd="0" presId="urn:microsoft.com/office/officeart/2005/8/layout/vList4"/>
    <dgm:cxn modelId="{20F4142D-40AF-4D48-AC1A-64A5F3D06C3A}"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84573C86-0FC2-4AD7-B5D0-2989F7EF70FE}" type="presOf" srcId="{90464B62-12E6-4495-A349-F474B665F994}" destId="{DC051375-BFEC-47C3-8E61-1D2589C1A787}" srcOrd="0" destOrd="0" presId="urn:microsoft.com/office/officeart/2005/8/layout/vList4"/>
    <dgm:cxn modelId="{AF4DCA99-BFE2-42C8-B9CB-98A3F81C4784}" type="presOf" srcId="{21ABA1D7-4AD4-466B-960F-92CC591070C1}" destId="{476F8BFF-EB75-48FB-9FD5-0FFB573EE4E4}" srcOrd="1" destOrd="0" presId="urn:microsoft.com/office/officeart/2005/8/layout/vList4"/>
    <dgm:cxn modelId="{2F3A49B6-61D8-4533-BA56-BDE7A757BF7F}" type="presOf" srcId="{21ABA1D7-4AD4-466B-960F-92CC591070C1}" destId="{AE6648AC-D572-4AB9-A883-64445D217241}" srcOrd="0" destOrd="0" presId="urn:microsoft.com/office/officeart/2005/8/layout/vList4"/>
    <dgm:cxn modelId="{EDFCE3BB-04D5-426E-907C-0E4EDF50027B}" type="presOf" srcId="{BC085E80-1B48-42A7-9691-1C1A4166ED25}" destId="{B135152D-B454-47EA-A74A-8F467C8624E6}" srcOrd="0" destOrd="0" presId="urn:microsoft.com/office/officeart/2005/8/layout/vList4"/>
    <dgm:cxn modelId="{4954F5D6-8423-4AE9-8E4C-9CC17BA8794D}" type="presOf" srcId="{90464B62-12E6-4495-A349-F474B665F994}" destId="{AA6F2AFC-8D7F-45F9-80CA-30218302A5D3}" srcOrd="1" destOrd="0" presId="urn:microsoft.com/office/officeart/2005/8/layout/vList4"/>
    <dgm:cxn modelId="{B73F26BE-23E2-42C9-8CDF-3B02C1D693B5}" type="presParOf" srcId="{B135152D-B454-47EA-A74A-8F467C8624E6}" destId="{FBBDE5C2-9D1C-4F0C-9499-F2181DE0081A}" srcOrd="0" destOrd="0" presId="urn:microsoft.com/office/officeart/2005/8/layout/vList4"/>
    <dgm:cxn modelId="{4C7EC1CA-B978-4F32-8A24-C625ECE26978}" type="presParOf" srcId="{FBBDE5C2-9D1C-4F0C-9499-F2181DE0081A}" destId="{AE6648AC-D572-4AB9-A883-64445D217241}" srcOrd="0" destOrd="0" presId="urn:microsoft.com/office/officeart/2005/8/layout/vList4"/>
    <dgm:cxn modelId="{5D45CC27-0946-41DE-BC66-4AD64479853A}" type="presParOf" srcId="{FBBDE5C2-9D1C-4F0C-9499-F2181DE0081A}" destId="{DE71F3A2-0104-409F-9D18-55B26BECF6EC}" srcOrd="1" destOrd="0" presId="urn:microsoft.com/office/officeart/2005/8/layout/vList4"/>
    <dgm:cxn modelId="{0938F913-7290-4ED8-AB15-99D4518E1664}" type="presParOf" srcId="{FBBDE5C2-9D1C-4F0C-9499-F2181DE0081A}" destId="{476F8BFF-EB75-48FB-9FD5-0FFB573EE4E4}" srcOrd="2" destOrd="0" presId="urn:microsoft.com/office/officeart/2005/8/layout/vList4"/>
    <dgm:cxn modelId="{0315FB37-C4CC-42E9-A0B5-B7CD5FA5FAB7}" type="presParOf" srcId="{B135152D-B454-47EA-A74A-8F467C8624E6}" destId="{853F3EE9-B6EA-4D46-B5F2-383D7708BB7E}" srcOrd="1" destOrd="0" presId="urn:microsoft.com/office/officeart/2005/8/layout/vList4"/>
    <dgm:cxn modelId="{B4F1AD07-2D2F-48BD-B649-DEE8626307CE}" type="presParOf" srcId="{B135152D-B454-47EA-A74A-8F467C8624E6}" destId="{6322F94B-F61C-488F-B7C3-F05119D9D8AE}" srcOrd="2" destOrd="0" presId="urn:microsoft.com/office/officeart/2005/8/layout/vList4"/>
    <dgm:cxn modelId="{2DC55877-3FFC-4C57-8495-0EDCFB1238F4}" type="presParOf" srcId="{6322F94B-F61C-488F-B7C3-F05119D9D8AE}" destId="{5D1683F8-A5E9-4212-B6CF-EB65A12E1D55}" srcOrd="0" destOrd="0" presId="urn:microsoft.com/office/officeart/2005/8/layout/vList4"/>
    <dgm:cxn modelId="{0D04C6B5-25F1-462A-AFAA-D22474093C74}" type="presParOf" srcId="{6322F94B-F61C-488F-B7C3-F05119D9D8AE}" destId="{A0906D88-1F97-445B-B107-434C0544A891}" srcOrd="1" destOrd="0" presId="urn:microsoft.com/office/officeart/2005/8/layout/vList4"/>
    <dgm:cxn modelId="{5880B267-1717-4563-970B-449362B90347}" type="presParOf" srcId="{6322F94B-F61C-488F-B7C3-F05119D9D8AE}" destId="{2813FACD-E038-4BC8-A797-FE679AF5926C}" srcOrd="2" destOrd="0" presId="urn:microsoft.com/office/officeart/2005/8/layout/vList4"/>
    <dgm:cxn modelId="{4F041C95-F808-4924-89C7-626697E2F689}" type="presParOf" srcId="{B135152D-B454-47EA-A74A-8F467C8624E6}" destId="{BC44BA2A-50B3-4C44-9D81-05E8855F55AA}" srcOrd="3" destOrd="0" presId="urn:microsoft.com/office/officeart/2005/8/layout/vList4"/>
    <dgm:cxn modelId="{6DC938EA-E831-4A95-93E9-D119DD39B6B1}" type="presParOf" srcId="{B135152D-B454-47EA-A74A-8F467C8624E6}" destId="{D65590FE-C238-4B3A-B7FC-622E9A9E8E06}" srcOrd="4" destOrd="0" presId="urn:microsoft.com/office/officeart/2005/8/layout/vList4"/>
    <dgm:cxn modelId="{248F9774-46AF-4750-9C6D-13E55EFCB924}" type="presParOf" srcId="{D65590FE-C238-4B3A-B7FC-622E9A9E8E06}" destId="{DC051375-BFEC-47C3-8E61-1D2589C1A787}" srcOrd="0" destOrd="0" presId="urn:microsoft.com/office/officeart/2005/8/layout/vList4"/>
    <dgm:cxn modelId="{52D63F87-641F-4878-BD98-63062BAFE37F}" type="presParOf" srcId="{D65590FE-C238-4B3A-B7FC-622E9A9E8E06}" destId="{625E2ECE-FBBB-4E80-8C1E-5A3A38B36CBC}" srcOrd="1" destOrd="0" presId="urn:microsoft.com/office/officeart/2005/8/layout/vList4"/>
    <dgm:cxn modelId="{5979FD88-31FB-40B6-87EB-F0EDC17DCBDF}"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6552C7ABB66841FBAD5B3355B8E06BB4"/>
        <w:category>
          <w:name w:val="Geral"/>
          <w:gallery w:val="placeholder"/>
        </w:category>
        <w:types>
          <w:type w:val="bbPlcHdr"/>
        </w:types>
        <w:behaviors>
          <w:behavior w:val="content"/>
        </w:behaviors>
        <w:guid w:val="{94013031-C689-4AEC-ACA4-1DA136CBFA0D}"/>
      </w:docPartPr>
      <w:docPartBody>
        <w:p w:rsidR="003B4519" w:rsidRDefault="00B84321" w:rsidP="00B84321">
          <w:pPr>
            <w:pStyle w:val="6552C7ABB66841FBAD5B3355B8E06BB4"/>
          </w:pPr>
          <w:r w:rsidRPr="0031018C">
            <w:rPr>
              <w:rStyle w:val="TextodoEspaoReservado"/>
            </w:rPr>
            <w:t>Clique ou toque aqui para inserir o texto.</w:t>
          </w:r>
        </w:p>
      </w:docPartBody>
    </w:docPart>
    <w:docPart>
      <w:docPartPr>
        <w:name w:val="956721C253D049FB9E94E7F357E4F6B1"/>
        <w:category>
          <w:name w:val="Geral"/>
          <w:gallery w:val="placeholder"/>
        </w:category>
        <w:types>
          <w:type w:val="bbPlcHdr"/>
        </w:types>
        <w:behaviors>
          <w:behavior w:val="content"/>
        </w:behaviors>
        <w:guid w:val="{45BE6073-7182-4E8E-AD93-7908E1BC82F8}"/>
      </w:docPartPr>
      <w:docPartBody>
        <w:p w:rsidR="003B4519" w:rsidRDefault="00B84321" w:rsidP="00B84321">
          <w:pPr>
            <w:pStyle w:val="956721C253D049FB9E94E7F357E4F6B1"/>
          </w:pPr>
          <w:r w:rsidRPr="0031018C">
            <w:rPr>
              <w:rStyle w:val="TextodoEspaoReservado"/>
            </w:rPr>
            <w:t>Clique ou toque aqui para inserir o texto.</w:t>
          </w:r>
        </w:p>
      </w:docPartBody>
    </w:docPart>
    <w:docPart>
      <w:docPartPr>
        <w:name w:val="2C98C37892F944FDA20934A0A38AEE79"/>
        <w:category>
          <w:name w:val="Geral"/>
          <w:gallery w:val="placeholder"/>
        </w:category>
        <w:types>
          <w:type w:val="bbPlcHdr"/>
        </w:types>
        <w:behaviors>
          <w:behavior w:val="content"/>
        </w:behaviors>
        <w:guid w:val="{F6F9BB58-1422-4B79-86E3-B2184D5BB67A}"/>
      </w:docPartPr>
      <w:docPartBody>
        <w:p w:rsidR="003B4519" w:rsidRDefault="00B84321" w:rsidP="00B84321">
          <w:pPr>
            <w:pStyle w:val="2C98C37892F944FDA20934A0A38AEE79"/>
          </w:pPr>
          <w:r w:rsidRPr="0031018C">
            <w:rPr>
              <w:rStyle w:val="TextodoEspaoReservado"/>
            </w:rPr>
            <w:t>Clique ou toque aqui para inserir o texto.</w:t>
          </w:r>
        </w:p>
      </w:docPartBody>
    </w:docPart>
    <w:docPart>
      <w:docPartPr>
        <w:name w:val="85613F760D4F4745BF813D91FE817EEB"/>
        <w:category>
          <w:name w:val="Geral"/>
          <w:gallery w:val="placeholder"/>
        </w:category>
        <w:types>
          <w:type w:val="bbPlcHdr"/>
        </w:types>
        <w:behaviors>
          <w:behavior w:val="content"/>
        </w:behaviors>
        <w:guid w:val="{E5D7050B-64D6-4924-A985-995F6EA7F752}"/>
      </w:docPartPr>
      <w:docPartBody>
        <w:p w:rsidR="00FD364E" w:rsidRDefault="009112F1" w:rsidP="009112F1">
          <w:pPr>
            <w:pStyle w:val="85613F760D4F4745BF813D91FE817EEB"/>
          </w:pPr>
          <w:r w:rsidRPr="0031018C">
            <w:rPr>
              <w:rStyle w:val="TextodoEspaoReservado"/>
            </w:rPr>
            <w:t>Clique ou toque aqui para inserir o texto.</w:t>
          </w:r>
        </w:p>
      </w:docPartBody>
    </w:docPart>
    <w:docPart>
      <w:docPartPr>
        <w:name w:val="70D5D7B1336A4CE1938D2539016B31E0"/>
        <w:category>
          <w:name w:val="Geral"/>
          <w:gallery w:val="placeholder"/>
        </w:category>
        <w:types>
          <w:type w:val="bbPlcHdr"/>
        </w:types>
        <w:behaviors>
          <w:behavior w:val="content"/>
        </w:behaviors>
        <w:guid w:val="{8AFFD84C-8AF2-4384-85D5-7CD3379F219B}"/>
      </w:docPartPr>
      <w:docPartBody>
        <w:p w:rsidR="00FD364E" w:rsidRDefault="009112F1" w:rsidP="009112F1">
          <w:pPr>
            <w:pStyle w:val="70D5D7B1336A4CE1938D2539016B31E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37B4"/>
    <w:rsid w:val="000A4C36"/>
    <w:rsid w:val="000D47C8"/>
    <w:rsid w:val="001E1F13"/>
    <w:rsid w:val="00201B4E"/>
    <w:rsid w:val="003B4519"/>
    <w:rsid w:val="004A74C2"/>
    <w:rsid w:val="005968AC"/>
    <w:rsid w:val="00603CC4"/>
    <w:rsid w:val="008F7001"/>
    <w:rsid w:val="009112F1"/>
    <w:rsid w:val="0094047E"/>
    <w:rsid w:val="009A2513"/>
    <w:rsid w:val="009C5999"/>
    <w:rsid w:val="009F16E3"/>
    <w:rsid w:val="00A04640"/>
    <w:rsid w:val="00A647F7"/>
    <w:rsid w:val="00AC7EBC"/>
    <w:rsid w:val="00AE103D"/>
    <w:rsid w:val="00AE4B47"/>
    <w:rsid w:val="00B84321"/>
    <w:rsid w:val="00B84B28"/>
    <w:rsid w:val="00BA0934"/>
    <w:rsid w:val="00C26E7B"/>
    <w:rsid w:val="00CA3EDD"/>
    <w:rsid w:val="00CF7F96"/>
    <w:rsid w:val="00E13579"/>
    <w:rsid w:val="00EA7B6C"/>
    <w:rsid w:val="00EB6977"/>
    <w:rsid w:val="00EB6B1C"/>
    <w:rsid w:val="00FA7D2B"/>
    <w:rsid w:val="00FD36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112F1"/>
    <w:rPr>
      <w:color w:val="808080"/>
    </w:rPr>
  </w:style>
  <w:style w:type="paragraph" w:customStyle="1" w:styleId="6552C7ABB66841FBAD5B3355B8E06BB4">
    <w:name w:val="6552C7ABB66841FBAD5B3355B8E06BB4"/>
    <w:rsid w:val="00B84321"/>
  </w:style>
  <w:style w:type="paragraph" w:customStyle="1" w:styleId="956721C253D049FB9E94E7F357E4F6B1">
    <w:name w:val="956721C253D049FB9E94E7F357E4F6B1"/>
    <w:rsid w:val="00B84321"/>
  </w:style>
  <w:style w:type="paragraph" w:customStyle="1" w:styleId="2C98C37892F944FDA20934A0A38AEE79">
    <w:name w:val="2C98C37892F944FDA20934A0A38AEE79"/>
    <w:rsid w:val="00B84321"/>
  </w:style>
  <w:style w:type="paragraph" w:customStyle="1" w:styleId="85613F760D4F4745BF813D91FE817EEB">
    <w:name w:val="85613F760D4F4745BF813D91FE817EEB"/>
    <w:rsid w:val="009112F1"/>
  </w:style>
  <w:style w:type="paragraph" w:customStyle="1" w:styleId="70D5D7B1336A4CE1938D2539016B31E0">
    <w:name w:val="70D5D7B1336A4CE1938D2539016B31E0"/>
    <w:rsid w:val="009112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7A24A-391B-48F2-BC42-E0734CCA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1875</Words>
  <Characters>10127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7</cp:revision>
  <cp:lastPrinted>2025-02-20T14:26:00Z</cp:lastPrinted>
  <dcterms:created xsi:type="dcterms:W3CDTF">2025-02-15T14:56:00Z</dcterms:created>
  <dcterms:modified xsi:type="dcterms:W3CDTF">2025-02-20T14:26:00Z</dcterms:modified>
</cp:coreProperties>
</file>