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0DA8C9E0">
            <wp:simplePos x="0" y="0"/>
            <wp:positionH relativeFrom="column">
              <wp:posOffset>-1162022</wp:posOffset>
            </wp:positionH>
            <wp:positionV relativeFrom="paragraph">
              <wp:posOffset>-886147</wp:posOffset>
            </wp:positionV>
            <wp:extent cx="7685065"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2865C58B" w:rsidR="0090631E" w:rsidRDefault="0090631E" w:rsidP="0078205E">
      <w:pPr>
        <w:pStyle w:val="Texto"/>
        <w:spacing w:after="0" w:line="240" w:lineRule="auto"/>
        <w:jc w:val="center"/>
        <w:rPr>
          <w:b/>
          <w:bCs/>
          <w:sz w:val="30"/>
          <w:szCs w:val="30"/>
        </w:rPr>
      </w:pPr>
      <w:r w:rsidRPr="0090631E">
        <w:rPr>
          <w:b/>
          <w:bCs/>
          <w:sz w:val="30"/>
          <w:szCs w:val="30"/>
        </w:rPr>
        <w:lastRenderedPageBreak/>
        <w:t xml:space="preserve">QUALIDADE DA EDUCAÇÃO NOS ANOS </w:t>
      </w:r>
      <w:r w:rsidR="00A636AB">
        <w:rPr>
          <w:b/>
          <w:bCs/>
          <w:sz w:val="30"/>
          <w:szCs w:val="30"/>
        </w:rPr>
        <w:t>FINAIS</w:t>
      </w:r>
      <w:r w:rsidRPr="0090631E">
        <w:rPr>
          <w:b/>
          <w:bCs/>
          <w:sz w:val="30"/>
          <w:szCs w:val="30"/>
        </w:rPr>
        <w:t xml:space="preserve">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CDDBDF7"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51CD732A"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51C7E235"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C3DDDD2"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72412394"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19636741" w:rsidR="00D94830" w:rsidRPr="00D94830" w:rsidRDefault="009B6074">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6</w:t>
            </w:r>
            <w:r w:rsidR="00D94830" w:rsidRPr="00D94830">
              <w:rPr>
                <w:rStyle w:val="Hyperlink"/>
                <w:rFonts w:ascii="Exo" w:hAnsi="Exo"/>
                <w:b/>
                <w:bCs/>
                <w:noProof/>
                <w:webHidden/>
              </w:rPr>
              <w:fldChar w:fldCharType="end"/>
            </w:r>
          </w:hyperlink>
        </w:p>
        <w:p w14:paraId="5CC653F6" w14:textId="72F745CF" w:rsidR="00D94830" w:rsidRPr="00D94830" w:rsidRDefault="009B6074">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8</w:t>
            </w:r>
            <w:r w:rsidR="00D94830" w:rsidRPr="00D94830">
              <w:rPr>
                <w:rStyle w:val="Hyperlink"/>
                <w:rFonts w:ascii="Exo" w:hAnsi="Exo"/>
                <w:b/>
                <w:bCs/>
                <w:noProof/>
                <w:webHidden/>
              </w:rPr>
              <w:fldChar w:fldCharType="end"/>
            </w:r>
          </w:hyperlink>
        </w:p>
        <w:p w14:paraId="3F8FE46D" w14:textId="4D114011" w:rsidR="00D94830" w:rsidRPr="00D94830" w:rsidRDefault="009B6074">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9</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BB4E08E" w14:textId="77777777" w:rsidR="002823E6" w:rsidRPr="00B56436" w:rsidRDefault="002823E6" w:rsidP="002823E6">
      <w:pPr>
        <w:pStyle w:val="SemEspaamento"/>
        <w:spacing w:line="360" w:lineRule="auto"/>
        <w:ind w:firstLine="851"/>
        <w:jc w:val="both"/>
        <w:rPr>
          <w:rFonts w:ascii="Exo" w:hAnsi="Exo"/>
          <w:sz w:val="24"/>
          <w:szCs w:val="24"/>
        </w:rPr>
      </w:pPr>
      <w:bookmarkStart w:id="1" w:name="_Hlk190939755"/>
      <w:bookmarkStart w:id="2" w:name="_Hlk188948010"/>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29548110B0B4BC6AC52454392BB7ECA"/>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751775A9" w14:textId="736371AC" w:rsidR="002823E6" w:rsidRPr="00AA460F" w:rsidRDefault="002823E6" w:rsidP="002823E6">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E09C95D9B884FE593D05FB0AA7A80C7"/>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E09C95D9B884FE593D05FB0AA7A80C7"/>
          </w:placeholder>
        </w:sdtPr>
        <w:sdtEndPr/>
        <w:sdtContent>
          <w:r w:rsidRPr="00AA460F">
            <w:rPr>
              <w:rFonts w:ascii="Exo" w:hAnsi="Exo"/>
              <w:color w:val="000000"/>
              <w:sz w:val="24"/>
              <w:szCs w:val="24"/>
              <w:vertAlign w:val="superscript"/>
            </w:rPr>
            <w:t>4–6</w:t>
          </w:r>
        </w:sdtContent>
      </w:sdt>
      <w:ins w:id="5" w:author="Gilson" w:date="2025-02-27T19:00:00Z">
        <w:r w:rsidR="004E5F18">
          <w:rPr>
            <w:rFonts w:ascii="Exo" w:hAnsi="Exo"/>
            <w:sz w:val="24"/>
            <w:szCs w:val="24"/>
          </w:rPr>
          <w:t xml:space="preserve">, </w:t>
        </w:r>
      </w:ins>
      <w:del w:id="6" w:author="Gilson" w:date="2025-02-27T19:00:00Z">
        <w:r w:rsidRPr="00AA460F" w:rsidDel="004E5F18">
          <w:rPr>
            <w:rFonts w:ascii="Exo" w:hAnsi="Exo"/>
            <w:sz w:val="24"/>
            <w:szCs w:val="24"/>
          </w:rPr>
          <w:delText xml:space="preserve"> </w:delText>
        </w:r>
      </w:del>
      <w:r w:rsidRPr="00AA460F">
        <w:rPr>
          <w:rFonts w:ascii="Exo" w:hAnsi="Exo"/>
          <w:sz w:val="24"/>
          <w:szCs w:val="24"/>
        </w:rPr>
        <w:t>que result</w:t>
      </w:r>
      <w:ins w:id="7" w:author="Gilson" w:date="2025-02-27T19:00:00Z">
        <w:r w:rsidR="004E5F18">
          <w:rPr>
            <w:rFonts w:ascii="Exo" w:hAnsi="Exo"/>
            <w:sz w:val="24"/>
            <w:szCs w:val="24"/>
          </w:rPr>
          <w:t>aram</w:t>
        </w:r>
      </w:ins>
      <w:del w:id="8" w:author="Gilson" w:date="2025-02-27T19:00:00Z">
        <w:r w:rsidRPr="00AA460F" w:rsidDel="004E5F18">
          <w:rPr>
            <w:rFonts w:ascii="Exo" w:hAnsi="Exo"/>
            <w:sz w:val="24"/>
            <w:szCs w:val="24"/>
          </w:rPr>
          <w:delText>ou</w:delText>
        </w:r>
      </w:del>
      <w:r w:rsidRPr="00AA460F">
        <w:rPr>
          <w:rFonts w:ascii="Exo" w:hAnsi="Exo"/>
          <w:sz w:val="24"/>
          <w:szCs w:val="24"/>
        </w:rPr>
        <w:t xml:space="preserve"> em um compêndio de 19 indicadores das dimensões</w:t>
      </w:r>
      <w:del w:id="9" w:author="Gilson" w:date="2025-02-27T19:00:00Z">
        <w:r w:rsidDel="004E5F18">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1"/>
    <w:bookmarkEnd w:id="4"/>
    <w:p w14:paraId="71A5BA24" w14:textId="7D4CC0F9" w:rsidR="000553D4" w:rsidRPr="002823E6" w:rsidRDefault="000553D4" w:rsidP="002823E6">
      <w:pPr>
        <w:pStyle w:val="SemEspaamento"/>
        <w:spacing w:line="360" w:lineRule="auto"/>
        <w:ind w:firstLine="851"/>
        <w:jc w:val="both"/>
        <w:rPr>
          <w:rFonts w:ascii="Exo" w:hAnsi="Exo"/>
          <w:sz w:val="24"/>
          <w:szCs w:val="24"/>
        </w:rPr>
      </w:pPr>
      <w:r w:rsidRPr="002823E6">
        <w:rPr>
          <w:rFonts w:ascii="Exo" w:hAnsi="Exo"/>
          <w:sz w:val="24"/>
          <w:szCs w:val="24"/>
        </w:rPr>
        <w:t xml:space="preserve">A </w:t>
      </w:r>
      <w:r w:rsidR="0039503E" w:rsidRPr="002823E6">
        <w:rPr>
          <w:rFonts w:ascii="Exo" w:hAnsi="Exo"/>
          <w:sz w:val="24"/>
          <w:szCs w:val="24"/>
        </w:rPr>
        <w:t>Q</w:t>
      </w:r>
      <w:r w:rsidRPr="002823E6">
        <w:rPr>
          <w:rFonts w:ascii="Exo" w:hAnsi="Exo"/>
          <w:sz w:val="24"/>
          <w:szCs w:val="24"/>
        </w:rPr>
        <w:t>ualidade da educação nos anos finais do ensino fundamental desempenha um papel significativo na retenção de profissionais de saúde em determinadas regiões. Profissionais que percebem oportunidades educacionais de qualidade para seus filhos tendem a se estabelecer mais firmemente em suas posições, evitando a busca por novos empregos em locais com melhores ofertas educacionais. Um estudo destaca que a retenção de profissionais de saúde está associada a fatores como qualidade de vida e acesso a serviços essenciais, incluindo educação de qualidade para os filhos</w:t>
      </w:r>
      <w:r w:rsidR="002823E6">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1015BCD140249ED94E0FD1ED03A23EC"/>
          </w:placeholder>
        </w:sdtPr>
        <w:sdtEndPr/>
        <w:sdtContent>
          <w:r w:rsidRPr="002823E6">
            <w:rPr>
              <w:rFonts w:ascii="Exo" w:hAnsi="Exo"/>
              <w:sz w:val="24"/>
              <w:szCs w:val="24"/>
              <w:vertAlign w:val="superscript"/>
            </w:rPr>
            <w:t>7</w:t>
          </w:r>
        </w:sdtContent>
      </w:sdt>
      <w:r w:rsidRPr="002823E6">
        <w:rPr>
          <w:rFonts w:ascii="Exo" w:hAnsi="Exo"/>
          <w:sz w:val="24"/>
          <w:szCs w:val="24"/>
        </w:rPr>
        <w:t>.</w:t>
      </w:r>
    </w:p>
    <w:p w14:paraId="411760CA" w14:textId="2ABC2388" w:rsidR="000553D4" w:rsidRPr="002823E6" w:rsidRDefault="000553D4" w:rsidP="002823E6">
      <w:pPr>
        <w:pStyle w:val="SemEspaamento"/>
        <w:spacing w:line="360" w:lineRule="auto"/>
        <w:ind w:firstLine="851"/>
        <w:jc w:val="both"/>
        <w:rPr>
          <w:rFonts w:ascii="Exo" w:hAnsi="Exo"/>
          <w:sz w:val="24"/>
          <w:szCs w:val="24"/>
        </w:rPr>
      </w:pPr>
      <w:r w:rsidRPr="002823E6">
        <w:rPr>
          <w:rFonts w:ascii="Exo" w:hAnsi="Exo"/>
          <w:sz w:val="24"/>
          <w:szCs w:val="24"/>
        </w:rPr>
        <w:t>Além disso, a satisfação com as oportunidades educacionais disponíveis para a família contribui para a estabilidade e o comprometimento dos profissionais de saúde em suas funções. Ambientes que oferecem suporte educacional adequado não apenas beneficiam as famílias diretamente, mas também fortalecem a coesão comunitária e a continuidade dos serviços de saúde. Portanto, investir na melhoria da educação básica pode ser uma estratégia eficaz para promover a fixação de profissionais de saúde em áreas específicas</w:t>
      </w:r>
      <w:r w:rsidR="002823E6">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297374136"/>
          <w:placeholder>
            <w:docPart w:val="94A3A3495F5E41D28C8828DA3EE6F46D"/>
          </w:placeholder>
        </w:sdtPr>
        <w:sdtEndPr/>
        <w:sdtContent>
          <w:r w:rsidR="002823E6" w:rsidRPr="002823E6">
            <w:rPr>
              <w:rFonts w:ascii="Exo" w:hAnsi="Exo"/>
              <w:sz w:val="24"/>
              <w:szCs w:val="24"/>
              <w:vertAlign w:val="superscript"/>
            </w:rPr>
            <w:t>8</w:t>
          </w:r>
        </w:sdtContent>
      </w:sdt>
      <w:r w:rsidRPr="002823E6">
        <w:rPr>
          <w:rFonts w:ascii="Exo" w:hAnsi="Exo"/>
          <w:sz w:val="24"/>
          <w:szCs w:val="24"/>
        </w:rPr>
        <w:t>.</w:t>
      </w:r>
    </w:p>
    <w:p w14:paraId="60D663A5" w14:textId="11F2F720" w:rsidR="00A02D65" w:rsidRPr="00A02D65" w:rsidRDefault="002823E6" w:rsidP="00A02D65">
      <w:pPr>
        <w:pStyle w:val="SemEspaamento"/>
        <w:spacing w:after="200" w:line="360" w:lineRule="auto"/>
        <w:ind w:firstLine="851"/>
        <w:jc w:val="both"/>
        <w:rPr>
          <w:rFonts w:ascii="Exo" w:hAnsi="Exo"/>
          <w:sz w:val="20"/>
          <w:szCs w:val="20"/>
        </w:rPr>
      </w:pPr>
      <w:r w:rsidRPr="00B56436">
        <w:rPr>
          <w:rFonts w:ascii="Exo" w:hAnsi="Exo"/>
          <w:sz w:val="24"/>
          <w:szCs w:val="24"/>
        </w:rPr>
        <w:t xml:space="preserve">Este documento está estruturado em três seções, além desta introdução. A seguir, vamos mostrar a ficha de qualificação do indicador, bem como alguns artefatos associados a </w:t>
      </w:r>
      <w:r w:rsidRPr="00B56436">
        <w:rPr>
          <w:rFonts w:ascii="Exo" w:hAnsi="Exo"/>
          <w:sz w:val="24"/>
          <w:szCs w:val="24"/>
        </w:rPr>
        <w:lastRenderedPageBreak/>
        <w:t>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r w:rsidR="00271638" w:rsidRPr="002823E6">
        <w:rPr>
          <w:rFonts w:ascii="Exo" w:hAnsi="Exo"/>
          <w:sz w:val="24"/>
          <w:szCs w:val="24"/>
        </w:rPr>
        <w:t>traz um exemplo de aplicação do indicador para um recorte de escolas estaduais no estado d</w:t>
      </w:r>
      <w:r w:rsidR="00EE7740">
        <w:rPr>
          <w:rFonts w:ascii="Exo" w:hAnsi="Exo"/>
          <w:sz w:val="24"/>
          <w:szCs w:val="24"/>
        </w:rPr>
        <w:t>o</w:t>
      </w:r>
      <w:r w:rsidR="00271638" w:rsidRPr="002823E6">
        <w:rPr>
          <w:rFonts w:ascii="Exo" w:hAnsi="Exo"/>
          <w:sz w:val="24"/>
          <w:szCs w:val="24"/>
        </w:rPr>
        <w:t xml:space="preserve"> </w:t>
      </w:r>
      <w:r w:rsidR="00EE7740">
        <w:rPr>
          <w:rFonts w:ascii="Exo" w:hAnsi="Exo"/>
          <w:sz w:val="24"/>
          <w:szCs w:val="24"/>
        </w:rPr>
        <w:t>Mato Grosso</w:t>
      </w:r>
      <w:r w:rsidR="00271638" w:rsidRPr="002823E6">
        <w:rPr>
          <w:rFonts w:ascii="Exo" w:hAnsi="Exo"/>
          <w:sz w:val="24"/>
          <w:szCs w:val="24"/>
        </w:rPr>
        <w:t>.</w:t>
      </w:r>
      <w:bookmarkStart w:id="10" w:name="_Toc188374090"/>
      <w:bookmarkStart w:id="11" w:name="_Toc188459875"/>
      <w:r w:rsidR="00A02D65">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12" w:name="_Toc188883215"/>
      <w:bookmarkStart w:id="13" w:name="_Hlk188948089"/>
      <w:bookmarkEnd w:id="2"/>
      <w:r w:rsidRPr="00A440DB">
        <w:rPr>
          <w:rFonts w:ascii="Exo" w:hAnsi="Exo"/>
          <w:b/>
          <w:bCs/>
          <w:color w:val="auto"/>
        </w:rPr>
        <w:lastRenderedPageBreak/>
        <w:t>Ficha de qualificação do indicador</w:t>
      </w:r>
      <w:bookmarkEnd w:id="10"/>
      <w:bookmarkEnd w:id="11"/>
      <w:bookmarkEnd w:id="12"/>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4" w:name="_Hlk179446808"/>
            <w:bookmarkEnd w:id="13"/>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6E5A9570" w:rsidR="007F2820" w:rsidRPr="007F2820" w:rsidRDefault="00B12FBF" w:rsidP="00E04E3F">
            <w:pPr>
              <w:spacing w:before="60" w:after="60"/>
              <w:rPr>
                <w:rFonts w:ascii="Exo" w:hAnsi="Exo"/>
                <w:b/>
                <w:bCs/>
                <w:szCs w:val="24"/>
              </w:rPr>
            </w:pPr>
            <w:r w:rsidRPr="00B12FBF">
              <w:rPr>
                <w:rFonts w:ascii="Exo" w:hAnsi="Exo"/>
                <w:b/>
                <w:bCs/>
                <w:szCs w:val="24"/>
              </w:rPr>
              <w:t>Qualidade da educação nos anos finais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A47F797" w:rsidR="00B12FBF" w:rsidRPr="00E04E3F" w:rsidRDefault="00B12FBF" w:rsidP="00B12FBF">
            <w:pPr>
              <w:pStyle w:val="QuadrosFiguras1"/>
              <w:spacing w:before="60" w:after="60" w:line="240" w:lineRule="auto"/>
              <w:jc w:val="left"/>
              <w:rPr>
                <w:rFonts w:ascii="Exo" w:hAnsi="Exo"/>
                <w:color w:val="auto"/>
              </w:rPr>
            </w:pPr>
            <w:r>
              <w:rPr>
                <w:rFonts w:ascii="Exo" w:hAnsi="Exo"/>
                <w:color w:val="auto"/>
              </w:rPr>
              <w:t>Índice de qualidade do ensino nas escolas.</w:t>
            </w:r>
          </w:p>
        </w:tc>
      </w:tr>
      <w:tr w:rsidR="00B12FB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8D465CA" w14:textId="77777777" w:rsidR="00B12FBF" w:rsidRPr="009F7A8E" w:rsidRDefault="00B12FBF" w:rsidP="00B12FBF">
            <w:pPr>
              <w:pStyle w:val="QuadrosFiguras1"/>
              <w:spacing w:before="60" w:after="60" w:line="240" w:lineRule="auto"/>
              <w:jc w:val="left"/>
              <w:rPr>
                <w:rFonts w:ascii="Exo" w:hAnsi="Exo"/>
                <w:color w:val="auto"/>
              </w:rPr>
            </w:pPr>
            <w:r w:rsidRPr="009F7A8E">
              <w:rPr>
                <w:rFonts w:ascii="Exo" w:hAnsi="Exo"/>
                <w:color w:val="auto"/>
              </w:rPr>
              <w:t xml:space="preserve">● </w:t>
            </w:r>
            <w:r w:rsidRPr="00FC24B1">
              <w:rPr>
                <w:rFonts w:ascii="Exo" w:hAnsi="Exo"/>
                <w:color w:val="auto"/>
              </w:rPr>
              <w:t>Índice de Desenvolvimento da Educação Básica (IDEB)</w:t>
            </w:r>
          </w:p>
          <w:p w14:paraId="20FD2021" w14:textId="1751DE03" w:rsidR="00B12FBF" w:rsidRPr="007F2820" w:rsidRDefault="00B12FBF" w:rsidP="00B12FB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B12FB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19746116" w:rsidR="00B12FBF" w:rsidRPr="00E04E3F" w:rsidRDefault="00B12FBF" w:rsidP="00B12FBF">
            <w:pPr>
              <w:pStyle w:val="QuadrosFiguras1"/>
              <w:spacing w:before="60" w:after="60" w:line="240" w:lineRule="auto"/>
              <w:jc w:val="both"/>
              <w:rPr>
                <w:rFonts w:ascii="Exo" w:hAnsi="Exo"/>
                <w:color w:val="auto"/>
              </w:rPr>
            </w:pPr>
            <w:r w:rsidRPr="00BA7FA8">
              <w:rPr>
                <w:rFonts w:ascii="Exo" w:hAnsi="Exo"/>
                <w:color w:val="auto"/>
              </w:rPr>
              <w:t>Para o indicador</w:t>
            </w:r>
            <w:r>
              <w:rPr>
                <w:rFonts w:ascii="Exo" w:hAnsi="Exo"/>
                <w:color w:val="auto"/>
              </w:rPr>
              <w:t>,</w:t>
            </w:r>
            <w:r w:rsidRPr="00BA7FA8">
              <w:rPr>
                <w:rFonts w:ascii="Exo" w:hAnsi="Exo"/>
                <w:color w:val="auto"/>
              </w:rPr>
              <w:t xml:space="preserve"> </w:t>
            </w:r>
            <w:ins w:id="15" w:author="Gilson" w:date="2025-02-27T19:01:00Z">
              <w:r w:rsidR="004E5F18">
                <w:rPr>
                  <w:rFonts w:ascii="Exo" w:hAnsi="Exo"/>
                  <w:color w:val="auto"/>
                </w:rPr>
                <w:t>são</w:t>
              </w:r>
            </w:ins>
            <w:del w:id="16" w:author="Gilson" w:date="2025-02-27T19:01:00Z">
              <w:r w:rsidRPr="00BA7FA8" w:rsidDel="004E5F18">
                <w:rPr>
                  <w:rFonts w:ascii="Exo" w:hAnsi="Exo"/>
                  <w:color w:val="auto"/>
                </w:rPr>
                <w:delText>é</w:delText>
              </w:r>
            </w:del>
            <w:r w:rsidRPr="00BA7FA8">
              <w:rPr>
                <w:rFonts w:ascii="Exo" w:hAnsi="Exo"/>
                <w:color w:val="auto"/>
              </w:rPr>
              <w:t xml:space="preserve"> utilizada</w:t>
            </w:r>
            <w:ins w:id="17" w:author="Gilson" w:date="2025-02-27T19:01:00Z">
              <w:r w:rsidR="004E5F18">
                <w:rPr>
                  <w:rFonts w:ascii="Exo" w:hAnsi="Exo"/>
                  <w:color w:val="auto"/>
                </w:rPr>
                <w:t>s</w:t>
              </w:r>
            </w:ins>
            <w:r w:rsidRPr="00BA7FA8">
              <w:rPr>
                <w:rFonts w:ascii="Exo" w:hAnsi="Exo"/>
                <w:color w:val="auto"/>
              </w:rPr>
              <w:t xml:space="preserve"> as notas do IDEB das escolas</w:t>
            </w:r>
            <w:r>
              <w:rPr>
                <w:rFonts w:ascii="Exo" w:hAnsi="Exo"/>
                <w:color w:val="auto"/>
              </w:rPr>
              <w:t xml:space="preserve"> em seus anos finais</w:t>
            </w:r>
            <w:r w:rsidRPr="00BA7FA8">
              <w:rPr>
                <w:rFonts w:ascii="Exo" w:hAnsi="Exo"/>
                <w:color w:val="auto"/>
              </w:rPr>
              <w:t xml:space="preserve"> para cada biênio, gerando a variável “IDEB”, conforme cada tipo de escola caracterizada na variável “rede”.</w:t>
            </w:r>
          </w:p>
        </w:tc>
      </w:tr>
      <w:tr w:rsidR="00B12FB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34362C4B" w:rsidR="00B12FBF" w:rsidRPr="001045D8" w:rsidRDefault="00B12FBF" w:rsidP="00B12FBF">
            <w:pPr>
              <w:pStyle w:val="QuadrosFiguras1"/>
              <w:spacing w:before="60" w:after="60" w:line="240" w:lineRule="auto"/>
              <w:jc w:val="left"/>
              <w:rPr>
                <w:rFonts w:ascii="Cambria Math" w:hAnsi="Cambria Math"/>
                <w:i/>
                <w:iCs/>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12FB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12FB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0A065BC"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2823E6">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1BD8EAD2" w:rsidR="00B12FBF" w:rsidRPr="00E04E3F" w:rsidRDefault="00B12FBF" w:rsidP="00B12FBF">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12FB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18C04A95"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Bienal</w:t>
            </w:r>
          </w:p>
        </w:tc>
      </w:tr>
      <w:tr w:rsidR="00B12FB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6D72A84B"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12FB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7A3E9AA4" w:rsidR="00B12FBF" w:rsidRPr="007F2820" w:rsidRDefault="000553D4" w:rsidP="00B12FBF">
            <w:pPr>
              <w:pStyle w:val="QuadrosFiguras1"/>
              <w:spacing w:before="60" w:after="60" w:line="240" w:lineRule="auto"/>
              <w:jc w:val="both"/>
              <w:rPr>
                <w:rFonts w:ascii="Exo" w:hAnsi="Exo"/>
                <w:color w:val="auto"/>
              </w:rPr>
            </w:pPr>
            <w:r w:rsidRPr="000553D4">
              <w:rPr>
                <w:rFonts w:ascii="Exo" w:hAnsi="Exo"/>
                <w:color w:val="auto"/>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p>
        </w:tc>
      </w:tr>
      <w:tr w:rsidR="00B12FB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12FBF" w:rsidRPr="00E04E3F" w:rsidRDefault="00B12FBF" w:rsidP="00B12FB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5CDECC42"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Pr>
                <w:rFonts w:ascii="Exo" w:hAnsi="Exo"/>
                <w:color w:val="auto"/>
              </w:rPr>
              <w:t>o índice de qualidade de ensino nas escolas, melhor é o resultado.</w:t>
            </w:r>
          </w:p>
        </w:tc>
      </w:tr>
    </w:tbl>
    <w:p w14:paraId="21AE448C" w14:textId="77777777" w:rsidR="002823E6" w:rsidRPr="00AA460F" w:rsidRDefault="002823E6" w:rsidP="002823E6">
      <w:pPr>
        <w:pStyle w:val="SemEspaamento"/>
        <w:spacing w:before="100" w:line="360" w:lineRule="auto"/>
        <w:ind w:firstLine="851"/>
        <w:jc w:val="both"/>
        <w:rPr>
          <w:rFonts w:ascii="Exo" w:hAnsi="Exo"/>
          <w:sz w:val="24"/>
          <w:szCs w:val="24"/>
        </w:rPr>
      </w:pPr>
      <w:bookmarkStart w:id="18" w:name="_Hlk188949234"/>
      <w:bookmarkEnd w:id="14"/>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4B7CFE25" w14:textId="6D9F4476" w:rsidR="00E04E3F" w:rsidRPr="00982DD4" w:rsidRDefault="00E04E3F" w:rsidP="00E04E3F">
      <w:pPr>
        <w:pStyle w:val="Legenda"/>
        <w:keepNext/>
        <w:spacing w:after="0"/>
        <w:jc w:val="center"/>
        <w:rPr>
          <w:rFonts w:ascii="Exo" w:hAnsi="Exo"/>
          <w:b/>
          <w:bCs/>
          <w:color w:val="auto"/>
        </w:rPr>
      </w:pPr>
      <w:commentRangeStart w:id="19"/>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39503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9"/>
      <w:r w:rsidR="004E5F18">
        <w:rPr>
          <w:rStyle w:val="Refdecomentrio"/>
          <w:i w:val="0"/>
          <w:iCs w:val="0"/>
          <w:color w:val="auto"/>
        </w:rPr>
        <w:commentReference w:id="19"/>
      </w:r>
    </w:p>
    <w:bookmarkEnd w:id="18"/>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77D90ADA">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49940ED" w14:textId="4B568663" w:rsidR="00E04E3F" w:rsidRPr="00E04E3F" w:rsidRDefault="00E04E3F" w:rsidP="00E04E3F">
      <w:pPr>
        <w:pStyle w:val="PargrafodaLista"/>
        <w:ind w:left="0"/>
        <w:jc w:val="center"/>
        <w:rPr>
          <w:rFonts w:ascii="Exo" w:hAnsi="Exo"/>
        </w:rPr>
      </w:pPr>
      <w:bookmarkStart w:id="20"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21" w:name="_Toc188883216"/>
      <w:bookmarkEnd w:id="20"/>
      <w:r w:rsidRPr="004F5F6E">
        <w:rPr>
          <w:rFonts w:ascii="Exo" w:hAnsi="Exo"/>
          <w:b/>
          <w:bCs/>
          <w:color w:val="auto"/>
        </w:rPr>
        <w:lastRenderedPageBreak/>
        <w:t>Exemplo de aplicação</w:t>
      </w:r>
      <w:bookmarkEnd w:id="21"/>
    </w:p>
    <w:p w14:paraId="015DFF02" w14:textId="78587ECF" w:rsidR="001A6058" w:rsidRPr="002823E6" w:rsidRDefault="001A6058" w:rsidP="002823E6">
      <w:pPr>
        <w:pStyle w:val="SemEspaamento"/>
        <w:spacing w:line="360" w:lineRule="auto"/>
        <w:ind w:firstLine="851"/>
        <w:jc w:val="both"/>
        <w:rPr>
          <w:rFonts w:ascii="Exo" w:hAnsi="Exo"/>
          <w:sz w:val="24"/>
          <w:szCs w:val="24"/>
        </w:rPr>
      </w:pPr>
      <w:r w:rsidRPr="002823E6">
        <w:rPr>
          <w:rFonts w:ascii="Exo" w:hAnsi="Exo"/>
          <w:sz w:val="24"/>
          <w:szCs w:val="24"/>
        </w:rPr>
        <w:t xml:space="preserve">A Figura 2 ilustra a aplicação do indicador, apresentando a distribuição espacial da qualidade da educação das escolas </w:t>
      </w:r>
      <w:r w:rsidR="00AB2877">
        <w:rPr>
          <w:rFonts w:ascii="Exo" w:hAnsi="Exo"/>
          <w:sz w:val="24"/>
          <w:szCs w:val="24"/>
        </w:rPr>
        <w:t>públicas</w:t>
      </w:r>
      <w:r w:rsidRPr="002823E6">
        <w:rPr>
          <w:rFonts w:ascii="Exo" w:hAnsi="Exo"/>
          <w:sz w:val="24"/>
          <w:szCs w:val="24"/>
        </w:rPr>
        <w:t xml:space="preserve"> nos anos finais do ensino fundamental </w:t>
      </w:r>
      <w:commentRangeStart w:id="22"/>
      <w:del w:id="23" w:author="Gilson" w:date="2025-02-27T19:05:00Z">
        <w:r w:rsidR="00AB2877" w:rsidDel="004E5F18">
          <w:rPr>
            <w:rFonts w:ascii="Exo" w:hAnsi="Exo"/>
            <w:sz w:val="24"/>
            <w:szCs w:val="24"/>
          </w:rPr>
          <w:delText xml:space="preserve">no </w:delText>
        </w:r>
      </w:del>
      <w:ins w:id="24" w:author="Gilson" w:date="2025-02-27T19:05:00Z">
        <w:r w:rsidR="004E5F18">
          <w:rPr>
            <w:rFonts w:ascii="Exo" w:hAnsi="Exo"/>
            <w:sz w:val="24"/>
            <w:szCs w:val="24"/>
          </w:rPr>
          <w:t>em</w:t>
        </w:r>
        <w:commentRangeEnd w:id="22"/>
        <w:r w:rsidR="004E5F18">
          <w:rPr>
            <w:rStyle w:val="Refdecomentrio"/>
          </w:rPr>
          <w:commentReference w:id="22"/>
        </w:r>
        <w:r w:rsidR="004E5F18">
          <w:rPr>
            <w:rFonts w:ascii="Exo" w:hAnsi="Exo"/>
            <w:sz w:val="24"/>
            <w:szCs w:val="24"/>
          </w:rPr>
          <w:t xml:space="preserve"> </w:t>
        </w:r>
      </w:ins>
      <w:r w:rsidR="00AB2877">
        <w:rPr>
          <w:rFonts w:ascii="Exo" w:hAnsi="Exo"/>
          <w:sz w:val="24"/>
          <w:szCs w:val="24"/>
        </w:rPr>
        <w:t>Mato Grosso</w:t>
      </w:r>
      <w:r w:rsidRPr="002823E6">
        <w:rPr>
          <w:rFonts w:ascii="Exo" w:hAnsi="Exo"/>
          <w:sz w:val="24"/>
          <w:szCs w:val="24"/>
        </w:rPr>
        <w:t xml:space="preserve">, medida pelo IDEB, no ano de 2023. É possível observar desigualdades regionais, </w:t>
      </w:r>
      <w:r w:rsidR="00AB2877" w:rsidRPr="00AB2877">
        <w:rPr>
          <w:rFonts w:ascii="Exo" w:hAnsi="Exo"/>
          <w:sz w:val="24"/>
          <w:szCs w:val="24"/>
        </w:rPr>
        <w:t>com a região Sul apresentando, em geral, um desempenho mais baixo e as regiões Norte e Leste um desempenho mais elevado</w:t>
      </w:r>
      <w:r w:rsidR="00AB2877">
        <w:rPr>
          <w:rFonts w:ascii="Exo" w:hAnsi="Exo"/>
          <w:sz w:val="24"/>
          <w:szCs w:val="24"/>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031EA0C8" w:rsidR="00E04E3F" w:rsidRPr="00F34E02" w:rsidRDefault="001A6058"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490AB847" wp14:editId="7D938553">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6058ED88" w:rsidR="009E5CEE" w:rsidRPr="004F5F6E" w:rsidRDefault="009E5CEE" w:rsidP="00F34E02">
      <w:pPr>
        <w:pStyle w:val="SemEspaamento"/>
        <w:spacing w:after="200" w:line="360" w:lineRule="auto"/>
        <w:ind w:firstLine="851"/>
        <w:jc w:val="both"/>
        <w:rPr>
          <w:rFonts w:ascii="Exo" w:hAnsi="Exo"/>
          <w:sz w:val="20"/>
          <w:szCs w:val="20"/>
        </w:rPr>
      </w:pPr>
      <w:r w:rsidRPr="002823E6">
        <w:rPr>
          <w:rFonts w:ascii="Exo" w:hAnsi="Exo"/>
          <w:sz w:val="24"/>
          <w:szCs w:val="24"/>
        </w:rPr>
        <w:t>Para acessar o link do código que resultou no mapa, clique</w:t>
      </w:r>
      <w:r w:rsidR="002823E6">
        <w:rPr>
          <w:rFonts w:ascii="Exo" w:hAnsi="Exo"/>
          <w:sz w:val="24"/>
          <w:szCs w:val="24"/>
        </w:rPr>
        <w:t xml:space="preserve"> </w:t>
      </w:r>
      <w:hyperlink r:id="rId19" w:history="1">
        <w:r w:rsidR="002823E6" w:rsidRPr="002823E6">
          <w:rPr>
            <w:rStyle w:val="Hyperlink"/>
            <w:rFonts w:ascii="Exo" w:hAnsi="Exo"/>
            <w:sz w:val="24"/>
            <w:szCs w:val="24"/>
          </w:rPr>
          <w:t>aqui</w:t>
        </w:r>
      </w:hyperlink>
      <w:r w:rsidR="002823E6">
        <w:rPr>
          <w:rFonts w:ascii="Exo" w:hAnsi="Exo"/>
          <w:sz w:val="24"/>
          <w:szCs w:val="24"/>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960D0D" w:rsidRDefault="00666086" w:rsidP="00E04E3F">
      <w:pPr>
        <w:pStyle w:val="Ttulo1"/>
        <w:spacing w:after="200" w:line="360" w:lineRule="auto"/>
        <w:jc w:val="center"/>
        <w:rPr>
          <w:rFonts w:ascii="Exo" w:hAnsi="Exo"/>
          <w:b/>
          <w:bCs/>
          <w:color w:val="auto"/>
          <w:lang w:val="en-US"/>
        </w:rPr>
      </w:pPr>
      <w:bookmarkStart w:id="26" w:name="_Toc188883217"/>
      <w:r w:rsidRPr="00960D0D">
        <w:rPr>
          <w:rFonts w:ascii="Exo" w:hAnsi="Exo"/>
          <w:b/>
          <w:bCs/>
          <w:color w:val="auto"/>
          <w:lang w:val="en-US"/>
        </w:rPr>
        <w:lastRenderedPageBreak/>
        <w:t>Referências</w:t>
      </w:r>
      <w:bookmarkEnd w:id="26"/>
    </w:p>
    <w:bookmarkStart w:id="27"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960D0D" w:rsidRDefault="00666086" w:rsidP="000553D4">
          <w:pPr>
            <w:autoSpaceDE w:val="0"/>
            <w:autoSpaceDN w:val="0"/>
            <w:ind w:hanging="640"/>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1. </w:t>
          </w:r>
          <w:r w:rsidRPr="00960D0D">
            <w:rPr>
              <w:rFonts w:ascii="Exo" w:eastAsia="Times New Roman" w:hAnsi="Exo"/>
              <w:color w:val="000000"/>
              <w:sz w:val="20"/>
              <w:szCs w:val="20"/>
              <w:lang w:val="en-US"/>
            </w:rPr>
            <w:tab/>
          </w:r>
          <w:r w:rsidR="00A02D65" w:rsidRPr="00960D0D">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960D0D" w:rsidRDefault="00A02D65" w:rsidP="000553D4">
          <w:pPr>
            <w:autoSpaceDE w:val="0"/>
            <w:autoSpaceDN w:val="0"/>
            <w:ind w:hanging="640"/>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2. </w:t>
          </w:r>
          <w:r w:rsidRPr="00960D0D">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Default="00A02D65" w:rsidP="000553D4">
          <w:pPr>
            <w:autoSpaceDE w:val="0"/>
            <w:autoSpaceDN w:val="0"/>
            <w:ind w:hanging="640"/>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3. </w:t>
          </w:r>
          <w:r w:rsidRPr="00960D0D">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3F2BB75D" w14:textId="77777777" w:rsidR="00A02D65" w:rsidRDefault="00A02D65" w:rsidP="000553D4">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960D0D" w:rsidRDefault="00A02D65" w:rsidP="000553D4">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960D0D">
            <w:rPr>
              <w:rFonts w:ascii="Exo" w:eastAsia="Times New Roman" w:hAnsi="Exo"/>
              <w:color w:val="000000"/>
              <w:sz w:val="20"/>
              <w:szCs w:val="20"/>
              <w:lang w:val="en-US"/>
            </w:rPr>
            <w:t>Brasília: Editora MS; 2007.</w:t>
          </w:r>
        </w:p>
        <w:p w14:paraId="4BE78BC6" w14:textId="77777777" w:rsidR="000553D4" w:rsidRDefault="00A02D65" w:rsidP="000553D4">
          <w:pPr>
            <w:autoSpaceDE w:val="0"/>
            <w:autoSpaceDN w:val="0"/>
            <w:ind w:hanging="640"/>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6. </w:t>
          </w:r>
          <w:r w:rsidRPr="00960D0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27"/>
        </w:p>
        <w:p w14:paraId="1AD0438A" w14:textId="20D8C54F" w:rsidR="0078205E" w:rsidRPr="00A02D65" w:rsidRDefault="000553D4" w:rsidP="000553D4">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0553D4">
            <w:rPr>
              <w:rFonts w:ascii="Exo" w:eastAsia="Times New Roman" w:hAnsi="Exo"/>
              <w:color w:val="000000"/>
              <w:sz w:val="20"/>
              <w:szCs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r>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ilson" w:date="2025-02-27T19:03:00Z" w:initials="G">
    <w:p w14:paraId="4D7E9B1F" w14:textId="26FC9148" w:rsidR="004E5F18" w:rsidRDefault="004E5F18">
      <w:pPr>
        <w:pStyle w:val="Textodecomentrio"/>
      </w:pPr>
      <w:r>
        <w:rPr>
          <w:rStyle w:val="Refdecomentrio"/>
        </w:rPr>
        <w:annotationRef/>
      </w:r>
      <w:r>
        <w:t>Numeração dos ícones</w:t>
      </w:r>
    </w:p>
  </w:comment>
  <w:comment w:id="22" w:author="Gilson" w:date="2025-02-27T19:05:00Z" w:initials="G">
    <w:p w14:paraId="7605C315" w14:textId="25EAB4CD" w:rsidR="004E5F18" w:rsidRDefault="004E5F18">
      <w:pPr>
        <w:pStyle w:val="Textodecomentrio"/>
      </w:pPr>
      <w:r>
        <w:rPr>
          <w:rStyle w:val="Refdecomentrio"/>
        </w:rPr>
        <w:annotationRef/>
      </w:r>
      <w:r>
        <w:t>Ou “no estado de Mato Grosso”</w:t>
      </w:r>
      <w:bookmarkStart w:id="25" w:name="_GoBack"/>
      <w:bookmarkEnd w:id="2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E9B1F" w15:done="0"/>
  <w15:commentEx w15:paraId="7605C3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AF93E" w14:textId="77777777" w:rsidR="009B6074" w:rsidRDefault="009B6074" w:rsidP="0078205E">
      <w:pPr>
        <w:spacing w:after="0" w:line="240" w:lineRule="auto"/>
      </w:pPr>
      <w:r>
        <w:separator/>
      </w:r>
    </w:p>
  </w:endnote>
  <w:endnote w:type="continuationSeparator" w:id="0">
    <w:p w14:paraId="1BC1ECB4" w14:textId="77777777" w:rsidR="009B6074" w:rsidRDefault="009B607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97C84" w:rsidRPr="00E97C84">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3B383" w14:textId="77777777" w:rsidR="009B6074" w:rsidRDefault="009B6074" w:rsidP="0078205E">
      <w:pPr>
        <w:spacing w:after="0" w:line="240" w:lineRule="auto"/>
      </w:pPr>
      <w:r>
        <w:separator/>
      </w:r>
    </w:p>
  </w:footnote>
  <w:footnote w:type="continuationSeparator" w:id="0">
    <w:p w14:paraId="58EBEE1D" w14:textId="77777777" w:rsidR="009B6074" w:rsidRDefault="009B6074"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553D4"/>
    <w:rsid w:val="00070E8E"/>
    <w:rsid w:val="00080F15"/>
    <w:rsid w:val="00095F3F"/>
    <w:rsid w:val="000A7F2A"/>
    <w:rsid w:val="000B3380"/>
    <w:rsid w:val="000F72D5"/>
    <w:rsid w:val="001036B2"/>
    <w:rsid w:val="001045D8"/>
    <w:rsid w:val="00113B58"/>
    <w:rsid w:val="001230C1"/>
    <w:rsid w:val="001239B3"/>
    <w:rsid w:val="001A6058"/>
    <w:rsid w:val="001D0EE0"/>
    <w:rsid w:val="00255C97"/>
    <w:rsid w:val="00271638"/>
    <w:rsid w:val="0027498E"/>
    <w:rsid w:val="002823E6"/>
    <w:rsid w:val="002826EF"/>
    <w:rsid w:val="00286AED"/>
    <w:rsid w:val="002A4B26"/>
    <w:rsid w:val="002C3D7F"/>
    <w:rsid w:val="002D5D78"/>
    <w:rsid w:val="002F4103"/>
    <w:rsid w:val="0039503E"/>
    <w:rsid w:val="003F6595"/>
    <w:rsid w:val="0040074A"/>
    <w:rsid w:val="004551D2"/>
    <w:rsid w:val="00496AA8"/>
    <w:rsid w:val="004A3585"/>
    <w:rsid w:val="004C446E"/>
    <w:rsid w:val="004C52AF"/>
    <w:rsid w:val="004E0F3E"/>
    <w:rsid w:val="004E5F18"/>
    <w:rsid w:val="004F5F6E"/>
    <w:rsid w:val="0051118D"/>
    <w:rsid w:val="00537021"/>
    <w:rsid w:val="005831B2"/>
    <w:rsid w:val="005C3030"/>
    <w:rsid w:val="00636DA4"/>
    <w:rsid w:val="00637EFF"/>
    <w:rsid w:val="006447AB"/>
    <w:rsid w:val="006649EF"/>
    <w:rsid w:val="00666086"/>
    <w:rsid w:val="0067139C"/>
    <w:rsid w:val="006A040D"/>
    <w:rsid w:val="006C3FE9"/>
    <w:rsid w:val="006E42E4"/>
    <w:rsid w:val="00711219"/>
    <w:rsid w:val="00715C66"/>
    <w:rsid w:val="00742328"/>
    <w:rsid w:val="0078205E"/>
    <w:rsid w:val="007C635E"/>
    <w:rsid w:val="007F2820"/>
    <w:rsid w:val="00814305"/>
    <w:rsid w:val="00830899"/>
    <w:rsid w:val="00870EE1"/>
    <w:rsid w:val="0090631E"/>
    <w:rsid w:val="00953952"/>
    <w:rsid w:val="00954B56"/>
    <w:rsid w:val="00960D0D"/>
    <w:rsid w:val="00972BFA"/>
    <w:rsid w:val="00977AE4"/>
    <w:rsid w:val="009B6074"/>
    <w:rsid w:val="009E5CEE"/>
    <w:rsid w:val="00A02D65"/>
    <w:rsid w:val="00A355C7"/>
    <w:rsid w:val="00A636AB"/>
    <w:rsid w:val="00A80BE7"/>
    <w:rsid w:val="00A8102A"/>
    <w:rsid w:val="00A92A31"/>
    <w:rsid w:val="00AB2877"/>
    <w:rsid w:val="00AD7583"/>
    <w:rsid w:val="00B12FBF"/>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E97C84"/>
    <w:rsid w:val="00EE04D4"/>
    <w:rsid w:val="00EE7740"/>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4E5F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866306">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8_educacao_anos_finais/18_educacao_anos_fi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dados.face.ufg.br/dataset/qualidade_da_educaao_nos_anos_finais_do_ensino_fundamental" TargetMode="External"/><Relationship Id="rId1" Type="http://schemas.openxmlformats.org/officeDocument/2006/relationships/hyperlink" Target="https://github.com/danielppagotto/dimensionamento_m4/blob/main/01_indicadores/18_educacao_anos_finais/18_educacao_anos_finais.sql" TargetMode="External"/><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7.sv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CE8D2F67-2172-48E5-8F55-B93D59951FD4}" type="presOf" srcId="{21ABA1D7-4AD4-466B-960F-92CC591070C1}" destId="{476F8BFF-EB75-48FB-9FD5-0FFB573EE4E4}" srcOrd="1" destOrd="0" presId="urn:microsoft.com/office/officeart/2005/8/layout/vList4"/>
    <dgm:cxn modelId="{13B6B6DB-76EA-4757-890C-9789BA011010}" type="presOf" srcId="{BC085E80-1B48-42A7-9691-1C1A4166ED25}" destId="{B135152D-B454-47EA-A74A-8F467C8624E6}"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58B8383-DB8D-403C-84BF-900392F289D7}" type="presOf" srcId="{90464B62-12E6-4495-A349-F474B665F994}" destId="{DC051375-BFEC-47C3-8E61-1D2589C1A787}" srcOrd="0" destOrd="0" presId="urn:microsoft.com/office/officeart/2005/8/layout/vList4"/>
    <dgm:cxn modelId="{5FD2672D-7EC7-40F7-962C-1179F2A33118}" type="presOf" srcId="{B28CD35B-00C0-42A5-822F-19B5B45B774D}" destId="{2813FACD-E038-4BC8-A797-FE679AF5926C}" srcOrd="1" destOrd="0" presId="urn:microsoft.com/office/officeart/2005/8/layout/vList4"/>
    <dgm:cxn modelId="{7FCBFE01-7926-4044-AA14-D13979884B51}"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026E695-92DA-4B1B-9639-6A9A3E33988D}" type="presOf" srcId="{90464B62-12E6-4495-A349-F474B665F994}" destId="{AA6F2AFC-8D7F-45F9-80CA-30218302A5D3}" srcOrd="1" destOrd="0" presId="urn:microsoft.com/office/officeart/2005/8/layout/vList4"/>
    <dgm:cxn modelId="{6EBE803A-D939-450F-9C16-CCEBAA27FF41}"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8C3F8B9C-7177-4AAA-AB6B-38FB849006CE}" type="presParOf" srcId="{B135152D-B454-47EA-A74A-8F467C8624E6}" destId="{FBBDE5C2-9D1C-4F0C-9499-F2181DE0081A}" srcOrd="0" destOrd="0" presId="urn:microsoft.com/office/officeart/2005/8/layout/vList4"/>
    <dgm:cxn modelId="{B8FAC188-0126-45F4-BDA5-E2F30532D6D5}" type="presParOf" srcId="{FBBDE5C2-9D1C-4F0C-9499-F2181DE0081A}" destId="{AE6648AC-D572-4AB9-A883-64445D217241}" srcOrd="0" destOrd="0" presId="urn:microsoft.com/office/officeart/2005/8/layout/vList4"/>
    <dgm:cxn modelId="{F9DF47CC-847C-4D2E-BE8C-F3F0E95D642B}" type="presParOf" srcId="{FBBDE5C2-9D1C-4F0C-9499-F2181DE0081A}" destId="{DE71F3A2-0104-409F-9D18-55B26BECF6EC}" srcOrd="1" destOrd="0" presId="urn:microsoft.com/office/officeart/2005/8/layout/vList4"/>
    <dgm:cxn modelId="{025A9BB2-08FD-48F3-A29B-4E6452A3F8F6}" type="presParOf" srcId="{FBBDE5C2-9D1C-4F0C-9499-F2181DE0081A}" destId="{476F8BFF-EB75-48FB-9FD5-0FFB573EE4E4}" srcOrd="2" destOrd="0" presId="urn:microsoft.com/office/officeart/2005/8/layout/vList4"/>
    <dgm:cxn modelId="{F85088E5-10B0-4628-B1BE-3569832BBAA5}" type="presParOf" srcId="{B135152D-B454-47EA-A74A-8F467C8624E6}" destId="{853F3EE9-B6EA-4D46-B5F2-383D7708BB7E}" srcOrd="1" destOrd="0" presId="urn:microsoft.com/office/officeart/2005/8/layout/vList4"/>
    <dgm:cxn modelId="{41362CE6-41EF-40B4-87D2-4331A51CA6D1}" type="presParOf" srcId="{B135152D-B454-47EA-A74A-8F467C8624E6}" destId="{6322F94B-F61C-488F-B7C3-F05119D9D8AE}" srcOrd="2" destOrd="0" presId="urn:microsoft.com/office/officeart/2005/8/layout/vList4"/>
    <dgm:cxn modelId="{98FC3FDC-2F40-4AFC-85C8-0F8930BF2A17}" type="presParOf" srcId="{6322F94B-F61C-488F-B7C3-F05119D9D8AE}" destId="{5D1683F8-A5E9-4212-B6CF-EB65A12E1D55}" srcOrd="0" destOrd="0" presId="urn:microsoft.com/office/officeart/2005/8/layout/vList4"/>
    <dgm:cxn modelId="{C449B264-6A74-4567-914C-6BCB61F9AED1}" type="presParOf" srcId="{6322F94B-F61C-488F-B7C3-F05119D9D8AE}" destId="{A0906D88-1F97-445B-B107-434C0544A891}" srcOrd="1" destOrd="0" presId="urn:microsoft.com/office/officeart/2005/8/layout/vList4"/>
    <dgm:cxn modelId="{AA3368E7-948F-4943-982E-579AE671BE7C}" type="presParOf" srcId="{6322F94B-F61C-488F-B7C3-F05119D9D8AE}" destId="{2813FACD-E038-4BC8-A797-FE679AF5926C}" srcOrd="2" destOrd="0" presId="urn:microsoft.com/office/officeart/2005/8/layout/vList4"/>
    <dgm:cxn modelId="{325036E8-5B1C-4E6B-8065-8AD90CE7FA77}" type="presParOf" srcId="{B135152D-B454-47EA-A74A-8F467C8624E6}" destId="{BC44BA2A-50B3-4C44-9D81-05E8855F55AA}" srcOrd="3" destOrd="0" presId="urn:microsoft.com/office/officeart/2005/8/layout/vList4"/>
    <dgm:cxn modelId="{7C624A2E-52D1-4201-AF2B-FC3CFD8F2958}" type="presParOf" srcId="{B135152D-B454-47EA-A74A-8F467C8624E6}" destId="{D65590FE-C238-4B3A-B7FC-622E9A9E8E06}" srcOrd="4" destOrd="0" presId="urn:microsoft.com/office/officeart/2005/8/layout/vList4"/>
    <dgm:cxn modelId="{E1D1FCA7-B6FC-4471-B76A-ED78FB07F381}" type="presParOf" srcId="{D65590FE-C238-4B3A-B7FC-622E9A9E8E06}" destId="{DC051375-BFEC-47C3-8E61-1D2589C1A787}" srcOrd="0" destOrd="0" presId="urn:microsoft.com/office/officeart/2005/8/layout/vList4"/>
    <dgm:cxn modelId="{31AE3596-E5E9-4C6D-B860-F15D0978FF26}" type="presParOf" srcId="{D65590FE-C238-4B3A-B7FC-622E9A9E8E06}" destId="{625E2ECE-FBBB-4E80-8C1E-5A3A38B36CBC}" srcOrd="1" destOrd="0" presId="urn:microsoft.com/office/officeart/2005/8/layout/vList4"/>
    <dgm:cxn modelId="{E9956E6D-66CF-4158-AAD7-7D039D9C7B3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1015BCD140249ED94E0FD1ED03A23EC"/>
        <w:category>
          <w:name w:val="Geral"/>
          <w:gallery w:val="placeholder"/>
        </w:category>
        <w:types>
          <w:type w:val="bbPlcHdr"/>
        </w:types>
        <w:behaviors>
          <w:behavior w:val="content"/>
        </w:behaviors>
        <w:guid w:val="{BD818AB2-9BD5-4ECA-9D33-18D1E7E9EF2B}"/>
      </w:docPartPr>
      <w:docPartBody>
        <w:p w:rsidR="001622D2" w:rsidRDefault="001D26BC" w:rsidP="001D26BC">
          <w:pPr>
            <w:pStyle w:val="51015BCD140249ED94E0FD1ED03A23EC"/>
          </w:pPr>
          <w:r w:rsidRPr="0031018C">
            <w:rPr>
              <w:rStyle w:val="TextodoEspaoReservado"/>
            </w:rPr>
            <w:t>Clique ou toque aqui para inserir o texto.</w:t>
          </w:r>
        </w:p>
      </w:docPartBody>
    </w:docPart>
    <w:docPart>
      <w:docPartPr>
        <w:name w:val="94A3A3495F5E41D28C8828DA3EE6F46D"/>
        <w:category>
          <w:name w:val="Geral"/>
          <w:gallery w:val="placeholder"/>
        </w:category>
        <w:types>
          <w:type w:val="bbPlcHdr"/>
        </w:types>
        <w:behaviors>
          <w:behavior w:val="content"/>
        </w:behaviors>
        <w:guid w:val="{9B624D82-A5B5-48B8-AEA0-7C1CD89F36BC}"/>
      </w:docPartPr>
      <w:docPartBody>
        <w:p w:rsidR="001622D2" w:rsidRDefault="001D26BC" w:rsidP="001D26BC">
          <w:pPr>
            <w:pStyle w:val="94A3A3495F5E41D28C8828DA3EE6F46D"/>
          </w:pPr>
          <w:r w:rsidRPr="0031018C">
            <w:rPr>
              <w:rStyle w:val="TextodoEspaoReservado"/>
            </w:rPr>
            <w:t>Clique ou toque aqui para inserir o texto.</w:t>
          </w:r>
        </w:p>
      </w:docPartBody>
    </w:docPart>
    <w:docPart>
      <w:docPartPr>
        <w:name w:val="129548110B0B4BC6AC52454392BB7ECA"/>
        <w:category>
          <w:name w:val="Geral"/>
          <w:gallery w:val="placeholder"/>
        </w:category>
        <w:types>
          <w:type w:val="bbPlcHdr"/>
        </w:types>
        <w:behaviors>
          <w:behavior w:val="content"/>
        </w:behaviors>
        <w:guid w:val="{30B8CA61-A481-428C-8D71-648FDD89A17D}"/>
      </w:docPartPr>
      <w:docPartBody>
        <w:p w:rsidR="003E7A05" w:rsidRDefault="001622D2" w:rsidP="001622D2">
          <w:pPr>
            <w:pStyle w:val="129548110B0B4BC6AC52454392BB7ECA"/>
          </w:pPr>
          <w:r w:rsidRPr="0031018C">
            <w:rPr>
              <w:rStyle w:val="TextodoEspaoReservado"/>
            </w:rPr>
            <w:t>Clique ou toque aqui para inserir o texto.</w:t>
          </w:r>
        </w:p>
      </w:docPartBody>
    </w:docPart>
    <w:docPart>
      <w:docPartPr>
        <w:name w:val="0E09C95D9B884FE593D05FB0AA7A80C7"/>
        <w:category>
          <w:name w:val="Geral"/>
          <w:gallery w:val="placeholder"/>
        </w:category>
        <w:types>
          <w:type w:val="bbPlcHdr"/>
        </w:types>
        <w:behaviors>
          <w:behavior w:val="content"/>
        </w:behaviors>
        <w:guid w:val="{8DA4EF9D-FFAE-4AE6-A238-987147959FCE}"/>
      </w:docPartPr>
      <w:docPartBody>
        <w:p w:rsidR="003E7A05" w:rsidRDefault="001622D2" w:rsidP="001622D2">
          <w:pPr>
            <w:pStyle w:val="0E09C95D9B884FE593D05FB0AA7A80C7"/>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95F3F"/>
    <w:rsid w:val="001042EA"/>
    <w:rsid w:val="001622D2"/>
    <w:rsid w:val="001D26BC"/>
    <w:rsid w:val="00201B4E"/>
    <w:rsid w:val="00227BD0"/>
    <w:rsid w:val="00275772"/>
    <w:rsid w:val="002A1305"/>
    <w:rsid w:val="003E7A05"/>
    <w:rsid w:val="003F36C7"/>
    <w:rsid w:val="00452346"/>
    <w:rsid w:val="0045728A"/>
    <w:rsid w:val="004956DC"/>
    <w:rsid w:val="005A3554"/>
    <w:rsid w:val="006152FE"/>
    <w:rsid w:val="00656F0F"/>
    <w:rsid w:val="007C6A17"/>
    <w:rsid w:val="007D3534"/>
    <w:rsid w:val="0082664E"/>
    <w:rsid w:val="00854C22"/>
    <w:rsid w:val="00953952"/>
    <w:rsid w:val="00965E04"/>
    <w:rsid w:val="009A2513"/>
    <w:rsid w:val="00A647F7"/>
    <w:rsid w:val="00AD7583"/>
    <w:rsid w:val="00AE103D"/>
    <w:rsid w:val="00B619C1"/>
    <w:rsid w:val="00B6662A"/>
    <w:rsid w:val="00BA0934"/>
    <w:rsid w:val="00C4209A"/>
    <w:rsid w:val="00CF5D84"/>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622D2"/>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51015BCD140249ED94E0FD1ED03A23EC">
    <w:name w:val="51015BCD140249ED94E0FD1ED03A23EC"/>
    <w:rsid w:val="001D26BC"/>
  </w:style>
  <w:style w:type="paragraph" w:customStyle="1" w:styleId="94A3A3495F5E41D28C8828DA3EE6F46D">
    <w:name w:val="94A3A3495F5E41D28C8828DA3EE6F46D"/>
    <w:rsid w:val="001D26BC"/>
  </w:style>
  <w:style w:type="paragraph" w:customStyle="1" w:styleId="129548110B0B4BC6AC52454392BB7ECA">
    <w:name w:val="129548110B0B4BC6AC52454392BB7ECA"/>
    <w:rsid w:val="001622D2"/>
  </w:style>
  <w:style w:type="paragraph" w:customStyle="1" w:styleId="0E09C95D9B884FE593D05FB0AA7A80C7">
    <w:name w:val="0E09C95D9B884FE593D05FB0AA7A80C7"/>
    <w:rsid w:val="00162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8FF24-0451-40F2-B83E-CDC3C719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1382</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2025-02-18T14:25:00Z</cp:lastPrinted>
  <dcterms:created xsi:type="dcterms:W3CDTF">2025-02-27T22:06:00Z</dcterms:created>
  <dcterms:modified xsi:type="dcterms:W3CDTF">2025-02-27T22:06:00Z</dcterms:modified>
</cp:coreProperties>
</file>