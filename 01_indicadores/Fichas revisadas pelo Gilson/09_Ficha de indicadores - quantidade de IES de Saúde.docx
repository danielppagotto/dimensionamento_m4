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F15649C" w:rsidR="0078205E" w:rsidRDefault="00AA2977"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472B67DE" wp14:editId="5C678505">
            <wp:simplePos x="0" y="0"/>
            <wp:positionH relativeFrom="column">
              <wp:posOffset>-1073311</wp:posOffset>
            </wp:positionH>
            <wp:positionV relativeFrom="paragraph">
              <wp:posOffset>-892425</wp:posOffset>
            </wp:positionV>
            <wp:extent cx="7562938" cy="10697225"/>
            <wp:effectExtent l="0" t="0" r="0" b="8890"/>
            <wp:wrapNone/>
            <wp:docPr id="21420054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5412" name="Imagem 3"/>
                    <pic:cNvPicPr/>
                  </pic:nvPicPr>
                  <pic:blipFill>
                    <a:blip r:embed="rId8">
                      <a:extLst>
                        <a:ext uri="{28A0092B-C50C-407E-A947-70E740481C1C}">
                          <a14:useLocalDpi xmlns:a14="http://schemas.microsoft.com/office/drawing/2010/main" val="0"/>
                        </a:ext>
                      </a:extLst>
                    </a:blip>
                    <a:stretch>
                      <a:fillRect/>
                    </a:stretch>
                  </pic:blipFill>
                  <pic:spPr>
                    <a:xfrm>
                      <a:off x="0" y="0"/>
                      <a:ext cx="7562938" cy="10697225"/>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F0FDFA8" w14:textId="51A0D3E3" w:rsidR="00734DA8" w:rsidRDefault="00734DA8" w:rsidP="0078205E">
      <w:pPr>
        <w:pStyle w:val="Texto"/>
        <w:spacing w:after="0" w:line="240" w:lineRule="auto"/>
        <w:jc w:val="center"/>
        <w:rPr>
          <w:b/>
          <w:bCs/>
          <w:sz w:val="30"/>
          <w:szCs w:val="30"/>
        </w:rPr>
      </w:pPr>
      <w:r w:rsidRPr="00734DA8">
        <w:rPr>
          <w:b/>
          <w:bCs/>
          <w:sz w:val="30"/>
          <w:szCs w:val="30"/>
        </w:rPr>
        <w:lastRenderedPageBreak/>
        <w:t xml:space="preserve">QUANTIDADE DE INSTITUIÇÕES DE ENSINO SUPERIOR (IES) COM CURSOS DA ÁREA DA SAÚDE </w:t>
      </w:r>
    </w:p>
    <w:p w14:paraId="4C007F63" w14:textId="2DD0D1DD"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A2977">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00F2EB6" w:rsidR="0078205E" w:rsidRDefault="004C586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141BCC90"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09837001"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126C98FA"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6B3574A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00262DB" w14:textId="77777777" w:rsidR="004C586F" w:rsidRDefault="004C586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7472926" w:rsidR="00D36EEF" w:rsidRPr="004C586F" w:rsidRDefault="00D36EEF" w:rsidP="004C586F">
          <w:pPr>
            <w:pStyle w:val="CabealhodoSumrio"/>
            <w:spacing w:after="200" w:line="360" w:lineRule="auto"/>
            <w:jc w:val="center"/>
            <w:rPr>
              <w:rFonts w:ascii="Exo" w:hAnsi="Exo"/>
              <w:b/>
              <w:bCs/>
              <w:color w:val="auto"/>
              <w:kern w:val="2"/>
              <w:lang w:eastAsia="en-US"/>
              <w14:ligatures w14:val="standardContextual"/>
            </w:rPr>
          </w:pPr>
          <w:r w:rsidRPr="004C586F">
            <w:rPr>
              <w:rFonts w:ascii="Exo" w:hAnsi="Exo"/>
              <w:b/>
              <w:bCs/>
              <w:color w:val="auto"/>
              <w:kern w:val="2"/>
              <w:lang w:eastAsia="en-US"/>
              <w14:ligatures w14:val="standardContextual"/>
            </w:rPr>
            <w:t>Sumário</w:t>
          </w:r>
        </w:p>
        <w:p w14:paraId="69C8E3F8" w14:textId="7BD77122" w:rsidR="007D26D7" w:rsidRPr="007D26D7"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459874" w:history="1">
            <w:r w:rsidR="007D26D7" w:rsidRPr="00EA6B98">
              <w:rPr>
                <w:rStyle w:val="Hyperlink"/>
                <w:rFonts w:ascii="Exo" w:hAnsi="Exo"/>
                <w:b/>
                <w:bCs/>
                <w:noProof/>
              </w:rPr>
              <w:t>Introdução</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_Toc188459874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E617B5">
              <w:rPr>
                <w:rStyle w:val="Hyperlink"/>
                <w:rFonts w:ascii="Exo" w:hAnsi="Exo"/>
                <w:b/>
                <w:bCs/>
                <w:noProof/>
                <w:webHidden/>
              </w:rPr>
              <w:t>4</w:t>
            </w:r>
            <w:r w:rsidR="007D26D7" w:rsidRPr="007D26D7">
              <w:rPr>
                <w:rStyle w:val="Hyperlink"/>
                <w:rFonts w:ascii="Exo" w:hAnsi="Exo"/>
                <w:b/>
                <w:bCs/>
                <w:webHidden/>
              </w:rPr>
              <w:fldChar w:fldCharType="end"/>
            </w:r>
          </w:hyperlink>
        </w:p>
        <w:p w14:paraId="5ADE8605" w14:textId="19C29BCE" w:rsidR="007D26D7" w:rsidRPr="007D26D7" w:rsidRDefault="00E64C24">
          <w:pPr>
            <w:pStyle w:val="Sumrio1"/>
            <w:tabs>
              <w:tab w:val="right" w:leader="dot" w:pos="9062"/>
            </w:tabs>
            <w:rPr>
              <w:rStyle w:val="Hyperlink"/>
              <w:rFonts w:ascii="Exo" w:hAnsi="Exo"/>
              <w:b/>
              <w:bCs/>
            </w:rPr>
          </w:pPr>
          <w:hyperlink w:anchor="_Toc188459875" w:history="1">
            <w:r w:rsidR="007D26D7" w:rsidRPr="00EA6B98">
              <w:rPr>
                <w:rStyle w:val="Hyperlink"/>
                <w:rFonts w:ascii="Exo" w:hAnsi="Exo"/>
                <w:b/>
                <w:bCs/>
                <w:noProof/>
              </w:rPr>
              <w:t>Ficha de qualificação do indicador</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_Toc188459875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E617B5">
              <w:rPr>
                <w:rStyle w:val="Hyperlink"/>
                <w:rFonts w:ascii="Exo" w:hAnsi="Exo"/>
                <w:b/>
                <w:bCs/>
                <w:noProof/>
                <w:webHidden/>
              </w:rPr>
              <w:t>5</w:t>
            </w:r>
            <w:r w:rsidR="007D26D7" w:rsidRPr="007D26D7">
              <w:rPr>
                <w:rStyle w:val="Hyperlink"/>
                <w:rFonts w:ascii="Exo" w:hAnsi="Exo"/>
                <w:b/>
                <w:bCs/>
                <w:webHidden/>
              </w:rPr>
              <w:fldChar w:fldCharType="end"/>
            </w:r>
          </w:hyperlink>
        </w:p>
        <w:p w14:paraId="25C8615C" w14:textId="7BEAB635" w:rsidR="007D26D7" w:rsidRPr="007D26D7" w:rsidRDefault="00E64C24">
          <w:pPr>
            <w:pStyle w:val="Sumrio1"/>
            <w:tabs>
              <w:tab w:val="right" w:leader="dot" w:pos="9062"/>
            </w:tabs>
            <w:rPr>
              <w:rStyle w:val="Hyperlink"/>
              <w:rFonts w:ascii="Exo" w:hAnsi="Exo"/>
              <w:b/>
              <w:bCs/>
            </w:rPr>
          </w:pPr>
          <w:hyperlink w:anchor="_Toc188459876" w:history="1">
            <w:r w:rsidR="007D26D7" w:rsidRPr="00EA6B98">
              <w:rPr>
                <w:rStyle w:val="Hyperlink"/>
                <w:rFonts w:ascii="Exo" w:hAnsi="Exo"/>
                <w:b/>
                <w:bCs/>
                <w:noProof/>
              </w:rPr>
              <w:t>Exemplo de aplicação</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_Toc188459876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E617B5">
              <w:rPr>
                <w:rStyle w:val="Hyperlink"/>
                <w:rFonts w:ascii="Exo" w:hAnsi="Exo"/>
                <w:b/>
                <w:bCs/>
                <w:noProof/>
                <w:webHidden/>
              </w:rPr>
              <w:t>7</w:t>
            </w:r>
            <w:r w:rsidR="007D26D7" w:rsidRPr="007D26D7">
              <w:rPr>
                <w:rStyle w:val="Hyperlink"/>
                <w:rFonts w:ascii="Exo" w:hAnsi="Exo"/>
                <w:b/>
                <w:bCs/>
                <w:webHidden/>
              </w:rPr>
              <w:fldChar w:fldCharType="end"/>
            </w:r>
          </w:hyperlink>
        </w:p>
        <w:p w14:paraId="134BBD59" w14:textId="695DC1BD" w:rsidR="007D26D7" w:rsidRPr="007D26D7" w:rsidRDefault="00E64C24">
          <w:pPr>
            <w:pStyle w:val="Sumrio1"/>
            <w:tabs>
              <w:tab w:val="right" w:leader="dot" w:pos="9062"/>
            </w:tabs>
            <w:rPr>
              <w:rStyle w:val="Hyperlink"/>
              <w:rFonts w:ascii="Exo" w:hAnsi="Exo"/>
              <w:b/>
              <w:bCs/>
            </w:rPr>
          </w:pPr>
          <w:hyperlink w:anchor="_Toc188459877" w:history="1">
            <w:r w:rsidR="007D26D7" w:rsidRPr="00EA6B98">
              <w:rPr>
                <w:rStyle w:val="Hyperlink"/>
                <w:rFonts w:ascii="Exo" w:hAnsi="Exo"/>
                <w:b/>
                <w:bCs/>
                <w:noProof/>
              </w:rPr>
              <w:t>Referências</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_Toc188459877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E617B5">
              <w:rPr>
                <w:rStyle w:val="Hyperlink"/>
                <w:rFonts w:ascii="Exo" w:hAnsi="Exo"/>
                <w:b/>
                <w:bCs/>
                <w:noProof/>
                <w:webHidden/>
              </w:rPr>
              <w:t>8</w:t>
            </w:r>
            <w:r w:rsidR="007D26D7" w:rsidRPr="007D26D7">
              <w:rPr>
                <w:rStyle w:val="Hyperlink"/>
                <w:rFonts w:ascii="Exo" w:hAnsi="Exo"/>
                <w:b/>
                <w:bCs/>
                <w:webHidden/>
              </w:rPr>
              <w:fldChar w:fldCharType="end"/>
            </w:r>
          </w:hyperlink>
        </w:p>
        <w:p w14:paraId="69F39152" w14:textId="5BABB847" w:rsidR="00D36EEF" w:rsidRDefault="00D36EEF">
          <w:r w:rsidRPr="001239B3">
            <w:fldChar w:fldCharType="end"/>
          </w:r>
        </w:p>
      </w:sdtContent>
    </w:sdt>
    <w:p w14:paraId="31C49D2B" w14:textId="77777777" w:rsidR="004C586F" w:rsidRDefault="004C586F">
      <w:pPr>
        <w:rPr>
          <w:rFonts w:ascii="Montserrat" w:eastAsiaTheme="majorEastAsia" w:hAnsi="Montserrat" w:cstheme="majorBidi"/>
          <w:b/>
          <w:bCs/>
          <w:sz w:val="32"/>
          <w:szCs w:val="32"/>
        </w:rPr>
      </w:pPr>
      <w:r>
        <w:rPr>
          <w:rFonts w:ascii="Montserrat" w:hAnsi="Montserrat"/>
          <w:b/>
          <w:bCs/>
        </w:rPr>
        <w:br w:type="page"/>
      </w:r>
    </w:p>
    <w:p w14:paraId="318E65E8" w14:textId="479B742C" w:rsidR="00A80BE7" w:rsidRPr="004C586F" w:rsidRDefault="00A80BE7" w:rsidP="004C586F">
      <w:pPr>
        <w:pStyle w:val="Ttulo1"/>
        <w:spacing w:after="200" w:line="360" w:lineRule="auto"/>
        <w:jc w:val="center"/>
        <w:rPr>
          <w:rFonts w:ascii="Exo" w:hAnsi="Exo"/>
          <w:b/>
          <w:bCs/>
          <w:color w:val="auto"/>
        </w:rPr>
      </w:pPr>
      <w:bookmarkStart w:id="0" w:name="_Toc188459874"/>
      <w:r w:rsidRPr="004C586F">
        <w:rPr>
          <w:rFonts w:ascii="Exo" w:hAnsi="Exo"/>
          <w:b/>
          <w:bCs/>
          <w:color w:val="auto"/>
        </w:rPr>
        <w:lastRenderedPageBreak/>
        <w:t>Introdução</w:t>
      </w:r>
      <w:bookmarkEnd w:id="0"/>
    </w:p>
    <w:p w14:paraId="572E3196" w14:textId="77777777" w:rsidR="000D4E75" w:rsidRPr="00B56436" w:rsidRDefault="000D4E75" w:rsidP="000D4E75">
      <w:pPr>
        <w:pStyle w:val="SemEspaamento"/>
        <w:spacing w:line="360" w:lineRule="auto"/>
        <w:ind w:firstLine="851"/>
        <w:jc w:val="both"/>
        <w:rPr>
          <w:rFonts w:ascii="Exo" w:hAnsi="Exo"/>
          <w:sz w:val="24"/>
          <w:szCs w:val="24"/>
        </w:rPr>
      </w:pPr>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6B8A08756B25420C889A07BC78C24EC0"/>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223137A9" w14:textId="77777777" w:rsidR="000D4E75" w:rsidRPr="00AA460F" w:rsidRDefault="000D4E75" w:rsidP="000D4E75">
      <w:pPr>
        <w:pStyle w:val="SemEspaamento"/>
        <w:spacing w:line="360" w:lineRule="auto"/>
        <w:ind w:firstLine="851"/>
        <w:jc w:val="both"/>
        <w:rPr>
          <w:rFonts w:ascii="Exo" w:hAnsi="Exo"/>
          <w:sz w:val="24"/>
          <w:szCs w:val="24"/>
        </w:rPr>
      </w:pPr>
      <w:bookmarkStart w:id="1" w:name="_Hlk188254946"/>
      <w:bookmarkStart w:id="2"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DABD5D0944B47389A8E9AF3CC36D41E"/>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DABD5D0944B47389A8E9AF3CC36D41E"/>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1"/>
    </w:p>
    <w:bookmarkEnd w:id="2"/>
    <w:p w14:paraId="1B367DAB" w14:textId="5C80BD82" w:rsidR="003361F9" w:rsidRPr="000D4E75" w:rsidRDefault="00D36EEF" w:rsidP="00391CFB">
      <w:pPr>
        <w:spacing w:after="0" w:line="360" w:lineRule="auto"/>
        <w:ind w:firstLine="851"/>
        <w:jc w:val="both"/>
        <w:rPr>
          <w:rFonts w:ascii="Exo" w:hAnsi="Exo"/>
          <w:sz w:val="24"/>
          <w:szCs w:val="24"/>
        </w:rPr>
      </w:pPr>
      <w:r w:rsidRPr="000D4E75">
        <w:rPr>
          <w:rFonts w:ascii="Exo" w:hAnsi="Exo"/>
          <w:sz w:val="24"/>
          <w:szCs w:val="24"/>
        </w:rPr>
        <w:t>Neste documento descrevemos os processos executados para construção do indicador</w:t>
      </w:r>
      <w:r w:rsidR="00E47210" w:rsidRPr="000D4E75">
        <w:rPr>
          <w:rFonts w:ascii="Exo" w:hAnsi="Exo"/>
          <w:sz w:val="24"/>
          <w:szCs w:val="24"/>
        </w:rPr>
        <w:t xml:space="preserve"> </w:t>
      </w:r>
      <w:r w:rsidR="003361F9" w:rsidRPr="000D4E75">
        <w:rPr>
          <w:rFonts w:ascii="Exo" w:hAnsi="Exo"/>
          <w:sz w:val="24"/>
          <w:szCs w:val="24"/>
        </w:rPr>
        <w:t>Quantidade de Instituições de Ensino Superior (IES) com cursos da área da saúde. Este é um indicador crucial para avaliar a capacidade de formação de profissionais qualificados no setor. A expansão dessas instituições pode influenciar diretamente a disponibilidade de serviços de saúde e a qualidade do atendimento prestado à população</w:t>
      </w:r>
      <w:r w:rsidR="005049B6" w:rsidRPr="000D4E75">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2FC0DA817BE348F1929F8D835B1C3E94"/>
          </w:placeholder>
        </w:sdtPr>
        <w:sdtEndPr/>
        <w:sdtContent>
          <w:r w:rsidR="005049B6" w:rsidRPr="000D4E75">
            <w:rPr>
              <w:rFonts w:ascii="Exo" w:hAnsi="Exo"/>
              <w:sz w:val="24"/>
              <w:szCs w:val="24"/>
              <w:vertAlign w:val="superscript"/>
            </w:rPr>
            <w:t>7</w:t>
          </w:r>
        </w:sdtContent>
      </w:sdt>
      <w:r w:rsidR="003361F9" w:rsidRPr="000D4E75">
        <w:rPr>
          <w:rFonts w:ascii="Exo" w:hAnsi="Exo"/>
          <w:sz w:val="24"/>
          <w:szCs w:val="24"/>
        </w:rPr>
        <w:t>.</w:t>
      </w:r>
    </w:p>
    <w:p w14:paraId="00B525C2" w14:textId="63BEA3B8" w:rsidR="00D36EEF" w:rsidRPr="000D4E75" w:rsidRDefault="003361F9" w:rsidP="00391CFB">
      <w:pPr>
        <w:spacing w:after="0" w:line="360" w:lineRule="auto"/>
        <w:ind w:firstLine="851"/>
        <w:jc w:val="both"/>
        <w:rPr>
          <w:rFonts w:ascii="Exo" w:hAnsi="Exo"/>
          <w:sz w:val="24"/>
          <w:szCs w:val="24"/>
        </w:rPr>
      </w:pPr>
      <w:r w:rsidRPr="000D4E75">
        <w:rPr>
          <w:rFonts w:ascii="Exo" w:hAnsi="Exo"/>
          <w:sz w:val="24"/>
          <w:szCs w:val="24"/>
        </w:rPr>
        <w:t>Portanto, monitorar a quantidade de IES com cursos d</w:t>
      </w:r>
      <w:r w:rsidR="00AE7889" w:rsidRPr="000D4E75">
        <w:rPr>
          <w:rFonts w:ascii="Exo" w:hAnsi="Exo"/>
          <w:sz w:val="24"/>
          <w:szCs w:val="24"/>
        </w:rPr>
        <w:t>a área da</w:t>
      </w:r>
      <w:r w:rsidRPr="000D4E75">
        <w:rPr>
          <w:rFonts w:ascii="Exo" w:hAnsi="Exo"/>
          <w:sz w:val="24"/>
          <w:szCs w:val="24"/>
        </w:rPr>
        <w:t xml:space="preserve"> saúde é essencial para compreender a dinâmica de formação de profissionais no país, identificar tendências de expansão ou retração e orientar políticas educacionais e de saúde que assegurem a qualidade e a equidade na oferta desses cursos</w:t>
      </w:r>
      <w:r w:rsidR="005049B6" w:rsidRPr="000D4E75">
        <w:rPr>
          <w:rFonts w:ascii="Exo" w:hAnsi="Exo"/>
          <w:sz w:val="24"/>
          <w:szCs w:val="24"/>
        </w:rPr>
        <w:t xml:space="preserve"> </w:t>
      </w:r>
      <w:sdt>
        <w:sdtPr>
          <w:rPr>
            <w:rFonts w:ascii="Exo" w:hAnsi="Exo"/>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DFB9C868972D4EC18C0516EFCBF345A7"/>
          </w:placeholder>
        </w:sdtPr>
        <w:sdtEndPr/>
        <w:sdtContent>
          <w:r w:rsidR="005049B6" w:rsidRPr="000D4E75">
            <w:rPr>
              <w:rFonts w:ascii="Exo" w:hAnsi="Exo"/>
              <w:sz w:val="24"/>
              <w:szCs w:val="24"/>
              <w:vertAlign w:val="superscript"/>
            </w:rPr>
            <w:t>8</w:t>
          </w:r>
        </w:sdtContent>
      </w:sdt>
      <w:r w:rsidR="005049B6" w:rsidRPr="000D4E75">
        <w:rPr>
          <w:rFonts w:ascii="Exo" w:hAnsi="Exo"/>
          <w:sz w:val="24"/>
          <w:szCs w:val="24"/>
        </w:rPr>
        <w:t>.</w:t>
      </w:r>
    </w:p>
    <w:p w14:paraId="6A4D83B7" w14:textId="175A2C62" w:rsidR="004C586F" w:rsidRPr="004C586F" w:rsidRDefault="000D4E75" w:rsidP="00391CFB">
      <w:pPr>
        <w:pStyle w:val="SemEspaamento"/>
        <w:spacing w:line="360" w:lineRule="auto"/>
        <w:ind w:firstLine="851"/>
        <w:jc w:val="both"/>
        <w:rPr>
          <w:rFonts w:ascii="Montserrat" w:hAnsi="Montserrat"/>
          <w:sz w:val="20"/>
          <w:szCs w:val="20"/>
        </w:rPr>
      </w:pPr>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9976A8">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r w:rsidR="004C586F" w:rsidRPr="000D4E75">
        <w:rPr>
          <w:rFonts w:ascii="Exo" w:hAnsi="Exo"/>
          <w:sz w:val="24"/>
          <w:szCs w:val="24"/>
        </w:rPr>
        <w:t xml:space="preserve">A seção </w:t>
      </w:r>
      <w:r w:rsidR="00F4230A">
        <w:rPr>
          <w:rFonts w:ascii="Exo" w:hAnsi="Exo"/>
          <w:sz w:val="24"/>
          <w:szCs w:val="24"/>
        </w:rPr>
        <w:t>final</w:t>
      </w:r>
      <w:r w:rsidR="004C586F" w:rsidRPr="000D4E75">
        <w:rPr>
          <w:rFonts w:ascii="Exo" w:hAnsi="Exo"/>
          <w:sz w:val="24"/>
          <w:szCs w:val="24"/>
        </w:rPr>
        <w:t xml:space="preserve"> traz um exemplo de aplicação do indicador para um recorte </w:t>
      </w:r>
      <w:r w:rsidR="009F7A8E" w:rsidRPr="000D4E75">
        <w:rPr>
          <w:rFonts w:ascii="Exo" w:hAnsi="Exo"/>
          <w:sz w:val="24"/>
          <w:szCs w:val="24"/>
        </w:rPr>
        <w:t>das capitais da Região Norte do Brasil</w:t>
      </w:r>
      <w:r w:rsidR="004C586F" w:rsidRPr="000D4E75">
        <w:rPr>
          <w:rFonts w:ascii="Exo" w:hAnsi="Exo"/>
          <w:sz w:val="24"/>
          <w:szCs w:val="24"/>
        </w:rPr>
        <w:t>.</w:t>
      </w:r>
      <w:r w:rsidR="004C586F">
        <w:rPr>
          <w:rFonts w:ascii="Montserrat" w:hAnsi="Montserrat"/>
          <w:b/>
          <w:bCs/>
        </w:rPr>
        <w:br w:type="page"/>
      </w:r>
    </w:p>
    <w:p w14:paraId="0180C6AD" w14:textId="77777777" w:rsidR="004C586F" w:rsidRPr="00ED73FD" w:rsidRDefault="004C586F" w:rsidP="004C586F">
      <w:pPr>
        <w:pStyle w:val="Ttulo1"/>
        <w:spacing w:after="200" w:line="360" w:lineRule="auto"/>
        <w:jc w:val="center"/>
        <w:rPr>
          <w:rFonts w:ascii="Exo" w:hAnsi="Exo"/>
        </w:rPr>
      </w:pPr>
      <w:bookmarkStart w:id="3" w:name="_Toc188374090"/>
      <w:bookmarkStart w:id="4" w:name="_Toc188459875"/>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51366A" w:rsidRPr="0051366A" w14:paraId="1C38CC1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51366A" w:rsidRDefault="00317332" w:rsidP="00777CB9">
            <w:pPr>
              <w:pStyle w:val="QuadrosFiguras1"/>
              <w:spacing w:before="60" w:after="60" w:line="240" w:lineRule="auto"/>
              <w:jc w:val="left"/>
              <w:rPr>
                <w:color w:val="auto"/>
                <w:sz w:val="22"/>
                <w:szCs w:val="24"/>
              </w:rPr>
            </w:pPr>
            <w:bookmarkStart w:id="5" w:name="_Hlk179446599"/>
            <w:r w:rsidRPr="009F7A8E">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AE2DCAD" w14:textId="5DC25C1E" w:rsidR="00317332" w:rsidRPr="009F7A8E" w:rsidRDefault="00317332" w:rsidP="00777CB9">
            <w:pPr>
              <w:spacing w:before="60" w:after="60"/>
              <w:rPr>
                <w:rFonts w:ascii="Montserrat" w:hAnsi="Montserrat"/>
                <w:b/>
                <w:bCs/>
                <w:szCs w:val="24"/>
              </w:rPr>
            </w:pPr>
            <w:r w:rsidRPr="009F7A8E">
              <w:rPr>
                <w:rFonts w:ascii="Exo" w:hAnsi="Exo"/>
                <w:b/>
                <w:bCs/>
              </w:rPr>
              <w:t xml:space="preserve">Quantidade de </w:t>
            </w:r>
            <w:r w:rsidR="008B2C81" w:rsidRPr="009F7A8E">
              <w:rPr>
                <w:rFonts w:ascii="Exo" w:hAnsi="Exo"/>
                <w:b/>
                <w:bCs/>
              </w:rPr>
              <w:t>Instituições de Ensino Superior (</w:t>
            </w:r>
            <w:r w:rsidRPr="009F7A8E">
              <w:rPr>
                <w:rFonts w:ascii="Exo" w:hAnsi="Exo"/>
                <w:b/>
                <w:bCs/>
              </w:rPr>
              <w:t>IES</w:t>
            </w:r>
            <w:r w:rsidR="008B2C81" w:rsidRPr="009F7A8E">
              <w:rPr>
                <w:rFonts w:ascii="Exo" w:hAnsi="Exo"/>
                <w:b/>
                <w:bCs/>
              </w:rPr>
              <w:t>)</w:t>
            </w:r>
            <w:r w:rsidRPr="009F7A8E">
              <w:rPr>
                <w:rFonts w:ascii="Exo" w:hAnsi="Exo"/>
                <w:b/>
                <w:bCs/>
              </w:rPr>
              <w:t xml:space="preserve"> com cursos d</w:t>
            </w:r>
            <w:r w:rsidR="00734DA8" w:rsidRPr="009F7A8E">
              <w:rPr>
                <w:rFonts w:ascii="Exo" w:hAnsi="Exo"/>
                <w:b/>
                <w:bCs/>
              </w:rPr>
              <w:t>a área da</w:t>
            </w:r>
            <w:r w:rsidRPr="009F7A8E">
              <w:rPr>
                <w:rFonts w:ascii="Exo" w:hAnsi="Exo"/>
                <w:b/>
                <w:bCs/>
              </w:rPr>
              <w:t xml:space="preserve"> saúde</w:t>
            </w:r>
          </w:p>
        </w:tc>
      </w:tr>
      <w:tr w:rsidR="0051366A" w:rsidRPr="0051366A" w14:paraId="708D418E"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BC3B08" w:rsidRDefault="00317332" w:rsidP="00777CB9">
            <w:pPr>
              <w:spacing w:before="60" w:after="60"/>
              <w:jc w:val="both"/>
              <w:rPr>
                <w:rFonts w:ascii="Exo" w:hAnsi="Exo"/>
                <w:sz w:val="20"/>
                <w:szCs w:val="20"/>
              </w:rPr>
            </w:pPr>
            <w:r w:rsidRPr="00BC3B08">
              <w:rPr>
                <w:rFonts w:ascii="Exo" w:hAnsi="Exo"/>
                <w:sz w:val="20"/>
                <w:szCs w:val="20"/>
              </w:rPr>
              <w:t>Educação</w:t>
            </w:r>
          </w:p>
        </w:tc>
      </w:tr>
      <w:tr w:rsidR="0051366A" w:rsidRPr="0051366A" w14:paraId="214275A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BC3B08" w:rsidRDefault="00317332" w:rsidP="00134CD6">
            <w:pPr>
              <w:spacing w:before="60" w:after="60"/>
              <w:jc w:val="both"/>
              <w:rPr>
                <w:rFonts w:ascii="Exo" w:hAnsi="Exo"/>
                <w:sz w:val="20"/>
                <w:szCs w:val="20"/>
              </w:rPr>
            </w:pPr>
            <w:r w:rsidRPr="00BC3B08">
              <w:rPr>
                <w:rFonts w:ascii="Exo" w:hAnsi="Exo"/>
                <w:sz w:val="20"/>
                <w:szCs w:val="20"/>
              </w:rPr>
              <w:t>Número de IES que possuíam cursos de saúde por ano e município</w:t>
            </w:r>
          </w:p>
        </w:tc>
      </w:tr>
      <w:tr w:rsidR="0051366A" w:rsidRPr="0051366A" w14:paraId="6158F26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2E1FF455" w14:textId="06EFBD66" w:rsidR="00C85AD2" w:rsidRPr="00BC3B08" w:rsidRDefault="00317332" w:rsidP="00777CB9">
            <w:pPr>
              <w:pStyle w:val="QuadrosFiguras1"/>
              <w:spacing w:before="60" w:after="60" w:line="240" w:lineRule="auto"/>
              <w:jc w:val="left"/>
              <w:rPr>
                <w:rFonts w:ascii="Exo" w:hAnsi="Exo"/>
                <w:color w:val="auto"/>
                <w:szCs w:val="20"/>
              </w:rPr>
            </w:pPr>
            <w:r w:rsidRPr="00BC3B08">
              <w:rPr>
                <w:rFonts w:ascii="Exo" w:hAnsi="Exo"/>
                <w:color w:val="auto"/>
                <w:szCs w:val="20"/>
              </w:rPr>
              <w:t>● Censo da Educação Superior</w:t>
            </w:r>
          </w:p>
          <w:p w14:paraId="318BF594" w14:textId="0CF4729E" w:rsidR="00317332" w:rsidRPr="00BC3B08" w:rsidRDefault="00317332" w:rsidP="00777CB9">
            <w:pPr>
              <w:pStyle w:val="QuadrosFiguras1"/>
              <w:spacing w:before="60" w:after="60" w:line="240" w:lineRule="auto"/>
              <w:jc w:val="left"/>
              <w:rPr>
                <w:rFonts w:ascii="Exo" w:hAnsi="Exo"/>
                <w:color w:val="auto"/>
                <w:szCs w:val="20"/>
              </w:rPr>
            </w:pPr>
            <w:r w:rsidRPr="00BC3B08">
              <w:rPr>
                <w:rFonts w:ascii="Exo" w:hAnsi="Exo"/>
                <w:color w:val="auto"/>
                <w:szCs w:val="20"/>
              </w:rPr>
              <w:t>Instituição: Ministério da Educação, Instituto Nacional de Estudos e Pesquisas Educacionais Anísio Teixeira - Inep</w:t>
            </w:r>
          </w:p>
        </w:tc>
      </w:tr>
      <w:tr w:rsidR="0051366A" w:rsidRPr="0051366A" w14:paraId="5D37643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727C29C" w14:textId="6EBB5A7E" w:rsidR="00317332" w:rsidRPr="00BC3B08" w:rsidRDefault="00317332" w:rsidP="00777CB9">
            <w:pPr>
              <w:pStyle w:val="QuadrosFiguras1"/>
              <w:spacing w:before="60" w:after="60" w:line="240" w:lineRule="auto"/>
              <w:jc w:val="both"/>
              <w:rPr>
                <w:rFonts w:ascii="Exo" w:hAnsi="Exo"/>
                <w:color w:val="auto"/>
                <w:szCs w:val="20"/>
              </w:rPr>
            </w:pPr>
            <w:r w:rsidRPr="00BC3B08">
              <w:rPr>
                <w:rFonts w:ascii="Exo" w:hAnsi="Exo"/>
                <w:color w:val="auto"/>
                <w:szCs w:val="20"/>
              </w:rPr>
              <w:t xml:space="preserve">Para o indicador, é feita uma filtragem para selecionar os seguintes cursos </w:t>
            </w:r>
            <w:r w:rsidR="00EE3330">
              <w:rPr>
                <w:rFonts w:ascii="Exo" w:hAnsi="Exo"/>
                <w:color w:val="auto"/>
                <w:szCs w:val="20"/>
              </w:rPr>
              <w:t xml:space="preserve">da área </w:t>
            </w:r>
            <w:r w:rsidRPr="00BC3B08">
              <w:rPr>
                <w:rFonts w:ascii="Exo" w:hAnsi="Exo"/>
                <w:color w:val="auto"/>
                <w:szCs w:val="20"/>
              </w:rPr>
              <w:t>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2B61AD05" w14:textId="77777777" w:rsidR="00317332" w:rsidRPr="00BC3B08" w:rsidRDefault="00317332" w:rsidP="00777CB9">
            <w:pPr>
              <w:pStyle w:val="QuadrosFiguras1"/>
              <w:spacing w:before="60" w:after="60" w:line="240" w:lineRule="auto"/>
              <w:jc w:val="both"/>
              <w:rPr>
                <w:rFonts w:ascii="Exo" w:hAnsi="Exo"/>
                <w:szCs w:val="20"/>
              </w:rPr>
            </w:pPr>
            <w:r w:rsidRPr="00BC3B08">
              <w:rPr>
                <w:rFonts w:ascii="Exo" w:hAnsi="Exo"/>
                <w:color w:val="auto"/>
                <w:szCs w:val="20"/>
              </w:rPr>
              <w:t>Após isso, é feita a soma da quantidade de IES, utilizando uma contagem distinta da variável co_ies, que possuía pelo menos um dos cursos listados acima por ano e localidade. Assim, é gerada a variável qtd_ies_cursos que mostra os resultados do cálculo.</w:t>
            </w:r>
          </w:p>
        </w:tc>
      </w:tr>
      <w:tr w:rsidR="0051366A" w:rsidRPr="0051366A" w14:paraId="5DC541B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645C5E2" w14:textId="72A97D3C" w:rsidR="00317332" w:rsidRPr="00134CD6" w:rsidRDefault="00317332" w:rsidP="00777CB9">
            <w:pPr>
              <w:spacing w:before="60" w:after="60"/>
              <w:jc w:val="both"/>
              <w:rPr>
                <w:rFonts w:ascii="Cambria Math" w:hAnsi="Cambria Math"/>
                <w:i/>
                <w:iCs/>
                <w:sz w:val="20"/>
                <w:szCs w:val="20"/>
              </w:rPr>
            </w:pPr>
            <m:oMathPara>
              <m:oMath>
                <m:r>
                  <m:rPr>
                    <m:nor/>
                  </m:rPr>
                  <w:rPr>
                    <w:rFonts w:ascii="Cambria Math" w:hAnsi="Cambria Math"/>
                    <w:i/>
                    <w:iCs/>
                    <w:sz w:val="20"/>
                    <w:szCs w:val="20"/>
                  </w:rPr>
                  <m:t xml:space="preserve">quantidade de ies </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count(distinct (co_ies)</m:t>
                    </m:r>
                  </m:e>
                </m:d>
              </m:oMath>
            </m:oMathPara>
          </w:p>
        </w:tc>
      </w:tr>
      <w:tr w:rsidR="0051366A" w:rsidRPr="0051366A" w14:paraId="7A08DCEA"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C0997" w14:textId="74772E1A"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Brasil, Região, Unidade</w:t>
            </w:r>
            <w:r w:rsidR="005676CD">
              <w:rPr>
                <w:rFonts w:ascii="Exo" w:hAnsi="Exo"/>
                <w:color w:val="auto"/>
              </w:rPr>
              <w:t>s</w:t>
            </w:r>
            <w:r w:rsidRPr="009F7A8E">
              <w:rPr>
                <w:rFonts w:ascii="Exo" w:hAnsi="Exo"/>
                <w:color w:val="auto"/>
              </w:rPr>
              <w:t xml:space="preserve"> da Federação, Macrorregiões de Saúde, Regiões de Saúde e Municípios.</w:t>
            </w:r>
          </w:p>
        </w:tc>
      </w:tr>
      <w:tr w:rsidR="0051366A" w:rsidRPr="0051366A" w14:paraId="6C14392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630953BA"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 xml:space="preserve">Níveis de desagregação </w:t>
            </w:r>
            <w:r w:rsidR="000D4E75">
              <w:rPr>
                <w:rFonts w:ascii="Exo" w:hAnsi="Exo"/>
                <w:b/>
                <w:bCs/>
                <w:color w:val="FFFFFF" w:themeColor="background1"/>
                <w:sz w:val="22"/>
                <w:szCs w:val="24"/>
              </w:rPr>
              <w:t xml:space="preserve">do </w:t>
            </w:r>
            <w:r w:rsidRPr="009F7A8E">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Instituição pública (federal, estadual ou municipal) ou privada (com ou sem fins lucrativos).</w:t>
            </w:r>
          </w:p>
        </w:tc>
      </w:tr>
      <w:tr w:rsidR="0051366A" w:rsidRPr="0051366A" w14:paraId="2387FCB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9F7A8E" w:rsidRDefault="00317332" w:rsidP="00777CB9">
            <w:pPr>
              <w:pStyle w:val="QuadrosFiguras1"/>
              <w:spacing w:before="60" w:after="60" w:line="240" w:lineRule="auto"/>
              <w:jc w:val="left"/>
              <w:rPr>
                <w:rFonts w:ascii="Exo" w:hAnsi="Exo"/>
                <w:color w:val="auto"/>
              </w:rPr>
            </w:pPr>
            <w:r w:rsidRPr="009F7A8E">
              <w:rPr>
                <w:rFonts w:ascii="Exo" w:hAnsi="Exo"/>
                <w:color w:val="auto"/>
              </w:rPr>
              <w:t>Anual</w:t>
            </w:r>
          </w:p>
        </w:tc>
      </w:tr>
      <w:tr w:rsidR="0051366A" w:rsidRPr="0051366A" w14:paraId="41D5F75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DE8B9" w14:textId="181A4BB6"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Competência de janeiro</w:t>
            </w:r>
            <w:r w:rsidR="00EE3330">
              <w:rPr>
                <w:rFonts w:ascii="Exo" w:hAnsi="Exo"/>
                <w:color w:val="auto"/>
              </w:rPr>
              <w:t>,</w:t>
            </w:r>
            <w:r w:rsidRPr="009F7A8E">
              <w:rPr>
                <w:rFonts w:ascii="Exo" w:hAnsi="Exo"/>
                <w:color w:val="auto"/>
              </w:rPr>
              <w:t xml:space="preserve"> de 2010 ao último ano com dados disponíveis.</w:t>
            </w:r>
          </w:p>
        </w:tc>
      </w:tr>
      <w:tr w:rsidR="0051366A" w:rsidRPr="0051366A" w14:paraId="2C0E4F7B"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6761BFF7" w14:textId="57D71896" w:rsidR="00317332" w:rsidRPr="001420E1" w:rsidRDefault="001420E1" w:rsidP="00777CB9">
            <w:pPr>
              <w:pStyle w:val="QuadrosFiguras1"/>
              <w:spacing w:before="60" w:after="60" w:line="240" w:lineRule="auto"/>
              <w:jc w:val="both"/>
              <w:rPr>
                <w:rFonts w:ascii="Exo" w:hAnsi="Exo"/>
                <w:color w:val="auto"/>
              </w:rPr>
            </w:pPr>
            <w:r w:rsidRPr="001420E1">
              <w:rPr>
                <w:rFonts w:ascii="Exo" w:hAnsi="Exo"/>
                <w:color w:val="auto"/>
              </w:rPr>
              <w:t>Poz MRD, Couto MHC, Franco TDAV. Inovação, desenvolvimento e financiamento das instituições de ensino superior em saúde. Cad Saúde Pública. 2016;32:e00139915.</w:t>
            </w:r>
          </w:p>
        </w:tc>
      </w:tr>
      <w:tr w:rsidR="0051366A" w:rsidRPr="0051366A" w14:paraId="758EE6C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325B59C0" w14:textId="18997CB6"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Este indicador quantifica uma contagem simples de IES. Nesse sentido, valores mais elevados indicam maior presença de IES com curso</w:t>
            </w:r>
            <w:r w:rsidR="000D4E75">
              <w:rPr>
                <w:rFonts w:ascii="Exo" w:hAnsi="Exo"/>
                <w:color w:val="auto"/>
              </w:rPr>
              <w:t xml:space="preserve">s da área </w:t>
            </w:r>
            <w:r w:rsidRPr="009F7A8E">
              <w:rPr>
                <w:rFonts w:ascii="Exo" w:hAnsi="Exo"/>
                <w:color w:val="auto"/>
              </w:rPr>
              <w:t>d</w:t>
            </w:r>
            <w:r w:rsidR="00391CFB">
              <w:rPr>
                <w:rFonts w:ascii="Exo" w:hAnsi="Exo"/>
                <w:color w:val="auto"/>
              </w:rPr>
              <w:t>a</w:t>
            </w:r>
            <w:r w:rsidRPr="009F7A8E">
              <w:rPr>
                <w:rFonts w:ascii="Exo" w:hAnsi="Exo"/>
                <w:color w:val="auto"/>
              </w:rPr>
              <w:t xml:space="preserve"> saúde.</w:t>
            </w:r>
          </w:p>
        </w:tc>
      </w:tr>
      <w:tr w:rsidR="009F7A8E" w:rsidRPr="0051366A" w14:paraId="15790E5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F026D0A" w14:textId="762A3222" w:rsidR="009F7A8E" w:rsidRPr="009F7A8E" w:rsidRDefault="009F7A8E" w:rsidP="00777CB9">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0B1DE8CF" w14:textId="409B8FAF" w:rsidR="009F7A8E" w:rsidRPr="0051366A" w:rsidRDefault="009F7A8E" w:rsidP="00777CB9">
            <w:pPr>
              <w:spacing w:before="60" w:after="60"/>
              <w:jc w:val="both"/>
              <w:rPr>
                <w:rFonts w:ascii="Montserrat" w:hAnsi="Montserrat"/>
                <w:sz w:val="20"/>
              </w:rPr>
            </w:pPr>
            <w:r w:rsidRPr="009F7A8E">
              <w:rPr>
                <w:rFonts w:ascii="Exo" w:hAnsi="Exo"/>
                <w:sz w:val="20"/>
              </w:rPr>
              <w:t>As análises realizadas são limitadas aos dados disponíveis na base do INEP, disponibilizado pelo Ministério da Educação.</w:t>
            </w:r>
          </w:p>
        </w:tc>
      </w:tr>
    </w:tbl>
    <w:p w14:paraId="4138C9E7" w14:textId="77777777" w:rsidR="000D4E75" w:rsidRPr="00B56436" w:rsidRDefault="000D4E75" w:rsidP="000D4E75">
      <w:pPr>
        <w:spacing w:before="200" w:after="200" w:line="360" w:lineRule="auto"/>
        <w:ind w:firstLine="851"/>
        <w:jc w:val="both"/>
        <w:rPr>
          <w:rFonts w:ascii="Exo" w:hAnsi="Exo"/>
          <w:sz w:val="24"/>
          <w:szCs w:val="24"/>
        </w:rPr>
      </w:pPr>
      <w:bookmarkStart w:id="6" w:name="_Hlk190942474"/>
      <w:bookmarkEnd w:id="5"/>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bookmarkEnd w:id="6"/>
    <w:p w14:paraId="123F27AC" w14:textId="0F0F0624" w:rsidR="004C586F" w:rsidRPr="00982DD4" w:rsidRDefault="004C586F" w:rsidP="004C586F">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E617B5">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411D186" w14:textId="77777777" w:rsidR="00630F4B" w:rsidRDefault="00630F4B" w:rsidP="004C586F">
      <w:pPr>
        <w:pStyle w:val="PargrafodaLista"/>
        <w:ind w:left="0"/>
        <w:jc w:val="center"/>
        <w:rPr>
          <w:rFonts w:ascii="Montserrat" w:hAnsi="Montserrat"/>
        </w:rPr>
      </w:pPr>
      <w:r>
        <w:rPr>
          <w:rFonts w:ascii="Montserrat" w:hAnsi="Montserrat"/>
          <w:noProof/>
          <w:lang w:eastAsia="pt-BR"/>
        </w:rPr>
        <w:drawing>
          <wp:inline distT="0" distB="0" distL="0" distR="0" wp14:anchorId="2CF285D3" wp14:editId="1F5DD42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C88FD78" w14:textId="5E70CCE4" w:rsidR="004C586F" w:rsidRPr="004C586F" w:rsidRDefault="004C586F" w:rsidP="004C586F">
      <w:pPr>
        <w:pStyle w:val="PargrafodaLista"/>
        <w:ind w:left="0"/>
        <w:jc w:val="center"/>
        <w:rPr>
          <w:rFonts w:ascii="Exo" w:hAnsi="Exo"/>
        </w:rPr>
      </w:pPr>
      <w:r w:rsidRPr="00982DD4">
        <w:rPr>
          <w:rFonts w:ascii="Exo" w:hAnsi="Exo"/>
          <w:i/>
          <w:iCs/>
          <w:sz w:val="18"/>
          <w:szCs w:val="18"/>
        </w:rPr>
        <w:t>Fonte: elaborado pelos autores</w:t>
      </w:r>
      <w:r>
        <w:rPr>
          <w:rFonts w:ascii="Montserrat" w:hAnsi="Montserrat"/>
          <w:b/>
          <w:bCs/>
        </w:rPr>
        <w:br w:type="page"/>
      </w:r>
    </w:p>
    <w:p w14:paraId="4B346B7F" w14:textId="258B5001" w:rsidR="004A3585" w:rsidRPr="00F44797" w:rsidRDefault="004A3585" w:rsidP="00F44797">
      <w:pPr>
        <w:pStyle w:val="Ttulo1"/>
        <w:spacing w:after="200" w:line="360" w:lineRule="auto"/>
        <w:jc w:val="center"/>
        <w:rPr>
          <w:rFonts w:ascii="Exo" w:hAnsi="Exo"/>
          <w:b/>
          <w:bCs/>
          <w:color w:val="auto"/>
        </w:rPr>
      </w:pPr>
      <w:bookmarkStart w:id="7" w:name="_Toc188459876"/>
      <w:r w:rsidRPr="00F44797">
        <w:rPr>
          <w:rFonts w:ascii="Exo" w:hAnsi="Exo"/>
          <w:b/>
          <w:bCs/>
          <w:color w:val="auto"/>
        </w:rPr>
        <w:lastRenderedPageBreak/>
        <w:t>Exemplo de aplicação</w:t>
      </w:r>
      <w:bookmarkEnd w:id="7"/>
    </w:p>
    <w:p w14:paraId="2B9707BA" w14:textId="43C6F35C" w:rsidR="00AE55C5" w:rsidRPr="000D4E75" w:rsidRDefault="009566B7" w:rsidP="000D4E75">
      <w:pPr>
        <w:pStyle w:val="SemEspaamento"/>
        <w:spacing w:line="360" w:lineRule="auto"/>
        <w:ind w:firstLine="851"/>
        <w:jc w:val="both"/>
        <w:rPr>
          <w:rFonts w:ascii="Exo" w:hAnsi="Exo"/>
          <w:sz w:val="24"/>
          <w:szCs w:val="24"/>
        </w:rPr>
      </w:pPr>
      <w:bookmarkStart w:id="8" w:name="_Hlk188883288"/>
      <w:r w:rsidRPr="000D4E75">
        <w:rPr>
          <w:rFonts w:ascii="Exo" w:hAnsi="Exo"/>
          <w:sz w:val="24"/>
          <w:szCs w:val="24"/>
        </w:rPr>
        <w:t>A Figura 2 exemplifica a aplicação do indicador, considerando um recorte para as IES da Região Norte do país que possuíam cursos na área da saúde, nos anos de 2021 e 2022. Observa-se que houve um aumento no número de IES em todas as capitais, exceto na capital do estado do Acre, Rio Branco, que apresentou uma diminuição de uma unidade. Verifica-se também que Manaus possuía a maior concentração de IES em ambos os anos.</w:t>
      </w:r>
    </w:p>
    <w:bookmarkEnd w:id="8"/>
    <w:p w14:paraId="50ED47F9" w14:textId="4725B73D" w:rsidR="00F44797" w:rsidRPr="00CE06B6" w:rsidRDefault="00F44797" w:rsidP="00F44797">
      <w:pPr>
        <w:pStyle w:val="Legenda"/>
        <w:keepNext/>
        <w:spacing w:after="0"/>
        <w:jc w:val="center"/>
        <w:rPr>
          <w:rFonts w:ascii="Exo" w:hAnsi="Exo"/>
          <w:b/>
          <w:bCs/>
          <w:color w:val="auto"/>
        </w:rPr>
      </w:pPr>
      <w:r w:rsidRPr="00CE06B6">
        <w:rPr>
          <w:rFonts w:ascii="Exo" w:hAnsi="Exo"/>
          <w:b/>
          <w:bCs/>
          <w:color w:val="auto"/>
        </w:rPr>
        <w:t>Figura 2 - Distribuição do indicador n</w:t>
      </w:r>
      <w:r w:rsidR="004036A2">
        <w:rPr>
          <w:rFonts w:ascii="Exo" w:hAnsi="Exo"/>
          <w:b/>
          <w:bCs/>
          <w:color w:val="auto"/>
        </w:rPr>
        <w:t>a região</w:t>
      </w:r>
    </w:p>
    <w:p w14:paraId="39EEE99C" w14:textId="58826981" w:rsidR="00F44797" w:rsidRDefault="005049B6" w:rsidP="00F44797">
      <w:pPr>
        <w:pStyle w:val="NormalWeb"/>
        <w:spacing w:before="0" w:beforeAutospacing="0" w:after="0" w:afterAutospacing="0"/>
        <w:jc w:val="center"/>
      </w:pPr>
      <w:bookmarkStart w:id="9" w:name="_Hlk184288995"/>
      <w:r>
        <w:rPr>
          <w:noProof/>
          <w14:ligatures w14:val="standardContextual"/>
        </w:rPr>
        <w:drawing>
          <wp:inline distT="0" distB="0" distL="0" distR="0" wp14:anchorId="1E165C79" wp14:editId="3F9C9202">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1D84CA75" w14:textId="77777777" w:rsidR="00F44797" w:rsidRPr="00CE06B6" w:rsidRDefault="00F44797" w:rsidP="00621F3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9"/>
    </w:p>
    <w:p w14:paraId="44BD6DC9" w14:textId="7B4B1086" w:rsidR="00F44797" w:rsidRPr="00F44797" w:rsidRDefault="00F44797" w:rsidP="00621F37">
      <w:pPr>
        <w:spacing w:line="360" w:lineRule="auto"/>
        <w:ind w:firstLine="851"/>
        <w:jc w:val="both"/>
        <w:rPr>
          <w:rFonts w:ascii="Montserrat" w:hAnsi="Montserrat"/>
          <w:sz w:val="20"/>
          <w:szCs w:val="20"/>
        </w:rPr>
      </w:pPr>
      <w:r w:rsidRPr="000D4E75">
        <w:rPr>
          <w:rFonts w:ascii="Exo" w:hAnsi="Exo"/>
          <w:sz w:val="24"/>
          <w:szCs w:val="24"/>
        </w:rPr>
        <w:t>Para acessar o link do código que resultou no mapa, clique</w:t>
      </w:r>
      <w:r w:rsidR="000D4E75">
        <w:rPr>
          <w:rFonts w:ascii="Exo" w:hAnsi="Exo"/>
          <w:sz w:val="24"/>
          <w:szCs w:val="24"/>
        </w:rPr>
        <w:t xml:space="preserve"> </w:t>
      </w:r>
      <w:hyperlink r:id="rId17" w:history="1">
        <w:r w:rsidR="000D4E75" w:rsidRPr="000D4E75">
          <w:rPr>
            <w:rStyle w:val="Hyperlink"/>
            <w:rFonts w:ascii="Exo" w:hAnsi="Exo"/>
            <w:sz w:val="24"/>
            <w:szCs w:val="24"/>
          </w:rPr>
          <w:t>aqui</w:t>
        </w:r>
      </w:hyperlink>
      <w:r w:rsidR="000D4E75">
        <w:rPr>
          <w:rFonts w:ascii="Exo" w:hAnsi="Exo"/>
          <w:sz w:val="24"/>
          <w:szCs w:val="24"/>
        </w:rPr>
        <w:t>.</w:t>
      </w:r>
      <w:r>
        <w:rPr>
          <w:rFonts w:ascii="Exo" w:hAnsi="Exo"/>
          <w:b/>
          <w:bCs/>
        </w:rPr>
        <w:br w:type="page"/>
      </w:r>
    </w:p>
    <w:p w14:paraId="393A9936" w14:textId="347D4499" w:rsidR="00666086" w:rsidRPr="00F44797" w:rsidRDefault="00666086" w:rsidP="00F44797">
      <w:pPr>
        <w:pStyle w:val="Ttulo1"/>
        <w:spacing w:after="200" w:line="360" w:lineRule="auto"/>
        <w:jc w:val="center"/>
        <w:rPr>
          <w:rFonts w:ascii="Exo" w:hAnsi="Exo"/>
          <w:b/>
          <w:bCs/>
          <w:color w:val="auto"/>
        </w:rPr>
      </w:pPr>
      <w:bookmarkStart w:id="10" w:name="_Toc188459877"/>
      <w:r w:rsidRPr="00F44797">
        <w:rPr>
          <w:rFonts w:ascii="Exo" w:hAnsi="Exo"/>
          <w:b/>
          <w:bCs/>
          <w:color w:val="auto"/>
        </w:rPr>
        <w:lastRenderedPageBreak/>
        <w:t>Referências</w:t>
      </w:r>
      <w:bookmarkEnd w:id="10"/>
    </w:p>
    <w:sdt>
      <w:sdtPr>
        <w:tag w:val="MENDELEY_BIBLIOGRAPHY"/>
        <w:id w:val="951600538"/>
        <w:placeholder>
          <w:docPart w:val="DefaultPlaceholder_-1854013440"/>
        </w:placeholder>
      </w:sdtPr>
      <w:sdtEndPr/>
      <w:sdtContent>
        <w:p w14:paraId="7B01E829"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Pr>
              <w:rFonts w:ascii="Exo" w:eastAsia="Times New Roman" w:hAnsi="Exo"/>
              <w:color w:val="000000"/>
              <w:sz w:val="20"/>
              <w:szCs w:val="20"/>
            </w:rPr>
            <w:t xml:space="preserve">World Health Organization. Global strategy on human resources for health: Workforce 2030. Geneva: WHO; 2016. </w:t>
          </w:r>
        </w:p>
        <w:p w14:paraId="1334684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5C92321B"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t>Rees GH, James R, Samadashvili L, Scotter C. Are sustainable health workforces possible? Issues and a possible remedy. Sustainability. 2023;15(4):3596. doi: 10.3390/su15043596.</w:t>
          </w:r>
        </w:p>
        <w:p w14:paraId="6F99115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5E3C4200"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Ministério da Saúde. Indicadores de gestão do trabalho em saúde: material de apoio para o Programa de Qualificação e Estruturação da Gestão do Trabalho e da Educação no SUS - ProgeSUS. Brasília: Editora MS; 2007.</w:t>
          </w:r>
        </w:p>
        <w:p w14:paraId="24F3778C"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World Health Organization. Strengthening the collection, analysis and use of health workforce data and information: a handbook. Geneva: WHO; 2023.</w:t>
          </w:r>
        </w:p>
        <w:p w14:paraId="0C42A35C" w14:textId="77777777" w:rsidR="005049B6" w:rsidRDefault="007D26D7" w:rsidP="007D26D7">
          <w:pPr>
            <w:autoSpaceDE w:val="0"/>
            <w:autoSpaceDN w:val="0"/>
            <w:ind w:hanging="640"/>
            <w:jc w:val="both"/>
            <w:divId w:val="344209817"/>
            <w:rPr>
              <w:rFonts w:eastAsia="Times New Roman"/>
            </w:rPr>
          </w:pPr>
          <w:r>
            <w:rPr>
              <w:rFonts w:ascii="Exo" w:eastAsia="Times New Roman" w:hAnsi="Exo"/>
              <w:color w:val="000000"/>
              <w:sz w:val="20"/>
              <w:szCs w:val="20"/>
            </w:rPr>
            <w:t>7.</w:t>
          </w:r>
          <w:r>
            <w:rPr>
              <w:rFonts w:ascii="Exo" w:eastAsia="Times New Roman" w:hAnsi="Exo"/>
              <w:color w:val="000000"/>
              <w:sz w:val="20"/>
              <w:szCs w:val="20"/>
            </w:rPr>
            <w:tab/>
          </w:r>
          <w:r w:rsidRPr="007D26D7">
            <w:rPr>
              <w:rFonts w:ascii="Exo" w:eastAsia="Times New Roman" w:hAnsi="Exo"/>
              <w:color w:val="000000"/>
              <w:sz w:val="20"/>
              <w:szCs w:val="20"/>
            </w:rPr>
            <w:t>Franco TAV, Poz MRD. A participação de instituições de ensino superior privadas na formação em saúde no Brasil. Trab Educ Saúde. 2018;16(3):1017–37.</w:t>
          </w:r>
        </w:p>
        <w:p w14:paraId="1AD0438A" w14:textId="478E2AB7" w:rsidR="0078205E" w:rsidRPr="007D26D7" w:rsidRDefault="005049B6" w:rsidP="007D26D7">
          <w:pPr>
            <w:autoSpaceDE w:val="0"/>
            <w:autoSpaceDN w:val="0"/>
            <w:ind w:hanging="640"/>
            <w:jc w:val="both"/>
            <w:divId w:val="344209817"/>
            <w:rPr>
              <w:rFonts w:ascii="Exo" w:eastAsia="Times New Roman" w:hAnsi="Exo"/>
              <w:color w:val="000000"/>
              <w:sz w:val="20"/>
              <w:szCs w:val="20"/>
            </w:rPr>
          </w:pPr>
          <w:r>
            <w:rPr>
              <w:rFonts w:eastAsia="Times New Roman"/>
            </w:rPr>
            <w:t>8.</w:t>
          </w:r>
          <w:r>
            <w:rPr>
              <w:rFonts w:eastAsia="Times New Roman"/>
            </w:rPr>
            <w:tab/>
          </w:r>
          <w:r w:rsidR="007D148F" w:rsidRPr="00B83F7C">
            <w:rPr>
              <w:rFonts w:ascii="Exo" w:eastAsia="Times New Roman" w:hAnsi="Exo"/>
              <w:color w:val="000000"/>
              <w:sz w:val="20"/>
              <w:szCs w:val="20"/>
            </w:rPr>
            <w:t xml:space="preserve">Garbin CAS, Saliba NA, Moimaz SAS, </w:t>
          </w:r>
          <w:r w:rsidR="001420E1">
            <w:rPr>
              <w:rFonts w:ascii="Exo" w:eastAsia="Times New Roman" w:hAnsi="Exo"/>
              <w:color w:val="000000"/>
              <w:sz w:val="20"/>
              <w:szCs w:val="20"/>
            </w:rPr>
            <w:t xml:space="preserve">dos </w:t>
          </w:r>
          <w:r w:rsidR="007D148F" w:rsidRPr="00B83F7C">
            <w:rPr>
              <w:rFonts w:ascii="Exo" w:eastAsia="Times New Roman" w:hAnsi="Exo"/>
              <w:color w:val="000000"/>
              <w:sz w:val="20"/>
              <w:szCs w:val="20"/>
            </w:rPr>
            <w:t>Santos KT. O papel das universidades na formação de profissionais na área de saúde. Rev Abeno. 2006;6(1):6-10</w:t>
          </w:r>
          <w:r w:rsidR="00B83F7C">
            <w:rPr>
              <w:rFonts w:ascii="Exo" w:eastAsia="Times New Roman" w:hAnsi="Exo"/>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C586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591BE" w14:textId="77777777" w:rsidR="00E64C24" w:rsidRDefault="00E64C24" w:rsidP="0078205E">
      <w:pPr>
        <w:spacing w:after="0" w:line="240" w:lineRule="auto"/>
      </w:pPr>
      <w:r>
        <w:separator/>
      </w:r>
    </w:p>
  </w:endnote>
  <w:endnote w:type="continuationSeparator" w:id="0">
    <w:p w14:paraId="459675EE" w14:textId="77777777" w:rsidR="00E64C24" w:rsidRDefault="00E64C2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E3330" w:rsidRPr="00EE3330">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75CCB" w14:textId="77777777" w:rsidR="00E64C24" w:rsidRDefault="00E64C24" w:rsidP="0078205E">
      <w:pPr>
        <w:spacing w:after="0" w:line="240" w:lineRule="auto"/>
      </w:pPr>
      <w:r>
        <w:separator/>
      </w:r>
    </w:p>
  </w:footnote>
  <w:footnote w:type="continuationSeparator" w:id="0">
    <w:p w14:paraId="4398E5E5" w14:textId="77777777" w:rsidR="00E64C24" w:rsidRDefault="00E64C24"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33659"/>
    <w:rsid w:val="00070E8E"/>
    <w:rsid w:val="000D03D9"/>
    <w:rsid w:val="000D4E75"/>
    <w:rsid w:val="001239B3"/>
    <w:rsid w:val="00134CD6"/>
    <w:rsid w:val="001420E1"/>
    <w:rsid w:val="001D0EE0"/>
    <w:rsid w:val="00255C97"/>
    <w:rsid w:val="002826EF"/>
    <w:rsid w:val="002D5D78"/>
    <w:rsid w:val="00312956"/>
    <w:rsid w:val="0031525C"/>
    <w:rsid w:val="00317332"/>
    <w:rsid w:val="003361F9"/>
    <w:rsid w:val="00391CFB"/>
    <w:rsid w:val="00393255"/>
    <w:rsid w:val="003B20CC"/>
    <w:rsid w:val="003C1063"/>
    <w:rsid w:val="003F6595"/>
    <w:rsid w:val="004036A2"/>
    <w:rsid w:val="00492D6C"/>
    <w:rsid w:val="00496AA8"/>
    <w:rsid w:val="004A3585"/>
    <w:rsid w:val="004C446E"/>
    <w:rsid w:val="004C586F"/>
    <w:rsid w:val="004E0F3E"/>
    <w:rsid w:val="005049B6"/>
    <w:rsid w:val="0051118D"/>
    <w:rsid w:val="0051366A"/>
    <w:rsid w:val="00537021"/>
    <w:rsid w:val="005676CD"/>
    <w:rsid w:val="005C3030"/>
    <w:rsid w:val="00611B15"/>
    <w:rsid w:val="00621F37"/>
    <w:rsid w:val="00630F4B"/>
    <w:rsid w:val="006447AB"/>
    <w:rsid w:val="00666086"/>
    <w:rsid w:val="0067139C"/>
    <w:rsid w:val="006F5237"/>
    <w:rsid w:val="00734DA8"/>
    <w:rsid w:val="00777CB9"/>
    <w:rsid w:val="0078205E"/>
    <w:rsid w:val="007B242D"/>
    <w:rsid w:val="007D148F"/>
    <w:rsid w:val="007D26D7"/>
    <w:rsid w:val="00814305"/>
    <w:rsid w:val="008A4697"/>
    <w:rsid w:val="008B2C81"/>
    <w:rsid w:val="008D02AF"/>
    <w:rsid w:val="009566B7"/>
    <w:rsid w:val="00973F1E"/>
    <w:rsid w:val="009A798D"/>
    <w:rsid w:val="009E5922"/>
    <w:rsid w:val="009E5CEE"/>
    <w:rsid w:val="009F4BFC"/>
    <w:rsid w:val="009F7A8E"/>
    <w:rsid w:val="00A13C57"/>
    <w:rsid w:val="00A52DD9"/>
    <w:rsid w:val="00A80BE7"/>
    <w:rsid w:val="00A92A31"/>
    <w:rsid w:val="00AA2977"/>
    <w:rsid w:val="00AE55C5"/>
    <w:rsid w:val="00AE7562"/>
    <w:rsid w:val="00AE7889"/>
    <w:rsid w:val="00B13018"/>
    <w:rsid w:val="00B14DBB"/>
    <w:rsid w:val="00B55CBE"/>
    <w:rsid w:val="00B83F7C"/>
    <w:rsid w:val="00BC3B08"/>
    <w:rsid w:val="00C05C2B"/>
    <w:rsid w:val="00C567EB"/>
    <w:rsid w:val="00C702FE"/>
    <w:rsid w:val="00C8124C"/>
    <w:rsid w:val="00C85AD2"/>
    <w:rsid w:val="00CA03A3"/>
    <w:rsid w:val="00CA4CA1"/>
    <w:rsid w:val="00D24869"/>
    <w:rsid w:val="00D36EEF"/>
    <w:rsid w:val="00D7294F"/>
    <w:rsid w:val="00D9315E"/>
    <w:rsid w:val="00D94AD2"/>
    <w:rsid w:val="00E172AE"/>
    <w:rsid w:val="00E274F8"/>
    <w:rsid w:val="00E47210"/>
    <w:rsid w:val="00E617B5"/>
    <w:rsid w:val="00E64C24"/>
    <w:rsid w:val="00E72E2A"/>
    <w:rsid w:val="00E901DF"/>
    <w:rsid w:val="00EE3330"/>
    <w:rsid w:val="00EF2148"/>
    <w:rsid w:val="00F4230A"/>
    <w:rsid w:val="00F44797"/>
    <w:rsid w:val="00FF6F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 w:type="paragraph" w:styleId="Textodebalo">
    <w:name w:val="Balloon Text"/>
    <w:basedOn w:val="Normal"/>
    <w:link w:val="TextodebaloChar"/>
    <w:uiPriority w:val="99"/>
    <w:semiHidden/>
    <w:unhideWhenUsed/>
    <w:rsid w:val="00EE333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3330"/>
    <w:rPr>
      <w:rFonts w:ascii="Segoe UI" w:hAnsi="Segoe UI" w:cs="Segoe UI"/>
      <w:sz w:val="18"/>
      <w:szCs w:val="18"/>
    </w:rPr>
  </w:style>
  <w:style w:type="character" w:styleId="MenoPendente">
    <w:name w:val="Unresolved Mention"/>
    <w:basedOn w:val="Fontepargpadro"/>
    <w:uiPriority w:val="99"/>
    <w:semiHidden/>
    <w:unhideWhenUsed/>
    <w:rsid w:val="000D4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14844068">
      <w:bodyDiv w:val="1"/>
      <w:marLeft w:val="0"/>
      <w:marRight w:val="0"/>
      <w:marTop w:val="0"/>
      <w:marBottom w:val="0"/>
      <w:divBdr>
        <w:top w:val="none" w:sz="0" w:space="0" w:color="auto"/>
        <w:left w:val="none" w:sz="0" w:space="0" w:color="auto"/>
        <w:bottom w:val="none" w:sz="0" w:space="0" w:color="auto"/>
        <w:right w:val="none" w:sz="0" w:space="0" w:color="auto"/>
      </w:divBdr>
      <w:divsChild>
        <w:div w:id="1622489522">
          <w:marLeft w:val="0"/>
          <w:marRight w:val="0"/>
          <w:marTop w:val="0"/>
          <w:marBottom w:val="0"/>
          <w:divBdr>
            <w:top w:val="none" w:sz="0" w:space="0" w:color="auto"/>
            <w:left w:val="none" w:sz="0" w:space="0" w:color="auto"/>
            <w:bottom w:val="none" w:sz="0" w:space="0" w:color="auto"/>
            <w:right w:val="none" w:sz="0" w:space="0" w:color="auto"/>
          </w:divBdr>
          <w:divsChild>
            <w:div w:id="1367172629">
              <w:marLeft w:val="0"/>
              <w:marRight w:val="0"/>
              <w:marTop w:val="0"/>
              <w:marBottom w:val="0"/>
              <w:divBdr>
                <w:top w:val="none" w:sz="0" w:space="0" w:color="auto"/>
                <w:left w:val="none" w:sz="0" w:space="0" w:color="auto"/>
                <w:bottom w:val="none" w:sz="0" w:space="0" w:color="auto"/>
                <w:right w:val="none" w:sz="0" w:space="0" w:color="auto"/>
              </w:divBdr>
              <w:divsChild>
                <w:div w:id="298802084">
                  <w:marLeft w:val="0"/>
                  <w:marRight w:val="0"/>
                  <w:marTop w:val="0"/>
                  <w:marBottom w:val="0"/>
                  <w:divBdr>
                    <w:top w:val="none" w:sz="0" w:space="0" w:color="auto"/>
                    <w:left w:val="none" w:sz="0" w:space="0" w:color="auto"/>
                    <w:bottom w:val="none" w:sz="0" w:space="0" w:color="auto"/>
                    <w:right w:val="none" w:sz="0" w:space="0" w:color="auto"/>
                  </w:divBdr>
                  <w:divsChild>
                    <w:div w:id="17182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9_quantidade_ies_saude/09_quantidade_ies_saude.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OTE4NDRmNTQtZmRmMi00YzgwLWI0ZWItNDRjMmRjNzg3ZDFl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quantidade_de_instituioes_de_ensino_superior__ies__com_cursos_da_rea_da_sade" TargetMode="External"/><Relationship Id="rId1" Type="http://schemas.openxmlformats.org/officeDocument/2006/relationships/hyperlink" Target="https://github.com/danielppagotto/dimensionamento_m4/blob/main/01_indicadores/09_quantidade_ies_saude/09_qtd_ies_saud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FD7E71E-06F4-4E30-AB93-E8CD2F00D20A}"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3FAD8D46-AE06-4E79-AB76-03B006A6628B}" type="presOf" srcId="{BC085E80-1B48-42A7-9691-1C1A4166ED25}" destId="{B135152D-B454-47EA-A74A-8F467C8624E6}" srcOrd="0" destOrd="0" presId="urn:microsoft.com/office/officeart/2005/8/layout/vList4"/>
    <dgm:cxn modelId="{4EB6A966-212A-4A8E-967C-5AB3E4BC013E}" type="presOf" srcId="{B28CD35B-00C0-42A5-822F-19B5B45B774D}" destId="{5D1683F8-A5E9-4212-B6CF-EB65A12E1D55}" srcOrd="0" destOrd="0" presId="urn:microsoft.com/office/officeart/2005/8/layout/vList4"/>
    <dgm:cxn modelId="{A9797D47-4F0A-4744-8AF6-256142CD468F}" type="presOf" srcId="{B28CD35B-00C0-42A5-822F-19B5B45B774D}" destId="{2813FACD-E038-4BC8-A797-FE679AF5926C}"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2057E353-9257-44AF-A074-A2009FC1E6A8}" type="presOf" srcId="{90464B62-12E6-4495-A349-F474B665F994}" destId="{DC051375-BFEC-47C3-8E61-1D2589C1A787}" srcOrd="0" destOrd="0" presId="urn:microsoft.com/office/officeart/2005/8/layout/vList4"/>
    <dgm:cxn modelId="{4DE3D95A-1683-4938-A96D-A8D6F598FDD2}" type="presOf" srcId="{21ABA1D7-4AD4-466B-960F-92CC591070C1}" destId="{476F8BFF-EB75-48FB-9FD5-0FFB573EE4E4}" srcOrd="1" destOrd="0" presId="urn:microsoft.com/office/officeart/2005/8/layout/vList4"/>
    <dgm:cxn modelId="{99012DEE-2095-4C7E-8616-A2B10E1602D6}" type="presOf" srcId="{21ABA1D7-4AD4-466B-960F-92CC591070C1}" destId="{AE6648AC-D572-4AB9-A883-64445D217241}" srcOrd="0" destOrd="0" presId="urn:microsoft.com/office/officeart/2005/8/layout/vList4"/>
    <dgm:cxn modelId="{24E4B62E-B57A-4EA1-8285-9BEA3C7E731E}" type="presParOf" srcId="{B135152D-B454-47EA-A74A-8F467C8624E6}" destId="{FBBDE5C2-9D1C-4F0C-9499-F2181DE0081A}" srcOrd="0" destOrd="0" presId="urn:microsoft.com/office/officeart/2005/8/layout/vList4"/>
    <dgm:cxn modelId="{F679C9BA-4260-455B-934D-28F36ACF6EB6}" type="presParOf" srcId="{FBBDE5C2-9D1C-4F0C-9499-F2181DE0081A}" destId="{AE6648AC-D572-4AB9-A883-64445D217241}" srcOrd="0" destOrd="0" presId="urn:microsoft.com/office/officeart/2005/8/layout/vList4"/>
    <dgm:cxn modelId="{C63679ED-CF02-4DD0-A55B-2EA5566928FD}" type="presParOf" srcId="{FBBDE5C2-9D1C-4F0C-9499-F2181DE0081A}" destId="{DE71F3A2-0104-409F-9D18-55B26BECF6EC}" srcOrd="1" destOrd="0" presId="urn:microsoft.com/office/officeart/2005/8/layout/vList4"/>
    <dgm:cxn modelId="{D8B6309A-07C3-4C2F-8642-0B01CA82CC59}" type="presParOf" srcId="{FBBDE5C2-9D1C-4F0C-9499-F2181DE0081A}" destId="{476F8BFF-EB75-48FB-9FD5-0FFB573EE4E4}" srcOrd="2" destOrd="0" presId="urn:microsoft.com/office/officeart/2005/8/layout/vList4"/>
    <dgm:cxn modelId="{8F730BF7-C43A-4BD0-A36D-3A64A0E22EAD}" type="presParOf" srcId="{B135152D-B454-47EA-A74A-8F467C8624E6}" destId="{853F3EE9-B6EA-4D46-B5F2-383D7708BB7E}" srcOrd="1" destOrd="0" presId="urn:microsoft.com/office/officeart/2005/8/layout/vList4"/>
    <dgm:cxn modelId="{331D0D1E-A7ED-48B2-AFFD-085CD9E7AB47}" type="presParOf" srcId="{B135152D-B454-47EA-A74A-8F467C8624E6}" destId="{6322F94B-F61C-488F-B7C3-F05119D9D8AE}" srcOrd="2" destOrd="0" presId="urn:microsoft.com/office/officeart/2005/8/layout/vList4"/>
    <dgm:cxn modelId="{33F7F73F-4B0C-4C97-B1E5-E9B333D1830F}" type="presParOf" srcId="{6322F94B-F61C-488F-B7C3-F05119D9D8AE}" destId="{5D1683F8-A5E9-4212-B6CF-EB65A12E1D55}" srcOrd="0" destOrd="0" presId="urn:microsoft.com/office/officeart/2005/8/layout/vList4"/>
    <dgm:cxn modelId="{2CFB05C1-EEFD-49A5-AF5D-E0B28EF8F1ED}" type="presParOf" srcId="{6322F94B-F61C-488F-B7C3-F05119D9D8AE}" destId="{A0906D88-1F97-445B-B107-434C0544A891}" srcOrd="1" destOrd="0" presId="urn:microsoft.com/office/officeart/2005/8/layout/vList4"/>
    <dgm:cxn modelId="{7EDA4510-B9D4-4422-AEE8-4A02A3D2C509}" type="presParOf" srcId="{6322F94B-F61C-488F-B7C3-F05119D9D8AE}" destId="{2813FACD-E038-4BC8-A797-FE679AF5926C}" srcOrd="2" destOrd="0" presId="urn:microsoft.com/office/officeart/2005/8/layout/vList4"/>
    <dgm:cxn modelId="{EBE99D71-27BA-4BD6-A51C-A1C3ACC511D0}" type="presParOf" srcId="{B135152D-B454-47EA-A74A-8F467C8624E6}" destId="{BC44BA2A-50B3-4C44-9D81-05E8855F55AA}" srcOrd="3" destOrd="0" presId="urn:microsoft.com/office/officeart/2005/8/layout/vList4"/>
    <dgm:cxn modelId="{6D730D5B-7FFF-4954-A669-E779C5741A27}" type="presParOf" srcId="{B135152D-B454-47EA-A74A-8F467C8624E6}" destId="{D65590FE-C238-4B3A-B7FC-622E9A9E8E06}" srcOrd="4" destOrd="0" presId="urn:microsoft.com/office/officeart/2005/8/layout/vList4"/>
    <dgm:cxn modelId="{BC2B6D08-0D85-4CB9-8118-1CB215FE52BE}" type="presParOf" srcId="{D65590FE-C238-4B3A-B7FC-622E9A9E8E06}" destId="{DC051375-BFEC-47C3-8E61-1D2589C1A787}" srcOrd="0" destOrd="0" presId="urn:microsoft.com/office/officeart/2005/8/layout/vList4"/>
    <dgm:cxn modelId="{4684091E-F9B1-4680-99E9-EC59892CF676}" type="presParOf" srcId="{D65590FE-C238-4B3A-B7FC-622E9A9E8E06}" destId="{625E2ECE-FBBB-4E80-8C1E-5A3A38B36CBC}" srcOrd="1" destOrd="0" presId="urn:microsoft.com/office/officeart/2005/8/layout/vList4"/>
    <dgm:cxn modelId="{554373A9-87A0-4A61-8267-AC4B8A9B37A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2FC0DA817BE348F1929F8D835B1C3E94"/>
        <w:category>
          <w:name w:val="Geral"/>
          <w:gallery w:val="placeholder"/>
        </w:category>
        <w:types>
          <w:type w:val="bbPlcHdr"/>
        </w:types>
        <w:behaviors>
          <w:behavior w:val="content"/>
        </w:behaviors>
        <w:guid w:val="{A5C1AAF6-75EE-40EF-A0DE-6207548AE2ED}"/>
      </w:docPartPr>
      <w:docPartBody>
        <w:p w:rsidR="00DA591C" w:rsidRDefault="00CC7901" w:rsidP="00CC7901">
          <w:pPr>
            <w:pStyle w:val="2FC0DA817BE348F1929F8D835B1C3E94"/>
          </w:pPr>
          <w:r w:rsidRPr="0031018C">
            <w:rPr>
              <w:rStyle w:val="TextodoEspaoReservado"/>
            </w:rPr>
            <w:t>Clique ou toque aqui para inserir o texto.</w:t>
          </w:r>
        </w:p>
      </w:docPartBody>
    </w:docPart>
    <w:docPart>
      <w:docPartPr>
        <w:name w:val="DFB9C868972D4EC18C0516EFCBF345A7"/>
        <w:category>
          <w:name w:val="Geral"/>
          <w:gallery w:val="placeholder"/>
        </w:category>
        <w:types>
          <w:type w:val="bbPlcHdr"/>
        </w:types>
        <w:behaviors>
          <w:behavior w:val="content"/>
        </w:behaviors>
        <w:guid w:val="{1B2A54E2-E279-410D-8130-1F6F056737C6}"/>
      </w:docPartPr>
      <w:docPartBody>
        <w:p w:rsidR="00DA591C" w:rsidRDefault="00CC7901" w:rsidP="00CC7901">
          <w:pPr>
            <w:pStyle w:val="DFB9C868972D4EC18C0516EFCBF345A7"/>
          </w:pPr>
          <w:r w:rsidRPr="0031018C">
            <w:rPr>
              <w:rStyle w:val="TextodoEspaoReservado"/>
            </w:rPr>
            <w:t>Clique ou toque aqui para inserir o texto.</w:t>
          </w:r>
        </w:p>
      </w:docPartBody>
    </w:docPart>
    <w:docPart>
      <w:docPartPr>
        <w:name w:val="6B8A08756B25420C889A07BC78C24EC0"/>
        <w:category>
          <w:name w:val="Geral"/>
          <w:gallery w:val="placeholder"/>
        </w:category>
        <w:types>
          <w:type w:val="bbPlcHdr"/>
        </w:types>
        <w:behaviors>
          <w:behavior w:val="content"/>
        </w:behaviors>
        <w:guid w:val="{195F4261-4A68-4B2A-87D6-CF05107BF8EA}"/>
      </w:docPartPr>
      <w:docPartBody>
        <w:p w:rsidR="00EA6F93" w:rsidRDefault="000478FF" w:rsidP="000478FF">
          <w:pPr>
            <w:pStyle w:val="6B8A08756B25420C889A07BC78C24EC0"/>
          </w:pPr>
          <w:r w:rsidRPr="0031018C">
            <w:rPr>
              <w:rStyle w:val="TextodoEspaoReservado"/>
            </w:rPr>
            <w:t>Clique ou toque aqui para inserir o texto.</w:t>
          </w:r>
        </w:p>
      </w:docPartBody>
    </w:docPart>
    <w:docPart>
      <w:docPartPr>
        <w:name w:val="ADABD5D0944B47389A8E9AF3CC36D41E"/>
        <w:category>
          <w:name w:val="Geral"/>
          <w:gallery w:val="placeholder"/>
        </w:category>
        <w:types>
          <w:type w:val="bbPlcHdr"/>
        </w:types>
        <w:behaviors>
          <w:behavior w:val="content"/>
        </w:behaviors>
        <w:guid w:val="{957FD337-5F40-4AC5-8636-48FFF634973A}"/>
      </w:docPartPr>
      <w:docPartBody>
        <w:p w:rsidR="00EA6F93" w:rsidRDefault="000478FF" w:rsidP="000478FF">
          <w:pPr>
            <w:pStyle w:val="ADABD5D0944B47389A8E9AF3CC36D41E"/>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657F"/>
    <w:rsid w:val="000478FF"/>
    <w:rsid w:val="001D5101"/>
    <w:rsid w:val="00201B4E"/>
    <w:rsid w:val="00206B74"/>
    <w:rsid w:val="00234B10"/>
    <w:rsid w:val="00363476"/>
    <w:rsid w:val="00481F5E"/>
    <w:rsid w:val="004E3978"/>
    <w:rsid w:val="00673525"/>
    <w:rsid w:val="007C6DAE"/>
    <w:rsid w:val="009A2513"/>
    <w:rsid w:val="00A13FC7"/>
    <w:rsid w:val="00A647F7"/>
    <w:rsid w:val="00AE103D"/>
    <w:rsid w:val="00B10BB0"/>
    <w:rsid w:val="00BA0934"/>
    <w:rsid w:val="00BC5F8A"/>
    <w:rsid w:val="00C21B55"/>
    <w:rsid w:val="00C8124C"/>
    <w:rsid w:val="00CC7901"/>
    <w:rsid w:val="00D10970"/>
    <w:rsid w:val="00DA591C"/>
    <w:rsid w:val="00E5426F"/>
    <w:rsid w:val="00EA6F93"/>
    <w:rsid w:val="00EB6977"/>
    <w:rsid w:val="00ED763F"/>
    <w:rsid w:val="00EE7DAC"/>
    <w:rsid w:val="00EF2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478FF"/>
    <w:rPr>
      <w:color w:val="808080"/>
    </w:rPr>
  </w:style>
  <w:style w:type="paragraph" w:customStyle="1" w:styleId="2FC0DA817BE348F1929F8D835B1C3E94">
    <w:name w:val="2FC0DA817BE348F1929F8D835B1C3E94"/>
    <w:rsid w:val="00CC7901"/>
  </w:style>
  <w:style w:type="paragraph" w:customStyle="1" w:styleId="DFB9C868972D4EC18C0516EFCBF345A7">
    <w:name w:val="DFB9C868972D4EC18C0516EFCBF345A7"/>
    <w:rsid w:val="00CC7901"/>
  </w:style>
  <w:style w:type="paragraph" w:customStyle="1" w:styleId="6B8A08756B25420C889A07BC78C24EC0">
    <w:name w:val="6B8A08756B25420C889A07BC78C24EC0"/>
    <w:rsid w:val="000478FF"/>
  </w:style>
  <w:style w:type="paragraph" w:customStyle="1" w:styleId="ADABD5D0944B47389A8E9AF3CC36D41E">
    <w:name w:val="ADABD5D0944B47389A8E9AF3CC36D41E"/>
    <w:rsid w:val="00047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5B794-3632-4F94-A95D-DC660B70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1430</Words>
  <Characters>7724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9</cp:revision>
  <cp:lastPrinted>2025-02-24T13:55:00Z</cp:lastPrinted>
  <dcterms:created xsi:type="dcterms:W3CDTF">2025-02-15T15:07:00Z</dcterms:created>
  <dcterms:modified xsi:type="dcterms:W3CDTF">2025-02-24T13:55:00Z</dcterms:modified>
</cp:coreProperties>
</file>