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0E9CB5BB" w:rsidR="0078205E" w:rsidRDefault="00DD2B9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2CF48E0B" wp14:editId="07826400">
            <wp:simplePos x="0" y="0"/>
            <wp:positionH relativeFrom="column">
              <wp:posOffset>-1059663</wp:posOffset>
            </wp:positionH>
            <wp:positionV relativeFrom="paragraph">
              <wp:posOffset>-892425</wp:posOffset>
            </wp:positionV>
            <wp:extent cx="7569831" cy="10706974"/>
            <wp:effectExtent l="0" t="0" r="0" b="0"/>
            <wp:wrapNone/>
            <wp:docPr id="1794742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6974"/>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58B62E6E" w:rsidR="0078205E" w:rsidRDefault="00E82666"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5904CFD" w:rsidR="0078205E" w:rsidRDefault="00E82666"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4:59:00Z">
        <w:r w:rsidRPr="0078205E" w:rsidDel="00047EDE">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4:59:00Z">
        <w:r w:rsidRPr="0078205E" w:rsidDel="00047EDE">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4:59:00Z">
        <w:r w:rsidRPr="0078205E" w:rsidDel="00047EDE">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4:59:00Z">
        <w:r w:rsidRPr="0078205E" w:rsidDel="00047EDE">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p w14:paraId="21864B65" w14:textId="77777777" w:rsidR="00E82666" w:rsidRDefault="00E82666">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4EE425AD" w:rsidR="00D36EEF" w:rsidRPr="00E82666" w:rsidRDefault="00D36EEF" w:rsidP="00E82666">
          <w:pPr>
            <w:pStyle w:val="CabealhodoSumrio"/>
            <w:spacing w:after="200" w:line="360" w:lineRule="auto"/>
            <w:jc w:val="center"/>
            <w:rPr>
              <w:rFonts w:ascii="Exo" w:hAnsi="Exo"/>
              <w:b/>
              <w:bCs/>
              <w:color w:val="auto"/>
              <w:kern w:val="2"/>
              <w:lang w:eastAsia="en-US"/>
              <w14:ligatures w14:val="standardContextual"/>
            </w:rPr>
          </w:pPr>
          <w:r w:rsidRPr="00E82666">
            <w:rPr>
              <w:rFonts w:ascii="Exo" w:hAnsi="Exo"/>
              <w:b/>
              <w:bCs/>
              <w:color w:val="auto"/>
              <w:kern w:val="2"/>
              <w:lang w:eastAsia="en-US"/>
              <w14:ligatures w14:val="standardContextual"/>
            </w:rPr>
            <w:t>Sumário</w:t>
          </w:r>
        </w:p>
        <w:p w14:paraId="3DB08A46" w14:textId="1C6251F6" w:rsidR="008D7ABE" w:rsidRPr="008D7ABE" w:rsidRDefault="00D36EEF">
          <w:pPr>
            <w:pStyle w:val="Sumrio1"/>
            <w:tabs>
              <w:tab w:val="right" w:leader="dot" w:pos="9062"/>
            </w:tabs>
            <w:rPr>
              <w:rStyle w:val="Hyperlink"/>
              <w:rFonts w:ascii="Exo" w:hAnsi="Exo"/>
              <w:b/>
              <w:bCs/>
            </w:rPr>
          </w:pPr>
          <w:r w:rsidRPr="008D7ABE">
            <w:rPr>
              <w:rStyle w:val="Hyperlink"/>
              <w:b/>
              <w:bCs/>
              <w:noProof/>
            </w:rPr>
            <w:fldChar w:fldCharType="begin"/>
          </w:r>
          <w:r w:rsidRPr="008D7ABE">
            <w:rPr>
              <w:rStyle w:val="Hyperlink"/>
              <w:b/>
              <w:bCs/>
              <w:noProof/>
            </w:rPr>
            <w:instrText xml:space="preserve"> TOC \o "1-3" \h \z \u </w:instrText>
          </w:r>
          <w:r w:rsidRPr="008D7ABE">
            <w:rPr>
              <w:rStyle w:val="Hyperlink"/>
              <w:b/>
              <w:bCs/>
              <w:noProof/>
            </w:rPr>
            <w:fldChar w:fldCharType="separate"/>
          </w:r>
          <w:hyperlink w:anchor="_Toc188949653" w:history="1">
            <w:r w:rsidR="008D7ABE" w:rsidRPr="000006F1">
              <w:rPr>
                <w:rStyle w:val="Hyperlink"/>
                <w:rFonts w:ascii="Exo" w:hAnsi="Exo"/>
                <w:b/>
                <w:bCs/>
                <w:noProof/>
              </w:rPr>
              <w:t>Introdução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_Toc188949653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4</w:t>
            </w:r>
            <w:r w:rsidR="008D7ABE" w:rsidRPr="008D7ABE">
              <w:rPr>
                <w:rStyle w:val="Hyperlink"/>
                <w:rFonts w:ascii="Exo" w:hAnsi="Exo"/>
                <w:b/>
                <w:bCs/>
                <w:webHidden/>
              </w:rPr>
              <w:fldChar w:fldCharType="end"/>
            </w:r>
          </w:hyperlink>
        </w:p>
        <w:p w14:paraId="38B57107" w14:textId="22EFA91C" w:rsidR="008D7ABE" w:rsidRPr="008D7ABE" w:rsidRDefault="001C6257">
          <w:pPr>
            <w:pStyle w:val="Sumrio1"/>
            <w:tabs>
              <w:tab w:val="right" w:leader="dot" w:pos="9062"/>
            </w:tabs>
            <w:rPr>
              <w:rStyle w:val="Hyperlink"/>
              <w:rFonts w:ascii="Exo" w:hAnsi="Exo"/>
              <w:b/>
              <w:bCs/>
            </w:rPr>
          </w:pPr>
          <w:hyperlink w:anchor="_Toc188949654" w:history="1">
            <w:r w:rsidR="008D7ABE" w:rsidRPr="000006F1">
              <w:rPr>
                <w:rStyle w:val="Hyperlink"/>
                <w:rFonts w:ascii="Exo" w:hAnsi="Exo"/>
                <w:b/>
                <w:bCs/>
                <w:noProof/>
              </w:rPr>
              <w:t>Ficha de qualificação do indicador</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_Toc188949654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5</w:t>
            </w:r>
            <w:r w:rsidR="008D7ABE" w:rsidRPr="008D7ABE">
              <w:rPr>
                <w:rStyle w:val="Hyperlink"/>
                <w:rFonts w:ascii="Exo" w:hAnsi="Exo"/>
                <w:b/>
                <w:bCs/>
                <w:webHidden/>
              </w:rPr>
              <w:fldChar w:fldCharType="end"/>
            </w:r>
          </w:hyperlink>
        </w:p>
        <w:p w14:paraId="23BDEBF7" w14:textId="6BF77D45" w:rsidR="008D7ABE" w:rsidRPr="008D7ABE" w:rsidRDefault="001C6257">
          <w:pPr>
            <w:pStyle w:val="Sumrio1"/>
            <w:tabs>
              <w:tab w:val="right" w:leader="dot" w:pos="9062"/>
            </w:tabs>
            <w:rPr>
              <w:rStyle w:val="Hyperlink"/>
              <w:rFonts w:ascii="Exo" w:hAnsi="Exo"/>
              <w:b/>
              <w:bCs/>
            </w:rPr>
          </w:pPr>
          <w:hyperlink w:anchor="_Toc188949655" w:history="1">
            <w:r w:rsidR="008D7ABE" w:rsidRPr="000006F1">
              <w:rPr>
                <w:rStyle w:val="Hyperlink"/>
                <w:rFonts w:ascii="Exo" w:hAnsi="Exo"/>
                <w:b/>
                <w:bCs/>
                <w:noProof/>
              </w:rPr>
              <w:t>Exemplo de aplicação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_Toc188949655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7</w:t>
            </w:r>
            <w:r w:rsidR="008D7ABE" w:rsidRPr="008D7ABE">
              <w:rPr>
                <w:rStyle w:val="Hyperlink"/>
                <w:rFonts w:ascii="Exo" w:hAnsi="Exo"/>
                <w:b/>
                <w:bCs/>
                <w:webHidden/>
              </w:rPr>
              <w:fldChar w:fldCharType="end"/>
            </w:r>
          </w:hyperlink>
        </w:p>
        <w:p w14:paraId="48123514" w14:textId="267DE69D" w:rsidR="008D7ABE" w:rsidRPr="008D7ABE" w:rsidRDefault="001C6257">
          <w:pPr>
            <w:pStyle w:val="Sumrio1"/>
            <w:tabs>
              <w:tab w:val="right" w:leader="dot" w:pos="9062"/>
            </w:tabs>
            <w:rPr>
              <w:rStyle w:val="Hyperlink"/>
              <w:rFonts w:ascii="Exo" w:hAnsi="Exo"/>
              <w:b/>
              <w:bCs/>
            </w:rPr>
          </w:pPr>
          <w:hyperlink w:anchor="_Toc188949656" w:history="1">
            <w:r w:rsidR="008D7ABE" w:rsidRPr="000006F1">
              <w:rPr>
                <w:rStyle w:val="Hyperlink"/>
                <w:rFonts w:ascii="Exo" w:hAnsi="Exo"/>
                <w:b/>
                <w:bCs/>
                <w:noProof/>
              </w:rPr>
              <w:t>Referências</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_Toc188949656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8</w:t>
            </w:r>
            <w:r w:rsidR="008D7ABE" w:rsidRPr="008D7ABE">
              <w:rPr>
                <w:rStyle w:val="Hyperlink"/>
                <w:rFonts w:ascii="Exo" w:hAnsi="Exo"/>
                <w:b/>
                <w:bCs/>
                <w:webHidden/>
              </w:rPr>
              <w:fldChar w:fldCharType="end"/>
            </w:r>
          </w:hyperlink>
        </w:p>
        <w:p w14:paraId="1FEEE10F" w14:textId="7D8B0BA4" w:rsidR="00E82666" w:rsidRDefault="00D36EEF" w:rsidP="008D7ABE">
          <w:pPr>
            <w:pStyle w:val="Sumrio1"/>
            <w:tabs>
              <w:tab w:val="right" w:leader="dot" w:pos="9062"/>
            </w:tabs>
            <w:rPr>
              <w:rFonts w:ascii="Exo" w:hAnsi="Exo"/>
              <w:b/>
              <w:bCs/>
            </w:rPr>
          </w:pPr>
          <w:r w:rsidRPr="008D7ABE">
            <w:rPr>
              <w:rStyle w:val="Hyperlink"/>
              <w:b/>
              <w:bCs/>
              <w:noProof/>
            </w:rPr>
            <w:fldChar w:fldCharType="end"/>
          </w:r>
        </w:p>
      </w:sdtContent>
    </w:sdt>
    <w:p w14:paraId="62C4375D" w14:textId="62317F56" w:rsidR="00E82666" w:rsidRPr="008D7ABE" w:rsidRDefault="00E82666">
      <w:pPr>
        <w:rPr>
          <w:rFonts w:ascii="Exo" w:hAnsi="Exo"/>
          <w:sz w:val="20"/>
          <w:szCs w:val="20"/>
        </w:rPr>
      </w:pPr>
      <w:r>
        <w:rPr>
          <w:rFonts w:ascii="Exo" w:hAnsi="Exo"/>
          <w:b/>
          <w:bCs/>
        </w:rPr>
        <w:br w:type="page"/>
      </w:r>
    </w:p>
    <w:p w14:paraId="7021F616" w14:textId="49D44878" w:rsidR="00A80BE7" w:rsidRPr="00E82666" w:rsidRDefault="00A80BE7" w:rsidP="00E82666">
      <w:pPr>
        <w:pStyle w:val="Ttulo1"/>
        <w:spacing w:after="200" w:line="360" w:lineRule="auto"/>
        <w:jc w:val="center"/>
        <w:rPr>
          <w:rFonts w:ascii="Exo" w:hAnsi="Exo"/>
          <w:b/>
          <w:bCs/>
          <w:color w:val="auto"/>
        </w:rPr>
      </w:pPr>
      <w:bookmarkStart w:id="4" w:name="_Toc188949653"/>
      <w:r w:rsidRPr="00B32022">
        <w:rPr>
          <w:rFonts w:ascii="Exo" w:hAnsi="Exo"/>
          <w:b/>
          <w:bCs/>
          <w:color w:val="auto"/>
        </w:rPr>
        <w:lastRenderedPageBreak/>
        <w:t>Introdução</w:t>
      </w:r>
      <w:bookmarkEnd w:id="4"/>
    </w:p>
    <w:p w14:paraId="4675B600" w14:textId="656AB63D" w:rsidR="00E82666" w:rsidRPr="004C586F" w:rsidRDefault="00E82666" w:rsidP="00E82666">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4:59:00Z">
        <w:r w:rsidRPr="004C586F" w:rsidDel="00047EDE">
          <w:rPr>
            <w:rFonts w:ascii="Exo" w:hAnsi="Exo"/>
            <w:sz w:val="20"/>
            <w:szCs w:val="20"/>
          </w:rPr>
          <w:delText xml:space="preserve">a </w:delText>
        </w:r>
      </w:del>
      <w:ins w:id="7" w:author="Gilson" w:date="2025-02-15T14:59:00Z">
        <w:r w:rsidR="00047EDE">
          <w:rPr>
            <w:rFonts w:ascii="Exo" w:hAnsi="Exo"/>
            <w:sz w:val="20"/>
            <w:szCs w:val="20"/>
          </w:rPr>
          <w:t>em</w:t>
        </w:r>
        <w:r w:rsidR="00047EDE" w:rsidRPr="004C586F">
          <w:rPr>
            <w:rFonts w:ascii="Exo" w:hAnsi="Exo"/>
            <w:sz w:val="20"/>
            <w:szCs w:val="20"/>
          </w:rPr>
          <w:t xml:space="preserve"> </w:t>
        </w:r>
      </w:ins>
      <w:r w:rsidRPr="004C586F">
        <w:rPr>
          <w:rFonts w:ascii="Exo" w:hAnsi="Exo"/>
          <w:sz w:val="20"/>
          <w:szCs w:val="20"/>
        </w:rPr>
        <w:t>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F863B30695749E48301EB9E116505EE"/>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236EAC4" w14:textId="49DE2032" w:rsidR="00C04CE9" w:rsidRPr="00971322" w:rsidRDefault="00C04CE9" w:rsidP="00C04CE9">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A37688180BE43CFA387C1E5D998E01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4:59:00Z">
        <w:r w:rsidR="00047EDE">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A37688180BE43CFA387C1E5D998E01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208C3716" w14:textId="09446DF9" w:rsidR="00CC6F62" w:rsidRPr="00CC6F62" w:rsidRDefault="00D36EEF" w:rsidP="00CC6F62">
      <w:pPr>
        <w:pStyle w:val="SemEspaamento"/>
        <w:spacing w:after="200" w:line="360" w:lineRule="auto"/>
        <w:ind w:firstLine="851"/>
        <w:jc w:val="both"/>
        <w:rPr>
          <w:rFonts w:ascii="Exo" w:hAnsi="Exo"/>
          <w:sz w:val="20"/>
          <w:szCs w:val="20"/>
        </w:rPr>
      </w:pPr>
      <w:r w:rsidRPr="00B32022">
        <w:rPr>
          <w:rFonts w:ascii="Exo" w:hAnsi="Exo"/>
          <w:sz w:val="20"/>
          <w:szCs w:val="20"/>
        </w:rPr>
        <w:t>Neste documento descrevemos os processos executados para construção do indicador</w:t>
      </w:r>
      <w:r w:rsidR="00CC6F62">
        <w:rPr>
          <w:rFonts w:ascii="Exo" w:hAnsi="Exo"/>
          <w:sz w:val="20"/>
          <w:szCs w:val="20"/>
        </w:rPr>
        <w:t xml:space="preserve"> </w:t>
      </w:r>
      <w:r w:rsidR="00CC6F62" w:rsidRPr="00CC6F62">
        <w:rPr>
          <w:rFonts w:ascii="Exo" w:hAnsi="Exo"/>
          <w:sz w:val="20"/>
          <w:szCs w:val="20"/>
        </w:rPr>
        <w:t>Razão de leitos de UTI por população</w:t>
      </w:r>
      <w:r w:rsidR="00CC6F62">
        <w:rPr>
          <w:rFonts w:ascii="Exo" w:hAnsi="Exo"/>
          <w:sz w:val="20"/>
          <w:szCs w:val="20"/>
        </w:rPr>
        <w:t>.</w:t>
      </w:r>
      <w:r w:rsidR="00E47210" w:rsidRPr="00B32022">
        <w:rPr>
          <w:rFonts w:ascii="Exo" w:hAnsi="Exo"/>
          <w:sz w:val="20"/>
          <w:szCs w:val="20"/>
        </w:rPr>
        <w:t xml:space="preserve"> </w:t>
      </w:r>
      <w:r w:rsidR="00CC6F62">
        <w:rPr>
          <w:rFonts w:ascii="Exo" w:hAnsi="Exo"/>
          <w:sz w:val="20"/>
          <w:szCs w:val="20"/>
        </w:rPr>
        <w:t xml:space="preserve">Este </w:t>
      </w:r>
      <w:r w:rsidR="00CC6F62" w:rsidRPr="00CC6F62">
        <w:rPr>
          <w:rFonts w:ascii="Exo" w:hAnsi="Exo"/>
          <w:sz w:val="20"/>
          <w:szCs w:val="20"/>
        </w:rPr>
        <w:t>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Pr>
              <w:rFonts w:ascii="Exo" w:hAnsi="Exo"/>
              <w:color w:val="000000"/>
              <w:sz w:val="20"/>
              <w:szCs w:val="20"/>
              <w:vertAlign w:val="superscript"/>
            </w:rPr>
            <w:t>7</w:t>
          </w:r>
        </w:sdtContent>
      </w:sdt>
      <w:r w:rsidR="00CC6F62" w:rsidRPr="00CC6F62">
        <w:rPr>
          <w:rFonts w:ascii="Exo" w:hAnsi="Exo"/>
          <w:sz w:val="20"/>
          <w:szCs w:val="20"/>
        </w:rPr>
        <w:t>.</w:t>
      </w:r>
    </w:p>
    <w:p w14:paraId="00B525C2" w14:textId="66889981" w:rsidR="00D36EEF" w:rsidRPr="00B32022" w:rsidRDefault="00CC6F62" w:rsidP="00E82666">
      <w:pPr>
        <w:pStyle w:val="SemEspaamento"/>
        <w:spacing w:after="200" w:line="360" w:lineRule="auto"/>
        <w:ind w:firstLine="851"/>
        <w:jc w:val="both"/>
        <w:rPr>
          <w:rFonts w:ascii="Exo" w:hAnsi="Exo"/>
          <w:sz w:val="20"/>
          <w:szCs w:val="20"/>
        </w:rPr>
      </w:pPr>
      <w:r>
        <w:rPr>
          <w:rFonts w:ascii="Exo" w:hAnsi="Exo"/>
          <w:sz w:val="20"/>
          <w:szCs w:val="20"/>
        </w:rPr>
        <w:t>D</w:t>
      </w:r>
      <w:r w:rsidRPr="00CC6F62">
        <w:rPr>
          <w:rFonts w:ascii="Exo" w:hAnsi="Exo"/>
          <w:sz w:val="20"/>
          <w:szCs w:val="20"/>
        </w:rPr>
        <w:t xml:space="preserve">urante a pandemia de COVID-19, o Brasil experimentou um aumento significativo no número de leitos de UTI, com uma disparidade notável entre os setores público e privado. </w:t>
      </w:r>
      <w:r>
        <w:rPr>
          <w:rFonts w:ascii="Exo" w:hAnsi="Exo"/>
          <w:sz w:val="20"/>
          <w:szCs w:val="20"/>
        </w:rPr>
        <w:t>Existe a necessidade de</w:t>
      </w:r>
      <w:r w:rsidRPr="00CC6F62">
        <w:rPr>
          <w:rFonts w:ascii="Exo" w:hAnsi="Exo"/>
          <w:sz w:val="20"/>
          <w:szCs w:val="20"/>
        </w:rPr>
        <w:t xml:space="preserve"> estratégias para equilibrar essa distribuição, garantindo acesso universal e igualitário aos serviços de saúde intensivos.  A análise desses indicadores é fundamental para aprimorar a gestão hospitalar e assegurar a qualidade do atendimento intensivo</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Pr>
              <w:rFonts w:ascii="Exo" w:hAnsi="Exo"/>
              <w:color w:val="000000"/>
              <w:sz w:val="20"/>
              <w:szCs w:val="20"/>
              <w:vertAlign w:val="superscript"/>
            </w:rPr>
            <w:t>8</w:t>
          </w:r>
        </w:sdtContent>
      </w:sdt>
      <w:r w:rsidRPr="00CC6F62">
        <w:rPr>
          <w:rFonts w:ascii="Exo" w:hAnsi="Exo"/>
          <w:sz w:val="20"/>
          <w:szCs w:val="20"/>
        </w:rPr>
        <w:t>.</w:t>
      </w:r>
    </w:p>
    <w:p w14:paraId="0BC813F0" w14:textId="681F6089" w:rsidR="00E82666" w:rsidRPr="00E430A0" w:rsidRDefault="00E82666" w:rsidP="00E430A0">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A seção subsequente traz um exemplo de aplicação do indicador para um recorte </w:t>
      </w:r>
      <w:r w:rsidR="00E430A0" w:rsidRPr="00E430A0">
        <w:rPr>
          <w:rFonts w:ascii="Exo" w:hAnsi="Exo"/>
          <w:sz w:val="20"/>
          <w:szCs w:val="20"/>
        </w:rPr>
        <w:t>do estado de Goiás.</w:t>
      </w:r>
      <w:bookmarkStart w:id="10" w:name="_Toc188883215"/>
      <w:r>
        <w:rPr>
          <w:rFonts w:ascii="Exo" w:hAnsi="Exo"/>
          <w:b/>
          <w:bCs/>
        </w:rPr>
        <w:br w:type="page"/>
      </w:r>
    </w:p>
    <w:p w14:paraId="4B6750E3" w14:textId="0290E5AF" w:rsidR="00E82666" w:rsidRPr="00ED73FD" w:rsidRDefault="00E82666" w:rsidP="00E82666">
      <w:pPr>
        <w:pStyle w:val="Ttulo1"/>
        <w:spacing w:after="200" w:line="360" w:lineRule="auto"/>
        <w:jc w:val="center"/>
        <w:rPr>
          <w:rFonts w:ascii="Exo" w:hAnsi="Exo"/>
        </w:rPr>
      </w:pPr>
      <w:bookmarkStart w:id="11" w:name="_Toc188949654"/>
      <w:r w:rsidRPr="00A440DB">
        <w:rPr>
          <w:rFonts w:ascii="Exo" w:hAnsi="Exo"/>
          <w:b/>
          <w:bCs/>
          <w:color w:val="auto"/>
        </w:rPr>
        <w:lastRenderedPageBreak/>
        <w:t>Ficha de qualificação do indicador</w:t>
      </w:r>
      <w:bookmarkEnd w:id="10"/>
      <w:bookmarkEnd w:id="11"/>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390FB7"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735FAB">
            <w:pPr>
              <w:pStyle w:val="QuadrosFiguras1"/>
              <w:spacing w:before="60" w:after="60" w:line="240" w:lineRule="auto"/>
              <w:jc w:val="left"/>
              <w:rPr>
                <w:rFonts w:ascii="Exo" w:hAnsi="Exo"/>
                <w:sz w:val="22"/>
                <w:szCs w:val="24"/>
              </w:rPr>
            </w:pPr>
            <w:bookmarkStart w:id="12" w:name="_Hlk179444916"/>
            <w:r w:rsidRPr="00390FB7">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735FAB">
            <w:pPr>
              <w:spacing w:before="60" w:after="60"/>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735FAB">
            <w:pPr>
              <w:spacing w:before="60" w:after="60"/>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Total de leitos de acordo com tipos, municípios e competência.</w:t>
            </w:r>
          </w:p>
        </w:tc>
      </w:tr>
      <w:tr w:rsidR="00390FB7" w:rsidRPr="00390FB7"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Default="00390FB7" w:rsidP="00735FAB">
            <w:pPr>
              <w:pStyle w:val="QuadrosFiguras1"/>
              <w:spacing w:before="60" w:after="60" w:line="240" w:lineRule="auto"/>
              <w:jc w:val="left"/>
              <w:rPr>
                <w:rFonts w:ascii="Exo" w:hAnsi="Exo"/>
                <w:color w:val="auto"/>
              </w:rPr>
            </w:pPr>
            <w:r w:rsidRPr="00735FAB">
              <w:rPr>
                <w:rFonts w:ascii="Exo" w:hAnsi="Exo"/>
                <w:color w:val="auto"/>
              </w:rPr>
              <w:t>● Cadastro Nacional de Estabelecimentos de Saúde - Leitos (CNES-LT).</w:t>
            </w:r>
          </w:p>
          <w:p w14:paraId="098E4443" w14:textId="47674A74" w:rsidR="00735FAB" w:rsidRPr="00390FB7" w:rsidRDefault="00735FAB" w:rsidP="00735FAB">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092388D1"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 xml:space="preserve">Instituição: Ministério da Saúde, disponibilizado via </w:t>
            </w:r>
            <w:proofErr w:type="spellStart"/>
            <w:r w:rsidRPr="00390FB7">
              <w:rPr>
                <w:rFonts w:ascii="Exo" w:hAnsi="Exo"/>
                <w:color w:val="auto"/>
              </w:rPr>
              <w:t>Datasus</w:t>
            </w:r>
            <w:proofErr w:type="spellEnd"/>
            <w:r w:rsidRPr="00390FB7">
              <w:rPr>
                <w:rFonts w:ascii="Exo" w:hAnsi="Exo"/>
                <w:color w:val="auto"/>
              </w:rPr>
              <w:t>.</w:t>
            </w:r>
          </w:p>
        </w:tc>
      </w:tr>
      <w:tr w:rsidR="00390FB7" w:rsidRPr="00390FB7"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É acessado os tipos de leitos a partir da contagem de observações na variável código de leito (CODLEITO), que gera as seguintes variáveis: </w:t>
            </w:r>
          </w:p>
          <w:p w14:paraId="08C86B05"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w:t>
            </w:r>
            <w:proofErr w:type="spellStart"/>
            <w:r w:rsidRPr="00735FAB">
              <w:rPr>
                <w:rFonts w:ascii="Exo" w:hAnsi="Exo"/>
                <w:color w:val="auto"/>
              </w:rPr>
              <w:t>qtd_UTI</w:t>
            </w:r>
            <w:proofErr w:type="spellEnd"/>
            <w:r w:rsidRPr="00735FAB">
              <w:rPr>
                <w:rFonts w:ascii="Exo" w:hAnsi="Exo"/>
                <w:color w:val="auto"/>
              </w:rPr>
              <w:t>)</w:t>
            </w:r>
          </w:p>
          <w:p w14:paraId="1E17880D" w14:textId="65720B9F"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CODLEITO = 61, 74, 75, 76, 83, 85 ou 86</w:t>
            </w:r>
          </w:p>
          <w:p w14:paraId="07CB238F"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Pediátrica (</w:t>
            </w:r>
            <w:proofErr w:type="spellStart"/>
            <w:r w:rsidRPr="00735FAB">
              <w:rPr>
                <w:rFonts w:ascii="Exo" w:hAnsi="Exo"/>
                <w:color w:val="auto"/>
              </w:rPr>
              <w:t>qtd_UTIP</w:t>
            </w:r>
            <w:proofErr w:type="spellEnd"/>
            <w:r w:rsidRPr="00735FAB">
              <w:rPr>
                <w:rFonts w:ascii="Exo" w:hAnsi="Exo"/>
                <w:color w:val="auto"/>
              </w:rPr>
              <w:t>)</w:t>
            </w:r>
          </w:p>
          <w:p w14:paraId="392F3CC2" w14:textId="6334B7EA"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62, 77, 78 ou 79 </w:t>
            </w:r>
          </w:p>
          <w:p w14:paraId="643AA462"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Neonatal (</w:t>
            </w:r>
            <w:proofErr w:type="spellStart"/>
            <w:r w:rsidRPr="00735FAB">
              <w:rPr>
                <w:rFonts w:ascii="Exo" w:hAnsi="Exo"/>
                <w:color w:val="auto"/>
              </w:rPr>
              <w:t>qtd_UTIN</w:t>
            </w:r>
            <w:proofErr w:type="spellEnd"/>
            <w:r w:rsidRPr="00735FAB">
              <w:rPr>
                <w:rFonts w:ascii="Exo" w:hAnsi="Exo"/>
                <w:color w:val="auto"/>
              </w:rPr>
              <w:t xml:space="preserve">) </w:t>
            </w:r>
          </w:p>
          <w:p w14:paraId="66480A8E" w14:textId="78806E16"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63, 80, 81 ou 82 </w:t>
            </w:r>
          </w:p>
          <w:p w14:paraId="74C9C73E"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Por fim, é feita a soma dos 3 tipos de leitos de UTI e, então, gerada a variável do indicador, chamada de </w:t>
            </w:r>
            <w:proofErr w:type="spellStart"/>
            <w:r w:rsidRPr="00735FAB">
              <w:rPr>
                <w:rFonts w:ascii="Exo" w:hAnsi="Exo"/>
                <w:color w:val="auto"/>
              </w:rPr>
              <w:t>total_leitos_uti</w:t>
            </w:r>
            <w:proofErr w:type="spellEnd"/>
            <w:r w:rsidRPr="00735FAB">
              <w:rPr>
                <w:rFonts w:ascii="Exo" w:hAnsi="Exo"/>
                <w:color w:val="auto"/>
              </w:rPr>
              <w:t>.</w:t>
            </w:r>
          </w:p>
        </w:tc>
      </w:tr>
      <w:tr w:rsidR="00390FB7" w:rsidRPr="00390FB7"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735FAB" w:rsidRDefault="00390FB7" w:rsidP="00735FAB">
            <w:pPr>
              <w:spacing w:before="60" w:after="60"/>
              <w:jc w:val="center"/>
              <w:rPr>
                <w:rFonts w:ascii="Exo" w:eastAsia="Cambria Math" w:hAnsi="Exo"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390FB7"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Brasil, Região, Unidade</w:t>
            </w:r>
            <w:r w:rsidR="00DD64BF">
              <w:rPr>
                <w:rFonts w:ascii="Exo" w:hAnsi="Exo"/>
                <w:color w:val="auto"/>
              </w:rPr>
              <w:t>s</w:t>
            </w:r>
            <w:r w:rsidRPr="00390FB7">
              <w:rPr>
                <w:rFonts w:ascii="Exo" w:hAnsi="Exo"/>
                <w:color w:val="auto"/>
              </w:rPr>
              <w:t xml:space="preserve"> da Federação, Macrorregiões de Saúde, Regiões de Saúde e Municípios.</w:t>
            </w:r>
          </w:p>
        </w:tc>
      </w:tr>
      <w:tr w:rsidR="00390FB7" w:rsidRPr="00390FB7"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735FAB">
            <w:pPr>
              <w:pStyle w:val="QuadrosFiguras1"/>
              <w:spacing w:before="60" w:after="60" w:line="240" w:lineRule="auto"/>
              <w:jc w:val="left"/>
              <w:rPr>
                <w:rFonts w:ascii="Exo" w:hAnsi="Exo"/>
                <w:sz w:val="22"/>
                <w:szCs w:val="24"/>
              </w:rPr>
            </w:pPr>
            <w:commentRangeStart w:id="13"/>
            <w:r w:rsidRPr="00390FB7">
              <w:rPr>
                <w:rFonts w:ascii="Exo" w:hAnsi="Exo"/>
                <w:b/>
                <w:bCs/>
                <w:color w:val="FFFFFF" w:themeColor="background1"/>
                <w:sz w:val="22"/>
                <w:szCs w:val="24"/>
              </w:rPr>
              <w:t>Níveis de desagregação indicador</w:t>
            </w:r>
            <w:commentRangeEnd w:id="13"/>
            <w:r w:rsidR="00047EDE">
              <w:rPr>
                <w:rStyle w:val="Refdecomentrio"/>
                <w:rFonts w:asciiTheme="minorHAnsi" w:hAnsiTheme="minorHAnsi"/>
                <w:color w:val="auto"/>
                <w:kern w:val="2"/>
                <w14:ligatures w14:val="standardContextual"/>
              </w:rPr>
              <w:commentReference w:id="13"/>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Default="00950F8F" w:rsidP="00735FAB">
            <w:pPr>
              <w:pStyle w:val="QuadrosFiguras1"/>
              <w:spacing w:before="60" w:after="60" w:line="240" w:lineRule="auto"/>
              <w:jc w:val="both"/>
              <w:rPr>
                <w:rFonts w:ascii="Exo" w:hAnsi="Exo"/>
                <w:color w:val="auto"/>
              </w:rPr>
            </w:pPr>
            <w:r w:rsidRPr="00950F8F">
              <w:rPr>
                <w:rFonts w:ascii="Exo" w:hAnsi="Exo"/>
                <w:color w:val="auto"/>
              </w:rPr>
              <w:t>Ferreira SL, Carneiro MDSM, Barbalho EV, Gomes FMA, de Medeiros JMG, Ferreira AR</w:t>
            </w:r>
            <w:r>
              <w:rPr>
                <w:rFonts w:ascii="Exo" w:hAnsi="Exo"/>
                <w:color w:val="auto"/>
              </w:rPr>
              <w:t xml:space="preserve"> Jr</w:t>
            </w:r>
            <w:r w:rsidRPr="00950F8F">
              <w:rPr>
                <w:rFonts w:ascii="Exo" w:hAnsi="Exo"/>
                <w:color w:val="auto"/>
              </w:rPr>
              <w:t xml:space="preserve">, et al. Capacidade de atendimento hospitalar mediante solicitações de leitos de Unidade de Terapia Intensiva adulto. Res </w:t>
            </w:r>
            <w:proofErr w:type="spellStart"/>
            <w:r w:rsidRPr="00950F8F">
              <w:rPr>
                <w:rFonts w:ascii="Exo" w:hAnsi="Exo"/>
                <w:color w:val="auto"/>
              </w:rPr>
              <w:t>Soc</w:t>
            </w:r>
            <w:proofErr w:type="spellEnd"/>
            <w:r w:rsidRPr="00950F8F">
              <w:rPr>
                <w:rFonts w:ascii="Exo" w:hAnsi="Exo"/>
                <w:color w:val="auto"/>
              </w:rPr>
              <w:t xml:space="preserve"> Dev. 2021;10(8):e2610816572.</w:t>
            </w:r>
          </w:p>
          <w:p w14:paraId="6DA91109" w14:textId="76B70154" w:rsidR="00390FB7" w:rsidRPr="00950F8F" w:rsidRDefault="00950F8F" w:rsidP="00950F8F">
            <w:pPr>
              <w:rPr>
                <w:rFonts w:ascii="Exo" w:hAnsi="Exo"/>
                <w:sz w:val="20"/>
              </w:rPr>
            </w:pPr>
            <w:r w:rsidRPr="00950F8F">
              <w:rPr>
                <w:rFonts w:ascii="Exo" w:hAnsi="Exo"/>
                <w:sz w:val="20"/>
              </w:rPr>
              <w:t>Passos JS, Souza EA</w:t>
            </w:r>
            <w:r>
              <w:rPr>
                <w:rFonts w:ascii="Exo" w:hAnsi="Exo"/>
                <w:sz w:val="20"/>
              </w:rPr>
              <w:t xml:space="preserve">, </w:t>
            </w:r>
            <w:r w:rsidRPr="00950F8F">
              <w:rPr>
                <w:rFonts w:ascii="Exo" w:hAnsi="Exo"/>
                <w:sz w:val="20"/>
              </w:rPr>
              <w:t xml:space="preserve">Pinto EP Jr, de Oliveira SMA, Pedreira RBS. Distribuição dos leitos de unidades de terapia intensiva adulto na Bahia. </w:t>
            </w:r>
            <w:proofErr w:type="spellStart"/>
            <w:r w:rsidRPr="00950F8F">
              <w:rPr>
                <w:rFonts w:ascii="Exo" w:hAnsi="Exo"/>
                <w:sz w:val="20"/>
              </w:rPr>
              <w:t>Enferm</w:t>
            </w:r>
            <w:proofErr w:type="spellEnd"/>
            <w:r w:rsidRPr="00950F8F">
              <w:rPr>
                <w:rFonts w:ascii="Exo" w:hAnsi="Exo"/>
                <w:sz w:val="20"/>
              </w:rPr>
              <w:t xml:space="preserve"> Brasil. 2018;17(3):266-72.</w:t>
            </w:r>
          </w:p>
        </w:tc>
      </w:tr>
      <w:tr w:rsidR="00390FB7" w:rsidRPr="00390FB7"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0AF3448B" w:rsidR="00390FB7" w:rsidRPr="00390FB7" w:rsidRDefault="00390FB7" w:rsidP="00047EDE">
            <w:pPr>
              <w:spacing w:before="60" w:after="60"/>
              <w:jc w:val="both"/>
              <w:rPr>
                <w:rFonts w:ascii="Exo" w:hAnsi="Exo"/>
                <w:sz w:val="20"/>
              </w:rPr>
            </w:pPr>
            <w:r w:rsidRPr="00390FB7">
              <w:rPr>
                <w:rFonts w:ascii="Exo" w:hAnsi="Exo"/>
                <w:sz w:val="20"/>
              </w:rPr>
              <w:t xml:space="preserve">Este indicador quantifica um aspecto positivo para a saúde, pois está associado </w:t>
            </w:r>
            <w:del w:id="14" w:author="Gilson" w:date="2025-02-15T15:03:00Z">
              <w:r w:rsidRPr="00390FB7" w:rsidDel="00047EDE">
                <w:rPr>
                  <w:rFonts w:ascii="Exo" w:hAnsi="Exo"/>
                  <w:sz w:val="20"/>
                </w:rPr>
                <w:delText xml:space="preserve">a </w:delText>
              </w:r>
            </w:del>
            <w:ins w:id="15" w:author="Gilson" w:date="2025-02-15T15:03:00Z">
              <w:r w:rsidR="00047EDE">
                <w:rPr>
                  <w:rFonts w:ascii="Exo" w:hAnsi="Exo"/>
                  <w:sz w:val="20"/>
                </w:rPr>
                <w:t>à</w:t>
              </w:r>
              <w:r w:rsidR="00047EDE" w:rsidRPr="00390FB7">
                <w:rPr>
                  <w:rFonts w:ascii="Exo" w:hAnsi="Exo"/>
                  <w:sz w:val="20"/>
                </w:rPr>
                <w:t xml:space="preserve"> </w:t>
              </w:r>
            </w:ins>
            <w:r w:rsidRPr="00390FB7">
              <w:rPr>
                <w:rFonts w:ascii="Exo" w:hAnsi="Exo"/>
                <w:sz w:val="20"/>
              </w:rPr>
              <w:t>maior cobertura de serviços de saúde. Nesse sentido, quanto maior o valor obtido em leitos de UTI, melhor é o resultado.</w:t>
            </w:r>
          </w:p>
        </w:tc>
      </w:tr>
      <w:tr w:rsidR="00390FB7" w:rsidRPr="00390FB7"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735FAB">
            <w:pPr>
              <w:spacing w:before="60" w:after="60"/>
              <w:jc w:val="both"/>
              <w:rPr>
                <w:rFonts w:ascii="Exo" w:hAnsi="Exo"/>
                <w:sz w:val="20"/>
              </w:rPr>
            </w:pPr>
            <w:r w:rsidRPr="00390FB7">
              <w:rPr>
                <w:rFonts w:ascii="Exo" w:hAnsi="Exo"/>
                <w:sz w:val="20"/>
              </w:rPr>
              <w:t xml:space="preserve">As análises realizadas são limitadas aos dados disponíveis na base do CNES-LT, disponibilizado pelo Ministério da Saúde, via </w:t>
            </w:r>
            <w:proofErr w:type="spellStart"/>
            <w:r w:rsidRPr="00390FB7">
              <w:rPr>
                <w:rFonts w:ascii="Exo" w:hAnsi="Exo"/>
                <w:sz w:val="20"/>
              </w:rPr>
              <w:t>Datasus</w:t>
            </w:r>
            <w:proofErr w:type="spellEnd"/>
            <w:r w:rsidRPr="00390FB7">
              <w:rPr>
                <w:rFonts w:ascii="Exo" w:hAnsi="Exo"/>
                <w:sz w:val="20"/>
              </w:rPr>
              <w:t>.</w:t>
            </w:r>
          </w:p>
        </w:tc>
      </w:tr>
    </w:tbl>
    <w:bookmarkEnd w:id="12"/>
    <w:p w14:paraId="79F65974" w14:textId="34A6FA3D" w:rsidR="001B1594" w:rsidRPr="008D7ABE" w:rsidRDefault="008D7ABE" w:rsidP="00735FAB">
      <w:pPr>
        <w:spacing w:before="200" w:after="200" w:line="360" w:lineRule="auto"/>
        <w:ind w:firstLine="851"/>
        <w:jc w:val="both"/>
        <w:rPr>
          <w:rFonts w:ascii="Exo" w:hAnsi="Exo"/>
          <w:sz w:val="20"/>
          <w:szCs w:val="20"/>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252B1CD8" w14:textId="2FE57E5A" w:rsidR="008D7ABE" w:rsidRPr="00982DD4" w:rsidRDefault="008D7ABE" w:rsidP="008D7ABE">
      <w:pPr>
        <w:pStyle w:val="Legenda"/>
        <w:keepNext/>
        <w:spacing w:after="0"/>
        <w:jc w:val="center"/>
        <w:rPr>
          <w:rFonts w:ascii="Exo" w:hAnsi="Exo"/>
          <w:b/>
          <w:bCs/>
          <w:color w:val="auto"/>
        </w:rPr>
      </w:pPr>
      <w:commentRangeStart w:id="16"/>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E0FE0">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6"/>
      <w:r w:rsidR="00047EDE">
        <w:rPr>
          <w:rStyle w:val="Refdecomentrio"/>
          <w:i w:val="0"/>
          <w:iCs w:val="0"/>
          <w:color w:val="auto"/>
        </w:rPr>
        <w:commentReference w:id="16"/>
      </w:r>
    </w:p>
    <w:p w14:paraId="0143778C" w14:textId="77777777" w:rsidR="001B1594" w:rsidRDefault="001B1594" w:rsidP="008D7ABE">
      <w:pPr>
        <w:pStyle w:val="PargrafodaLista"/>
        <w:ind w:left="0"/>
        <w:jc w:val="center"/>
        <w:rPr>
          <w:rFonts w:ascii="Montserrat" w:hAnsi="Montserrat"/>
        </w:rPr>
      </w:pPr>
      <w:r>
        <w:rPr>
          <w:rFonts w:ascii="Montserrat" w:hAnsi="Montserrat"/>
          <w:noProof/>
          <w:lang w:eastAsia="pt-BR"/>
        </w:rPr>
        <w:drawing>
          <wp:inline distT="0" distB="0" distL="0" distR="0" wp14:anchorId="7FD4D1E5" wp14:editId="05989576">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2D3B227" w14:textId="3F4B28A9" w:rsidR="008D7ABE" w:rsidRPr="008D7ABE" w:rsidRDefault="008D7ABE" w:rsidP="008D7ABE">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05EA2680" w:rsidR="004A3585" w:rsidRPr="00B32022" w:rsidRDefault="004A3585" w:rsidP="008D7ABE">
      <w:pPr>
        <w:pStyle w:val="Ttulo1"/>
        <w:spacing w:after="200" w:line="360" w:lineRule="auto"/>
        <w:jc w:val="center"/>
        <w:rPr>
          <w:rFonts w:ascii="Exo" w:hAnsi="Exo"/>
          <w:b/>
          <w:bCs/>
          <w:color w:val="auto"/>
        </w:rPr>
      </w:pPr>
      <w:bookmarkStart w:id="17" w:name="_Toc188949655"/>
      <w:r w:rsidRPr="00B32022">
        <w:rPr>
          <w:rFonts w:ascii="Exo" w:hAnsi="Exo"/>
          <w:b/>
          <w:bCs/>
          <w:color w:val="auto"/>
        </w:rPr>
        <w:lastRenderedPageBreak/>
        <w:t>Exemplo de aplic</w:t>
      </w:r>
      <w:bookmarkStart w:id="18" w:name="_GoBack"/>
      <w:bookmarkEnd w:id="18"/>
      <w:r w:rsidRPr="00B32022">
        <w:rPr>
          <w:rFonts w:ascii="Exo" w:hAnsi="Exo"/>
          <w:b/>
          <w:bCs/>
          <w:color w:val="auto"/>
        </w:rPr>
        <w:t>ação</w:t>
      </w:r>
      <w:bookmarkEnd w:id="17"/>
    </w:p>
    <w:p w14:paraId="7AA31DE7" w14:textId="45025A2F" w:rsidR="00735FAB" w:rsidRPr="002E7BD9" w:rsidRDefault="00F05D95" w:rsidP="00735FAB">
      <w:pPr>
        <w:pStyle w:val="SemEspaamento"/>
        <w:spacing w:after="200" w:line="360" w:lineRule="auto"/>
        <w:ind w:firstLine="851"/>
        <w:jc w:val="both"/>
        <w:rPr>
          <w:rFonts w:ascii="Exo" w:hAnsi="Exo"/>
          <w:sz w:val="20"/>
          <w:szCs w:val="20"/>
        </w:rPr>
      </w:pPr>
      <w:r w:rsidRPr="00F05D95">
        <w:rPr>
          <w:rFonts w:ascii="Exo" w:hAnsi="Exo"/>
          <w:sz w:val="20"/>
          <w:szCs w:val="20"/>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r>
        <w:rPr>
          <w:rFonts w:ascii="Exo" w:hAnsi="Exo"/>
          <w:sz w:val="20"/>
          <w:szCs w:val="20"/>
        </w:rPr>
        <w:t>.</w:t>
      </w:r>
    </w:p>
    <w:p w14:paraId="5EBF1510" w14:textId="77777777" w:rsidR="00735FAB" w:rsidRPr="00CE06B6" w:rsidRDefault="00735FAB" w:rsidP="00735FAB">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397E140" w14:textId="22300E17" w:rsidR="00735FAB" w:rsidRDefault="00E430A0" w:rsidP="00735FAB">
      <w:pPr>
        <w:pStyle w:val="NormalWeb"/>
        <w:spacing w:before="0" w:beforeAutospacing="0" w:after="0" w:afterAutospacing="0"/>
        <w:jc w:val="center"/>
      </w:pPr>
      <w:bookmarkStart w:id="19" w:name="_Hlk184288995"/>
      <w:r>
        <w:rPr>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735FAB" w:rsidRDefault="00735FAB" w:rsidP="00735FA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9"/>
    </w:p>
    <w:p w14:paraId="0F17DA1F" w14:textId="238EEBF0" w:rsidR="00025D29" w:rsidRPr="00025D29" w:rsidRDefault="009E5CEE" w:rsidP="00E430A0">
      <w:pPr>
        <w:pStyle w:val="SemEspaamento"/>
        <w:spacing w:line="360" w:lineRule="auto"/>
        <w:ind w:firstLine="851"/>
        <w:jc w:val="both"/>
        <w:rPr>
          <w:rFonts w:ascii="Exo" w:hAnsi="Exo"/>
          <w:sz w:val="20"/>
          <w:szCs w:val="20"/>
        </w:rPr>
      </w:pPr>
      <w:r w:rsidRPr="00B32022">
        <w:rPr>
          <w:rFonts w:ascii="Exo" w:hAnsi="Exo"/>
          <w:sz w:val="20"/>
          <w:szCs w:val="20"/>
        </w:rPr>
        <w:t xml:space="preserve">Para acessar o link do código que resultou no mapa, clique </w:t>
      </w:r>
      <w:hyperlink r:id="rId19" w:history="1">
        <w:r w:rsidRPr="00B32022">
          <w:rPr>
            <w:rStyle w:val="Hyperlink"/>
            <w:rFonts w:ascii="Exo" w:hAnsi="Exo"/>
            <w:sz w:val="20"/>
            <w:szCs w:val="20"/>
          </w:rPr>
          <w:t>aqui</w:t>
        </w:r>
      </w:hyperlink>
      <w:r w:rsidRPr="00B32022">
        <w:rPr>
          <w:rFonts w:ascii="Exo" w:hAnsi="Exo"/>
          <w:sz w:val="20"/>
          <w:szCs w:val="20"/>
        </w:rPr>
        <w:t>.</w:t>
      </w:r>
      <w:r w:rsidR="00025D29">
        <w:rPr>
          <w:rFonts w:ascii="Exo" w:hAnsi="Exo"/>
          <w:b/>
          <w:bCs/>
        </w:rPr>
        <w:br w:type="page"/>
      </w:r>
    </w:p>
    <w:p w14:paraId="393A9936" w14:textId="4CA5C8DE" w:rsidR="00666086" w:rsidRPr="00025D29" w:rsidRDefault="00666086" w:rsidP="00025D29">
      <w:pPr>
        <w:pStyle w:val="Ttulo1"/>
        <w:spacing w:after="200" w:line="360" w:lineRule="auto"/>
        <w:jc w:val="center"/>
        <w:rPr>
          <w:rFonts w:ascii="Exo" w:hAnsi="Exo"/>
          <w:b/>
          <w:bCs/>
          <w:color w:val="auto"/>
        </w:rPr>
      </w:pPr>
      <w:bookmarkStart w:id="20" w:name="_Toc188949656"/>
      <w:r w:rsidRPr="00B32022">
        <w:rPr>
          <w:rFonts w:ascii="Exo" w:hAnsi="Exo"/>
          <w:b/>
          <w:bCs/>
          <w:color w:val="auto"/>
        </w:rPr>
        <w:lastRenderedPageBreak/>
        <w:t>Referências</w:t>
      </w:r>
      <w:bookmarkEnd w:id="20"/>
    </w:p>
    <w:sdt>
      <w:sdtPr>
        <w:rPr>
          <w:rFonts w:ascii="Exo" w:hAnsi="Exo"/>
          <w:color w:val="000000"/>
        </w:rPr>
        <w:tag w:val="MENDELEY_BIBLIOGRAPHY"/>
        <w:id w:val="951600538"/>
        <w:placeholder>
          <w:docPart w:val="DefaultPlaceholder_-1854013440"/>
        </w:placeholder>
      </w:sdtPr>
      <w:sdtEndPr/>
      <w:sdtContent>
        <w:p w14:paraId="067F3E0C"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5A7C1292"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64E15E6D"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4F07150"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737CB41"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27D3124"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4EB2C449" w14:textId="77777777" w:rsidR="00025D29" w:rsidRDefault="00666086" w:rsidP="00025D29">
          <w:pPr>
            <w:autoSpaceDE w:val="0"/>
            <w:autoSpaceDN w:val="0"/>
            <w:ind w:hanging="640"/>
            <w:jc w:val="both"/>
            <w:divId w:val="344209817"/>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r>
          <w:r w:rsidR="00025D29" w:rsidRPr="00025D29">
            <w:rPr>
              <w:rFonts w:ascii="Exo" w:eastAsia="Times New Roman" w:hAnsi="Exo"/>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025D29">
            <w:rPr>
              <w:rFonts w:ascii="Exo" w:eastAsia="Times New Roman" w:hAnsi="Exo"/>
              <w:color w:val="000000"/>
              <w:sz w:val="20"/>
              <w:szCs w:val="20"/>
            </w:rPr>
            <w:t>Cotrim</w:t>
          </w:r>
          <w:r w:rsidR="008D7ABE">
            <w:rPr>
              <w:rFonts w:ascii="Exo" w:eastAsia="Times New Roman" w:hAnsi="Exo"/>
              <w:color w:val="000000"/>
              <w:sz w:val="20"/>
              <w:szCs w:val="20"/>
            </w:rPr>
            <w:t xml:space="preserve"> </w:t>
          </w:r>
          <w:r w:rsidRPr="00025D29">
            <w:rPr>
              <w:rFonts w:ascii="Exo" w:eastAsia="Times New Roman" w:hAnsi="Exo"/>
              <w:color w:val="000000"/>
              <w:sz w:val="20"/>
              <w:szCs w:val="20"/>
            </w:rPr>
            <w:t>DF</w:t>
          </w:r>
          <w:r w:rsidR="008D7ABE">
            <w:rPr>
              <w:rFonts w:ascii="Exo" w:eastAsia="Times New Roman" w:hAnsi="Exo"/>
              <w:color w:val="000000"/>
              <w:sz w:val="20"/>
              <w:szCs w:val="20"/>
            </w:rPr>
            <w:t xml:space="preserve"> Jr</w:t>
          </w:r>
          <w:r w:rsidRPr="00025D29">
            <w:rPr>
              <w:rFonts w:ascii="Exo" w:eastAsia="Times New Roman" w:hAnsi="Exo"/>
              <w:color w:val="000000"/>
              <w:sz w:val="20"/>
              <w:szCs w:val="20"/>
            </w:rPr>
            <w:t xml:space="preserve">, Cabral LMS. Crescimento dos leitos de UTI no país durante a pandemia de Covid-19: desigualdades entre o público x privado e iniquidades regionais. </w:t>
          </w:r>
          <w:proofErr w:type="spellStart"/>
          <w:r w:rsidRPr="00025D29">
            <w:rPr>
              <w:rFonts w:ascii="Exo" w:eastAsia="Times New Roman" w:hAnsi="Exo"/>
              <w:color w:val="000000"/>
              <w:sz w:val="20"/>
              <w:szCs w:val="20"/>
            </w:rPr>
            <w:t>Physis</w:t>
          </w:r>
          <w:proofErr w:type="spellEnd"/>
          <w:r w:rsidRPr="00025D29">
            <w:rPr>
              <w:rFonts w:ascii="Exo" w:eastAsia="Times New Roman" w:hAnsi="Exo"/>
              <w:color w:val="000000"/>
              <w:sz w:val="20"/>
              <w:szCs w:val="20"/>
            </w:rPr>
            <w:t xml:space="preserve">: </w:t>
          </w:r>
          <w:proofErr w:type="spellStart"/>
          <w:r w:rsidRPr="00025D29">
            <w:rPr>
              <w:rFonts w:ascii="Exo" w:eastAsia="Times New Roman" w:hAnsi="Exo"/>
              <w:color w:val="000000"/>
              <w:sz w:val="20"/>
              <w:szCs w:val="20"/>
            </w:rPr>
            <w:t>Rev</w:t>
          </w:r>
          <w:proofErr w:type="spellEnd"/>
          <w:r w:rsidRPr="00025D29">
            <w:rPr>
              <w:rFonts w:ascii="Exo" w:eastAsia="Times New Roman" w:hAnsi="Exo"/>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Gilson" w:date="2025-02-15T15:02:00Z" w:initials="G">
    <w:p w14:paraId="534BB2C0" w14:textId="3F1C475D" w:rsidR="00047EDE" w:rsidRDefault="00047EDE">
      <w:pPr>
        <w:pStyle w:val="Textodecomentrio"/>
      </w:pPr>
      <w:r>
        <w:rPr>
          <w:rStyle w:val="Refdecomentrio"/>
        </w:rPr>
        <w:annotationRef/>
      </w:r>
      <w:r>
        <w:t>...</w:t>
      </w:r>
      <w:r w:rsidRPr="00047EDE">
        <w:rPr>
          <w:u w:val="single"/>
        </w:rPr>
        <w:t>do</w:t>
      </w:r>
      <w:r>
        <w:t xml:space="preserve"> indicador</w:t>
      </w:r>
    </w:p>
  </w:comment>
  <w:comment w:id="16" w:author="Gilson" w:date="2025-02-15T15:03:00Z" w:initials="G">
    <w:p w14:paraId="7BCAFFAD" w14:textId="7FCE08A4" w:rsidR="00047EDE" w:rsidRDefault="00047EDE">
      <w:pPr>
        <w:pStyle w:val="Textodecomentrio"/>
      </w:pPr>
      <w:r>
        <w:rPr>
          <w:rStyle w:val="Refdecomentrio"/>
        </w:rPr>
        <w:annotationRef/>
      </w:r>
      <w:r>
        <w:t>Tem 2 itens 1?</w:t>
      </w:r>
    </w:p>
    <w:p w14:paraId="1E2E7A22" w14:textId="77777777" w:rsidR="00047EDE" w:rsidRDefault="00047EDE">
      <w:pPr>
        <w:pStyle w:val="Textodecomentrio"/>
      </w:pPr>
    </w:p>
    <w:p w14:paraId="06F515CE" w14:textId="77777777" w:rsidR="00047EDE" w:rsidRDefault="00047EDE">
      <w:pPr>
        <w:pStyle w:val="Textodecomentrio"/>
      </w:pPr>
      <w:r>
        <w:t>Acho estranho esse “para acessar...acesse”</w:t>
      </w:r>
    </w:p>
    <w:p w14:paraId="035241DA" w14:textId="77777777" w:rsidR="00047EDE" w:rsidRDefault="00047EDE">
      <w:pPr>
        <w:pStyle w:val="Textodecomentrio"/>
      </w:pPr>
    </w:p>
    <w:p w14:paraId="31992FD6" w14:textId="4FF2CBDA" w:rsidR="00047EDE" w:rsidRDefault="00047EDE">
      <w:pPr>
        <w:pStyle w:val="Textodecomentrio"/>
      </w:pPr>
      <w:proofErr w:type="spellStart"/>
      <w:r>
        <w:t>Dashboard</w:t>
      </w:r>
      <w:proofErr w:type="spellEnd"/>
      <w:r>
        <w:t xml:space="preserve">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BB2C0" w15:done="0"/>
  <w15:commentEx w15:paraId="31992F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F41C0" w14:textId="77777777" w:rsidR="001C6257" w:rsidRDefault="001C6257" w:rsidP="0078205E">
      <w:pPr>
        <w:spacing w:after="0" w:line="240" w:lineRule="auto"/>
      </w:pPr>
      <w:r>
        <w:separator/>
      </w:r>
    </w:p>
  </w:endnote>
  <w:endnote w:type="continuationSeparator" w:id="0">
    <w:p w14:paraId="3F762EF4" w14:textId="77777777" w:rsidR="001C6257" w:rsidRDefault="001C625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402AF" w14:textId="77777777" w:rsidR="001C6257" w:rsidRDefault="001C6257" w:rsidP="0078205E">
      <w:pPr>
        <w:spacing w:after="0" w:line="240" w:lineRule="auto"/>
      </w:pPr>
      <w:r>
        <w:separator/>
      </w:r>
    </w:p>
  </w:footnote>
  <w:footnote w:type="continuationSeparator" w:id="0">
    <w:p w14:paraId="5D3176CE" w14:textId="77777777" w:rsidR="001C6257" w:rsidRDefault="001C6257"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16AC6"/>
    <w:rsid w:val="00025D29"/>
    <w:rsid w:val="00047EDE"/>
    <w:rsid w:val="00070E8E"/>
    <w:rsid w:val="000822ED"/>
    <w:rsid w:val="001239B3"/>
    <w:rsid w:val="0018140B"/>
    <w:rsid w:val="001B1594"/>
    <w:rsid w:val="001C6257"/>
    <w:rsid w:val="001D0EE0"/>
    <w:rsid w:val="001D2A8D"/>
    <w:rsid w:val="00255C97"/>
    <w:rsid w:val="00282513"/>
    <w:rsid w:val="002826EF"/>
    <w:rsid w:val="002D27B5"/>
    <w:rsid w:val="002D5D78"/>
    <w:rsid w:val="00390FB7"/>
    <w:rsid w:val="003F2723"/>
    <w:rsid w:val="003F6595"/>
    <w:rsid w:val="00402C41"/>
    <w:rsid w:val="00427657"/>
    <w:rsid w:val="00460905"/>
    <w:rsid w:val="00496AA8"/>
    <w:rsid w:val="004A3585"/>
    <w:rsid w:val="004C446E"/>
    <w:rsid w:val="004C52AF"/>
    <w:rsid w:val="004E0F3E"/>
    <w:rsid w:val="0051118D"/>
    <w:rsid w:val="00537021"/>
    <w:rsid w:val="00585058"/>
    <w:rsid w:val="005C3030"/>
    <w:rsid w:val="006447AB"/>
    <w:rsid w:val="00666086"/>
    <w:rsid w:val="0067139C"/>
    <w:rsid w:val="0067250B"/>
    <w:rsid w:val="00735FAB"/>
    <w:rsid w:val="0078205E"/>
    <w:rsid w:val="00814305"/>
    <w:rsid w:val="008B03A0"/>
    <w:rsid w:val="008B69CB"/>
    <w:rsid w:val="008D7ABE"/>
    <w:rsid w:val="00915E4C"/>
    <w:rsid w:val="00950F8F"/>
    <w:rsid w:val="00980EA9"/>
    <w:rsid w:val="009E0FE0"/>
    <w:rsid w:val="009E5CEE"/>
    <w:rsid w:val="00A80BE7"/>
    <w:rsid w:val="00A92A31"/>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94AD2"/>
    <w:rsid w:val="00DD2B9F"/>
    <w:rsid w:val="00DD64BF"/>
    <w:rsid w:val="00E430A0"/>
    <w:rsid w:val="00E47210"/>
    <w:rsid w:val="00E72E2A"/>
    <w:rsid w:val="00E82666"/>
    <w:rsid w:val="00EF2D22"/>
    <w:rsid w:val="00F05D95"/>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1_razao_leitos_uti/11_razao_leitos_uti.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B22B5F01-C3B0-44CD-9C38-1C142CDEDBA4}"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E7052C33-32AB-4226-AEC9-660A5FB5ED79}" type="presOf" srcId="{B28CD35B-00C0-42A5-822F-19B5B45B774D}" destId="{5D1683F8-A5E9-4212-B6CF-EB65A12E1D55}"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91689026-048E-4AA4-8571-EE0EA1049507}" type="presOf" srcId="{B28CD35B-00C0-42A5-822F-19B5B45B774D}" destId="{2813FACD-E038-4BC8-A797-FE679AF5926C}" srcOrd="1"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F863B30695749E48301EB9E116505EE"/>
        <w:category>
          <w:name w:val="Geral"/>
          <w:gallery w:val="placeholder"/>
        </w:category>
        <w:types>
          <w:type w:val="bbPlcHdr"/>
        </w:types>
        <w:behaviors>
          <w:behavior w:val="content"/>
        </w:behaviors>
        <w:guid w:val="{D7D7DD4E-5F6F-49B6-97D0-DB3EC78B8EA1}"/>
      </w:docPartPr>
      <w:docPartBody>
        <w:p w:rsidR="00741A2B" w:rsidRDefault="00D528B6" w:rsidP="00D528B6">
          <w:pPr>
            <w:pStyle w:val="4F863B30695749E48301EB9E116505EE"/>
          </w:pPr>
          <w:r w:rsidRPr="0031018C">
            <w:rPr>
              <w:rStyle w:val="TextodoEspaoReservado"/>
            </w:rPr>
            <w:t>Clique ou toque aqui para inserir o texto.</w:t>
          </w:r>
        </w:p>
      </w:docPartBody>
    </w:docPart>
    <w:docPart>
      <w:docPartPr>
        <w:name w:val="1A37688180BE43CFA387C1E5D998E012"/>
        <w:category>
          <w:name w:val="Geral"/>
          <w:gallery w:val="placeholder"/>
        </w:category>
        <w:types>
          <w:type w:val="bbPlcHdr"/>
        </w:types>
        <w:behaviors>
          <w:behavior w:val="content"/>
        </w:behaviors>
        <w:guid w:val="{7D906627-CBA1-4226-A064-788A5F99154A}"/>
      </w:docPartPr>
      <w:docPartBody>
        <w:p w:rsidR="007D3F48" w:rsidRDefault="00741A2B" w:rsidP="00741A2B">
          <w:pPr>
            <w:pStyle w:val="1A37688180BE43CFA387C1E5D998E012"/>
          </w:pPr>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725E0"/>
    <w:rsid w:val="00122B5F"/>
    <w:rsid w:val="00174BC4"/>
    <w:rsid w:val="00201B4E"/>
    <w:rsid w:val="003A1AC8"/>
    <w:rsid w:val="0054675F"/>
    <w:rsid w:val="006428A7"/>
    <w:rsid w:val="0072038C"/>
    <w:rsid w:val="00741A2B"/>
    <w:rsid w:val="007D3F48"/>
    <w:rsid w:val="00980EA9"/>
    <w:rsid w:val="009A2513"/>
    <w:rsid w:val="009B2BAA"/>
    <w:rsid w:val="00A647F7"/>
    <w:rsid w:val="00AE103D"/>
    <w:rsid w:val="00BA0934"/>
    <w:rsid w:val="00C72CF1"/>
    <w:rsid w:val="00D320C3"/>
    <w:rsid w:val="00D528B6"/>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41A2B"/>
    <w:rPr>
      <w:color w:val="808080"/>
    </w:rPr>
  </w:style>
  <w:style w:type="paragraph" w:customStyle="1" w:styleId="4F863B30695749E48301EB9E116505EE">
    <w:name w:val="4F863B30695749E48301EB9E116505EE"/>
    <w:rsid w:val="00D528B6"/>
  </w:style>
  <w:style w:type="paragraph" w:customStyle="1" w:styleId="4D2FE558653E458BAF25A77A306C41DC">
    <w:name w:val="4D2FE558653E458BAF25A77A306C41DC"/>
    <w:rsid w:val="00D528B6"/>
  </w:style>
  <w:style w:type="paragraph" w:customStyle="1" w:styleId="1A37688180BE43CFA387C1E5D998E012">
    <w:name w:val="1A37688180BE43CFA387C1E5D998E012"/>
    <w:rsid w:val="00741A2B"/>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1545</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2025-01-28T18:53:00Z</cp:lastPrinted>
  <dcterms:created xsi:type="dcterms:W3CDTF">2025-02-15T17:58:00Z</dcterms:created>
  <dcterms:modified xsi:type="dcterms:W3CDTF">2025-02-15T18:07:00Z</dcterms:modified>
</cp:coreProperties>
</file>