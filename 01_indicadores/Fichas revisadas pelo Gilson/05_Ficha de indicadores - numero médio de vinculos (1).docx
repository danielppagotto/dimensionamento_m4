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9EA073" w14:textId="661DEA41" w:rsidR="0078205E" w:rsidRDefault="004624F1" w:rsidP="0078205E">
      <w:pPr>
        <w:ind w:left="-1701"/>
        <w:jc w:val="center"/>
        <w:rPr>
          <w:noProof/>
          <w:color w:val="FF0000"/>
        </w:rPr>
      </w:pPr>
      <w:r>
        <w:rPr>
          <w:noProof/>
          <w:color w:val="FF0000"/>
          <w:lang w:eastAsia="pt-BR"/>
        </w:rPr>
        <w:drawing>
          <wp:anchor distT="0" distB="0" distL="114300" distR="114300" simplePos="0" relativeHeight="251661312" behindDoc="1" locked="0" layoutInCell="1" allowOverlap="1" wp14:anchorId="4A55C688" wp14:editId="78CB336E">
            <wp:simplePos x="0" y="0"/>
            <wp:positionH relativeFrom="column">
              <wp:posOffset>-1062882</wp:posOffset>
            </wp:positionH>
            <wp:positionV relativeFrom="paragraph">
              <wp:posOffset>-908421</wp:posOffset>
            </wp:positionV>
            <wp:extent cx="7579601" cy="10720793"/>
            <wp:effectExtent l="0" t="0" r="2540" b="4445"/>
            <wp:wrapNone/>
            <wp:docPr id="156724519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245195" name="Imagem 1"/>
                    <pic:cNvPicPr/>
                  </pic:nvPicPr>
                  <pic:blipFill>
                    <a:blip r:embed="rId8">
                      <a:extLst>
                        <a:ext uri="{28A0092B-C50C-407E-A947-70E740481C1C}">
                          <a14:useLocalDpi xmlns:a14="http://schemas.microsoft.com/office/drawing/2010/main" val="0"/>
                        </a:ext>
                      </a:extLst>
                    </a:blip>
                    <a:stretch>
                      <a:fillRect/>
                    </a:stretch>
                  </pic:blipFill>
                  <pic:spPr>
                    <a:xfrm>
                      <a:off x="0" y="0"/>
                      <a:ext cx="7579601" cy="10720793"/>
                    </a:xfrm>
                    <a:prstGeom prst="rect">
                      <a:avLst/>
                    </a:prstGeom>
                  </pic:spPr>
                </pic:pic>
              </a:graphicData>
            </a:graphic>
            <wp14:sizeRelH relativeFrom="margin">
              <wp14:pctWidth>0</wp14:pctWidth>
            </wp14:sizeRelH>
            <wp14:sizeRelV relativeFrom="margin">
              <wp14:pctHeight>0</wp14:pctHeight>
            </wp14:sizeRelV>
          </wp:anchor>
        </w:drawing>
      </w:r>
    </w:p>
    <w:p w14:paraId="3AD82918" w14:textId="6A72D147" w:rsidR="004624F1" w:rsidRDefault="004624F1" w:rsidP="0078205E">
      <w:pPr>
        <w:ind w:left="-1701"/>
        <w:jc w:val="center"/>
        <w:rPr>
          <w:noProof/>
          <w:color w:val="FF0000"/>
        </w:rPr>
      </w:pPr>
    </w:p>
    <w:p w14:paraId="0CD31A0B" w14:textId="41188E75" w:rsidR="004624F1" w:rsidRDefault="004624F1" w:rsidP="0078205E">
      <w:pPr>
        <w:ind w:left="-1701"/>
        <w:jc w:val="center"/>
        <w:rPr>
          <w:noProof/>
          <w:color w:val="FF0000"/>
        </w:rPr>
      </w:pPr>
    </w:p>
    <w:p w14:paraId="61A51C54" w14:textId="36E0433B" w:rsidR="004624F1" w:rsidRDefault="004624F1" w:rsidP="0078205E">
      <w:pPr>
        <w:ind w:left="-1701"/>
        <w:jc w:val="center"/>
        <w:rPr>
          <w:noProof/>
          <w:color w:val="FF0000"/>
        </w:rPr>
      </w:pPr>
    </w:p>
    <w:p w14:paraId="2E893DC2" w14:textId="621302CE" w:rsidR="004624F1" w:rsidRDefault="004624F1" w:rsidP="0078205E">
      <w:pPr>
        <w:ind w:left="-1701"/>
        <w:jc w:val="center"/>
        <w:rPr>
          <w:noProof/>
          <w:color w:val="FF0000"/>
        </w:rPr>
      </w:pPr>
    </w:p>
    <w:p w14:paraId="0E5F960B" w14:textId="040BEB7B" w:rsidR="004624F1" w:rsidRDefault="004624F1" w:rsidP="0078205E">
      <w:pPr>
        <w:ind w:left="-1701"/>
        <w:jc w:val="center"/>
        <w:rPr>
          <w:noProof/>
          <w:color w:val="FF0000"/>
        </w:rPr>
      </w:pPr>
    </w:p>
    <w:p w14:paraId="58558C19" w14:textId="64EC80AF" w:rsidR="004624F1" w:rsidRDefault="004624F1" w:rsidP="0078205E">
      <w:pPr>
        <w:ind w:left="-1701"/>
        <w:jc w:val="center"/>
        <w:rPr>
          <w:noProof/>
          <w:color w:val="FF0000"/>
        </w:rPr>
      </w:pPr>
    </w:p>
    <w:p w14:paraId="60119F1A" w14:textId="1F118702" w:rsidR="004624F1" w:rsidRDefault="004624F1" w:rsidP="0078205E">
      <w:pPr>
        <w:ind w:left="-1701"/>
        <w:jc w:val="center"/>
        <w:rPr>
          <w:noProof/>
          <w:color w:val="FF0000"/>
        </w:rPr>
      </w:pPr>
    </w:p>
    <w:p w14:paraId="7E75140A" w14:textId="6C8ECC4D" w:rsidR="004624F1" w:rsidRDefault="004624F1" w:rsidP="0078205E">
      <w:pPr>
        <w:ind w:left="-1701"/>
        <w:jc w:val="center"/>
        <w:rPr>
          <w:noProof/>
          <w:color w:val="FF0000"/>
        </w:rPr>
      </w:pPr>
    </w:p>
    <w:p w14:paraId="3D408BCD" w14:textId="70400B9D" w:rsidR="004624F1" w:rsidRDefault="004624F1" w:rsidP="0078205E">
      <w:pPr>
        <w:ind w:left="-1701"/>
        <w:jc w:val="center"/>
        <w:rPr>
          <w:noProof/>
          <w:color w:val="FF0000"/>
        </w:rPr>
      </w:pPr>
    </w:p>
    <w:p w14:paraId="640A8590" w14:textId="02B2C526" w:rsidR="004624F1" w:rsidRDefault="004624F1" w:rsidP="0078205E">
      <w:pPr>
        <w:ind w:left="-1701"/>
        <w:jc w:val="center"/>
        <w:rPr>
          <w:noProof/>
          <w:color w:val="FF0000"/>
        </w:rPr>
      </w:pPr>
    </w:p>
    <w:p w14:paraId="1F42027F" w14:textId="426684C0" w:rsidR="004624F1" w:rsidRDefault="004624F1" w:rsidP="0078205E">
      <w:pPr>
        <w:ind w:left="-1701"/>
        <w:jc w:val="center"/>
        <w:rPr>
          <w:noProof/>
          <w:color w:val="FF0000"/>
        </w:rPr>
      </w:pPr>
    </w:p>
    <w:p w14:paraId="71FF9695" w14:textId="7540D45A" w:rsidR="004624F1" w:rsidRDefault="004624F1" w:rsidP="0078205E">
      <w:pPr>
        <w:ind w:left="-1701"/>
        <w:jc w:val="center"/>
        <w:rPr>
          <w:noProof/>
          <w:color w:val="FF0000"/>
        </w:rPr>
      </w:pPr>
    </w:p>
    <w:p w14:paraId="531F7535" w14:textId="78E05D79" w:rsidR="004624F1" w:rsidRDefault="004624F1" w:rsidP="0078205E">
      <w:pPr>
        <w:ind w:left="-1701"/>
        <w:jc w:val="center"/>
        <w:rPr>
          <w:noProof/>
          <w:color w:val="FF0000"/>
        </w:rPr>
      </w:pPr>
    </w:p>
    <w:p w14:paraId="526EE863" w14:textId="03D5FA81" w:rsidR="004624F1" w:rsidRDefault="004624F1" w:rsidP="0078205E">
      <w:pPr>
        <w:ind w:left="-1701"/>
        <w:jc w:val="center"/>
        <w:rPr>
          <w:noProof/>
          <w:color w:val="FF0000"/>
        </w:rPr>
      </w:pPr>
    </w:p>
    <w:p w14:paraId="42F7E6DA" w14:textId="3B6017AE" w:rsidR="004624F1" w:rsidRDefault="004624F1" w:rsidP="0078205E">
      <w:pPr>
        <w:ind w:left="-1701"/>
        <w:jc w:val="center"/>
        <w:rPr>
          <w:noProof/>
          <w:color w:val="FF0000"/>
        </w:rPr>
      </w:pPr>
    </w:p>
    <w:p w14:paraId="707949EC" w14:textId="7815C929" w:rsidR="004624F1" w:rsidRDefault="004624F1" w:rsidP="0078205E">
      <w:pPr>
        <w:ind w:left="-1701"/>
        <w:jc w:val="center"/>
        <w:rPr>
          <w:noProof/>
          <w:color w:val="FF0000"/>
        </w:rPr>
      </w:pPr>
    </w:p>
    <w:p w14:paraId="76D30F6B" w14:textId="1A0380DF" w:rsidR="004624F1" w:rsidRDefault="004624F1" w:rsidP="0078205E">
      <w:pPr>
        <w:ind w:left="-1701"/>
        <w:jc w:val="center"/>
        <w:rPr>
          <w:noProof/>
          <w:color w:val="FF0000"/>
        </w:rPr>
      </w:pPr>
    </w:p>
    <w:p w14:paraId="1373AE60" w14:textId="57F557AA" w:rsidR="004624F1" w:rsidRDefault="004624F1" w:rsidP="0078205E">
      <w:pPr>
        <w:ind w:left="-1701"/>
        <w:jc w:val="center"/>
        <w:rPr>
          <w:noProof/>
          <w:color w:val="FF0000"/>
        </w:rPr>
      </w:pPr>
    </w:p>
    <w:p w14:paraId="7A30F6D6" w14:textId="437A6707" w:rsidR="004624F1" w:rsidRDefault="004624F1" w:rsidP="0078205E">
      <w:pPr>
        <w:ind w:left="-1701"/>
        <w:jc w:val="center"/>
        <w:rPr>
          <w:noProof/>
          <w:color w:val="FF0000"/>
        </w:rPr>
      </w:pPr>
    </w:p>
    <w:p w14:paraId="49CF57FA" w14:textId="326EE2E5" w:rsidR="004624F1" w:rsidRDefault="004624F1" w:rsidP="0078205E">
      <w:pPr>
        <w:ind w:left="-1701"/>
        <w:jc w:val="center"/>
        <w:rPr>
          <w:noProof/>
          <w:color w:val="FF0000"/>
        </w:rPr>
      </w:pPr>
    </w:p>
    <w:p w14:paraId="63033332" w14:textId="0CCFF45C" w:rsidR="004624F1" w:rsidRDefault="004624F1" w:rsidP="0078205E">
      <w:pPr>
        <w:ind w:left="-1701"/>
        <w:jc w:val="center"/>
        <w:rPr>
          <w:noProof/>
          <w:color w:val="FF0000"/>
        </w:rPr>
      </w:pPr>
    </w:p>
    <w:p w14:paraId="20DE362E" w14:textId="07D14480" w:rsidR="004624F1" w:rsidRDefault="004624F1" w:rsidP="0078205E">
      <w:pPr>
        <w:ind w:left="-1701"/>
        <w:jc w:val="center"/>
        <w:rPr>
          <w:noProof/>
          <w:color w:val="FF0000"/>
        </w:rPr>
      </w:pPr>
    </w:p>
    <w:p w14:paraId="023DA86A" w14:textId="127289AE" w:rsidR="004624F1" w:rsidRDefault="004624F1" w:rsidP="0078205E">
      <w:pPr>
        <w:ind w:left="-1701"/>
        <w:jc w:val="center"/>
        <w:rPr>
          <w:noProof/>
          <w:color w:val="FF0000"/>
        </w:rPr>
      </w:pPr>
    </w:p>
    <w:p w14:paraId="4F18A145" w14:textId="7EEFA25D" w:rsidR="004624F1" w:rsidRDefault="004624F1" w:rsidP="0078205E">
      <w:pPr>
        <w:ind w:left="-1701"/>
        <w:jc w:val="center"/>
        <w:rPr>
          <w:noProof/>
          <w:color w:val="FF0000"/>
        </w:rPr>
      </w:pPr>
    </w:p>
    <w:p w14:paraId="4A34C2DE" w14:textId="6524ACDE" w:rsidR="004624F1" w:rsidRDefault="004624F1" w:rsidP="0078205E">
      <w:pPr>
        <w:ind w:left="-1701"/>
        <w:jc w:val="center"/>
        <w:rPr>
          <w:noProof/>
          <w:color w:val="FF0000"/>
        </w:rPr>
      </w:pPr>
    </w:p>
    <w:p w14:paraId="4B08A1E8" w14:textId="25381248" w:rsidR="004624F1" w:rsidRDefault="004624F1" w:rsidP="0078205E">
      <w:pPr>
        <w:ind w:left="-1701"/>
        <w:jc w:val="center"/>
        <w:rPr>
          <w:noProof/>
          <w:color w:val="FF0000"/>
        </w:rPr>
      </w:pPr>
    </w:p>
    <w:p w14:paraId="73221531" w14:textId="7D93EC1D" w:rsidR="004624F1" w:rsidRDefault="004624F1" w:rsidP="0078205E">
      <w:pPr>
        <w:ind w:left="-1701"/>
        <w:jc w:val="center"/>
        <w:rPr>
          <w:noProof/>
          <w:color w:val="FF0000"/>
        </w:rPr>
      </w:pPr>
    </w:p>
    <w:p w14:paraId="2ED6035B" w14:textId="634B8669" w:rsidR="004624F1" w:rsidRDefault="004624F1" w:rsidP="0078205E">
      <w:pPr>
        <w:ind w:left="-1701"/>
        <w:jc w:val="center"/>
        <w:rPr>
          <w:noProof/>
          <w:color w:val="FF0000"/>
        </w:rPr>
      </w:pPr>
    </w:p>
    <w:p w14:paraId="63704781" w14:textId="65740623" w:rsidR="004624F1" w:rsidRDefault="004624F1" w:rsidP="0078205E">
      <w:pPr>
        <w:ind w:left="-1701"/>
        <w:jc w:val="center"/>
        <w:rPr>
          <w:noProof/>
          <w:color w:val="FF0000"/>
        </w:rPr>
      </w:pPr>
    </w:p>
    <w:p w14:paraId="2F1C6A99" w14:textId="7032290D" w:rsidR="004624F1" w:rsidRDefault="004624F1" w:rsidP="0078205E">
      <w:pPr>
        <w:ind w:left="-1701"/>
        <w:jc w:val="center"/>
        <w:rPr>
          <w:noProof/>
          <w:color w:val="FF0000"/>
        </w:rPr>
      </w:pPr>
    </w:p>
    <w:p w14:paraId="4F5DBDC6" w14:textId="5A463E0E" w:rsidR="004624F1" w:rsidRDefault="004624F1" w:rsidP="0078205E">
      <w:pPr>
        <w:ind w:left="-1701"/>
        <w:jc w:val="center"/>
        <w:rPr>
          <w:noProof/>
          <w:color w:val="FF0000"/>
        </w:rPr>
      </w:pPr>
    </w:p>
    <w:p w14:paraId="53C772DB" w14:textId="258E183F" w:rsidR="004624F1" w:rsidRDefault="004624F1" w:rsidP="0078205E">
      <w:pPr>
        <w:ind w:left="-1701"/>
        <w:jc w:val="center"/>
        <w:rPr>
          <w:noProof/>
          <w:color w:val="FF0000"/>
        </w:rPr>
      </w:pPr>
    </w:p>
    <w:p w14:paraId="5744F6D0" w14:textId="0BBD5FCF" w:rsidR="004624F1" w:rsidRDefault="004624F1" w:rsidP="0078205E">
      <w:pPr>
        <w:ind w:left="-1701"/>
        <w:jc w:val="center"/>
        <w:rPr>
          <w:noProof/>
          <w:color w:val="FF0000"/>
        </w:rPr>
      </w:pPr>
    </w:p>
    <w:p w14:paraId="7B113E4B" w14:textId="5F8FC8FE" w:rsidR="004624F1" w:rsidRDefault="004624F1" w:rsidP="0078205E">
      <w:pPr>
        <w:ind w:left="-1701"/>
        <w:jc w:val="center"/>
        <w:rPr>
          <w:noProof/>
          <w:color w:val="FF0000"/>
        </w:rPr>
      </w:pPr>
    </w:p>
    <w:p w14:paraId="2A1E9AF5" w14:textId="732B64F2" w:rsidR="004624F1" w:rsidRDefault="004624F1" w:rsidP="0078205E">
      <w:pPr>
        <w:ind w:left="-1701"/>
        <w:jc w:val="center"/>
        <w:rPr>
          <w:noProof/>
          <w:color w:val="FF0000"/>
        </w:rPr>
      </w:pPr>
    </w:p>
    <w:p w14:paraId="62CC7DBD" w14:textId="5A00B62B" w:rsidR="004624F1" w:rsidRDefault="004624F1" w:rsidP="0078205E">
      <w:pPr>
        <w:ind w:left="-1701"/>
        <w:jc w:val="center"/>
        <w:rPr>
          <w:noProof/>
          <w:color w:val="FF0000"/>
        </w:rPr>
      </w:pPr>
    </w:p>
    <w:p w14:paraId="685968C9" w14:textId="4915C6B4" w:rsidR="004624F1" w:rsidRDefault="004624F1" w:rsidP="0078205E">
      <w:pPr>
        <w:ind w:left="-1701"/>
        <w:jc w:val="center"/>
        <w:rPr>
          <w:noProof/>
          <w:color w:val="FF0000"/>
        </w:rPr>
      </w:pPr>
    </w:p>
    <w:p w14:paraId="6374BF81" w14:textId="10E3A915" w:rsidR="004624F1" w:rsidRDefault="004624F1" w:rsidP="0078205E">
      <w:pPr>
        <w:ind w:left="-1701"/>
        <w:jc w:val="center"/>
        <w:rPr>
          <w:noProof/>
          <w:color w:val="FF0000"/>
        </w:rPr>
      </w:pPr>
    </w:p>
    <w:p w14:paraId="08DA4FB7" w14:textId="3A30E517" w:rsidR="004624F1" w:rsidRDefault="004624F1" w:rsidP="0078205E">
      <w:pPr>
        <w:ind w:left="-1701"/>
        <w:jc w:val="center"/>
        <w:rPr>
          <w:noProof/>
          <w:color w:val="FF0000"/>
        </w:rPr>
      </w:pPr>
    </w:p>
    <w:p w14:paraId="00D17362" w14:textId="7E4429C6" w:rsidR="004624F1" w:rsidRDefault="004624F1" w:rsidP="0078205E">
      <w:pPr>
        <w:ind w:left="-1701"/>
        <w:jc w:val="center"/>
        <w:rPr>
          <w:noProof/>
          <w:color w:val="FF0000"/>
        </w:rPr>
      </w:pPr>
    </w:p>
    <w:p w14:paraId="18039375" w14:textId="5C3CBE8D" w:rsidR="004624F1" w:rsidRDefault="004624F1" w:rsidP="0078205E">
      <w:pPr>
        <w:ind w:left="-1701"/>
        <w:jc w:val="center"/>
        <w:rPr>
          <w:noProof/>
          <w:color w:val="FF0000"/>
        </w:rPr>
      </w:pPr>
    </w:p>
    <w:p w14:paraId="21671944" w14:textId="0B410AB7" w:rsidR="004624F1" w:rsidRDefault="004624F1" w:rsidP="0078205E">
      <w:pPr>
        <w:ind w:left="-1701"/>
        <w:jc w:val="center"/>
        <w:rPr>
          <w:noProof/>
          <w:color w:val="FF0000"/>
        </w:rPr>
      </w:pPr>
    </w:p>
    <w:p w14:paraId="5944CD1F" w14:textId="3F7DF268" w:rsidR="004624F1" w:rsidRDefault="004624F1" w:rsidP="0078205E">
      <w:pPr>
        <w:ind w:left="-1701"/>
        <w:jc w:val="center"/>
        <w:rPr>
          <w:noProof/>
          <w:color w:val="FF0000"/>
        </w:rPr>
      </w:pPr>
    </w:p>
    <w:p w14:paraId="5DC958F2" w14:textId="10661B9A" w:rsidR="004624F1" w:rsidRDefault="004624F1" w:rsidP="0078205E">
      <w:pPr>
        <w:ind w:left="-1701"/>
        <w:jc w:val="center"/>
        <w:rPr>
          <w:noProof/>
          <w:color w:val="FF0000"/>
        </w:rPr>
      </w:pPr>
    </w:p>
    <w:p w14:paraId="383D94B3" w14:textId="2D7E61E2" w:rsidR="004624F1" w:rsidRDefault="004624F1" w:rsidP="0078205E">
      <w:pPr>
        <w:ind w:left="-1701"/>
        <w:jc w:val="center"/>
        <w:rPr>
          <w:noProof/>
          <w:color w:val="FF0000"/>
        </w:rPr>
      </w:pPr>
    </w:p>
    <w:p w14:paraId="647DE02F" w14:textId="4C0E570C" w:rsidR="004624F1" w:rsidRDefault="004624F1" w:rsidP="0078205E">
      <w:pPr>
        <w:ind w:left="-1701"/>
        <w:jc w:val="center"/>
        <w:rPr>
          <w:noProof/>
          <w:color w:val="FF0000"/>
        </w:rPr>
      </w:pPr>
    </w:p>
    <w:p w14:paraId="5D2E3762" w14:textId="510F8424" w:rsidR="004624F1" w:rsidRDefault="004624F1" w:rsidP="0078205E">
      <w:pPr>
        <w:ind w:left="-1701"/>
        <w:jc w:val="center"/>
        <w:rPr>
          <w:noProof/>
          <w:color w:val="FF0000"/>
        </w:rPr>
      </w:pPr>
    </w:p>
    <w:p w14:paraId="5B4D353D" w14:textId="3C004F09" w:rsidR="004624F1" w:rsidRDefault="004624F1" w:rsidP="0078205E">
      <w:pPr>
        <w:ind w:left="-1701"/>
        <w:jc w:val="center"/>
        <w:rPr>
          <w:noProof/>
          <w:color w:val="FF0000"/>
        </w:rPr>
      </w:pPr>
    </w:p>
    <w:p w14:paraId="72E4D8FE" w14:textId="5065887A" w:rsidR="004624F1" w:rsidRDefault="004624F1" w:rsidP="0078205E">
      <w:pPr>
        <w:ind w:left="-1701"/>
        <w:jc w:val="center"/>
        <w:rPr>
          <w:noProof/>
          <w:color w:val="FF0000"/>
        </w:rPr>
      </w:pPr>
    </w:p>
    <w:p w14:paraId="62318211" w14:textId="2057A689" w:rsidR="004624F1" w:rsidRDefault="004624F1" w:rsidP="0078205E">
      <w:pPr>
        <w:ind w:left="-1701"/>
        <w:jc w:val="center"/>
        <w:rPr>
          <w:noProof/>
          <w:color w:val="FF0000"/>
        </w:rPr>
      </w:pPr>
    </w:p>
    <w:p w14:paraId="5D9C9FDF" w14:textId="5CAE2080" w:rsidR="004624F1" w:rsidRDefault="004624F1" w:rsidP="0078205E">
      <w:pPr>
        <w:ind w:left="-1701"/>
        <w:jc w:val="center"/>
        <w:rPr>
          <w:noProof/>
          <w:color w:val="FF0000"/>
        </w:rPr>
      </w:pPr>
    </w:p>
    <w:p w14:paraId="1F21BD52" w14:textId="6C68BF10" w:rsidR="004624F1" w:rsidRDefault="004624F1" w:rsidP="0078205E">
      <w:pPr>
        <w:ind w:left="-1701"/>
        <w:jc w:val="center"/>
        <w:rPr>
          <w:noProof/>
          <w:color w:val="FF0000"/>
        </w:rPr>
      </w:pPr>
    </w:p>
    <w:p w14:paraId="0976C592" w14:textId="2C863627" w:rsidR="004624F1" w:rsidRDefault="004624F1" w:rsidP="0078205E">
      <w:pPr>
        <w:ind w:left="-1701"/>
        <w:jc w:val="center"/>
        <w:rPr>
          <w:noProof/>
          <w:color w:val="FF0000"/>
        </w:rPr>
      </w:pPr>
    </w:p>
    <w:p w14:paraId="33D82DEA" w14:textId="0766493F" w:rsidR="004624F1" w:rsidRDefault="004624F1" w:rsidP="0078205E">
      <w:pPr>
        <w:ind w:left="-1701"/>
        <w:jc w:val="center"/>
        <w:rPr>
          <w:noProof/>
          <w:color w:val="FF0000"/>
        </w:rPr>
      </w:pPr>
    </w:p>
    <w:p w14:paraId="7A14A430" w14:textId="04EBCF62" w:rsidR="004624F1" w:rsidRDefault="004624F1" w:rsidP="0078205E">
      <w:pPr>
        <w:ind w:left="-1701"/>
        <w:jc w:val="center"/>
        <w:rPr>
          <w:noProof/>
          <w:color w:val="FF0000"/>
        </w:rPr>
      </w:pPr>
    </w:p>
    <w:p w14:paraId="657FA583" w14:textId="6CFD744B" w:rsidR="004624F1" w:rsidRDefault="004624F1" w:rsidP="0078205E">
      <w:pPr>
        <w:ind w:left="-1701"/>
        <w:jc w:val="center"/>
        <w:rPr>
          <w:noProof/>
          <w:color w:val="FF0000"/>
        </w:rPr>
      </w:pPr>
    </w:p>
    <w:p w14:paraId="52635C0E" w14:textId="48CF53D6" w:rsidR="004624F1" w:rsidRDefault="004624F1" w:rsidP="0078205E">
      <w:pPr>
        <w:ind w:left="-1701"/>
        <w:jc w:val="center"/>
        <w:rPr>
          <w:noProof/>
          <w:color w:val="FF0000"/>
        </w:rPr>
      </w:pPr>
    </w:p>
    <w:p w14:paraId="54D00EE9" w14:textId="4CD8D623" w:rsidR="004624F1" w:rsidRDefault="004624F1" w:rsidP="0078205E">
      <w:pPr>
        <w:ind w:left="-1701"/>
        <w:jc w:val="center"/>
        <w:rPr>
          <w:noProof/>
          <w:color w:val="FF0000"/>
        </w:rPr>
      </w:pPr>
    </w:p>
    <w:p w14:paraId="359BE038" w14:textId="77777777" w:rsidR="004624F1" w:rsidRDefault="004624F1" w:rsidP="0078205E">
      <w:pPr>
        <w:ind w:left="-1701"/>
        <w:jc w:val="center"/>
      </w:pPr>
    </w:p>
    <w:p w14:paraId="556CE399" w14:textId="77777777" w:rsidR="0078205E" w:rsidRDefault="0078205E" w:rsidP="0078205E">
      <w:pPr>
        <w:pStyle w:val="Texto"/>
        <w:spacing w:after="0" w:line="240" w:lineRule="auto"/>
        <w:jc w:val="center"/>
        <w:rPr>
          <w:b/>
          <w:bCs/>
          <w:sz w:val="30"/>
          <w:szCs w:val="30"/>
        </w:rPr>
        <w:sectPr w:rsidR="0078205E" w:rsidSect="0078205E">
          <w:headerReference w:type="default" r:id="rId9"/>
          <w:footerReference w:type="default" r:id="rId10"/>
          <w:pgSz w:w="11906" w:h="16838"/>
          <w:pgMar w:top="1417" w:right="1701" w:bottom="1417" w:left="1701" w:header="708" w:footer="708" w:gutter="0"/>
          <w:cols w:num="2" w:space="708"/>
          <w:docGrid w:linePitch="360"/>
        </w:sectPr>
      </w:pPr>
    </w:p>
    <w:p w14:paraId="6018CAE5" w14:textId="009B0D35" w:rsidR="00935DA0" w:rsidRDefault="00935DA0" w:rsidP="0078205E">
      <w:pPr>
        <w:pStyle w:val="Texto"/>
        <w:spacing w:after="0" w:line="240" w:lineRule="auto"/>
        <w:jc w:val="center"/>
        <w:rPr>
          <w:b/>
          <w:bCs/>
          <w:sz w:val="30"/>
          <w:szCs w:val="30"/>
        </w:rPr>
      </w:pPr>
      <w:r w:rsidRPr="00935DA0">
        <w:rPr>
          <w:b/>
          <w:bCs/>
          <w:sz w:val="30"/>
          <w:szCs w:val="30"/>
        </w:rPr>
        <w:lastRenderedPageBreak/>
        <w:t>NÚMERO MÉDIO DE VÍNCULOS DE PROFISSIONAIS DE SAÚDE</w:t>
      </w:r>
    </w:p>
    <w:p w14:paraId="4C007F63" w14:textId="66943DEE" w:rsidR="0078205E" w:rsidRPr="00BA05BE" w:rsidRDefault="0078205E" w:rsidP="0078205E">
      <w:pPr>
        <w:pStyle w:val="Texto"/>
        <w:spacing w:after="0" w:line="240" w:lineRule="auto"/>
        <w:jc w:val="center"/>
        <w:rPr>
          <w:sz w:val="30"/>
          <w:szCs w:val="30"/>
        </w:rPr>
      </w:pPr>
      <w:r w:rsidRPr="00BA05BE">
        <w:rPr>
          <w:sz w:val="30"/>
          <w:szCs w:val="30"/>
        </w:rPr>
        <w:t xml:space="preserve">Ficha </w:t>
      </w:r>
      <w:r w:rsidR="004233F9">
        <w:rPr>
          <w:sz w:val="30"/>
          <w:szCs w:val="30"/>
        </w:rPr>
        <w:t>de indicadores</w:t>
      </w:r>
    </w:p>
    <w:p w14:paraId="4A23C877" w14:textId="77777777" w:rsidR="0078205E" w:rsidRPr="00B61665" w:rsidRDefault="0078205E" w:rsidP="0078205E">
      <w:pPr>
        <w:pStyle w:val="Pretext"/>
      </w:pPr>
    </w:p>
    <w:p w14:paraId="59CE4C5A" w14:textId="77777777" w:rsidR="0078205E" w:rsidRPr="00B61665" w:rsidRDefault="0078205E" w:rsidP="0078205E">
      <w:pPr>
        <w:pStyle w:val="Pretext"/>
      </w:pPr>
      <w:r w:rsidRPr="00B61665">
        <w:t>Versão 2.0 – Material para homologação</w:t>
      </w:r>
    </w:p>
    <w:p w14:paraId="5A5411B4" w14:textId="2EF85855" w:rsidR="0078205E" w:rsidRDefault="00935DA0" w:rsidP="0078205E">
      <w:pPr>
        <w:pStyle w:val="Pretext"/>
      </w:pPr>
      <w:r>
        <w:t>Janeiro</w:t>
      </w:r>
      <w:r w:rsidR="0078205E" w:rsidRPr="00B61665">
        <w:t>, 202</w:t>
      </w:r>
      <w:r>
        <w:t>5</w:t>
      </w:r>
    </w:p>
    <w:p w14:paraId="18823501" w14:textId="77777777" w:rsidR="0078205E" w:rsidRDefault="0078205E" w:rsidP="0078205E">
      <w:pPr>
        <w:pStyle w:val="Pretext"/>
        <w:sectPr w:rsidR="0078205E" w:rsidSect="0078205E">
          <w:type w:val="continuous"/>
          <w:pgSz w:w="11906" w:h="16838"/>
          <w:pgMar w:top="1417" w:right="1701" w:bottom="1417" w:left="1701" w:header="708" w:footer="708" w:gutter="0"/>
          <w:cols w:space="708"/>
          <w:docGrid w:linePitch="360"/>
        </w:sectPr>
      </w:pPr>
    </w:p>
    <w:p w14:paraId="66380DA4" w14:textId="4D643641" w:rsidR="0078205E" w:rsidRDefault="0078205E" w:rsidP="0078205E">
      <w:pPr>
        <w:pStyle w:val="Pretext"/>
      </w:pPr>
    </w:p>
    <w:p w14:paraId="582BD27E" w14:textId="77777777" w:rsidR="00070E8E" w:rsidRDefault="00070E8E" w:rsidP="0078205E">
      <w:pPr>
        <w:pStyle w:val="Ttulo10"/>
        <w:rPr>
          <w:sz w:val="20"/>
          <w:szCs w:val="20"/>
        </w:rPr>
      </w:pPr>
    </w:p>
    <w:p w14:paraId="6F54D8E4" w14:textId="77777777" w:rsidR="00070E8E" w:rsidRDefault="00070E8E" w:rsidP="0078205E">
      <w:pPr>
        <w:pStyle w:val="Ttulo10"/>
        <w:rPr>
          <w:sz w:val="20"/>
          <w:szCs w:val="20"/>
        </w:rPr>
      </w:pPr>
    </w:p>
    <w:p w14:paraId="6B7AD2EA" w14:textId="24370F5B" w:rsidR="0078205E" w:rsidRPr="0078205E" w:rsidRDefault="0078205E" w:rsidP="0078205E">
      <w:pPr>
        <w:pStyle w:val="Ttulo10"/>
        <w:rPr>
          <w:sz w:val="20"/>
          <w:szCs w:val="20"/>
        </w:rPr>
      </w:pPr>
      <w:r w:rsidRPr="0078205E">
        <w:rPr>
          <w:sz w:val="20"/>
          <w:szCs w:val="20"/>
        </w:rPr>
        <w:t>Ministra da Saúde</w:t>
      </w:r>
      <w:del w:id="0" w:author="Gilson" w:date="2025-02-15T10:28:00Z">
        <w:r w:rsidRPr="0078205E" w:rsidDel="0068599D">
          <w:rPr>
            <w:sz w:val="20"/>
            <w:szCs w:val="20"/>
          </w:rPr>
          <w:delText>:</w:delText>
        </w:r>
      </w:del>
    </w:p>
    <w:p w14:paraId="61FA47E0" w14:textId="77777777" w:rsidR="0078205E" w:rsidRPr="0078205E" w:rsidRDefault="0078205E" w:rsidP="0078205E">
      <w:pPr>
        <w:pStyle w:val="Pretext"/>
        <w:rPr>
          <w:szCs w:val="20"/>
        </w:rPr>
      </w:pPr>
      <w:r w:rsidRPr="0078205E">
        <w:rPr>
          <w:szCs w:val="20"/>
        </w:rPr>
        <w:t>Nísia Verônica Trindade Lima</w:t>
      </w:r>
    </w:p>
    <w:p w14:paraId="59A459BB" w14:textId="77777777" w:rsidR="0078205E" w:rsidRPr="0078205E" w:rsidRDefault="0078205E" w:rsidP="0078205E">
      <w:pPr>
        <w:pStyle w:val="Ttulo10"/>
        <w:rPr>
          <w:sz w:val="20"/>
          <w:szCs w:val="20"/>
        </w:rPr>
      </w:pPr>
    </w:p>
    <w:p w14:paraId="1113305B" w14:textId="77777777" w:rsidR="0078205E" w:rsidRPr="0078205E" w:rsidRDefault="0078205E" w:rsidP="0078205E">
      <w:pPr>
        <w:pStyle w:val="Ttulo10"/>
        <w:rPr>
          <w:sz w:val="20"/>
          <w:szCs w:val="20"/>
        </w:rPr>
      </w:pPr>
      <w:r w:rsidRPr="0078205E">
        <w:rPr>
          <w:sz w:val="20"/>
          <w:szCs w:val="20"/>
        </w:rPr>
        <w:t>Secretária de Gestão do Trabalho e da Educação na Saúde</w:t>
      </w:r>
      <w:del w:id="1" w:author="Gilson" w:date="2025-02-15T10:29:00Z">
        <w:r w:rsidRPr="0078205E" w:rsidDel="0068599D">
          <w:rPr>
            <w:sz w:val="20"/>
            <w:szCs w:val="20"/>
          </w:rPr>
          <w:delText>:</w:delText>
        </w:r>
      </w:del>
    </w:p>
    <w:p w14:paraId="2832C93C" w14:textId="77777777" w:rsidR="0078205E" w:rsidRPr="0078205E" w:rsidRDefault="0078205E" w:rsidP="0078205E">
      <w:pPr>
        <w:pStyle w:val="Pretext"/>
        <w:rPr>
          <w:szCs w:val="20"/>
        </w:rPr>
      </w:pPr>
      <w:r w:rsidRPr="0078205E">
        <w:rPr>
          <w:szCs w:val="20"/>
        </w:rPr>
        <w:t>Isabela Cardoso de Matos Pinto</w:t>
      </w:r>
    </w:p>
    <w:p w14:paraId="3F5EC2C9" w14:textId="77777777" w:rsidR="0078205E" w:rsidRPr="0078205E" w:rsidRDefault="0078205E" w:rsidP="0078205E">
      <w:pPr>
        <w:pStyle w:val="Ttulo10"/>
        <w:rPr>
          <w:sz w:val="20"/>
          <w:szCs w:val="20"/>
        </w:rPr>
      </w:pPr>
    </w:p>
    <w:p w14:paraId="31637781" w14:textId="77777777" w:rsidR="0078205E" w:rsidRPr="0078205E" w:rsidRDefault="0078205E" w:rsidP="0078205E">
      <w:pPr>
        <w:pStyle w:val="Ttulo10"/>
        <w:rPr>
          <w:sz w:val="20"/>
          <w:szCs w:val="20"/>
        </w:rPr>
      </w:pPr>
      <w:r w:rsidRPr="0078205E">
        <w:rPr>
          <w:sz w:val="20"/>
          <w:szCs w:val="20"/>
        </w:rPr>
        <w:t>Diretor do Departamento de Gestão e Regulação do Trabalho em Saúde</w:t>
      </w:r>
      <w:del w:id="2" w:author="Gilson" w:date="2025-02-15T10:29:00Z">
        <w:r w:rsidRPr="0078205E" w:rsidDel="0068599D">
          <w:rPr>
            <w:sz w:val="20"/>
            <w:szCs w:val="20"/>
          </w:rPr>
          <w:delText>:</w:delText>
        </w:r>
      </w:del>
    </w:p>
    <w:p w14:paraId="4FEC6B93" w14:textId="77777777" w:rsidR="0078205E" w:rsidRPr="0078205E" w:rsidRDefault="0078205E" w:rsidP="0078205E">
      <w:pPr>
        <w:pStyle w:val="Pretext"/>
        <w:rPr>
          <w:b/>
          <w:bCs/>
          <w:szCs w:val="20"/>
        </w:rPr>
      </w:pPr>
      <w:r w:rsidRPr="0078205E">
        <w:rPr>
          <w:szCs w:val="20"/>
        </w:rPr>
        <w:t>Bruno Guimarães de Almeida</w:t>
      </w:r>
    </w:p>
    <w:p w14:paraId="3BE7CCD4" w14:textId="77777777" w:rsidR="0078205E" w:rsidRPr="0078205E" w:rsidRDefault="0078205E" w:rsidP="0078205E">
      <w:pPr>
        <w:pStyle w:val="Ttulo10"/>
        <w:rPr>
          <w:sz w:val="20"/>
          <w:szCs w:val="20"/>
        </w:rPr>
      </w:pPr>
    </w:p>
    <w:p w14:paraId="46A9C678" w14:textId="77777777" w:rsidR="0078205E" w:rsidRPr="0078205E" w:rsidRDefault="0078205E" w:rsidP="0078205E">
      <w:pPr>
        <w:pStyle w:val="Ttulo10"/>
        <w:rPr>
          <w:sz w:val="20"/>
          <w:szCs w:val="20"/>
        </w:rPr>
      </w:pPr>
      <w:r w:rsidRPr="0078205E">
        <w:rPr>
          <w:sz w:val="20"/>
          <w:szCs w:val="20"/>
        </w:rPr>
        <w:t>Coordenador-Geral de Planejamento da Força de Trabalho em Saúde</w:t>
      </w:r>
      <w:del w:id="3" w:author="Gilson" w:date="2025-02-15T10:29:00Z">
        <w:r w:rsidRPr="0078205E" w:rsidDel="0068599D">
          <w:rPr>
            <w:sz w:val="20"/>
            <w:szCs w:val="20"/>
          </w:rPr>
          <w:delText>:</w:delText>
        </w:r>
      </w:del>
    </w:p>
    <w:p w14:paraId="7A2FC12F" w14:textId="77777777" w:rsidR="0078205E" w:rsidRPr="0078205E" w:rsidRDefault="0078205E" w:rsidP="0078205E">
      <w:pPr>
        <w:pStyle w:val="Pretext"/>
        <w:rPr>
          <w:b/>
          <w:bCs/>
          <w:szCs w:val="20"/>
        </w:rPr>
      </w:pPr>
      <w:r w:rsidRPr="0078205E">
        <w:rPr>
          <w:szCs w:val="20"/>
        </w:rPr>
        <w:t xml:space="preserve">Gustavo </w:t>
      </w:r>
      <w:proofErr w:type="spellStart"/>
      <w:r w:rsidRPr="0078205E">
        <w:rPr>
          <w:szCs w:val="20"/>
        </w:rPr>
        <w:t>Hoff</w:t>
      </w:r>
      <w:proofErr w:type="spellEnd"/>
    </w:p>
    <w:p w14:paraId="15130EE1" w14:textId="77777777" w:rsidR="0078205E" w:rsidRPr="0078205E" w:rsidRDefault="0078205E" w:rsidP="0078205E">
      <w:pPr>
        <w:pStyle w:val="Ttulo10"/>
        <w:rPr>
          <w:sz w:val="20"/>
          <w:szCs w:val="20"/>
        </w:rPr>
      </w:pPr>
    </w:p>
    <w:p w14:paraId="172E894F" w14:textId="77777777" w:rsidR="0078205E" w:rsidRPr="0078205E" w:rsidRDefault="0078205E" w:rsidP="0078205E">
      <w:pPr>
        <w:pStyle w:val="Ttulo10"/>
        <w:rPr>
          <w:sz w:val="20"/>
          <w:szCs w:val="20"/>
        </w:rPr>
      </w:pPr>
      <w:r w:rsidRPr="0078205E">
        <w:rPr>
          <w:sz w:val="20"/>
          <w:szCs w:val="20"/>
        </w:rPr>
        <w:t>Coordenação da Pesquisa</w:t>
      </w:r>
    </w:p>
    <w:p w14:paraId="6F565EAF" w14:textId="77777777" w:rsidR="0078205E" w:rsidRPr="0078205E" w:rsidRDefault="0078205E" w:rsidP="0078205E">
      <w:pPr>
        <w:pStyle w:val="Pretext"/>
        <w:rPr>
          <w:szCs w:val="20"/>
        </w:rPr>
      </w:pPr>
      <w:r w:rsidRPr="0078205E">
        <w:rPr>
          <w:szCs w:val="20"/>
        </w:rPr>
        <w:t xml:space="preserve">Cândido Vieira Borges Júnior </w:t>
      </w:r>
    </w:p>
    <w:p w14:paraId="5F7B483F" w14:textId="77777777" w:rsidR="0078205E" w:rsidRPr="0078205E" w:rsidRDefault="0078205E" w:rsidP="0078205E">
      <w:pPr>
        <w:pStyle w:val="Pretext"/>
        <w:rPr>
          <w:szCs w:val="20"/>
        </w:rPr>
      </w:pPr>
      <w:proofErr w:type="spellStart"/>
      <w:r w:rsidRPr="0078205E">
        <w:rPr>
          <w:szCs w:val="20"/>
        </w:rPr>
        <w:t>Antonio</w:t>
      </w:r>
      <w:proofErr w:type="spellEnd"/>
      <w:r w:rsidRPr="0078205E">
        <w:rPr>
          <w:szCs w:val="20"/>
        </w:rPr>
        <w:t xml:space="preserve"> Isidro da Silva Filho </w:t>
      </w:r>
    </w:p>
    <w:p w14:paraId="178F8FA7" w14:textId="77777777" w:rsidR="0078205E" w:rsidRPr="0078205E" w:rsidRDefault="0078205E" w:rsidP="0078205E">
      <w:pPr>
        <w:pStyle w:val="Pretext"/>
        <w:rPr>
          <w:szCs w:val="20"/>
        </w:rPr>
      </w:pPr>
      <w:r w:rsidRPr="0078205E">
        <w:rPr>
          <w:szCs w:val="20"/>
        </w:rPr>
        <w:t xml:space="preserve">Daniel do Prado </w:t>
      </w:r>
      <w:proofErr w:type="spellStart"/>
      <w:r w:rsidRPr="0078205E">
        <w:rPr>
          <w:szCs w:val="20"/>
        </w:rPr>
        <w:t>Pagotto</w:t>
      </w:r>
      <w:proofErr w:type="spellEnd"/>
    </w:p>
    <w:p w14:paraId="7986A952" w14:textId="77777777" w:rsidR="0078205E" w:rsidRPr="0078205E" w:rsidRDefault="0078205E" w:rsidP="0078205E">
      <w:pPr>
        <w:pStyle w:val="Pretext"/>
        <w:jc w:val="left"/>
        <w:rPr>
          <w:szCs w:val="20"/>
        </w:rPr>
      </w:pPr>
    </w:p>
    <w:p w14:paraId="3E1A9CB6" w14:textId="77777777" w:rsidR="0078205E" w:rsidRPr="0078205E" w:rsidRDefault="0078205E" w:rsidP="0078205E">
      <w:pPr>
        <w:pStyle w:val="Ttulo10"/>
        <w:rPr>
          <w:sz w:val="20"/>
          <w:szCs w:val="20"/>
        </w:rPr>
      </w:pPr>
      <w:r w:rsidRPr="0078205E">
        <w:rPr>
          <w:sz w:val="20"/>
          <w:szCs w:val="20"/>
        </w:rPr>
        <w:t>Equipe de Pesquisa</w:t>
      </w:r>
    </w:p>
    <w:p w14:paraId="5939A67F" w14:textId="57CAAC5F" w:rsidR="00E47210" w:rsidRDefault="00E47210" w:rsidP="0078205E">
      <w:pPr>
        <w:pStyle w:val="Pretext"/>
        <w:rPr>
          <w:szCs w:val="20"/>
        </w:rPr>
      </w:pPr>
      <w:proofErr w:type="spellStart"/>
      <w:r>
        <w:rPr>
          <w:szCs w:val="20"/>
        </w:rPr>
        <w:t>Alef</w:t>
      </w:r>
      <w:proofErr w:type="spellEnd"/>
      <w:r>
        <w:rPr>
          <w:szCs w:val="20"/>
        </w:rPr>
        <w:t xml:space="preserve"> Oliveira dos Santos</w:t>
      </w:r>
    </w:p>
    <w:p w14:paraId="36616ADA" w14:textId="53AAC44D" w:rsidR="0078205E" w:rsidRDefault="0078205E" w:rsidP="0078205E">
      <w:pPr>
        <w:pStyle w:val="Pretext"/>
        <w:rPr>
          <w:szCs w:val="20"/>
        </w:rPr>
      </w:pPr>
      <w:r w:rsidRPr="0078205E">
        <w:rPr>
          <w:szCs w:val="20"/>
        </w:rPr>
        <w:t>Daiane Martins Teixeira</w:t>
      </w:r>
    </w:p>
    <w:p w14:paraId="0CF7952D" w14:textId="74E36BC8" w:rsidR="00E47210" w:rsidRDefault="00E47210" w:rsidP="00E47210">
      <w:pPr>
        <w:pStyle w:val="Pretext"/>
        <w:rPr>
          <w:szCs w:val="20"/>
        </w:rPr>
      </w:pPr>
      <w:r>
        <w:rPr>
          <w:szCs w:val="20"/>
        </w:rPr>
        <w:t>Erika Carvalho de Aquino</w:t>
      </w:r>
    </w:p>
    <w:p w14:paraId="7D28C707" w14:textId="4125AE84" w:rsidR="00D36EEF" w:rsidRPr="0078205E" w:rsidRDefault="00D36EEF" w:rsidP="0078205E">
      <w:pPr>
        <w:pStyle w:val="Pretext"/>
        <w:rPr>
          <w:szCs w:val="20"/>
        </w:rPr>
      </w:pPr>
      <w:r>
        <w:rPr>
          <w:szCs w:val="20"/>
        </w:rPr>
        <w:t>Henrique Ribeiro da Silveira</w:t>
      </w:r>
    </w:p>
    <w:p w14:paraId="35319C58" w14:textId="6EFDF888" w:rsidR="0078205E" w:rsidRDefault="0078205E" w:rsidP="0078205E">
      <w:pPr>
        <w:pStyle w:val="Pretext"/>
        <w:rPr>
          <w:szCs w:val="20"/>
        </w:rPr>
      </w:pPr>
      <w:r w:rsidRPr="0078205E">
        <w:rPr>
          <w:szCs w:val="20"/>
        </w:rPr>
        <w:t>Vinícius Prates Araújo</w:t>
      </w:r>
    </w:p>
    <w:p w14:paraId="2034774A" w14:textId="6E8F32E2" w:rsidR="00D36EEF" w:rsidRPr="0078205E" w:rsidRDefault="00D36EEF" w:rsidP="0078205E">
      <w:pPr>
        <w:pStyle w:val="Pretext"/>
        <w:rPr>
          <w:szCs w:val="20"/>
        </w:rPr>
      </w:pPr>
      <w:r>
        <w:rPr>
          <w:szCs w:val="20"/>
        </w:rPr>
        <w:t>Wanderson Marques</w:t>
      </w:r>
    </w:p>
    <w:p w14:paraId="4B47B908" w14:textId="5DA4CECD" w:rsidR="0078205E" w:rsidRDefault="0078205E" w:rsidP="0078205E">
      <w:pPr>
        <w:pStyle w:val="Pretext"/>
        <w:rPr>
          <w:szCs w:val="20"/>
        </w:rPr>
      </w:pPr>
      <w:proofErr w:type="spellStart"/>
      <w:r w:rsidRPr="0078205E">
        <w:rPr>
          <w:szCs w:val="20"/>
        </w:rPr>
        <w:t>Wemerson</w:t>
      </w:r>
      <w:proofErr w:type="spellEnd"/>
      <w:r w:rsidRPr="0078205E">
        <w:rPr>
          <w:szCs w:val="20"/>
        </w:rPr>
        <w:t xml:space="preserve"> Marques</w:t>
      </w:r>
    </w:p>
    <w:p w14:paraId="169E67F1" w14:textId="647B732A" w:rsidR="00D36EEF" w:rsidRPr="0078205E" w:rsidRDefault="00D36EEF" w:rsidP="0078205E">
      <w:pPr>
        <w:pStyle w:val="Pretext"/>
        <w:rPr>
          <w:szCs w:val="20"/>
        </w:rPr>
      </w:pPr>
    </w:p>
    <w:p w14:paraId="19923250" w14:textId="77777777" w:rsidR="0078205E" w:rsidRPr="0078205E" w:rsidRDefault="0078205E" w:rsidP="0078205E">
      <w:pPr>
        <w:pStyle w:val="Pretext"/>
        <w:rPr>
          <w:szCs w:val="20"/>
        </w:rPr>
      </w:pPr>
    </w:p>
    <w:p w14:paraId="18A0E8B4" w14:textId="77777777" w:rsidR="0078205E" w:rsidRPr="0078205E" w:rsidRDefault="0078205E" w:rsidP="0078205E">
      <w:pPr>
        <w:pStyle w:val="Pretext"/>
        <w:rPr>
          <w:szCs w:val="20"/>
        </w:rPr>
      </w:pPr>
    </w:p>
    <w:p w14:paraId="700BF95C" w14:textId="77777777" w:rsidR="0078205E" w:rsidRPr="0078205E" w:rsidRDefault="0078205E" w:rsidP="0078205E">
      <w:pPr>
        <w:pStyle w:val="Pretext"/>
        <w:rPr>
          <w:szCs w:val="20"/>
        </w:rPr>
      </w:pPr>
    </w:p>
    <w:p w14:paraId="166A3290" w14:textId="77777777" w:rsidR="0078205E" w:rsidRPr="0078205E" w:rsidRDefault="0078205E" w:rsidP="0078205E">
      <w:pPr>
        <w:pStyle w:val="Pretext"/>
        <w:rPr>
          <w:szCs w:val="20"/>
        </w:rPr>
      </w:pPr>
    </w:p>
    <w:p w14:paraId="032286C6" w14:textId="77777777" w:rsidR="0078205E" w:rsidRPr="0078205E" w:rsidRDefault="0078205E" w:rsidP="0078205E">
      <w:pPr>
        <w:pStyle w:val="Pretext"/>
        <w:rPr>
          <w:szCs w:val="20"/>
        </w:rPr>
      </w:pPr>
    </w:p>
    <w:p w14:paraId="5E98FFD8" w14:textId="77777777" w:rsidR="0078205E" w:rsidRPr="0078205E" w:rsidRDefault="0078205E" w:rsidP="0078205E">
      <w:pPr>
        <w:pStyle w:val="Pretext"/>
        <w:rPr>
          <w:szCs w:val="20"/>
        </w:rPr>
      </w:pPr>
    </w:p>
    <w:p w14:paraId="2E9BD7DD" w14:textId="77777777" w:rsidR="0078205E" w:rsidRPr="0078205E" w:rsidRDefault="0078205E" w:rsidP="0078205E">
      <w:pPr>
        <w:pStyle w:val="Pretext"/>
        <w:rPr>
          <w:szCs w:val="20"/>
        </w:rPr>
      </w:pPr>
    </w:p>
    <w:p w14:paraId="2BB51453" w14:textId="77777777" w:rsidR="0078205E" w:rsidRPr="0078205E" w:rsidRDefault="0078205E" w:rsidP="0078205E">
      <w:pPr>
        <w:pStyle w:val="Pretext"/>
        <w:rPr>
          <w:szCs w:val="20"/>
        </w:rPr>
      </w:pPr>
    </w:p>
    <w:p w14:paraId="5CD9823A" w14:textId="77777777" w:rsidR="0078205E" w:rsidRPr="0078205E" w:rsidRDefault="0078205E" w:rsidP="0078205E">
      <w:pPr>
        <w:pStyle w:val="Pretext"/>
        <w:rPr>
          <w:szCs w:val="20"/>
        </w:rPr>
      </w:pPr>
    </w:p>
    <w:p w14:paraId="1F65CF40" w14:textId="77777777" w:rsidR="0078205E" w:rsidRPr="0078205E" w:rsidRDefault="0078205E" w:rsidP="0078205E">
      <w:pPr>
        <w:pStyle w:val="Pretext"/>
        <w:rPr>
          <w:szCs w:val="20"/>
        </w:rPr>
      </w:pPr>
    </w:p>
    <w:p w14:paraId="1FCC9E79" w14:textId="77777777" w:rsidR="0078205E" w:rsidRPr="0078205E" w:rsidRDefault="0078205E" w:rsidP="0078205E">
      <w:pPr>
        <w:pStyle w:val="Pretext"/>
        <w:rPr>
          <w:szCs w:val="20"/>
        </w:rPr>
      </w:pPr>
    </w:p>
    <w:p w14:paraId="30CABA1A" w14:textId="77777777" w:rsidR="00070E8E" w:rsidRDefault="00070E8E" w:rsidP="0078205E">
      <w:pPr>
        <w:pStyle w:val="Ttulo10"/>
        <w:rPr>
          <w:sz w:val="20"/>
          <w:szCs w:val="20"/>
        </w:rPr>
      </w:pPr>
    </w:p>
    <w:p w14:paraId="7F46DCCB" w14:textId="2511A3EE" w:rsidR="0078205E" w:rsidRPr="0078205E" w:rsidRDefault="0078205E" w:rsidP="0078205E">
      <w:pPr>
        <w:pStyle w:val="Ttulo10"/>
        <w:rPr>
          <w:sz w:val="20"/>
          <w:szCs w:val="20"/>
        </w:rPr>
      </w:pPr>
      <w:r w:rsidRPr="0078205E">
        <w:rPr>
          <w:sz w:val="20"/>
          <w:szCs w:val="20"/>
        </w:rPr>
        <w:t>Revisão Técnica</w:t>
      </w:r>
    </w:p>
    <w:p w14:paraId="5C916343" w14:textId="77777777" w:rsidR="0078205E" w:rsidRPr="0078205E" w:rsidRDefault="0078205E" w:rsidP="0078205E">
      <w:pPr>
        <w:pStyle w:val="Pretext"/>
        <w:rPr>
          <w:szCs w:val="20"/>
        </w:rPr>
      </w:pPr>
      <w:r w:rsidRPr="0078205E">
        <w:rPr>
          <w:szCs w:val="20"/>
        </w:rPr>
        <w:t xml:space="preserve">Camilla Barreto Rodrigues </w:t>
      </w:r>
      <w:proofErr w:type="spellStart"/>
      <w:r w:rsidRPr="0078205E">
        <w:rPr>
          <w:szCs w:val="20"/>
        </w:rPr>
        <w:t>Cochia</w:t>
      </w:r>
      <w:proofErr w:type="spellEnd"/>
      <w:r w:rsidRPr="0078205E">
        <w:rPr>
          <w:szCs w:val="20"/>
        </w:rPr>
        <w:t xml:space="preserve"> Caetano</w:t>
      </w:r>
    </w:p>
    <w:p w14:paraId="5099E392" w14:textId="77777777" w:rsidR="0078205E" w:rsidRPr="0078205E" w:rsidRDefault="0078205E" w:rsidP="0078205E">
      <w:pPr>
        <w:pStyle w:val="Pretext"/>
        <w:rPr>
          <w:szCs w:val="20"/>
        </w:rPr>
      </w:pPr>
      <w:r w:rsidRPr="0078205E">
        <w:rPr>
          <w:szCs w:val="20"/>
        </w:rPr>
        <w:t xml:space="preserve">Carla Novara </w:t>
      </w:r>
      <w:proofErr w:type="spellStart"/>
      <w:r w:rsidRPr="0078205E">
        <w:rPr>
          <w:szCs w:val="20"/>
        </w:rPr>
        <w:t>Monclair</w:t>
      </w:r>
      <w:proofErr w:type="spellEnd"/>
    </w:p>
    <w:p w14:paraId="3ABC36E6" w14:textId="77777777" w:rsidR="0078205E" w:rsidRPr="0078205E" w:rsidRDefault="0078205E" w:rsidP="0078205E">
      <w:pPr>
        <w:pStyle w:val="Pretext"/>
        <w:rPr>
          <w:szCs w:val="20"/>
        </w:rPr>
      </w:pPr>
      <w:proofErr w:type="spellStart"/>
      <w:r w:rsidRPr="0078205E">
        <w:rPr>
          <w:szCs w:val="20"/>
        </w:rPr>
        <w:t>Deivyson</w:t>
      </w:r>
      <w:proofErr w:type="spellEnd"/>
      <w:r w:rsidRPr="0078205E">
        <w:rPr>
          <w:szCs w:val="20"/>
        </w:rPr>
        <w:t xml:space="preserve"> José Pereira de Araújo</w:t>
      </w:r>
    </w:p>
    <w:p w14:paraId="6192EDBE" w14:textId="77777777" w:rsidR="0078205E" w:rsidRPr="0078205E" w:rsidRDefault="0078205E" w:rsidP="0078205E">
      <w:pPr>
        <w:pStyle w:val="Pretext"/>
        <w:rPr>
          <w:szCs w:val="20"/>
        </w:rPr>
      </w:pPr>
      <w:proofErr w:type="spellStart"/>
      <w:r w:rsidRPr="0078205E">
        <w:rPr>
          <w:szCs w:val="20"/>
        </w:rPr>
        <w:t>Desirée</w:t>
      </w:r>
      <w:proofErr w:type="spellEnd"/>
      <w:r w:rsidRPr="0078205E">
        <w:rPr>
          <w:szCs w:val="20"/>
        </w:rPr>
        <w:t xml:space="preserve"> dos Santos Carvalho</w:t>
      </w:r>
    </w:p>
    <w:p w14:paraId="5CB78A35" w14:textId="77777777" w:rsidR="0078205E" w:rsidRPr="0078205E" w:rsidRDefault="0078205E" w:rsidP="0078205E">
      <w:pPr>
        <w:pStyle w:val="Pretext"/>
        <w:rPr>
          <w:szCs w:val="20"/>
        </w:rPr>
      </w:pPr>
      <w:proofErr w:type="spellStart"/>
      <w:r w:rsidRPr="0078205E">
        <w:rPr>
          <w:szCs w:val="20"/>
        </w:rPr>
        <w:t>Elisabet</w:t>
      </w:r>
      <w:proofErr w:type="spellEnd"/>
      <w:r w:rsidRPr="0078205E">
        <w:rPr>
          <w:szCs w:val="20"/>
        </w:rPr>
        <w:t xml:space="preserve"> Pereira </w:t>
      </w:r>
      <w:proofErr w:type="spellStart"/>
      <w:r w:rsidRPr="0078205E">
        <w:rPr>
          <w:szCs w:val="20"/>
        </w:rPr>
        <w:t>Lelo</w:t>
      </w:r>
      <w:proofErr w:type="spellEnd"/>
      <w:r w:rsidRPr="0078205E">
        <w:rPr>
          <w:szCs w:val="20"/>
        </w:rPr>
        <w:t xml:space="preserve"> Nascimento</w:t>
      </w:r>
    </w:p>
    <w:p w14:paraId="083DFA95" w14:textId="77777777" w:rsidR="0078205E" w:rsidRPr="0078205E" w:rsidRDefault="0078205E" w:rsidP="0078205E">
      <w:pPr>
        <w:pStyle w:val="Pretext"/>
        <w:rPr>
          <w:szCs w:val="20"/>
        </w:rPr>
      </w:pPr>
      <w:r w:rsidRPr="0078205E">
        <w:rPr>
          <w:szCs w:val="20"/>
        </w:rPr>
        <w:t xml:space="preserve">Érika Carvalho de Aquino </w:t>
      </w:r>
    </w:p>
    <w:p w14:paraId="4CC2EC1D" w14:textId="77777777" w:rsidR="0078205E" w:rsidRPr="0078205E" w:rsidRDefault="0078205E" w:rsidP="0078205E">
      <w:pPr>
        <w:pStyle w:val="Pretext"/>
        <w:rPr>
          <w:szCs w:val="20"/>
        </w:rPr>
      </w:pPr>
      <w:r w:rsidRPr="0078205E">
        <w:rPr>
          <w:szCs w:val="20"/>
        </w:rPr>
        <w:t>Fanny Almeida Wu</w:t>
      </w:r>
    </w:p>
    <w:p w14:paraId="6CE8E109" w14:textId="77777777" w:rsidR="0078205E" w:rsidRPr="0078205E" w:rsidRDefault="0078205E" w:rsidP="0078205E">
      <w:pPr>
        <w:pStyle w:val="Pretext"/>
        <w:rPr>
          <w:szCs w:val="20"/>
        </w:rPr>
      </w:pPr>
      <w:r w:rsidRPr="0078205E">
        <w:rPr>
          <w:szCs w:val="20"/>
        </w:rPr>
        <w:t>Gislene Henrique de Souza</w:t>
      </w:r>
    </w:p>
    <w:p w14:paraId="3D0E0191" w14:textId="77777777" w:rsidR="0078205E" w:rsidRPr="0078205E" w:rsidRDefault="0078205E" w:rsidP="0078205E">
      <w:pPr>
        <w:pStyle w:val="Pretext"/>
        <w:rPr>
          <w:szCs w:val="20"/>
        </w:rPr>
      </w:pPr>
      <w:r w:rsidRPr="0078205E">
        <w:rPr>
          <w:szCs w:val="20"/>
        </w:rPr>
        <w:t>Joseane Aparecida Duarte</w:t>
      </w:r>
    </w:p>
    <w:p w14:paraId="5D5EF5B6" w14:textId="77777777" w:rsidR="0078205E" w:rsidRPr="0078205E" w:rsidRDefault="0078205E" w:rsidP="0078205E">
      <w:pPr>
        <w:pStyle w:val="Pretext"/>
        <w:rPr>
          <w:szCs w:val="20"/>
        </w:rPr>
      </w:pPr>
      <w:r w:rsidRPr="0078205E">
        <w:rPr>
          <w:szCs w:val="20"/>
        </w:rPr>
        <w:t>Josefa Maria de Jesus</w:t>
      </w:r>
    </w:p>
    <w:p w14:paraId="1F051F63" w14:textId="77777777" w:rsidR="0078205E" w:rsidRPr="0078205E" w:rsidRDefault="0078205E" w:rsidP="0078205E">
      <w:pPr>
        <w:pStyle w:val="Pretext"/>
        <w:rPr>
          <w:szCs w:val="20"/>
        </w:rPr>
      </w:pPr>
      <w:r w:rsidRPr="0078205E">
        <w:rPr>
          <w:szCs w:val="20"/>
        </w:rPr>
        <w:t>Júlio César Moraes</w:t>
      </w:r>
    </w:p>
    <w:p w14:paraId="2291CB65" w14:textId="77777777" w:rsidR="0078205E" w:rsidRPr="0078205E" w:rsidRDefault="0078205E" w:rsidP="0078205E">
      <w:pPr>
        <w:pStyle w:val="Pretext"/>
        <w:rPr>
          <w:szCs w:val="20"/>
        </w:rPr>
      </w:pPr>
      <w:r w:rsidRPr="0078205E">
        <w:rPr>
          <w:szCs w:val="20"/>
        </w:rPr>
        <w:t xml:space="preserve">Silvia </w:t>
      </w:r>
      <w:proofErr w:type="spellStart"/>
      <w:r w:rsidRPr="0078205E">
        <w:rPr>
          <w:szCs w:val="20"/>
        </w:rPr>
        <w:t>Lutaif</w:t>
      </w:r>
      <w:proofErr w:type="spellEnd"/>
      <w:r w:rsidRPr="0078205E">
        <w:rPr>
          <w:szCs w:val="20"/>
        </w:rPr>
        <w:t xml:space="preserve"> </w:t>
      </w:r>
      <w:proofErr w:type="spellStart"/>
      <w:r w:rsidRPr="0078205E">
        <w:rPr>
          <w:szCs w:val="20"/>
        </w:rPr>
        <w:t>Dolci</w:t>
      </w:r>
      <w:proofErr w:type="spellEnd"/>
      <w:r w:rsidRPr="0078205E">
        <w:rPr>
          <w:szCs w:val="20"/>
        </w:rPr>
        <w:t xml:space="preserve"> Carmona</w:t>
      </w:r>
    </w:p>
    <w:p w14:paraId="4E349E88" w14:textId="77777777" w:rsidR="0078205E" w:rsidRPr="0078205E" w:rsidRDefault="0078205E" w:rsidP="0078205E">
      <w:pPr>
        <w:pStyle w:val="Pretext"/>
        <w:rPr>
          <w:szCs w:val="20"/>
        </w:rPr>
      </w:pPr>
      <w:r w:rsidRPr="0078205E">
        <w:rPr>
          <w:szCs w:val="20"/>
        </w:rPr>
        <w:t xml:space="preserve">Vânia Maria Corrêa </w:t>
      </w:r>
      <w:proofErr w:type="spellStart"/>
      <w:r w:rsidRPr="0078205E">
        <w:rPr>
          <w:szCs w:val="20"/>
        </w:rPr>
        <w:t>Barthmann</w:t>
      </w:r>
      <w:proofErr w:type="spellEnd"/>
    </w:p>
    <w:p w14:paraId="53B2B420" w14:textId="77777777" w:rsidR="0078205E" w:rsidRPr="0078205E" w:rsidRDefault="0078205E" w:rsidP="0078205E">
      <w:pPr>
        <w:pStyle w:val="Pretext"/>
        <w:rPr>
          <w:szCs w:val="20"/>
        </w:rPr>
      </w:pPr>
      <w:r w:rsidRPr="0078205E">
        <w:rPr>
          <w:szCs w:val="20"/>
        </w:rPr>
        <w:t xml:space="preserve">Fernando Canto </w:t>
      </w:r>
      <w:proofErr w:type="spellStart"/>
      <w:r w:rsidRPr="0078205E">
        <w:rPr>
          <w:szCs w:val="20"/>
        </w:rPr>
        <w:t>Michelotti</w:t>
      </w:r>
      <w:proofErr w:type="spellEnd"/>
    </w:p>
    <w:p w14:paraId="09B51EF9" w14:textId="77777777" w:rsidR="0078205E" w:rsidRPr="0078205E" w:rsidRDefault="0078205E" w:rsidP="0078205E">
      <w:pPr>
        <w:pStyle w:val="Pretext"/>
        <w:rPr>
          <w:szCs w:val="20"/>
        </w:rPr>
      </w:pPr>
      <w:r w:rsidRPr="0078205E">
        <w:rPr>
          <w:szCs w:val="20"/>
        </w:rPr>
        <w:t>Marcelo Marques de Lima</w:t>
      </w:r>
    </w:p>
    <w:p w14:paraId="0471E6CA" w14:textId="77777777" w:rsidR="0078205E" w:rsidRPr="0078205E" w:rsidRDefault="0078205E" w:rsidP="0078205E">
      <w:pPr>
        <w:pStyle w:val="Pretext"/>
        <w:rPr>
          <w:szCs w:val="20"/>
        </w:rPr>
      </w:pPr>
    </w:p>
    <w:p w14:paraId="20AF8CEE" w14:textId="77777777" w:rsidR="0078205E" w:rsidRPr="0078205E" w:rsidRDefault="0078205E" w:rsidP="0078205E">
      <w:pPr>
        <w:pStyle w:val="Pretext"/>
        <w:rPr>
          <w:szCs w:val="20"/>
        </w:rPr>
      </w:pPr>
    </w:p>
    <w:p w14:paraId="09BE4D1F" w14:textId="77777777" w:rsidR="0078205E" w:rsidRPr="0078205E" w:rsidRDefault="0078205E" w:rsidP="0078205E">
      <w:pPr>
        <w:pStyle w:val="Ttulo10"/>
        <w:rPr>
          <w:sz w:val="20"/>
          <w:szCs w:val="20"/>
        </w:rPr>
      </w:pPr>
      <w:r w:rsidRPr="0078205E">
        <w:rPr>
          <w:sz w:val="20"/>
          <w:szCs w:val="20"/>
        </w:rPr>
        <w:t xml:space="preserve">Projeto gráfico e capa </w:t>
      </w:r>
    </w:p>
    <w:p w14:paraId="64A15CC0" w14:textId="77777777" w:rsidR="0078205E" w:rsidRPr="0078205E" w:rsidRDefault="0078205E" w:rsidP="0078205E">
      <w:pPr>
        <w:pStyle w:val="Pretext"/>
        <w:rPr>
          <w:rFonts w:cs="Times New Roman"/>
          <w:szCs w:val="20"/>
        </w:rPr>
      </w:pPr>
      <w:r w:rsidRPr="0078205E">
        <w:rPr>
          <w:szCs w:val="20"/>
        </w:rPr>
        <w:t xml:space="preserve">Jacqueline Alves de Oliveira </w:t>
      </w:r>
    </w:p>
    <w:p w14:paraId="1D701E53" w14:textId="77777777" w:rsidR="0078205E" w:rsidRPr="0078205E" w:rsidRDefault="0078205E" w:rsidP="0078205E">
      <w:pPr>
        <w:pStyle w:val="Pretext"/>
        <w:rPr>
          <w:szCs w:val="20"/>
        </w:rPr>
      </w:pPr>
    </w:p>
    <w:p w14:paraId="71481131" w14:textId="77777777" w:rsidR="0078205E" w:rsidRPr="0078205E" w:rsidRDefault="0078205E" w:rsidP="0078205E">
      <w:pPr>
        <w:pStyle w:val="Pretext"/>
        <w:rPr>
          <w:szCs w:val="20"/>
        </w:rPr>
      </w:pPr>
    </w:p>
    <w:p w14:paraId="74C88A18" w14:textId="77777777" w:rsidR="0078205E" w:rsidRPr="0078205E" w:rsidRDefault="0078205E" w:rsidP="0078205E">
      <w:pPr>
        <w:pStyle w:val="Ttulo10"/>
        <w:rPr>
          <w:sz w:val="20"/>
          <w:szCs w:val="20"/>
        </w:rPr>
      </w:pPr>
      <w:r w:rsidRPr="0078205E">
        <w:rPr>
          <w:sz w:val="20"/>
          <w:szCs w:val="20"/>
        </w:rPr>
        <w:t>Registro do Projeto</w:t>
      </w:r>
    </w:p>
    <w:p w14:paraId="4C66C051" w14:textId="77777777" w:rsidR="0078205E" w:rsidRPr="0078205E" w:rsidRDefault="0078205E" w:rsidP="0078205E">
      <w:pPr>
        <w:pStyle w:val="Pretext"/>
        <w:rPr>
          <w:szCs w:val="20"/>
        </w:rPr>
      </w:pPr>
      <w:r w:rsidRPr="0078205E">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78205E" w:rsidRDefault="0078205E" w:rsidP="0078205E">
      <w:pPr>
        <w:pStyle w:val="Pretext"/>
        <w:rPr>
          <w:szCs w:val="20"/>
        </w:rPr>
      </w:pPr>
    </w:p>
    <w:p w14:paraId="4062342B" w14:textId="77777777" w:rsidR="0078205E" w:rsidRPr="0078205E" w:rsidRDefault="0078205E" w:rsidP="0078205E">
      <w:pPr>
        <w:pStyle w:val="Ttulo10"/>
        <w:rPr>
          <w:rStyle w:val="fontstyle01"/>
          <w:rFonts w:ascii="Exo" w:hAnsi="Exo"/>
        </w:rPr>
      </w:pPr>
      <w:r w:rsidRPr="0078205E">
        <w:rPr>
          <w:sz w:val="20"/>
          <w:szCs w:val="20"/>
        </w:rPr>
        <w:t>Cooperação Técnica</w:t>
      </w:r>
    </w:p>
    <w:p w14:paraId="12783AB4" w14:textId="77777777" w:rsidR="0078205E" w:rsidRPr="0078205E" w:rsidRDefault="0078205E" w:rsidP="0078205E">
      <w:pPr>
        <w:pStyle w:val="Pretext"/>
      </w:pPr>
      <w:r w:rsidRPr="0078205E">
        <w:t xml:space="preserve">Projeto objeto de acordo de cooperação firmado entre a Universidade Federal de Goiás e a Secretaria de Gestão do Trabalho e da Educação na Saúde/Ministério da Saúde (TED 179/2019, Processo 25000206114201919/FNS) </w:t>
      </w:r>
    </w:p>
    <w:p w14:paraId="5F2C4173" w14:textId="77777777" w:rsidR="0078205E" w:rsidRDefault="0078205E" w:rsidP="0078205E">
      <w:pPr>
        <w:pStyle w:val="Pretext"/>
        <w:sectPr w:rsidR="0078205E" w:rsidSect="0078205E">
          <w:type w:val="continuous"/>
          <w:pgSz w:w="11906" w:h="16838"/>
          <w:pgMar w:top="1417" w:right="1701" w:bottom="1417" w:left="1701" w:header="708" w:footer="708" w:gutter="0"/>
          <w:cols w:num="2" w:space="708"/>
          <w:docGrid w:linePitch="360"/>
        </w:sectPr>
      </w:pPr>
    </w:p>
    <w:p w14:paraId="02E4342D" w14:textId="0029D064" w:rsidR="0078205E" w:rsidRDefault="0078205E" w:rsidP="0078205E">
      <w:pPr>
        <w:ind w:left="-1701"/>
        <w:jc w:val="center"/>
      </w:pPr>
    </w:p>
    <w:p w14:paraId="5F091C28" w14:textId="7B8A1AEC" w:rsidR="004A3585" w:rsidRDefault="004A3585" w:rsidP="005C0FCE"/>
    <w:p w14:paraId="382CCA57" w14:textId="77777777" w:rsidR="00935DA0" w:rsidRDefault="00935DA0">
      <w:pPr>
        <w:rPr>
          <w:b/>
          <w:bCs/>
        </w:rPr>
      </w:pPr>
      <w:r>
        <w:rPr>
          <w:b/>
          <w:bCs/>
        </w:rPr>
        <w:br w:type="page"/>
      </w:r>
    </w:p>
    <w:sdt>
      <w:sdtPr>
        <w:rPr>
          <w:rFonts w:asciiTheme="minorHAnsi" w:eastAsiaTheme="minorHAnsi" w:hAnsiTheme="minorHAnsi" w:cstheme="minorBidi"/>
          <w:b/>
          <w:bCs/>
          <w:color w:val="auto"/>
          <w:kern w:val="2"/>
          <w:sz w:val="22"/>
          <w:szCs w:val="22"/>
          <w:lang w:eastAsia="en-US"/>
          <w14:ligatures w14:val="standardContextual"/>
        </w:rPr>
        <w:id w:val="-2034112522"/>
        <w:docPartObj>
          <w:docPartGallery w:val="Table of Contents"/>
          <w:docPartUnique/>
        </w:docPartObj>
      </w:sdtPr>
      <w:sdtEndPr/>
      <w:sdtContent>
        <w:p w14:paraId="6121D4F4" w14:textId="213CE513" w:rsidR="00D36EEF" w:rsidRPr="00935DA0" w:rsidRDefault="00D36EEF" w:rsidP="00A17441">
          <w:pPr>
            <w:pStyle w:val="CabealhodoSumrio"/>
            <w:spacing w:after="200" w:line="360" w:lineRule="auto"/>
            <w:jc w:val="center"/>
            <w:rPr>
              <w:rFonts w:ascii="Exo" w:hAnsi="Exo"/>
              <w:b/>
              <w:bCs/>
              <w:color w:val="auto"/>
              <w:kern w:val="2"/>
              <w:lang w:eastAsia="en-US"/>
              <w14:ligatures w14:val="standardContextual"/>
            </w:rPr>
          </w:pPr>
          <w:r w:rsidRPr="00935DA0">
            <w:rPr>
              <w:rFonts w:ascii="Exo" w:hAnsi="Exo"/>
              <w:b/>
              <w:bCs/>
              <w:color w:val="auto"/>
              <w:kern w:val="2"/>
              <w:lang w:eastAsia="en-US"/>
              <w14:ligatures w14:val="standardContextual"/>
            </w:rPr>
            <w:t>Sumário</w:t>
          </w:r>
        </w:p>
        <w:p w14:paraId="27F13C86" w14:textId="43128F19" w:rsidR="001239B3" w:rsidRPr="00935DA0" w:rsidRDefault="00D36EEF" w:rsidP="00935DA0">
          <w:pPr>
            <w:pStyle w:val="Sumrio1"/>
            <w:tabs>
              <w:tab w:val="right" w:leader="dot" w:pos="9062"/>
            </w:tabs>
            <w:rPr>
              <w:rStyle w:val="Hyperlink"/>
              <w:rFonts w:ascii="Exo" w:hAnsi="Exo"/>
              <w:b/>
              <w:bCs/>
            </w:rPr>
          </w:pPr>
          <w:r w:rsidRPr="001239B3">
            <w:fldChar w:fldCharType="begin"/>
          </w:r>
          <w:r w:rsidRPr="001239B3">
            <w:instrText xml:space="preserve"> TOC \o "1-3" \h \z \u </w:instrText>
          </w:r>
          <w:r w:rsidRPr="001239B3">
            <w:fldChar w:fldCharType="separate"/>
          </w:r>
          <w:hyperlink w:anchor="_Toc181700707" w:history="1">
            <w:r w:rsidR="001239B3" w:rsidRPr="00935DA0">
              <w:rPr>
                <w:rStyle w:val="Hyperlink"/>
                <w:rFonts w:ascii="Exo" w:hAnsi="Exo"/>
                <w:b/>
                <w:bCs/>
                <w:noProof/>
              </w:rPr>
              <w:t>Introdução</w:t>
            </w:r>
            <w:r w:rsidR="001239B3" w:rsidRPr="00935DA0">
              <w:rPr>
                <w:rStyle w:val="Hyperlink"/>
                <w:rFonts w:ascii="Exo" w:hAnsi="Exo"/>
                <w:b/>
                <w:bCs/>
                <w:webHidden/>
              </w:rPr>
              <w:tab/>
            </w:r>
            <w:r w:rsidR="001239B3" w:rsidRPr="00935DA0">
              <w:rPr>
                <w:rStyle w:val="Hyperlink"/>
                <w:rFonts w:ascii="Exo" w:hAnsi="Exo"/>
                <w:b/>
                <w:bCs/>
                <w:webHidden/>
              </w:rPr>
              <w:fldChar w:fldCharType="begin"/>
            </w:r>
            <w:r w:rsidR="001239B3" w:rsidRPr="00935DA0">
              <w:rPr>
                <w:rStyle w:val="Hyperlink"/>
                <w:rFonts w:ascii="Exo" w:hAnsi="Exo"/>
                <w:b/>
                <w:bCs/>
                <w:webHidden/>
              </w:rPr>
              <w:instrText xml:space="preserve"> PAGEREF _Toc181700707 \h </w:instrText>
            </w:r>
            <w:r w:rsidR="001239B3" w:rsidRPr="00935DA0">
              <w:rPr>
                <w:rStyle w:val="Hyperlink"/>
                <w:rFonts w:ascii="Exo" w:hAnsi="Exo"/>
                <w:b/>
                <w:bCs/>
                <w:webHidden/>
              </w:rPr>
            </w:r>
            <w:r w:rsidR="001239B3" w:rsidRPr="00935DA0">
              <w:rPr>
                <w:rStyle w:val="Hyperlink"/>
                <w:rFonts w:ascii="Exo" w:hAnsi="Exo"/>
                <w:b/>
                <w:bCs/>
                <w:webHidden/>
              </w:rPr>
              <w:fldChar w:fldCharType="separate"/>
            </w:r>
            <w:r w:rsidR="00815524">
              <w:rPr>
                <w:rStyle w:val="Hyperlink"/>
                <w:rFonts w:ascii="Exo" w:hAnsi="Exo"/>
                <w:b/>
                <w:bCs/>
                <w:noProof/>
                <w:webHidden/>
              </w:rPr>
              <w:t>4</w:t>
            </w:r>
            <w:r w:rsidR="001239B3" w:rsidRPr="00935DA0">
              <w:rPr>
                <w:rStyle w:val="Hyperlink"/>
                <w:rFonts w:ascii="Exo" w:hAnsi="Exo"/>
                <w:b/>
                <w:bCs/>
                <w:webHidden/>
              </w:rPr>
              <w:fldChar w:fldCharType="end"/>
            </w:r>
          </w:hyperlink>
        </w:p>
        <w:p w14:paraId="6CABB426" w14:textId="6B13FFA4" w:rsidR="001239B3" w:rsidRPr="00935DA0" w:rsidRDefault="00790C6B" w:rsidP="00935DA0">
          <w:pPr>
            <w:pStyle w:val="Sumrio1"/>
            <w:tabs>
              <w:tab w:val="right" w:leader="dot" w:pos="9062"/>
            </w:tabs>
            <w:rPr>
              <w:rStyle w:val="Hyperlink"/>
              <w:rFonts w:ascii="Exo" w:hAnsi="Exo"/>
              <w:b/>
              <w:bCs/>
            </w:rPr>
          </w:pPr>
          <w:hyperlink w:anchor="_Toc181700708" w:history="1">
            <w:r w:rsidR="001239B3" w:rsidRPr="00935DA0">
              <w:rPr>
                <w:rStyle w:val="Hyperlink"/>
                <w:rFonts w:ascii="Exo" w:hAnsi="Exo"/>
                <w:b/>
                <w:bCs/>
                <w:noProof/>
              </w:rPr>
              <w:t>Ficha de indicador</w:t>
            </w:r>
            <w:r w:rsidR="001239B3" w:rsidRPr="00935DA0">
              <w:rPr>
                <w:rStyle w:val="Hyperlink"/>
                <w:rFonts w:ascii="Exo" w:hAnsi="Exo"/>
                <w:b/>
                <w:bCs/>
                <w:webHidden/>
              </w:rPr>
              <w:tab/>
            </w:r>
            <w:r w:rsidR="001239B3" w:rsidRPr="00935DA0">
              <w:rPr>
                <w:rStyle w:val="Hyperlink"/>
                <w:rFonts w:ascii="Exo" w:hAnsi="Exo"/>
                <w:b/>
                <w:bCs/>
                <w:webHidden/>
              </w:rPr>
              <w:fldChar w:fldCharType="begin"/>
            </w:r>
            <w:r w:rsidR="001239B3" w:rsidRPr="00935DA0">
              <w:rPr>
                <w:rStyle w:val="Hyperlink"/>
                <w:rFonts w:ascii="Exo" w:hAnsi="Exo"/>
                <w:b/>
                <w:bCs/>
                <w:webHidden/>
              </w:rPr>
              <w:instrText xml:space="preserve"> PAGEREF _Toc181700708 \h </w:instrText>
            </w:r>
            <w:r w:rsidR="001239B3" w:rsidRPr="00935DA0">
              <w:rPr>
                <w:rStyle w:val="Hyperlink"/>
                <w:rFonts w:ascii="Exo" w:hAnsi="Exo"/>
                <w:b/>
                <w:bCs/>
                <w:webHidden/>
              </w:rPr>
            </w:r>
            <w:r w:rsidR="001239B3" w:rsidRPr="00935DA0">
              <w:rPr>
                <w:rStyle w:val="Hyperlink"/>
                <w:rFonts w:ascii="Exo" w:hAnsi="Exo"/>
                <w:b/>
                <w:bCs/>
                <w:webHidden/>
              </w:rPr>
              <w:fldChar w:fldCharType="separate"/>
            </w:r>
            <w:r w:rsidR="00815524">
              <w:rPr>
                <w:rStyle w:val="Hyperlink"/>
                <w:rFonts w:ascii="Exo" w:hAnsi="Exo"/>
                <w:b/>
                <w:bCs/>
                <w:noProof/>
                <w:webHidden/>
              </w:rPr>
              <w:t>4</w:t>
            </w:r>
            <w:r w:rsidR="001239B3" w:rsidRPr="00935DA0">
              <w:rPr>
                <w:rStyle w:val="Hyperlink"/>
                <w:rFonts w:ascii="Exo" w:hAnsi="Exo"/>
                <w:b/>
                <w:bCs/>
                <w:webHidden/>
              </w:rPr>
              <w:fldChar w:fldCharType="end"/>
            </w:r>
          </w:hyperlink>
        </w:p>
        <w:p w14:paraId="122AFCFC" w14:textId="1FE1DEA1" w:rsidR="001239B3" w:rsidRPr="00935DA0" w:rsidRDefault="00790C6B" w:rsidP="00935DA0">
          <w:pPr>
            <w:pStyle w:val="Sumrio1"/>
            <w:tabs>
              <w:tab w:val="right" w:leader="dot" w:pos="9062"/>
            </w:tabs>
            <w:rPr>
              <w:rStyle w:val="Hyperlink"/>
              <w:rFonts w:ascii="Exo" w:hAnsi="Exo"/>
              <w:b/>
              <w:bCs/>
            </w:rPr>
          </w:pPr>
          <w:hyperlink w:anchor="_Toc181700709" w:history="1">
            <w:r w:rsidR="001239B3" w:rsidRPr="00935DA0">
              <w:rPr>
                <w:rStyle w:val="Hyperlink"/>
                <w:rFonts w:ascii="Exo" w:hAnsi="Exo"/>
                <w:b/>
                <w:bCs/>
                <w:noProof/>
              </w:rPr>
              <w:t>Exemplo de aplicação</w:t>
            </w:r>
            <w:r w:rsidR="001239B3" w:rsidRPr="00935DA0">
              <w:rPr>
                <w:rStyle w:val="Hyperlink"/>
                <w:rFonts w:ascii="Exo" w:hAnsi="Exo"/>
                <w:b/>
                <w:bCs/>
                <w:webHidden/>
              </w:rPr>
              <w:tab/>
            </w:r>
            <w:r w:rsidR="001239B3" w:rsidRPr="00935DA0">
              <w:rPr>
                <w:rStyle w:val="Hyperlink"/>
                <w:rFonts w:ascii="Exo" w:hAnsi="Exo"/>
                <w:b/>
                <w:bCs/>
                <w:webHidden/>
              </w:rPr>
              <w:fldChar w:fldCharType="begin"/>
            </w:r>
            <w:r w:rsidR="001239B3" w:rsidRPr="00935DA0">
              <w:rPr>
                <w:rStyle w:val="Hyperlink"/>
                <w:rFonts w:ascii="Exo" w:hAnsi="Exo"/>
                <w:b/>
                <w:bCs/>
                <w:webHidden/>
              </w:rPr>
              <w:instrText xml:space="preserve"> PAGEREF _Toc181700709 \h </w:instrText>
            </w:r>
            <w:r w:rsidR="001239B3" w:rsidRPr="00935DA0">
              <w:rPr>
                <w:rStyle w:val="Hyperlink"/>
                <w:rFonts w:ascii="Exo" w:hAnsi="Exo"/>
                <w:b/>
                <w:bCs/>
                <w:webHidden/>
              </w:rPr>
            </w:r>
            <w:r w:rsidR="001239B3" w:rsidRPr="00935DA0">
              <w:rPr>
                <w:rStyle w:val="Hyperlink"/>
                <w:rFonts w:ascii="Exo" w:hAnsi="Exo"/>
                <w:b/>
                <w:bCs/>
                <w:webHidden/>
              </w:rPr>
              <w:fldChar w:fldCharType="separate"/>
            </w:r>
            <w:r w:rsidR="00815524">
              <w:rPr>
                <w:rStyle w:val="Hyperlink"/>
                <w:rFonts w:ascii="Exo" w:hAnsi="Exo"/>
                <w:b/>
                <w:bCs/>
                <w:noProof/>
                <w:webHidden/>
              </w:rPr>
              <w:t>7</w:t>
            </w:r>
            <w:r w:rsidR="001239B3" w:rsidRPr="00935DA0">
              <w:rPr>
                <w:rStyle w:val="Hyperlink"/>
                <w:rFonts w:ascii="Exo" w:hAnsi="Exo"/>
                <w:b/>
                <w:bCs/>
                <w:webHidden/>
              </w:rPr>
              <w:fldChar w:fldCharType="end"/>
            </w:r>
          </w:hyperlink>
        </w:p>
        <w:p w14:paraId="163807AC" w14:textId="5E7198BD" w:rsidR="001239B3" w:rsidRPr="00935DA0" w:rsidRDefault="00790C6B" w:rsidP="00935DA0">
          <w:pPr>
            <w:pStyle w:val="Sumrio1"/>
            <w:tabs>
              <w:tab w:val="right" w:leader="dot" w:pos="9062"/>
            </w:tabs>
            <w:rPr>
              <w:rStyle w:val="Hyperlink"/>
              <w:rFonts w:ascii="Exo" w:hAnsi="Exo"/>
              <w:b/>
              <w:bCs/>
            </w:rPr>
          </w:pPr>
          <w:hyperlink w:anchor="_Toc181700710" w:history="1">
            <w:r w:rsidR="001239B3" w:rsidRPr="00935DA0">
              <w:rPr>
                <w:rStyle w:val="Hyperlink"/>
                <w:rFonts w:ascii="Exo" w:hAnsi="Exo"/>
                <w:b/>
                <w:bCs/>
                <w:noProof/>
              </w:rPr>
              <w:t>Referências</w:t>
            </w:r>
            <w:r w:rsidR="001239B3" w:rsidRPr="00935DA0">
              <w:rPr>
                <w:rStyle w:val="Hyperlink"/>
                <w:rFonts w:ascii="Exo" w:hAnsi="Exo"/>
                <w:b/>
                <w:bCs/>
                <w:webHidden/>
              </w:rPr>
              <w:tab/>
            </w:r>
            <w:r w:rsidR="001239B3" w:rsidRPr="00935DA0">
              <w:rPr>
                <w:rStyle w:val="Hyperlink"/>
                <w:rFonts w:ascii="Exo" w:hAnsi="Exo"/>
                <w:b/>
                <w:bCs/>
                <w:webHidden/>
              </w:rPr>
              <w:fldChar w:fldCharType="begin"/>
            </w:r>
            <w:r w:rsidR="001239B3" w:rsidRPr="00935DA0">
              <w:rPr>
                <w:rStyle w:val="Hyperlink"/>
                <w:rFonts w:ascii="Exo" w:hAnsi="Exo"/>
                <w:b/>
                <w:bCs/>
                <w:webHidden/>
              </w:rPr>
              <w:instrText xml:space="preserve"> PAGEREF _Toc181700710 \h </w:instrText>
            </w:r>
            <w:r w:rsidR="001239B3" w:rsidRPr="00935DA0">
              <w:rPr>
                <w:rStyle w:val="Hyperlink"/>
                <w:rFonts w:ascii="Exo" w:hAnsi="Exo"/>
                <w:b/>
                <w:bCs/>
                <w:webHidden/>
              </w:rPr>
            </w:r>
            <w:r w:rsidR="001239B3" w:rsidRPr="00935DA0">
              <w:rPr>
                <w:rStyle w:val="Hyperlink"/>
                <w:rFonts w:ascii="Exo" w:hAnsi="Exo"/>
                <w:b/>
                <w:bCs/>
                <w:webHidden/>
              </w:rPr>
              <w:fldChar w:fldCharType="separate"/>
            </w:r>
            <w:r w:rsidR="00815524">
              <w:rPr>
                <w:rStyle w:val="Hyperlink"/>
                <w:rFonts w:ascii="Exo" w:hAnsi="Exo"/>
                <w:b/>
                <w:bCs/>
                <w:noProof/>
                <w:webHidden/>
              </w:rPr>
              <w:t>8</w:t>
            </w:r>
            <w:r w:rsidR="001239B3" w:rsidRPr="00935DA0">
              <w:rPr>
                <w:rStyle w:val="Hyperlink"/>
                <w:rFonts w:ascii="Exo" w:hAnsi="Exo"/>
                <w:b/>
                <w:bCs/>
                <w:webHidden/>
              </w:rPr>
              <w:fldChar w:fldCharType="end"/>
            </w:r>
          </w:hyperlink>
        </w:p>
        <w:p w14:paraId="1DDEF115" w14:textId="77777777" w:rsidR="00935DA0" w:rsidRDefault="00D36EEF">
          <w:pPr>
            <w:rPr>
              <w:b/>
              <w:bCs/>
            </w:rPr>
          </w:pPr>
          <w:r w:rsidRPr="001239B3">
            <w:fldChar w:fldCharType="end"/>
          </w:r>
        </w:p>
      </w:sdtContent>
    </w:sdt>
    <w:bookmarkStart w:id="4" w:name="_Toc181700707" w:displacedByCustomXml="prev"/>
    <w:p w14:paraId="69E78880" w14:textId="4FAC3E4D" w:rsidR="00935DA0" w:rsidRPr="00935DA0" w:rsidRDefault="00935DA0">
      <w:pPr>
        <w:rPr>
          <w:b/>
          <w:bCs/>
        </w:rPr>
      </w:pPr>
      <w:r>
        <w:rPr>
          <w:rFonts w:ascii="Exo" w:hAnsi="Exo"/>
          <w:b/>
          <w:bCs/>
        </w:rPr>
        <w:br w:type="page"/>
      </w:r>
    </w:p>
    <w:p w14:paraId="7021F616" w14:textId="502B8B66" w:rsidR="00A80BE7" w:rsidRPr="00935DA0" w:rsidRDefault="00A80BE7" w:rsidP="00935DA0">
      <w:pPr>
        <w:pStyle w:val="Ttulo1"/>
        <w:spacing w:after="200" w:line="360" w:lineRule="auto"/>
        <w:jc w:val="center"/>
        <w:rPr>
          <w:rFonts w:ascii="Exo" w:hAnsi="Exo"/>
          <w:b/>
          <w:bCs/>
          <w:color w:val="auto"/>
        </w:rPr>
      </w:pPr>
      <w:r w:rsidRPr="00ED73FD">
        <w:rPr>
          <w:rFonts w:ascii="Exo" w:hAnsi="Exo"/>
          <w:b/>
          <w:bCs/>
          <w:color w:val="auto"/>
        </w:rPr>
        <w:lastRenderedPageBreak/>
        <w:t>Introdução</w:t>
      </w:r>
      <w:bookmarkEnd w:id="4"/>
    </w:p>
    <w:p w14:paraId="3622E07E" w14:textId="4E9A9857" w:rsidR="00935DA0" w:rsidRPr="00971322" w:rsidRDefault="00935DA0" w:rsidP="00935DA0">
      <w:pPr>
        <w:pStyle w:val="SemEspaamento"/>
        <w:spacing w:after="200" w:line="360" w:lineRule="auto"/>
        <w:ind w:firstLine="851"/>
        <w:jc w:val="both"/>
        <w:rPr>
          <w:rFonts w:ascii="Exo" w:hAnsi="Exo"/>
          <w:sz w:val="20"/>
          <w:szCs w:val="20"/>
        </w:rPr>
      </w:pPr>
      <w:bookmarkStart w:id="5" w:name="_Hlk188254905"/>
      <w:r w:rsidRPr="00971322">
        <w:rPr>
          <w:rFonts w:ascii="Exo" w:hAnsi="Exo"/>
          <w:sz w:val="20"/>
          <w:szCs w:val="20"/>
        </w:rPr>
        <w:t xml:space="preserve">Em 2016, motivados por alertas de déficits de profissionais de saúde no futuro, a Organização Mundial da Saúde (OMS) lançou uma estratégia chamada </w:t>
      </w:r>
      <w:r w:rsidRPr="00971322">
        <w:rPr>
          <w:rFonts w:ascii="Exo" w:hAnsi="Exo"/>
          <w:i/>
          <w:iCs/>
          <w:sz w:val="20"/>
          <w:szCs w:val="20"/>
        </w:rPr>
        <w:t xml:space="preserve">Global </w:t>
      </w:r>
      <w:proofErr w:type="spellStart"/>
      <w:r w:rsidRPr="00971322">
        <w:rPr>
          <w:rFonts w:ascii="Exo" w:hAnsi="Exo"/>
          <w:i/>
          <w:iCs/>
          <w:sz w:val="20"/>
          <w:szCs w:val="20"/>
        </w:rPr>
        <w:t>Strategy</w:t>
      </w:r>
      <w:proofErr w:type="spellEnd"/>
      <w:r w:rsidRPr="00971322">
        <w:rPr>
          <w:rFonts w:ascii="Exo" w:hAnsi="Exo"/>
          <w:i/>
          <w:iCs/>
          <w:sz w:val="20"/>
          <w:szCs w:val="20"/>
        </w:rPr>
        <w:t xml:space="preserve"> for </w:t>
      </w:r>
      <w:proofErr w:type="spellStart"/>
      <w:r w:rsidRPr="00971322">
        <w:rPr>
          <w:rFonts w:ascii="Exo" w:hAnsi="Exo"/>
          <w:i/>
          <w:iCs/>
          <w:sz w:val="20"/>
          <w:szCs w:val="20"/>
        </w:rPr>
        <w:t>Human</w:t>
      </w:r>
      <w:proofErr w:type="spellEnd"/>
      <w:r w:rsidRPr="00971322">
        <w:rPr>
          <w:rFonts w:ascii="Exo" w:hAnsi="Exo"/>
          <w:i/>
          <w:iCs/>
          <w:sz w:val="20"/>
          <w:szCs w:val="20"/>
        </w:rPr>
        <w:t xml:space="preserve"> </w:t>
      </w:r>
      <w:proofErr w:type="spellStart"/>
      <w:r w:rsidRPr="00971322">
        <w:rPr>
          <w:rFonts w:ascii="Exo" w:hAnsi="Exo"/>
          <w:i/>
          <w:iCs/>
          <w:sz w:val="20"/>
          <w:szCs w:val="20"/>
        </w:rPr>
        <w:t>Resources</w:t>
      </w:r>
      <w:proofErr w:type="spellEnd"/>
      <w:r w:rsidRPr="00971322">
        <w:rPr>
          <w:rFonts w:ascii="Exo" w:hAnsi="Exo"/>
          <w:i/>
          <w:iCs/>
          <w:sz w:val="20"/>
          <w:szCs w:val="20"/>
        </w:rPr>
        <w:t xml:space="preserve"> for Health: </w:t>
      </w:r>
      <w:proofErr w:type="spellStart"/>
      <w:r w:rsidRPr="00971322">
        <w:rPr>
          <w:rFonts w:ascii="Exo" w:hAnsi="Exo"/>
          <w:i/>
          <w:iCs/>
          <w:sz w:val="20"/>
          <w:szCs w:val="20"/>
        </w:rPr>
        <w:t>Workforce</w:t>
      </w:r>
      <w:proofErr w:type="spellEnd"/>
      <w:r w:rsidRPr="00971322">
        <w:rPr>
          <w:rFonts w:ascii="Exo" w:hAnsi="Exo"/>
          <w:i/>
          <w:iCs/>
          <w:sz w:val="20"/>
          <w:szCs w:val="20"/>
        </w:rPr>
        <w:t xml:space="preserve"> 2030</w:t>
      </w:r>
      <w:r w:rsidRPr="00971322">
        <w:rPr>
          <w:rFonts w:ascii="Exo" w:hAnsi="Exo"/>
          <w:sz w:val="20"/>
          <w:szCs w:val="20"/>
        </w:rPr>
        <w:t xml:space="preserve">. A iniciativa se desdobrava em quatro objetivos, sendo o quarto o fortalecimento de estruturas para consolidação de dados sobre a força de trabalho em saúde e o seu monitoramento </w:t>
      </w:r>
      <w:del w:id="6" w:author="Gilson" w:date="2025-02-15T10:29:00Z">
        <w:r w:rsidRPr="00971322" w:rsidDel="0068599D">
          <w:rPr>
            <w:rFonts w:ascii="Exo" w:hAnsi="Exo"/>
            <w:sz w:val="20"/>
            <w:szCs w:val="20"/>
          </w:rPr>
          <w:delText xml:space="preserve">a </w:delText>
        </w:r>
      </w:del>
      <w:ins w:id="7" w:author="Gilson" w:date="2025-02-15T10:29:00Z">
        <w:r w:rsidR="0068599D">
          <w:rPr>
            <w:rFonts w:ascii="Exo" w:hAnsi="Exo"/>
            <w:sz w:val="20"/>
            <w:szCs w:val="20"/>
          </w:rPr>
          <w:t>em</w:t>
        </w:r>
        <w:r w:rsidR="0068599D" w:rsidRPr="00971322">
          <w:rPr>
            <w:rFonts w:ascii="Exo" w:hAnsi="Exo"/>
            <w:sz w:val="20"/>
            <w:szCs w:val="20"/>
          </w:rPr>
          <w:t xml:space="preserve"> </w:t>
        </w:r>
      </w:ins>
      <w:r w:rsidRPr="00971322">
        <w:rPr>
          <w:rFonts w:ascii="Exo" w:hAnsi="Exo"/>
          <w:sz w:val="20"/>
          <w:szCs w:val="20"/>
        </w:rPr>
        <w:t xml:space="preserve">nível regional, nacional e global </w:t>
      </w:r>
      <w:sdt>
        <w:sdtPr>
          <w:rPr>
            <w:rFonts w:ascii="Exo" w:hAnsi="Exo"/>
            <w:color w:val="000000"/>
            <w:sz w:val="20"/>
            <w:szCs w:val="20"/>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926848557"/>
          <w:placeholder>
            <w:docPart w:val="43473316095449FDA4310FC97B2B167A"/>
          </w:placeholder>
        </w:sdtPr>
        <w:sdtEndPr/>
        <w:sdtContent>
          <w:r w:rsidRPr="00971322">
            <w:rPr>
              <w:rFonts w:ascii="Exo" w:hAnsi="Exo"/>
              <w:color w:val="000000"/>
              <w:sz w:val="20"/>
              <w:szCs w:val="20"/>
              <w:vertAlign w:val="superscript"/>
            </w:rPr>
            <w:t>1</w:t>
          </w:r>
        </w:sdtContent>
      </w:sdt>
      <w:r w:rsidRPr="00971322">
        <w:rPr>
          <w:rFonts w:ascii="Exo" w:hAnsi="Exo"/>
          <w:sz w:val="20"/>
          <w:szCs w:val="20"/>
        </w:rPr>
        <w:t>.</w:t>
      </w:r>
    </w:p>
    <w:p w14:paraId="04079774" w14:textId="12C6FC53" w:rsidR="00677BAF" w:rsidRPr="00971322" w:rsidRDefault="00677BAF" w:rsidP="00677BAF">
      <w:pPr>
        <w:pStyle w:val="SemEspaamento"/>
        <w:spacing w:after="200" w:line="360" w:lineRule="auto"/>
        <w:ind w:firstLine="851"/>
        <w:jc w:val="both"/>
        <w:rPr>
          <w:rFonts w:ascii="Exo" w:hAnsi="Exo"/>
          <w:sz w:val="20"/>
          <w:szCs w:val="20"/>
        </w:rPr>
      </w:pPr>
      <w:bookmarkStart w:id="8" w:name="_Hlk188254946"/>
      <w:bookmarkEnd w:id="5"/>
      <w:r w:rsidRPr="00971322">
        <w:rPr>
          <w:rFonts w:ascii="Exo" w:hAnsi="Exo"/>
          <w:sz w:val="20"/>
          <w:szCs w:val="20"/>
        </w:rPr>
        <w:t xml:space="preserve">A consolidação de um sistema de indicadores sobre a força de trabalho em saúde é um requisito para o amadurecimento de modelos de planejamento da força de trabalho </w:t>
      </w:r>
      <w:sdt>
        <w:sdtPr>
          <w:rPr>
            <w:rFonts w:ascii="Exo" w:hAnsi="Exo"/>
            <w:color w:val="000000"/>
            <w:sz w:val="20"/>
            <w:szCs w:val="20"/>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06C63637FC024350BC1338DAEDA98797"/>
          </w:placeholder>
        </w:sdtPr>
        <w:sdtEndPr/>
        <w:sdtContent>
          <w:r w:rsidRPr="00971322">
            <w:rPr>
              <w:rFonts w:ascii="Exo" w:hAnsi="Exo"/>
              <w:color w:val="000000"/>
              <w:sz w:val="20"/>
              <w:szCs w:val="20"/>
              <w:vertAlign w:val="superscript"/>
            </w:rPr>
            <w:t>2,3</w:t>
          </w:r>
        </w:sdtContent>
      </w:sdt>
      <w:r w:rsidRPr="00971322">
        <w:rPr>
          <w:rFonts w:ascii="Exo" w:hAnsi="Exo"/>
          <w:sz w:val="20"/>
          <w:szCs w:val="20"/>
        </w:rPr>
        <w:t xml:space="preserve">. Diante disso, este relatório faz parte de uma coletânea </w:t>
      </w:r>
      <w:r>
        <w:rPr>
          <w:rFonts w:ascii="Exo" w:hAnsi="Exo"/>
          <w:sz w:val="20"/>
          <w:szCs w:val="20"/>
        </w:rPr>
        <w:t>sobre</w:t>
      </w:r>
      <w:r w:rsidRPr="00971322">
        <w:rPr>
          <w:rFonts w:ascii="Exo" w:hAnsi="Exo"/>
          <w:sz w:val="20"/>
          <w:szCs w:val="20"/>
        </w:rPr>
        <w:t xml:space="preserve"> indicadores que compõe</w:t>
      </w:r>
      <w:ins w:id="9" w:author="Gilson" w:date="2025-02-15T11:25:00Z">
        <w:r w:rsidR="00E67231">
          <w:rPr>
            <w:rFonts w:ascii="Exo" w:hAnsi="Exo"/>
            <w:sz w:val="20"/>
            <w:szCs w:val="20"/>
          </w:rPr>
          <w:t>m</w:t>
        </w:r>
      </w:ins>
      <w:r w:rsidRPr="00971322">
        <w:rPr>
          <w:rFonts w:ascii="Exo" w:hAnsi="Exo"/>
          <w:sz w:val="20"/>
          <w:szCs w:val="20"/>
        </w:rPr>
        <w:t xml:space="preserve"> as dinâmicas da força de trabalho em saúde. Para isso, foram levantadas múltiplas referências </w:t>
      </w:r>
      <w:r>
        <w:rPr>
          <w:rFonts w:ascii="Exo" w:hAnsi="Exo"/>
          <w:sz w:val="20"/>
          <w:szCs w:val="20"/>
        </w:rPr>
        <w:t>acerca de</w:t>
      </w:r>
      <w:r w:rsidRPr="00971322">
        <w:rPr>
          <w:rFonts w:ascii="Exo" w:hAnsi="Exo"/>
          <w:sz w:val="20"/>
          <w:szCs w:val="20"/>
        </w:rPr>
        <w:t xml:space="preserve"> indicadores da força de trabalho em saúde </w:t>
      </w:r>
      <w:sdt>
        <w:sdtPr>
          <w:rPr>
            <w:rFonts w:ascii="Exo" w:hAnsi="Exo"/>
            <w:color w:val="000000"/>
            <w:sz w:val="20"/>
            <w:szCs w:val="20"/>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06C63637FC024350BC1338DAEDA98797"/>
          </w:placeholder>
        </w:sdtPr>
        <w:sdtEndPr/>
        <w:sdtContent>
          <w:r w:rsidRPr="00971322">
            <w:rPr>
              <w:rFonts w:ascii="Exo" w:hAnsi="Exo"/>
              <w:color w:val="000000"/>
              <w:sz w:val="20"/>
              <w:szCs w:val="20"/>
              <w:vertAlign w:val="superscript"/>
            </w:rPr>
            <w:t>4–6</w:t>
          </w:r>
        </w:sdtContent>
      </w:sdt>
      <w:r w:rsidRPr="00971322">
        <w:rPr>
          <w:rFonts w:ascii="Exo" w:hAnsi="Exo"/>
          <w:sz w:val="20"/>
          <w:szCs w:val="20"/>
        </w:rPr>
        <w:t xml:space="preserve"> que resultou em um compêndio de 19 indicadores das dimensões Força de trabalho em saúde, Educação, Infraestrutura, Economia, Epidemiologia e Geografia. Como exemplo de indicadores temos: </w:t>
      </w:r>
      <w:r w:rsidRPr="004D0B84">
        <w:rPr>
          <w:rFonts w:ascii="Exo" w:hAnsi="Exo"/>
          <w:sz w:val="20"/>
          <w:szCs w:val="20"/>
        </w:rPr>
        <w:t>a) remuneração média de profissionais de saúde; b) retenção de profissionais localizados em região de saúde; c) proporção de vínculos precarizados entre profissionais de saúde.</w:t>
      </w:r>
    </w:p>
    <w:bookmarkEnd w:id="8"/>
    <w:p w14:paraId="3CFC67A7" w14:textId="6BAB8697" w:rsidR="00426E61" w:rsidRDefault="00D36EEF" w:rsidP="00537021">
      <w:pPr>
        <w:pStyle w:val="SemEspaamento"/>
        <w:spacing w:after="200" w:line="360" w:lineRule="auto"/>
        <w:ind w:firstLine="851"/>
        <w:jc w:val="both"/>
        <w:rPr>
          <w:rFonts w:ascii="Exo" w:hAnsi="Exo"/>
          <w:sz w:val="20"/>
          <w:szCs w:val="20"/>
        </w:rPr>
      </w:pPr>
      <w:r w:rsidRPr="00ED73FD">
        <w:rPr>
          <w:rFonts w:ascii="Exo" w:hAnsi="Exo"/>
          <w:sz w:val="20"/>
          <w:szCs w:val="20"/>
        </w:rPr>
        <w:t>Neste documento descrevemos os processos executados para construção do indicador</w:t>
      </w:r>
      <w:r w:rsidR="00E47210" w:rsidRPr="00ED73FD">
        <w:rPr>
          <w:rFonts w:ascii="Exo" w:hAnsi="Exo"/>
          <w:sz w:val="20"/>
          <w:szCs w:val="20"/>
        </w:rPr>
        <w:t xml:space="preserve"> </w:t>
      </w:r>
      <w:r w:rsidR="00426E61">
        <w:rPr>
          <w:rFonts w:ascii="Exo" w:hAnsi="Exo"/>
          <w:sz w:val="20"/>
          <w:szCs w:val="20"/>
        </w:rPr>
        <w:t xml:space="preserve">Número médio de vínculos de profissionais de saúde. Este indicador </w:t>
      </w:r>
      <w:r w:rsidR="00426E61" w:rsidRPr="00426E61">
        <w:rPr>
          <w:rFonts w:ascii="Exo" w:hAnsi="Exo"/>
          <w:sz w:val="20"/>
          <w:szCs w:val="20"/>
        </w:rPr>
        <w:t>é fundamental para compreender a dinâmica do mercado de trabalho na área da saúde e avaliar a qualidade dos serviços prestados. Profissionais com múltiplos vínculos empregatícios podem enfrentar jornadas de trabalho excessivas, levando ao desgaste físico e mental, o que pode comprometer a qualidade do atendimento aos pacientes</w:t>
      </w:r>
      <w:r w:rsidR="00935DA0" w:rsidRPr="00935DA0">
        <w:rPr>
          <w:rFonts w:ascii="Exo" w:hAnsi="Exo"/>
          <w:color w:val="000000"/>
          <w:sz w:val="20"/>
          <w:szCs w:val="20"/>
          <w:vertAlign w:val="superscript"/>
        </w:rPr>
        <w:t xml:space="preserve"> </w:t>
      </w:r>
      <w:bookmarkStart w:id="10" w:name="_Hlk188347115"/>
      <w:sdt>
        <w:sdtPr>
          <w:rPr>
            <w:rFonts w:ascii="Exo" w:hAnsi="Exo"/>
            <w:color w:val="000000"/>
            <w:sz w:val="20"/>
            <w:szCs w:val="20"/>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423184668"/>
          <w:placeholder>
            <w:docPart w:val="7C5F4166B6664CE396BF04B3DC728433"/>
          </w:placeholder>
        </w:sdtPr>
        <w:sdtEndPr/>
        <w:sdtContent>
          <w:r w:rsidR="00935DA0">
            <w:rPr>
              <w:rFonts w:ascii="Exo" w:hAnsi="Exo"/>
              <w:color w:val="000000"/>
              <w:sz w:val="20"/>
              <w:szCs w:val="20"/>
              <w:vertAlign w:val="superscript"/>
            </w:rPr>
            <w:t>7</w:t>
          </w:r>
        </w:sdtContent>
      </w:sdt>
      <w:bookmarkEnd w:id="10"/>
      <w:r w:rsidR="00426E61" w:rsidRPr="00426E61">
        <w:rPr>
          <w:rFonts w:ascii="Exo" w:hAnsi="Exo"/>
          <w:sz w:val="20"/>
          <w:szCs w:val="20"/>
        </w:rPr>
        <w:t>.</w:t>
      </w:r>
    </w:p>
    <w:p w14:paraId="00B525C2" w14:textId="1361EA3A" w:rsidR="00D36EEF" w:rsidRPr="00ED73FD" w:rsidRDefault="00426E61" w:rsidP="00935DA0">
      <w:pPr>
        <w:pStyle w:val="SemEspaamento"/>
        <w:spacing w:after="200" w:line="360" w:lineRule="auto"/>
        <w:ind w:firstLine="851"/>
        <w:jc w:val="both"/>
        <w:rPr>
          <w:rFonts w:ascii="Exo" w:hAnsi="Exo"/>
          <w:sz w:val="20"/>
          <w:szCs w:val="20"/>
        </w:rPr>
      </w:pPr>
      <w:r w:rsidRPr="00426E61">
        <w:rPr>
          <w:rFonts w:ascii="Exo" w:hAnsi="Exo"/>
          <w:sz w:val="20"/>
          <w:szCs w:val="20"/>
        </w:rPr>
        <w:t>Monitorar o número médio de vínculos dos profissionais de saúde é essencial para identificar tendências de precarização e sobrecarga de trabalho, permitindo a implementação de políticas que promovam condições laborais adequadas e assegurem a qualidade dos serviços de saúde oferecidos à população</w:t>
      </w:r>
      <w:r w:rsidR="00935DA0">
        <w:rPr>
          <w:rFonts w:ascii="Exo" w:hAnsi="Exo"/>
          <w:sz w:val="20"/>
          <w:szCs w:val="20"/>
        </w:rPr>
        <w:t xml:space="preserve"> </w:t>
      </w:r>
      <w:bookmarkStart w:id="11" w:name="_Hlk188347267"/>
      <w:sdt>
        <w:sdtPr>
          <w:rPr>
            <w:rFonts w:ascii="Exo" w:hAnsi="Exo"/>
            <w:color w:val="000000"/>
            <w:sz w:val="20"/>
            <w:szCs w:val="20"/>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598376418"/>
          <w:placeholder>
            <w:docPart w:val="191873F4346A449DAECC6D731164C315"/>
          </w:placeholder>
        </w:sdtPr>
        <w:sdtEndPr/>
        <w:sdtContent>
          <w:r w:rsidR="00935DA0">
            <w:rPr>
              <w:rFonts w:ascii="Exo" w:hAnsi="Exo"/>
              <w:color w:val="000000"/>
              <w:sz w:val="20"/>
              <w:szCs w:val="20"/>
              <w:vertAlign w:val="superscript"/>
            </w:rPr>
            <w:t>8</w:t>
          </w:r>
        </w:sdtContent>
      </w:sdt>
      <w:r w:rsidR="00935DA0">
        <w:rPr>
          <w:rFonts w:ascii="Exo" w:hAnsi="Exo"/>
          <w:sz w:val="20"/>
          <w:szCs w:val="20"/>
        </w:rPr>
        <w:t>.</w:t>
      </w:r>
      <w:bookmarkEnd w:id="11"/>
    </w:p>
    <w:p w14:paraId="476B1CA5" w14:textId="06F2B3C8" w:rsidR="00935DA0" w:rsidRPr="00935DA0" w:rsidRDefault="00935DA0" w:rsidP="00935DA0">
      <w:pPr>
        <w:pStyle w:val="SemEspaamento"/>
        <w:spacing w:after="200" w:line="360" w:lineRule="auto"/>
        <w:ind w:firstLine="851"/>
        <w:jc w:val="both"/>
        <w:rPr>
          <w:rFonts w:ascii="Exo" w:hAnsi="Exo"/>
          <w:sz w:val="20"/>
          <w:szCs w:val="20"/>
        </w:rPr>
      </w:pPr>
      <w:bookmarkStart w:id="12" w:name="_Hlk188029404"/>
      <w:bookmarkStart w:id="13" w:name="_Hlk188257041"/>
      <w:bookmarkStart w:id="14" w:name="_Toc181700708"/>
      <w:r w:rsidRPr="00971322">
        <w:rPr>
          <w:rFonts w:ascii="Exo" w:hAnsi="Exo"/>
          <w:sz w:val="20"/>
          <w:szCs w:val="20"/>
        </w:rPr>
        <w:t xml:space="preserve">Este documento está estruturado em </w:t>
      </w:r>
      <w:r>
        <w:rPr>
          <w:rFonts w:ascii="Exo" w:hAnsi="Exo"/>
          <w:sz w:val="20"/>
          <w:szCs w:val="20"/>
        </w:rPr>
        <w:t>três</w:t>
      </w:r>
      <w:r w:rsidRPr="00971322">
        <w:rPr>
          <w:rFonts w:ascii="Exo" w:hAnsi="Exo"/>
          <w:sz w:val="20"/>
          <w:szCs w:val="20"/>
        </w:rPr>
        <w:t xml:space="preserve"> seções</w:t>
      </w:r>
      <w:r>
        <w:rPr>
          <w:rFonts w:ascii="Exo" w:hAnsi="Exo"/>
          <w:sz w:val="20"/>
          <w:szCs w:val="20"/>
        </w:rPr>
        <w:t>,</w:t>
      </w:r>
      <w:r w:rsidRPr="00971322">
        <w:rPr>
          <w:rFonts w:ascii="Exo" w:hAnsi="Exo"/>
          <w:sz w:val="20"/>
          <w:szCs w:val="20"/>
        </w:rPr>
        <w:t xml:space="preserve"> além desta introdução. A seguir</w:t>
      </w:r>
      <w:r>
        <w:rPr>
          <w:rFonts w:ascii="Exo" w:hAnsi="Exo"/>
          <w:sz w:val="20"/>
          <w:szCs w:val="20"/>
        </w:rPr>
        <w:t>,</w:t>
      </w:r>
      <w:r w:rsidRPr="00971322">
        <w:rPr>
          <w:rFonts w:ascii="Exo" w:hAnsi="Exo"/>
          <w:sz w:val="20"/>
          <w:szCs w:val="20"/>
        </w:rPr>
        <w:t xml:space="preserve"> vamos mostrar a ficha </w:t>
      </w:r>
      <w:r>
        <w:rPr>
          <w:rFonts w:ascii="Exo" w:hAnsi="Exo"/>
          <w:sz w:val="20"/>
          <w:szCs w:val="20"/>
        </w:rPr>
        <w:t xml:space="preserve">de qualificação </w:t>
      </w:r>
      <w:r w:rsidRPr="00971322">
        <w:rPr>
          <w:rFonts w:ascii="Exo" w:hAnsi="Exo"/>
          <w:sz w:val="20"/>
          <w:szCs w:val="20"/>
        </w:rPr>
        <w:t xml:space="preserve">do indicador, bem como alguns artefatos associados a ela, que são: a) consulta SQL usada para calcular o indicador; b) dados resultantes da consulta SQL; c) </w:t>
      </w:r>
      <w:r w:rsidRPr="00BC6F3C">
        <w:rPr>
          <w:rFonts w:ascii="Exo" w:hAnsi="Exo"/>
          <w:i/>
          <w:iCs/>
          <w:sz w:val="20"/>
          <w:szCs w:val="20"/>
        </w:rPr>
        <w:t>dashboard</w:t>
      </w:r>
      <w:r w:rsidRPr="00971322">
        <w:rPr>
          <w:rFonts w:ascii="Exo" w:hAnsi="Exo"/>
          <w:sz w:val="20"/>
          <w:szCs w:val="20"/>
        </w:rPr>
        <w:t xml:space="preserve"> interativo que ilustra os resultados da consulta. </w:t>
      </w:r>
      <w:r w:rsidRPr="00926EA2">
        <w:rPr>
          <w:rFonts w:ascii="Exo" w:hAnsi="Exo"/>
          <w:sz w:val="20"/>
          <w:szCs w:val="20"/>
        </w:rPr>
        <w:t>A seção subsequente traz um exemplo de aplicação do indicador para um recorte d</w:t>
      </w:r>
      <w:bookmarkEnd w:id="12"/>
      <w:r w:rsidR="00926EA2" w:rsidRPr="00926EA2">
        <w:rPr>
          <w:rFonts w:ascii="Exo" w:hAnsi="Exo"/>
          <w:sz w:val="20"/>
          <w:szCs w:val="20"/>
        </w:rPr>
        <w:t>e médicos</w:t>
      </w:r>
      <w:r w:rsidRPr="00926EA2">
        <w:rPr>
          <w:rFonts w:ascii="Exo" w:hAnsi="Exo"/>
          <w:sz w:val="20"/>
          <w:szCs w:val="20"/>
        </w:rPr>
        <w:t>.</w:t>
      </w:r>
      <w:bookmarkEnd w:id="13"/>
      <w:r>
        <w:rPr>
          <w:rFonts w:ascii="Exo" w:hAnsi="Exo"/>
          <w:b/>
          <w:bCs/>
        </w:rPr>
        <w:br w:type="page"/>
      </w:r>
    </w:p>
    <w:p w14:paraId="01AC6E55" w14:textId="5134AACD" w:rsidR="005C0FCE" w:rsidRPr="00ED73FD" w:rsidRDefault="00A440DB" w:rsidP="00935DA0">
      <w:pPr>
        <w:pStyle w:val="Ttulo1"/>
        <w:spacing w:after="200" w:line="360" w:lineRule="auto"/>
        <w:jc w:val="center"/>
        <w:rPr>
          <w:rFonts w:ascii="Exo" w:hAnsi="Exo"/>
        </w:rPr>
      </w:pPr>
      <w:bookmarkStart w:id="15" w:name="_Hlk188353292"/>
      <w:bookmarkEnd w:id="14"/>
      <w:r w:rsidRPr="00A440DB">
        <w:rPr>
          <w:rFonts w:ascii="Exo" w:hAnsi="Exo"/>
          <w:b/>
          <w:bCs/>
          <w:color w:val="auto"/>
        </w:rPr>
        <w:lastRenderedPageBreak/>
        <w:t>Ficha de qualificação do indicador</w:t>
      </w:r>
    </w:p>
    <w:tbl>
      <w:tblPr>
        <w:tblStyle w:val="Tabelacomgrade"/>
        <w:tblpPr w:leftFromText="141" w:rightFromText="141" w:vertAnchor="text" w:horzAnchor="margin" w:tblpY="83"/>
        <w:tblW w:w="9175" w:type="dxa"/>
        <w:tblLook w:val="04A0" w:firstRow="1" w:lastRow="0" w:firstColumn="1" w:lastColumn="0" w:noHBand="0" w:noVBand="1"/>
      </w:tblPr>
      <w:tblGrid>
        <w:gridCol w:w="1838"/>
        <w:gridCol w:w="7337"/>
      </w:tblGrid>
      <w:tr w:rsidR="005C0FCE" w:rsidRPr="00ED73FD" w14:paraId="6DA8DC84" w14:textId="77777777" w:rsidTr="000F7BD5">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F116E72" w14:textId="77777777" w:rsidR="005C0FCE" w:rsidRPr="00ED73FD" w:rsidRDefault="005C0FCE" w:rsidP="00F35A70">
            <w:pPr>
              <w:pStyle w:val="QuadrosFiguras1"/>
              <w:spacing w:before="60" w:after="60" w:line="240" w:lineRule="auto"/>
              <w:jc w:val="left"/>
              <w:rPr>
                <w:rFonts w:ascii="Exo" w:hAnsi="Exo"/>
                <w:sz w:val="22"/>
                <w:szCs w:val="24"/>
              </w:rPr>
            </w:pPr>
            <w:bookmarkStart w:id="16" w:name="_Hlk179444454"/>
            <w:bookmarkEnd w:id="15"/>
            <w:r w:rsidRPr="00ED73FD">
              <w:rPr>
                <w:rFonts w:ascii="Exo" w:hAnsi="Exo"/>
                <w:b/>
                <w:bCs/>
                <w:color w:val="FFFFFF" w:themeColor="background1"/>
                <w:sz w:val="22"/>
                <w:szCs w:val="24"/>
              </w:rPr>
              <w:t>Nome do indicador</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6AC6F4C3" w14:textId="0CE747EC" w:rsidR="005C0FCE" w:rsidRPr="00C74FFB" w:rsidRDefault="00A440DB" w:rsidP="00F35A70">
            <w:pPr>
              <w:spacing w:before="60" w:after="60"/>
              <w:rPr>
                <w:rFonts w:ascii="Exo" w:hAnsi="Exo"/>
                <w:b/>
                <w:bCs/>
                <w:szCs w:val="24"/>
              </w:rPr>
            </w:pPr>
            <w:r w:rsidRPr="00A440DB">
              <w:rPr>
                <w:rFonts w:ascii="Exo" w:hAnsi="Exo"/>
                <w:b/>
                <w:bCs/>
                <w:szCs w:val="24"/>
              </w:rPr>
              <w:t>Número médio de vínculos de profissionais de saúde</w:t>
            </w:r>
          </w:p>
        </w:tc>
      </w:tr>
      <w:tr w:rsidR="005C0FCE" w:rsidRPr="00ED73FD" w14:paraId="0427D346" w14:textId="77777777" w:rsidTr="000F7BD5">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220A194" w14:textId="77777777" w:rsidR="005C0FCE" w:rsidRPr="00ED73FD" w:rsidRDefault="005C0FCE" w:rsidP="00F35A70">
            <w:pPr>
              <w:spacing w:before="60" w:after="60"/>
              <w:rPr>
                <w:rFonts w:ascii="Exo" w:hAnsi="Exo"/>
                <w:b/>
                <w:bCs/>
                <w:color w:val="FFFFFF" w:themeColor="background1"/>
                <w:szCs w:val="24"/>
              </w:rPr>
            </w:pPr>
            <w:r w:rsidRPr="00ED73FD">
              <w:rPr>
                <w:rFonts w:ascii="Exo" w:hAnsi="Exo"/>
                <w:b/>
                <w:bCs/>
                <w:color w:val="FFFFFF" w:themeColor="background1"/>
                <w:szCs w:val="24"/>
              </w:rPr>
              <w:t>Dimensão do indicador</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38E3545A" w14:textId="77777777" w:rsidR="005C0FCE" w:rsidRPr="00C74FFB" w:rsidRDefault="005C0FCE" w:rsidP="00F35A70">
            <w:pPr>
              <w:pStyle w:val="QuadrosFiguras1"/>
              <w:spacing w:before="60" w:after="60" w:line="240" w:lineRule="auto"/>
              <w:jc w:val="left"/>
              <w:rPr>
                <w:rFonts w:ascii="Exo" w:hAnsi="Exo"/>
                <w:color w:val="auto"/>
              </w:rPr>
            </w:pPr>
            <w:r w:rsidRPr="00C74FFB">
              <w:rPr>
                <w:rFonts w:ascii="Exo" w:hAnsi="Exo"/>
                <w:color w:val="auto"/>
              </w:rPr>
              <w:t>Força de Trabalho em Saúde</w:t>
            </w:r>
          </w:p>
        </w:tc>
      </w:tr>
      <w:tr w:rsidR="005C0FCE" w:rsidRPr="00ED73FD" w14:paraId="1721210B" w14:textId="77777777" w:rsidTr="000F7BD5">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6E0CEFE" w14:textId="77777777" w:rsidR="005C0FCE" w:rsidRPr="00ED73FD" w:rsidRDefault="005C0FCE" w:rsidP="00F35A70">
            <w:pPr>
              <w:pStyle w:val="QuadrosFiguras1"/>
              <w:spacing w:before="60" w:after="60" w:line="240" w:lineRule="auto"/>
              <w:jc w:val="left"/>
              <w:rPr>
                <w:rFonts w:ascii="Exo" w:hAnsi="Exo"/>
                <w:sz w:val="22"/>
                <w:szCs w:val="24"/>
              </w:rPr>
            </w:pPr>
            <w:r w:rsidRPr="00ED73FD">
              <w:rPr>
                <w:rFonts w:ascii="Exo" w:hAnsi="Exo"/>
                <w:b/>
                <w:bCs/>
                <w:color w:val="FFFFFF" w:themeColor="background1"/>
                <w:sz w:val="22"/>
                <w:szCs w:val="24"/>
              </w:rPr>
              <w:t>Unidade de medida</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7971A057" w14:textId="55B26919" w:rsidR="005C0FCE" w:rsidRPr="00C74FFB" w:rsidRDefault="005C0FCE" w:rsidP="00F35A70">
            <w:pPr>
              <w:spacing w:before="60" w:after="60"/>
              <w:rPr>
                <w:rFonts w:ascii="Exo" w:hAnsi="Exo"/>
                <w:sz w:val="20"/>
              </w:rPr>
            </w:pPr>
            <w:r w:rsidRPr="00C74FFB">
              <w:rPr>
                <w:rFonts w:ascii="Exo" w:hAnsi="Exo"/>
                <w:sz w:val="20"/>
              </w:rPr>
              <w:t>Média da quantidade de vínculos de cada profissional</w:t>
            </w:r>
          </w:p>
        </w:tc>
      </w:tr>
      <w:tr w:rsidR="005C0FCE" w:rsidRPr="00ED73FD" w14:paraId="62B5ABAB" w14:textId="77777777" w:rsidTr="000F7BD5">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CFD6B26" w14:textId="77777777" w:rsidR="005C0FCE" w:rsidRPr="00ED73FD" w:rsidRDefault="005C0FCE" w:rsidP="00F35A70">
            <w:pPr>
              <w:pStyle w:val="QuadrosFiguras1"/>
              <w:spacing w:before="60" w:after="60" w:line="240" w:lineRule="auto"/>
              <w:jc w:val="left"/>
              <w:rPr>
                <w:rFonts w:ascii="Exo" w:hAnsi="Exo"/>
                <w:sz w:val="22"/>
                <w:szCs w:val="24"/>
              </w:rPr>
            </w:pPr>
            <w:r w:rsidRPr="00ED73FD">
              <w:rPr>
                <w:rFonts w:ascii="Exo" w:hAnsi="Exo"/>
                <w:b/>
                <w:bCs/>
                <w:color w:val="FFFFFF" w:themeColor="background1"/>
                <w:sz w:val="22"/>
                <w:szCs w:val="24"/>
              </w:rPr>
              <w:t>Fonte dos dados</w:t>
            </w:r>
          </w:p>
        </w:tc>
        <w:tc>
          <w:tcPr>
            <w:tcW w:w="7337" w:type="dxa"/>
            <w:tcBorders>
              <w:top w:val="single" w:sz="4" w:space="0" w:color="0095D4"/>
              <w:left w:val="single" w:sz="4" w:space="0" w:color="0095D4"/>
              <w:bottom w:val="single" w:sz="4" w:space="0" w:color="0095D4"/>
              <w:right w:val="single" w:sz="4" w:space="0" w:color="0095D4"/>
            </w:tcBorders>
            <w:vAlign w:val="center"/>
          </w:tcPr>
          <w:p w14:paraId="51048DEF" w14:textId="3876BA8D" w:rsidR="005C0FCE" w:rsidRPr="00C74FFB" w:rsidRDefault="005C0FCE" w:rsidP="00F35A70">
            <w:pPr>
              <w:pStyle w:val="QuadrosFiguras1"/>
              <w:spacing w:before="60" w:after="60" w:line="240" w:lineRule="auto"/>
              <w:jc w:val="left"/>
              <w:rPr>
                <w:rFonts w:ascii="Exo" w:hAnsi="Exo"/>
                <w:color w:val="auto"/>
              </w:rPr>
            </w:pPr>
            <w:r w:rsidRPr="00C74FFB">
              <w:rPr>
                <w:rFonts w:ascii="Times New Roman" w:hAnsi="Times New Roman" w:cs="Times New Roman"/>
                <w:color w:val="auto"/>
              </w:rPr>
              <w:t>●</w:t>
            </w:r>
            <w:r w:rsidRPr="00C74FFB">
              <w:rPr>
                <w:rFonts w:ascii="Exo" w:hAnsi="Exo" w:cs="Courier New"/>
                <w:color w:val="auto"/>
              </w:rPr>
              <w:t xml:space="preserve"> </w:t>
            </w:r>
            <w:r w:rsidRPr="00C74FFB">
              <w:rPr>
                <w:rFonts w:ascii="Exo" w:hAnsi="Exo"/>
                <w:color w:val="auto"/>
              </w:rPr>
              <w:t>Cadastro Nacional de Estabelecimentos de Saúde - Profissionais (CNES-PF)</w:t>
            </w:r>
          </w:p>
          <w:p w14:paraId="36C5F0DA" w14:textId="3DDF7E3A" w:rsidR="005C0FCE" w:rsidRPr="00C74FFB" w:rsidRDefault="005C0FCE" w:rsidP="00F35A70">
            <w:pPr>
              <w:pStyle w:val="QuadrosFiguras1"/>
              <w:spacing w:before="60" w:after="60" w:line="240" w:lineRule="auto"/>
              <w:jc w:val="left"/>
              <w:rPr>
                <w:rFonts w:ascii="Exo" w:hAnsi="Exo"/>
                <w:color w:val="auto"/>
              </w:rPr>
            </w:pPr>
            <w:r w:rsidRPr="00C74FFB">
              <w:rPr>
                <w:rFonts w:ascii="Exo" w:hAnsi="Exo"/>
                <w:color w:val="auto"/>
              </w:rPr>
              <w:t xml:space="preserve">Instituição: Ministério da Saúde, disponibilizado via </w:t>
            </w:r>
            <w:proofErr w:type="spellStart"/>
            <w:r w:rsidRPr="00C74FFB">
              <w:rPr>
                <w:rFonts w:ascii="Exo" w:hAnsi="Exo"/>
                <w:color w:val="auto"/>
              </w:rPr>
              <w:t>Datasus</w:t>
            </w:r>
            <w:proofErr w:type="spellEnd"/>
          </w:p>
        </w:tc>
      </w:tr>
      <w:tr w:rsidR="005C0FCE" w:rsidRPr="00ED73FD" w14:paraId="3F50A36E" w14:textId="77777777" w:rsidTr="000F7BD5">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E879C1B" w14:textId="77777777" w:rsidR="005C0FCE" w:rsidRPr="00ED73FD" w:rsidRDefault="005C0FCE" w:rsidP="00F35A70">
            <w:pPr>
              <w:pStyle w:val="QuadrosFiguras1"/>
              <w:spacing w:before="60" w:after="60" w:line="240" w:lineRule="auto"/>
              <w:jc w:val="left"/>
              <w:rPr>
                <w:rFonts w:ascii="Exo" w:hAnsi="Exo"/>
                <w:sz w:val="22"/>
                <w:szCs w:val="24"/>
              </w:rPr>
            </w:pPr>
            <w:r w:rsidRPr="00ED73FD">
              <w:rPr>
                <w:rFonts w:ascii="Exo" w:hAnsi="Exo"/>
                <w:b/>
                <w:bCs/>
                <w:color w:val="FFFFFF" w:themeColor="background1"/>
                <w:sz w:val="22"/>
                <w:szCs w:val="24"/>
              </w:rPr>
              <w:t>Descrição das variáveis que compõem o indicador</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637CA19B" w14:textId="77777777" w:rsidR="005C0FCE" w:rsidRPr="00C74FFB" w:rsidRDefault="005C0FCE" w:rsidP="00F35A70">
            <w:pPr>
              <w:spacing w:before="60" w:after="60"/>
              <w:jc w:val="both"/>
              <w:rPr>
                <w:rFonts w:ascii="Exo" w:hAnsi="Exo"/>
                <w:sz w:val="20"/>
              </w:rPr>
            </w:pPr>
            <w:r w:rsidRPr="00C74FFB">
              <w:rPr>
                <w:rFonts w:ascii="Exo" w:hAnsi="Exo"/>
                <w:sz w:val="20"/>
              </w:rPr>
              <w:t>Primeiro, é feito o cálculo do total de vínculos para cada profissional de saúde individualmente (total). Em seguida, é calculada a média do total de registros (</w:t>
            </w:r>
            <w:proofErr w:type="spellStart"/>
            <w:r w:rsidRPr="00C74FFB">
              <w:rPr>
                <w:rFonts w:ascii="Exo" w:hAnsi="Exo"/>
                <w:sz w:val="20"/>
              </w:rPr>
              <w:t>vinc_medio</w:t>
            </w:r>
            <w:proofErr w:type="spellEnd"/>
            <w:r w:rsidRPr="00C74FFB">
              <w:rPr>
                <w:rFonts w:ascii="Exo" w:hAnsi="Exo"/>
                <w:sz w:val="20"/>
              </w:rPr>
              <w:t xml:space="preserve">), considerando o agrupamento das variáveis uf, </w:t>
            </w:r>
            <w:proofErr w:type="spellStart"/>
            <w:r w:rsidRPr="00C74FFB">
              <w:rPr>
                <w:rFonts w:ascii="Exo" w:hAnsi="Exo"/>
                <w:sz w:val="20"/>
              </w:rPr>
              <w:t>cod_ibge</w:t>
            </w:r>
            <w:proofErr w:type="spellEnd"/>
            <w:r w:rsidRPr="00C74FFB">
              <w:rPr>
                <w:rFonts w:ascii="Exo" w:hAnsi="Exo"/>
                <w:sz w:val="20"/>
              </w:rPr>
              <w:t>, ano e categoria.</w:t>
            </w:r>
          </w:p>
        </w:tc>
      </w:tr>
      <w:tr w:rsidR="005C0FCE" w:rsidRPr="00ED73FD" w14:paraId="133432D2" w14:textId="77777777" w:rsidTr="000F7BD5">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39A90ED" w14:textId="77777777" w:rsidR="005C0FCE" w:rsidRPr="00ED73FD" w:rsidRDefault="005C0FCE" w:rsidP="00F35A70">
            <w:pPr>
              <w:pStyle w:val="QuadrosFiguras1"/>
              <w:spacing w:before="60" w:after="60" w:line="240" w:lineRule="auto"/>
              <w:jc w:val="left"/>
              <w:rPr>
                <w:rFonts w:ascii="Exo" w:hAnsi="Exo"/>
                <w:sz w:val="22"/>
                <w:szCs w:val="24"/>
              </w:rPr>
            </w:pPr>
            <w:r w:rsidRPr="00ED73FD">
              <w:rPr>
                <w:rFonts w:ascii="Exo" w:hAnsi="Exo"/>
                <w:b/>
                <w:bCs/>
                <w:color w:val="FFFFFF" w:themeColor="background1"/>
                <w:sz w:val="22"/>
                <w:szCs w:val="24"/>
              </w:rPr>
              <w:t>Fórmula de cálculo</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2BB67F08" w14:textId="77777777" w:rsidR="005C0FCE" w:rsidRPr="00C1727B" w:rsidRDefault="005C0FCE" w:rsidP="00F35A70">
            <w:pPr>
              <w:spacing w:before="60" w:after="60"/>
              <w:ind w:right="-252"/>
              <w:rPr>
                <w:rFonts w:ascii="Cambria Math" w:eastAsiaTheme="minorEastAsia" w:hAnsi="Cambria Math"/>
                <w:i/>
                <w:iCs/>
                <w:sz w:val="16"/>
                <w:szCs w:val="16"/>
              </w:rPr>
            </w:pPr>
            <m:oMathPara>
              <m:oMath>
                <m:r>
                  <m:rPr>
                    <m:nor/>
                  </m:rPr>
                  <w:rPr>
                    <w:rFonts w:ascii="Cambria Math" w:eastAsiaTheme="minorEastAsia" w:hAnsi="Cambria Math"/>
                    <w:i/>
                    <w:iCs/>
                    <w:sz w:val="20"/>
                    <w:szCs w:val="20"/>
                  </w:rPr>
                  <m:t xml:space="preserve">média de vínculos = </m:t>
                </m:r>
                <m:f>
                  <m:fPr>
                    <m:ctrlPr>
                      <w:rPr>
                        <w:rFonts w:ascii="Cambria Math" w:eastAsiaTheme="minorEastAsia" w:hAnsi="Cambria Math"/>
                        <w:i/>
                        <w:iCs/>
                        <w:sz w:val="20"/>
                        <w:szCs w:val="20"/>
                      </w:rPr>
                    </m:ctrlPr>
                  </m:fPr>
                  <m:num>
                    <m:nary>
                      <m:naryPr>
                        <m:chr m:val="∑"/>
                        <m:ctrlPr>
                          <w:rPr>
                            <w:rFonts w:ascii="Cambria Math" w:eastAsiaTheme="minorEastAsia" w:hAnsi="Cambria Math"/>
                            <w:i/>
                            <w:iCs/>
                            <w:sz w:val="20"/>
                            <w:szCs w:val="20"/>
                          </w:rPr>
                        </m:ctrlPr>
                      </m:naryPr>
                      <m:sub>
                        <m:r>
                          <m:rPr>
                            <m:nor/>
                          </m:rPr>
                          <w:rPr>
                            <w:rFonts w:ascii="Cambria Math" w:eastAsiaTheme="minorEastAsia" w:hAnsi="Cambria Math"/>
                            <w:i/>
                            <w:iCs/>
                            <w:sz w:val="20"/>
                            <w:szCs w:val="20"/>
                          </w:rPr>
                          <m:t>i=1</m:t>
                        </m:r>
                      </m:sub>
                      <m:sup>
                        <m:r>
                          <m:rPr>
                            <m:nor/>
                          </m:rPr>
                          <w:rPr>
                            <w:rFonts w:ascii="Cambria Math" w:eastAsiaTheme="minorEastAsia" w:hAnsi="Cambria Math"/>
                            <w:i/>
                            <w:iCs/>
                            <w:sz w:val="20"/>
                            <w:szCs w:val="20"/>
                          </w:rPr>
                          <m:t>N</m:t>
                        </m:r>
                      </m:sup>
                      <m:e>
                        <m:r>
                          <m:rPr>
                            <m:nor/>
                          </m:rPr>
                          <w:rPr>
                            <w:rFonts w:ascii="Cambria Math" w:eastAsiaTheme="minorEastAsia" w:hAnsi="Cambria Math"/>
                            <w:i/>
                            <w:iCs/>
                            <w:sz w:val="20"/>
                            <w:szCs w:val="20"/>
                          </w:rPr>
                          <m:t>tota</m:t>
                        </m:r>
                        <m:sSub>
                          <m:sSubPr>
                            <m:ctrlPr>
                              <w:rPr>
                                <w:rFonts w:ascii="Cambria Math" w:eastAsiaTheme="minorEastAsia" w:hAnsi="Cambria Math"/>
                                <w:i/>
                                <w:iCs/>
                                <w:sz w:val="20"/>
                                <w:szCs w:val="20"/>
                              </w:rPr>
                            </m:ctrlPr>
                          </m:sSubPr>
                          <m:e>
                            <m:r>
                              <m:rPr>
                                <m:nor/>
                              </m:rPr>
                              <w:rPr>
                                <w:rFonts w:ascii="Cambria Math" w:eastAsiaTheme="minorEastAsia" w:hAnsi="Cambria Math"/>
                                <w:i/>
                                <w:iCs/>
                                <w:sz w:val="20"/>
                                <w:szCs w:val="20"/>
                              </w:rPr>
                              <m:t>l</m:t>
                            </m:r>
                          </m:e>
                          <m:sub>
                            <m:r>
                              <m:rPr>
                                <m:nor/>
                              </m:rPr>
                              <w:rPr>
                                <w:rFonts w:ascii="Cambria Math" w:eastAsiaTheme="minorEastAsia" w:hAnsi="Cambria Math"/>
                                <w:i/>
                                <w:iCs/>
                                <w:sz w:val="20"/>
                                <w:szCs w:val="20"/>
                              </w:rPr>
                              <m:t>i</m:t>
                            </m:r>
                          </m:sub>
                        </m:sSub>
                      </m:e>
                    </m:nary>
                  </m:num>
                  <m:den>
                    <m:r>
                      <m:rPr>
                        <m:nor/>
                      </m:rPr>
                      <w:rPr>
                        <w:rFonts w:ascii="Cambria Math" w:eastAsiaTheme="minorEastAsia" w:hAnsi="Cambria Math"/>
                        <w:i/>
                        <w:iCs/>
                        <w:sz w:val="20"/>
                        <w:szCs w:val="20"/>
                      </w:rPr>
                      <m:t>N</m:t>
                    </m:r>
                  </m:den>
                </m:f>
              </m:oMath>
            </m:oMathPara>
          </w:p>
        </w:tc>
      </w:tr>
      <w:tr w:rsidR="005C0FCE" w:rsidRPr="00ED73FD" w14:paraId="51253AA5" w14:textId="77777777" w:rsidTr="000F7BD5">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48E5EC1" w14:textId="77777777" w:rsidR="005C0FCE" w:rsidRPr="00ED73FD" w:rsidRDefault="005C0FCE" w:rsidP="00F35A70">
            <w:pPr>
              <w:pStyle w:val="QuadrosFiguras1"/>
              <w:spacing w:before="60" w:after="60" w:line="240" w:lineRule="auto"/>
              <w:jc w:val="left"/>
              <w:rPr>
                <w:rFonts w:ascii="Exo" w:hAnsi="Exo"/>
                <w:sz w:val="22"/>
                <w:szCs w:val="24"/>
              </w:rPr>
            </w:pPr>
            <w:r w:rsidRPr="00ED73FD">
              <w:rPr>
                <w:rFonts w:ascii="Exo" w:hAnsi="Exo"/>
                <w:b/>
                <w:bCs/>
                <w:color w:val="FFFFFF" w:themeColor="background1"/>
                <w:sz w:val="22"/>
                <w:szCs w:val="24"/>
              </w:rPr>
              <w:t>Abrangência geográfica</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74D6025A" w14:textId="6ADEB266" w:rsidR="005C0FCE" w:rsidRPr="00C74FFB" w:rsidRDefault="005C0FCE" w:rsidP="00F35A70">
            <w:pPr>
              <w:pStyle w:val="QuadrosFiguras1"/>
              <w:spacing w:before="60" w:after="60" w:line="240" w:lineRule="auto"/>
              <w:jc w:val="both"/>
              <w:rPr>
                <w:rFonts w:ascii="Exo" w:hAnsi="Exo"/>
                <w:color w:val="auto"/>
              </w:rPr>
            </w:pPr>
            <w:r w:rsidRPr="00C74FFB">
              <w:rPr>
                <w:rFonts w:ascii="Exo" w:hAnsi="Exo"/>
                <w:color w:val="auto"/>
              </w:rPr>
              <w:t>Brasil, Região, Unidade</w:t>
            </w:r>
            <w:r w:rsidR="005A3832">
              <w:rPr>
                <w:rFonts w:ascii="Exo" w:hAnsi="Exo"/>
                <w:color w:val="auto"/>
              </w:rPr>
              <w:t>s</w:t>
            </w:r>
            <w:r w:rsidRPr="00C74FFB">
              <w:rPr>
                <w:rFonts w:ascii="Exo" w:hAnsi="Exo"/>
                <w:color w:val="auto"/>
              </w:rPr>
              <w:t xml:space="preserve"> da Federação, Macrorregiões de Saúde, Regiões de Saúde e Municípios.</w:t>
            </w:r>
          </w:p>
        </w:tc>
      </w:tr>
      <w:tr w:rsidR="005C0FCE" w:rsidRPr="00ED73FD" w14:paraId="198B1220" w14:textId="77777777" w:rsidTr="000F7BD5">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C47A0D6" w14:textId="77777777" w:rsidR="005C0FCE" w:rsidRPr="00ED73FD" w:rsidRDefault="005C0FCE" w:rsidP="00F35A70">
            <w:pPr>
              <w:pStyle w:val="QuadrosFiguras1"/>
              <w:spacing w:before="60" w:after="60" w:line="240" w:lineRule="auto"/>
              <w:jc w:val="left"/>
              <w:rPr>
                <w:rFonts w:ascii="Exo" w:hAnsi="Exo"/>
                <w:sz w:val="22"/>
                <w:szCs w:val="24"/>
              </w:rPr>
            </w:pPr>
            <w:commentRangeStart w:id="17"/>
            <w:r w:rsidRPr="00ED73FD">
              <w:rPr>
                <w:rFonts w:ascii="Exo" w:hAnsi="Exo"/>
                <w:b/>
                <w:bCs/>
                <w:color w:val="FFFFFF" w:themeColor="background1"/>
                <w:sz w:val="22"/>
                <w:szCs w:val="24"/>
              </w:rPr>
              <w:t>Níveis de desagregação indicador</w:t>
            </w:r>
            <w:commentRangeEnd w:id="17"/>
            <w:r w:rsidR="00E67231">
              <w:rPr>
                <w:rStyle w:val="Refdecomentrio"/>
                <w:rFonts w:asciiTheme="minorHAnsi" w:hAnsiTheme="minorHAnsi"/>
                <w:color w:val="auto"/>
                <w:kern w:val="2"/>
                <w14:ligatures w14:val="standardContextual"/>
              </w:rPr>
              <w:commentReference w:id="17"/>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02F203DE" w14:textId="77777777" w:rsidR="005C0FCE" w:rsidRPr="00C74FFB" w:rsidRDefault="005C0FCE" w:rsidP="00F35A70">
            <w:pPr>
              <w:pStyle w:val="QuadrosFiguras1"/>
              <w:spacing w:before="60" w:after="60" w:line="240" w:lineRule="auto"/>
              <w:jc w:val="left"/>
              <w:rPr>
                <w:rFonts w:ascii="Exo" w:hAnsi="Exo"/>
                <w:color w:val="auto"/>
              </w:rPr>
            </w:pPr>
            <w:r w:rsidRPr="00C74FFB">
              <w:rPr>
                <w:rFonts w:ascii="Exo" w:hAnsi="Exo"/>
                <w:color w:val="auto"/>
              </w:rPr>
              <w:t>Categoria profissional</w:t>
            </w:r>
          </w:p>
        </w:tc>
      </w:tr>
      <w:tr w:rsidR="005C0FCE" w:rsidRPr="00ED73FD" w14:paraId="787487A1" w14:textId="77777777" w:rsidTr="000F7BD5">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7430B21" w14:textId="77777777" w:rsidR="005C0FCE" w:rsidRPr="00ED73FD" w:rsidRDefault="005C0FCE" w:rsidP="00F35A70">
            <w:pPr>
              <w:pStyle w:val="QuadrosFiguras1"/>
              <w:spacing w:before="60" w:after="60" w:line="240" w:lineRule="auto"/>
              <w:jc w:val="left"/>
              <w:rPr>
                <w:rFonts w:ascii="Exo" w:hAnsi="Exo"/>
                <w:sz w:val="22"/>
                <w:szCs w:val="24"/>
              </w:rPr>
            </w:pPr>
            <w:r w:rsidRPr="00ED73FD">
              <w:rPr>
                <w:rFonts w:ascii="Exo" w:hAnsi="Exo"/>
                <w:b/>
                <w:bCs/>
                <w:color w:val="FFFFFF" w:themeColor="background1"/>
                <w:sz w:val="22"/>
                <w:szCs w:val="24"/>
              </w:rPr>
              <w:t>Periodicidade de atualização do indicador</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320EAFA1" w14:textId="77777777" w:rsidR="005C0FCE" w:rsidRPr="00C74FFB" w:rsidRDefault="005C0FCE" w:rsidP="00F35A70">
            <w:pPr>
              <w:pStyle w:val="QuadrosFiguras1"/>
              <w:spacing w:before="60" w:after="60" w:line="240" w:lineRule="auto"/>
              <w:jc w:val="left"/>
              <w:rPr>
                <w:rFonts w:ascii="Exo" w:hAnsi="Exo"/>
                <w:color w:val="auto"/>
              </w:rPr>
            </w:pPr>
            <w:r w:rsidRPr="00C74FFB">
              <w:rPr>
                <w:rFonts w:ascii="Exo" w:hAnsi="Exo"/>
                <w:color w:val="auto"/>
              </w:rPr>
              <w:t>Anual</w:t>
            </w:r>
          </w:p>
        </w:tc>
      </w:tr>
      <w:tr w:rsidR="005C0FCE" w:rsidRPr="00ED73FD" w14:paraId="30778E93" w14:textId="77777777" w:rsidTr="000F7BD5">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9842B05" w14:textId="77777777" w:rsidR="005C0FCE" w:rsidRPr="00ED73FD" w:rsidRDefault="005C0FCE" w:rsidP="00F35A70">
            <w:pPr>
              <w:pStyle w:val="QuadrosFiguras1"/>
              <w:spacing w:before="60" w:after="60" w:line="240" w:lineRule="auto"/>
              <w:jc w:val="left"/>
              <w:rPr>
                <w:rFonts w:ascii="Exo" w:hAnsi="Exo"/>
                <w:sz w:val="22"/>
                <w:szCs w:val="24"/>
              </w:rPr>
            </w:pPr>
            <w:r w:rsidRPr="00ED73FD">
              <w:rPr>
                <w:rFonts w:ascii="Exo" w:hAnsi="Exo"/>
                <w:b/>
                <w:bCs/>
                <w:color w:val="FFFFFF" w:themeColor="background1"/>
                <w:sz w:val="22"/>
                <w:szCs w:val="24"/>
              </w:rPr>
              <w:t>Série histórica utilizada</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4E731849" w14:textId="77777777" w:rsidR="005C0FCE" w:rsidRPr="00C74FFB" w:rsidRDefault="005C0FCE" w:rsidP="00F35A70">
            <w:pPr>
              <w:pStyle w:val="QuadrosFiguras1"/>
              <w:spacing w:before="60" w:after="60" w:line="240" w:lineRule="auto"/>
              <w:jc w:val="both"/>
              <w:rPr>
                <w:rFonts w:ascii="Exo" w:hAnsi="Exo"/>
                <w:color w:val="auto"/>
              </w:rPr>
            </w:pPr>
            <w:r w:rsidRPr="00C74FFB">
              <w:rPr>
                <w:rFonts w:ascii="Exo" w:hAnsi="Exo"/>
                <w:color w:val="auto"/>
              </w:rPr>
              <w:t>Competência de janeiro de cada ano de 2008 ao último ano com dados disponíveis.</w:t>
            </w:r>
          </w:p>
        </w:tc>
      </w:tr>
      <w:tr w:rsidR="005C0FCE" w:rsidRPr="00ED73FD" w14:paraId="01C5B874" w14:textId="77777777" w:rsidTr="000F7BD5">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5A56003" w14:textId="77777777" w:rsidR="005C0FCE" w:rsidRPr="00ED73FD" w:rsidRDefault="005C0FCE" w:rsidP="00F35A70">
            <w:pPr>
              <w:pStyle w:val="QuadrosFiguras1"/>
              <w:spacing w:before="60" w:after="60" w:line="240" w:lineRule="auto"/>
              <w:jc w:val="left"/>
              <w:rPr>
                <w:rFonts w:ascii="Exo" w:hAnsi="Exo"/>
                <w:sz w:val="22"/>
                <w:szCs w:val="24"/>
              </w:rPr>
            </w:pPr>
            <w:r w:rsidRPr="00ED73FD">
              <w:rPr>
                <w:rFonts w:ascii="Exo" w:hAnsi="Exo"/>
                <w:b/>
                <w:bCs/>
                <w:color w:val="FFFFFF" w:themeColor="background1"/>
                <w:sz w:val="22"/>
                <w:szCs w:val="24"/>
              </w:rPr>
              <w:t>Referências</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64613F49" w14:textId="55574D76" w:rsidR="005C0FCE" w:rsidRPr="00C74FFB" w:rsidRDefault="007841C5" w:rsidP="00F35A70">
            <w:pPr>
              <w:spacing w:before="60" w:after="60"/>
              <w:jc w:val="both"/>
              <w:rPr>
                <w:rFonts w:ascii="Exo" w:hAnsi="Exo"/>
                <w:sz w:val="20"/>
              </w:rPr>
            </w:pPr>
            <w:r w:rsidRPr="007841C5">
              <w:rPr>
                <w:rFonts w:ascii="Exo" w:hAnsi="Exo"/>
                <w:sz w:val="20"/>
              </w:rPr>
              <w:t xml:space="preserve">Barbosa ACQ. </w:t>
            </w:r>
            <w:proofErr w:type="spellStart"/>
            <w:r w:rsidRPr="007841C5">
              <w:rPr>
                <w:rFonts w:ascii="Exo" w:hAnsi="Exo"/>
                <w:sz w:val="20"/>
              </w:rPr>
              <w:t>Work</w:t>
            </w:r>
            <w:proofErr w:type="spellEnd"/>
            <w:r w:rsidRPr="007841C5">
              <w:rPr>
                <w:rFonts w:ascii="Exo" w:hAnsi="Exo"/>
                <w:sz w:val="20"/>
              </w:rPr>
              <w:t xml:space="preserve"> </w:t>
            </w:r>
            <w:proofErr w:type="spellStart"/>
            <w:r w:rsidRPr="007841C5">
              <w:rPr>
                <w:rFonts w:ascii="Exo" w:hAnsi="Exo"/>
                <w:sz w:val="20"/>
              </w:rPr>
              <w:t>and</w:t>
            </w:r>
            <w:proofErr w:type="spellEnd"/>
            <w:r w:rsidRPr="007841C5">
              <w:rPr>
                <w:rFonts w:ascii="Exo" w:hAnsi="Exo"/>
                <w:sz w:val="20"/>
              </w:rPr>
              <w:t xml:space="preserve"> </w:t>
            </w:r>
            <w:proofErr w:type="spellStart"/>
            <w:r w:rsidRPr="007841C5">
              <w:rPr>
                <w:rFonts w:ascii="Exo" w:hAnsi="Exo"/>
                <w:sz w:val="20"/>
              </w:rPr>
              <w:t>employment</w:t>
            </w:r>
            <w:proofErr w:type="spellEnd"/>
            <w:r w:rsidRPr="007841C5">
              <w:rPr>
                <w:rFonts w:ascii="Exo" w:hAnsi="Exo"/>
                <w:sz w:val="20"/>
              </w:rPr>
              <w:t xml:space="preserve"> </w:t>
            </w:r>
            <w:proofErr w:type="spellStart"/>
            <w:r w:rsidRPr="007841C5">
              <w:rPr>
                <w:rFonts w:ascii="Exo" w:hAnsi="Exo"/>
                <w:sz w:val="20"/>
              </w:rPr>
              <w:t>relations</w:t>
            </w:r>
            <w:proofErr w:type="spellEnd"/>
            <w:r w:rsidRPr="007841C5">
              <w:rPr>
                <w:rFonts w:ascii="Exo" w:hAnsi="Exo"/>
                <w:sz w:val="20"/>
              </w:rPr>
              <w:t xml:space="preserve"> in </w:t>
            </w:r>
            <w:proofErr w:type="spellStart"/>
            <w:r w:rsidRPr="007841C5">
              <w:rPr>
                <w:rFonts w:ascii="Exo" w:hAnsi="Exo"/>
                <w:sz w:val="20"/>
              </w:rPr>
              <w:t>small</w:t>
            </w:r>
            <w:proofErr w:type="spellEnd"/>
            <w:r w:rsidRPr="007841C5">
              <w:rPr>
                <w:rFonts w:ascii="Exo" w:hAnsi="Exo"/>
                <w:sz w:val="20"/>
              </w:rPr>
              <w:t xml:space="preserve"> </w:t>
            </w:r>
            <w:proofErr w:type="spellStart"/>
            <w:r w:rsidRPr="007841C5">
              <w:rPr>
                <w:rFonts w:ascii="Exo" w:hAnsi="Exo"/>
                <w:sz w:val="20"/>
              </w:rPr>
              <w:t>Brazilian</w:t>
            </w:r>
            <w:proofErr w:type="spellEnd"/>
            <w:r w:rsidRPr="007841C5">
              <w:rPr>
                <w:rFonts w:ascii="Exo" w:hAnsi="Exo"/>
                <w:sz w:val="20"/>
              </w:rPr>
              <w:t xml:space="preserve"> </w:t>
            </w:r>
            <w:proofErr w:type="spellStart"/>
            <w:r w:rsidRPr="007841C5">
              <w:rPr>
                <w:rFonts w:ascii="Exo" w:hAnsi="Exo"/>
                <w:sz w:val="20"/>
              </w:rPr>
              <w:t>hospitals</w:t>
            </w:r>
            <w:proofErr w:type="spellEnd"/>
            <w:r w:rsidRPr="007841C5">
              <w:rPr>
                <w:rFonts w:ascii="Exo" w:hAnsi="Exo"/>
                <w:sz w:val="20"/>
              </w:rPr>
              <w:t>. RAE-</w:t>
            </w:r>
            <w:proofErr w:type="spellStart"/>
            <w:r w:rsidRPr="007841C5">
              <w:rPr>
                <w:rFonts w:ascii="Exo" w:hAnsi="Exo"/>
                <w:sz w:val="20"/>
              </w:rPr>
              <w:t>Rev</w:t>
            </w:r>
            <w:proofErr w:type="spellEnd"/>
            <w:r w:rsidRPr="007841C5">
              <w:rPr>
                <w:rFonts w:ascii="Exo" w:hAnsi="Exo"/>
                <w:sz w:val="20"/>
              </w:rPr>
              <w:t xml:space="preserve"> </w:t>
            </w:r>
            <w:proofErr w:type="spellStart"/>
            <w:r w:rsidRPr="007841C5">
              <w:rPr>
                <w:rFonts w:ascii="Exo" w:hAnsi="Exo"/>
                <w:sz w:val="20"/>
              </w:rPr>
              <w:t>Adm</w:t>
            </w:r>
            <w:proofErr w:type="spellEnd"/>
            <w:r w:rsidRPr="007841C5">
              <w:rPr>
                <w:rFonts w:ascii="Exo" w:hAnsi="Exo"/>
                <w:sz w:val="20"/>
              </w:rPr>
              <w:t xml:space="preserve"> </w:t>
            </w:r>
            <w:proofErr w:type="spellStart"/>
            <w:r w:rsidRPr="007841C5">
              <w:rPr>
                <w:rFonts w:ascii="Exo" w:hAnsi="Exo"/>
                <w:sz w:val="20"/>
              </w:rPr>
              <w:t>Empres</w:t>
            </w:r>
            <w:proofErr w:type="spellEnd"/>
            <w:r w:rsidRPr="007841C5">
              <w:rPr>
                <w:rFonts w:ascii="Exo" w:hAnsi="Exo"/>
                <w:sz w:val="20"/>
              </w:rPr>
              <w:t>. 2017;57(2):178-95.</w:t>
            </w:r>
          </w:p>
        </w:tc>
      </w:tr>
      <w:tr w:rsidR="005C0FCE" w:rsidRPr="00ED73FD" w14:paraId="696BF368" w14:textId="77777777" w:rsidTr="000F7BD5">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941E0F5" w14:textId="77777777" w:rsidR="005C0FCE" w:rsidRPr="00ED73FD" w:rsidRDefault="005C0FCE" w:rsidP="00F35A70">
            <w:pPr>
              <w:pStyle w:val="QuadrosFiguras1"/>
              <w:spacing w:before="60" w:after="60" w:line="240" w:lineRule="auto"/>
              <w:jc w:val="left"/>
              <w:rPr>
                <w:rFonts w:ascii="Exo" w:hAnsi="Exo"/>
                <w:b/>
                <w:bCs/>
                <w:color w:val="FFFFFF" w:themeColor="background1"/>
                <w:sz w:val="22"/>
                <w:szCs w:val="24"/>
              </w:rPr>
            </w:pPr>
            <w:r w:rsidRPr="00ED73FD">
              <w:rPr>
                <w:rFonts w:ascii="Exo" w:hAnsi="Exo"/>
                <w:b/>
                <w:bCs/>
                <w:color w:val="FFFFFF" w:themeColor="background1"/>
                <w:sz w:val="22"/>
                <w:szCs w:val="24"/>
              </w:rPr>
              <w:t>Polaridade</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0F5FCDEF" w14:textId="77777777" w:rsidR="005C0FCE" w:rsidRPr="00C74FFB" w:rsidRDefault="005C0FCE" w:rsidP="00F35A70">
            <w:pPr>
              <w:pStyle w:val="QuadrosFiguras1"/>
              <w:spacing w:before="60" w:after="60" w:line="240" w:lineRule="auto"/>
              <w:jc w:val="both"/>
              <w:rPr>
                <w:rFonts w:ascii="Exo" w:hAnsi="Exo"/>
                <w:color w:val="auto"/>
              </w:rPr>
            </w:pPr>
            <w:r w:rsidRPr="00C74FFB">
              <w:rPr>
                <w:rFonts w:ascii="Exo" w:hAnsi="Exo"/>
                <w:color w:val="auto"/>
              </w:rPr>
              <w:t>Este indicador pode estar associado à necessidade de um profissional se amparar em múltiplos vínculos para conseguir um rendimento adequado. Nesse sentido, quanto maior o valor obtido, pior é o resultado.</w:t>
            </w:r>
          </w:p>
        </w:tc>
      </w:tr>
      <w:tr w:rsidR="000F7BD5" w:rsidRPr="00ED73FD" w14:paraId="07B5D46D" w14:textId="77777777" w:rsidTr="000F7BD5">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487CCB4B" w14:textId="590A87C8" w:rsidR="000F7BD5" w:rsidRPr="00ED73FD" w:rsidRDefault="000F7BD5" w:rsidP="00F35A70">
            <w:pPr>
              <w:pStyle w:val="QuadrosFiguras1"/>
              <w:spacing w:before="60" w:after="60" w:line="240" w:lineRule="auto"/>
              <w:jc w:val="left"/>
              <w:rPr>
                <w:rFonts w:ascii="Exo" w:hAnsi="Exo"/>
                <w:b/>
                <w:bCs/>
                <w:color w:val="FFFFFF" w:themeColor="background1"/>
                <w:sz w:val="22"/>
                <w:szCs w:val="24"/>
              </w:rPr>
            </w:pPr>
            <w:r w:rsidRPr="00B3380F">
              <w:rPr>
                <w:rFonts w:ascii="Exo" w:hAnsi="Exo"/>
                <w:b/>
                <w:bCs/>
                <w:color w:val="auto"/>
                <w:sz w:val="22"/>
                <w:szCs w:val="24"/>
              </w:rPr>
              <w:t>Observações</w:t>
            </w:r>
          </w:p>
        </w:tc>
        <w:tc>
          <w:tcPr>
            <w:tcW w:w="7337" w:type="dxa"/>
            <w:tcBorders>
              <w:top w:val="single" w:sz="4" w:space="0" w:color="0095D4"/>
              <w:left w:val="single" w:sz="4" w:space="0" w:color="0095D4"/>
              <w:bottom w:val="single" w:sz="4" w:space="0" w:color="0095D4"/>
              <w:right w:val="single" w:sz="4" w:space="0" w:color="0095D4"/>
            </w:tcBorders>
            <w:vAlign w:val="center"/>
          </w:tcPr>
          <w:p w14:paraId="768FDA47" w14:textId="0407E0B9" w:rsidR="000F7BD5" w:rsidRPr="00C74FFB" w:rsidRDefault="000F7BD5" w:rsidP="00F35A70">
            <w:pPr>
              <w:pStyle w:val="QuadrosFiguras1"/>
              <w:spacing w:before="60" w:after="60" w:line="240" w:lineRule="auto"/>
              <w:jc w:val="both"/>
              <w:rPr>
                <w:rFonts w:ascii="Exo" w:hAnsi="Exo"/>
                <w:color w:val="auto"/>
              </w:rPr>
            </w:pPr>
            <w:r w:rsidRPr="00B3380F">
              <w:rPr>
                <w:rFonts w:ascii="Exo" w:hAnsi="Exo"/>
              </w:rPr>
              <w:t xml:space="preserve">As análises realizadas são limitadas aos dados disponíveis na base do CNES-PF, disponibilizado pelo Ministério da Saúde, via </w:t>
            </w:r>
            <w:proofErr w:type="spellStart"/>
            <w:r w:rsidRPr="00B3380F">
              <w:rPr>
                <w:rFonts w:ascii="Exo" w:hAnsi="Exo"/>
              </w:rPr>
              <w:t>Datasus</w:t>
            </w:r>
            <w:proofErr w:type="spellEnd"/>
            <w:r w:rsidRPr="00B3380F">
              <w:rPr>
                <w:rFonts w:ascii="Exo" w:hAnsi="Exo"/>
              </w:rPr>
              <w:t>.</w:t>
            </w:r>
          </w:p>
        </w:tc>
      </w:tr>
    </w:tbl>
    <w:p w14:paraId="6DE34F4C" w14:textId="64787779" w:rsidR="005C0FCE" w:rsidRPr="00DE01F5" w:rsidRDefault="005C0FCE" w:rsidP="00982DD4">
      <w:pPr>
        <w:spacing w:before="200" w:after="200" w:line="360" w:lineRule="auto"/>
        <w:ind w:firstLine="851"/>
        <w:jc w:val="both"/>
        <w:rPr>
          <w:rFonts w:ascii="Exo" w:hAnsi="Exo"/>
          <w:sz w:val="20"/>
          <w:szCs w:val="20"/>
        </w:rPr>
      </w:pPr>
      <w:bookmarkStart w:id="18" w:name="_Hlk188353111"/>
      <w:bookmarkEnd w:id="16"/>
      <w:r w:rsidRPr="00DE01F5">
        <w:rPr>
          <w:rFonts w:ascii="Exo" w:hAnsi="Exo"/>
          <w:sz w:val="20"/>
          <w:szCs w:val="20"/>
        </w:rPr>
        <w:t xml:space="preserve">Como informado acima, existem alguns artefatos que decorrem da criação deste indicador, como o código SQL usado para construir o indicador, o resultado dos cálculos e o </w:t>
      </w:r>
      <w:r w:rsidRPr="00DE01F5">
        <w:rPr>
          <w:rFonts w:ascii="Exo" w:hAnsi="Exo"/>
          <w:i/>
          <w:iCs/>
          <w:sz w:val="20"/>
          <w:szCs w:val="20"/>
        </w:rPr>
        <w:t>dashboard</w:t>
      </w:r>
      <w:r w:rsidRPr="00DE01F5">
        <w:rPr>
          <w:rFonts w:ascii="Exo" w:hAnsi="Exo"/>
          <w:sz w:val="20"/>
          <w:szCs w:val="20"/>
        </w:rPr>
        <w:t xml:space="preserve"> interativo. Para acessar estes artefatos, basta clicar nos ícones abaixo.</w:t>
      </w:r>
    </w:p>
    <w:p w14:paraId="446609ED" w14:textId="7A7AE13E" w:rsidR="005C0FCE" w:rsidRPr="00982DD4" w:rsidRDefault="005C0FCE" w:rsidP="00982DD4">
      <w:pPr>
        <w:pStyle w:val="Legenda"/>
        <w:keepNext/>
        <w:spacing w:after="0"/>
        <w:jc w:val="center"/>
        <w:rPr>
          <w:rFonts w:ascii="Exo" w:hAnsi="Exo"/>
          <w:b/>
          <w:bCs/>
          <w:color w:val="auto"/>
        </w:rPr>
      </w:pPr>
      <w:bookmarkStart w:id="19" w:name="_Hlk188369507"/>
      <w:bookmarkEnd w:id="18"/>
      <w:commentRangeStart w:id="20"/>
      <w:r w:rsidRPr="00982DD4">
        <w:rPr>
          <w:rFonts w:ascii="Exo" w:hAnsi="Exo"/>
          <w:b/>
          <w:bCs/>
          <w:color w:val="auto"/>
        </w:rPr>
        <w:lastRenderedPageBreak/>
        <w:t xml:space="preserve">Figura </w:t>
      </w:r>
      <w:r w:rsidRPr="00982DD4">
        <w:rPr>
          <w:rFonts w:ascii="Exo" w:hAnsi="Exo"/>
          <w:b/>
          <w:bCs/>
          <w:color w:val="auto"/>
        </w:rPr>
        <w:fldChar w:fldCharType="begin"/>
      </w:r>
      <w:r w:rsidRPr="00982DD4">
        <w:rPr>
          <w:rFonts w:ascii="Exo" w:hAnsi="Exo"/>
          <w:b/>
          <w:bCs/>
          <w:color w:val="auto"/>
        </w:rPr>
        <w:instrText xml:space="preserve"> SEQ Figura \* ARABIC </w:instrText>
      </w:r>
      <w:r w:rsidRPr="00982DD4">
        <w:rPr>
          <w:rFonts w:ascii="Exo" w:hAnsi="Exo"/>
          <w:b/>
          <w:bCs/>
          <w:color w:val="auto"/>
        </w:rPr>
        <w:fldChar w:fldCharType="separate"/>
      </w:r>
      <w:r w:rsidR="00815524">
        <w:rPr>
          <w:rFonts w:ascii="Exo" w:hAnsi="Exo"/>
          <w:b/>
          <w:bCs/>
          <w:noProof/>
          <w:color w:val="auto"/>
        </w:rPr>
        <w:t>1</w:t>
      </w:r>
      <w:r w:rsidRPr="00982DD4">
        <w:rPr>
          <w:rFonts w:ascii="Exo" w:hAnsi="Exo"/>
          <w:b/>
          <w:bCs/>
          <w:color w:val="auto"/>
        </w:rPr>
        <w:fldChar w:fldCharType="end"/>
      </w:r>
      <w:r w:rsidRPr="00982DD4">
        <w:rPr>
          <w:rFonts w:ascii="Exo" w:hAnsi="Exo"/>
          <w:b/>
          <w:bCs/>
          <w:color w:val="auto"/>
        </w:rPr>
        <w:t xml:space="preserve"> - Artefatos da consulta</w:t>
      </w:r>
      <w:commentRangeEnd w:id="20"/>
      <w:r w:rsidR="00E67231">
        <w:rPr>
          <w:rStyle w:val="Refdecomentrio"/>
          <w:i w:val="0"/>
          <w:iCs w:val="0"/>
          <w:color w:val="auto"/>
        </w:rPr>
        <w:commentReference w:id="20"/>
      </w:r>
    </w:p>
    <w:p w14:paraId="1997918E" w14:textId="77777777" w:rsidR="005C0FCE" w:rsidRPr="00ED73FD" w:rsidRDefault="005C0FCE" w:rsidP="005A3832">
      <w:pPr>
        <w:pStyle w:val="PargrafodaLista"/>
        <w:ind w:left="0"/>
        <w:jc w:val="center"/>
        <w:rPr>
          <w:rFonts w:ascii="Exo" w:hAnsi="Exo"/>
        </w:rPr>
      </w:pPr>
      <w:r w:rsidRPr="00ED73FD">
        <w:rPr>
          <w:rFonts w:ascii="Exo" w:hAnsi="Exo"/>
          <w:noProof/>
          <w:lang w:eastAsia="pt-BR"/>
        </w:rPr>
        <w:drawing>
          <wp:inline distT="0" distB="0" distL="0" distR="0" wp14:anchorId="326EB4AE" wp14:editId="6FF0874D">
            <wp:extent cx="5400040" cy="3150235"/>
            <wp:effectExtent l="0" t="0" r="10160" b="12065"/>
            <wp:docPr id="1822098448"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3CD66D23" w14:textId="26580E96" w:rsidR="00982DD4" w:rsidRPr="00982DD4" w:rsidRDefault="005C0FCE" w:rsidP="00982DD4">
      <w:pPr>
        <w:pStyle w:val="PargrafodaLista"/>
        <w:ind w:left="0"/>
        <w:jc w:val="center"/>
        <w:rPr>
          <w:rFonts w:ascii="Exo" w:hAnsi="Exo"/>
          <w:i/>
          <w:iCs/>
          <w:sz w:val="18"/>
          <w:szCs w:val="18"/>
        </w:rPr>
      </w:pPr>
      <w:r w:rsidRPr="00982DD4">
        <w:rPr>
          <w:rFonts w:ascii="Exo" w:hAnsi="Exo"/>
          <w:i/>
          <w:iCs/>
          <w:sz w:val="18"/>
          <w:szCs w:val="18"/>
        </w:rPr>
        <w:t>Fonte: elaborado pelos autores</w:t>
      </w:r>
      <w:bookmarkStart w:id="21" w:name="_Toc181700709"/>
      <w:bookmarkEnd w:id="19"/>
      <w:r w:rsidR="00982DD4">
        <w:rPr>
          <w:rFonts w:ascii="Exo" w:hAnsi="Exo"/>
          <w:b/>
          <w:bCs/>
        </w:rPr>
        <w:br w:type="page"/>
      </w:r>
    </w:p>
    <w:p w14:paraId="4B346B7F" w14:textId="32F6B04E" w:rsidR="004A3585" w:rsidRPr="00ED73FD" w:rsidRDefault="004A3585" w:rsidP="00982DD4">
      <w:pPr>
        <w:pStyle w:val="Ttulo1"/>
        <w:spacing w:after="200" w:line="360" w:lineRule="auto"/>
        <w:jc w:val="center"/>
        <w:rPr>
          <w:rFonts w:ascii="Exo" w:hAnsi="Exo"/>
          <w:b/>
          <w:bCs/>
          <w:color w:val="auto"/>
        </w:rPr>
      </w:pPr>
      <w:r w:rsidRPr="00ED73FD">
        <w:rPr>
          <w:rFonts w:ascii="Exo" w:hAnsi="Exo"/>
          <w:b/>
          <w:bCs/>
          <w:color w:val="auto"/>
        </w:rPr>
        <w:lastRenderedPageBreak/>
        <w:t>Exemplo de aplicação</w:t>
      </w:r>
      <w:bookmarkEnd w:id="21"/>
    </w:p>
    <w:p w14:paraId="55B266E3" w14:textId="7AF84783" w:rsidR="006B720E" w:rsidRPr="00EC355E" w:rsidRDefault="00C74927" w:rsidP="006B720E">
      <w:pPr>
        <w:pStyle w:val="SemEspaamento"/>
        <w:spacing w:after="200" w:line="360" w:lineRule="auto"/>
        <w:ind w:firstLine="851"/>
        <w:jc w:val="both"/>
        <w:rPr>
          <w:rFonts w:ascii="Exo" w:hAnsi="Exo"/>
          <w:sz w:val="20"/>
          <w:szCs w:val="20"/>
        </w:rPr>
      </w:pPr>
      <w:bookmarkStart w:id="22" w:name="_Hlk188369767"/>
      <w:r w:rsidRPr="00C74927">
        <w:rPr>
          <w:rFonts w:ascii="Exo" w:hAnsi="Exo"/>
          <w:sz w:val="20"/>
          <w:szCs w:val="20"/>
        </w:rPr>
        <w:t xml:space="preserve">A </w:t>
      </w:r>
      <w:ins w:id="23" w:author="Gilson" w:date="2025-02-15T11:28:00Z">
        <w:r w:rsidR="00E67231">
          <w:rPr>
            <w:rFonts w:ascii="Exo" w:hAnsi="Exo"/>
            <w:sz w:val="20"/>
            <w:szCs w:val="20"/>
          </w:rPr>
          <w:t>F</w:t>
        </w:r>
      </w:ins>
      <w:bookmarkStart w:id="24" w:name="_GoBack"/>
      <w:bookmarkEnd w:id="24"/>
      <w:del w:id="25" w:author="Gilson" w:date="2025-02-15T11:28:00Z">
        <w:r w:rsidRPr="00C74927" w:rsidDel="00E67231">
          <w:rPr>
            <w:rFonts w:ascii="Exo" w:hAnsi="Exo"/>
            <w:sz w:val="20"/>
            <w:szCs w:val="20"/>
          </w:rPr>
          <w:delText>f</w:delText>
        </w:r>
      </w:del>
      <w:r w:rsidRPr="00C74927">
        <w:rPr>
          <w:rFonts w:ascii="Exo" w:hAnsi="Exo"/>
          <w:sz w:val="20"/>
          <w:szCs w:val="20"/>
        </w:rPr>
        <w:t xml:space="preserve">igura 2 exemplifica a aplicação do indicador, considerando um recorte dos vínculos profissionais de médicos no ano de 2024. Observa-se que a maior média de vínculos está nos municípios do Sul Goiano, onde os profissionais possuíam entre três e </w:t>
      </w:r>
      <w:r>
        <w:rPr>
          <w:rFonts w:ascii="Exo" w:hAnsi="Exo"/>
          <w:sz w:val="20"/>
          <w:szCs w:val="20"/>
        </w:rPr>
        <w:t>cinco</w:t>
      </w:r>
      <w:r w:rsidRPr="00C74927">
        <w:rPr>
          <w:rFonts w:ascii="Exo" w:hAnsi="Exo"/>
          <w:sz w:val="20"/>
          <w:szCs w:val="20"/>
        </w:rPr>
        <w:t xml:space="preserve"> vínculos</w:t>
      </w:r>
      <w:r w:rsidR="006B720E" w:rsidRPr="00EC355E">
        <w:rPr>
          <w:rFonts w:ascii="Exo" w:hAnsi="Exo"/>
          <w:sz w:val="20"/>
          <w:szCs w:val="20"/>
        </w:rPr>
        <w:t>.</w:t>
      </w:r>
    </w:p>
    <w:p w14:paraId="395D7FC9" w14:textId="77777777" w:rsidR="00BB556E" w:rsidRPr="00CE06B6" w:rsidRDefault="00BB556E" w:rsidP="00BB556E">
      <w:pPr>
        <w:pStyle w:val="Legenda"/>
        <w:keepNext/>
        <w:spacing w:after="0"/>
        <w:jc w:val="center"/>
        <w:rPr>
          <w:rFonts w:ascii="Exo" w:hAnsi="Exo"/>
          <w:b/>
          <w:bCs/>
          <w:color w:val="auto"/>
        </w:rPr>
      </w:pPr>
      <w:r w:rsidRPr="00CE06B6">
        <w:rPr>
          <w:rFonts w:ascii="Exo" w:hAnsi="Exo"/>
          <w:b/>
          <w:bCs/>
          <w:color w:val="auto"/>
        </w:rPr>
        <w:t>Figura 2 - Distribuição do indicador no estado</w:t>
      </w:r>
    </w:p>
    <w:p w14:paraId="52FC0ED2" w14:textId="4BE9EB7C" w:rsidR="00BB556E" w:rsidRDefault="006B720E" w:rsidP="00BB556E">
      <w:pPr>
        <w:pStyle w:val="NormalWeb"/>
        <w:spacing w:before="0" w:beforeAutospacing="0" w:after="0" w:afterAutospacing="0"/>
        <w:jc w:val="center"/>
      </w:pPr>
      <w:bookmarkStart w:id="26" w:name="_Hlk184288995"/>
      <w:r>
        <w:rPr>
          <w:noProof/>
          <w14:ligatures w14:val="standardContextual"/>
        </w:rPr>
        <w:drawing>
          <wp:inline distT="0" distB="0" distL="0" distR="0" wp14:anchorId="67FBC890" wp14:editId="11E011F7">
            <wp:extent cx="5662930" cy="5278761"/>
            <wp:effectExtent l="19050" t="19050" r="13970" b="1714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pic:cNvPicPr/>
                  </pic:nvPicPr>
                  <pic:blipFill rotWithShape="1">
                    <a:blip r:embed="rId18" cstate="print">
                      <a:extLst>
                        <a:ext uri="{28A0092B-C50C-407E-A947-70E740481C1C}">
                          <a14:useLocalDpi xmlns:a14="http://schemas.microsoft.com/office/drawing/2010/main" val="0"/>
                        </a:ext>
                      </a:extLst>
                    </a:blip>
                    <a:srcRect l="17887" r="15064"/>
                    <a:stretch/>
                  </pic:blipFill>
                  <pic:spPr bwMode="auto">
                    <a:xfrm>
                      <a:off x="0" y="0"/>
                      <a:ext cx="5718070" cy="5330160"/>
                    </a:xfrm>
                    <a:prstGeom prst="rect">
                      <a:avLst/>
                    </a:prstGeom>
                    <a:ln w="9525">
                      <a:solidFill>
                        <a:schemeClr val="tx1"/>
                      </a:solidFill>
                    </a:ln>
                    <a:extLst>
                      <a:ext uri="{53640926-AAD7-44D8-BBD7-CCE9431645EC}">
                        <a14:shadowObscured xmlns:a14="http://schemas.microsoft.com/office/drawing/2010/main"/>
                      </a:ext>
                    </a:extLst>
                  </pic:spPr>
                </pic:pic>
              </a:graphicData>
            </a:graphic>
          </wp:inline>
        </w:drawing>
      </w:r>
    </w:p>
    <w:p w14:paraId="2AD16F19" w14:textId="77777777" w:rsidR="00BB556E" w:rsidRPr="00CE06B6" w:rsidRDefault="00BB556E" w:rsidP="000D7070">
      <w:pPr>
        <w:pStyle w:val="PargrafodaLista"/>
        <w:spacing w:after="200"/>
        <w:ind w:left="0"/>
        <w:jc w:val="center"/>
        <w:rPr>
          <w:rFonts w:ascii="Exo" w:hAnsi="Exo"/>
          <w:i/>
          <w:iCs/>
          <w:sz w:val="18"/>
          <w:szCs w:val="18"/>
        </w:rPr>
      </w:pPr>
      <w:r w:rsidRPr="00CE06B6">
        <w:rPr>
          <w:rFonts w:ascii="Exo" w:hAnsi="Exo"/>
          <w:i/>
          <w:iCs/>
          <w:sz w:val="18"/>
          <w:szCs w:val="18"/>
        </w:rPr>
        <w:t>Fonte: elaborado pelos autores</w:t>
      </w:r>
      <w:bookmarkEnd w:id="26"/>
    </w:p>
    <w:p w14:paraId="340F908D" w14:textId="44D0E407" w:rsidR="00982DD4" w:rsidRPr="00BB556E" w:rsidRDefault="00BB556E" w:rsidP="000D7070">
      <w:pPr>
        <w:spacing w:line="360" w:lineRule="auto"/>
        <w:ind w:firstLine="851"/>
        <w:jc w:val="both"/>
        <w:rPr>
          <w:rFonts w:ascii="Exo" w:hAnsi="Exo"/>
        </w:rPr>
      </w:pPr>
      <w:r w:rsidRPr="00420B56">
        <w:rPr>
          <w:rFonts w:ascii="Exo" w:hAnsi="Exo"/>
          <w:sz w:val="20"/>
          <w:szCs w:val="20"/>
        </w:rPr>
        <w:t xml:space="preserve">Para acessar o link do código que resultou no mapa, clique </w:t>
      </w:r>
      <w:hyperlink r:id="rId19" w:history="1">
        <w:r w:rsidRPr="00420B56">
          <w:rPr>
            <w:rStyle w:val="Hyperlink"/>
            <w:rFonts w:ascii="Exo" w:hAnsi="Exo"/>
            <w:sz w:val="20"/>
            <w:szCs w:val="20"/>
          </w:rPr>
          <w:t>aqui</w:t>
        </w:r>
      </w:hyperlink>
      <w:bookmarkEnd w:id="22"/>
      <w:r w:rsidRPr="00420B56">
        <w:rPr>
          <w:rFonts w:ascii="Exo" w:hAnsi="Exo"/>
          <w:sz w:val="20"/>
          <w:szCs w:val="20"/>
        </w:rPr>
        <w:t>.</w:t>
      </w:r>
      <w:bookmarkStart w:id="27" w:name="_Toc181700710"/>
      <w:r w:rsidR="00982DD4">
        <w:rPr>
          <w:rFonts w:ascii="Exo" w:hAnsi="Exo"/>
          <w:b/>
          <w:bCs/>
        </w:rPr>
        <w:br w:type="page"/>
      </w:r>
    </w:p>
    <w:p w14:paraId="393A9936" w14:textId="7DED9C28" w:rsidR="00666086" w:rsidRPr="00982DD4" w:rsidRDefault="00666086" w:rsidP="00982DD4">
      <w:pPr>
        <w:pStyle w:val="Ttulo1"/>
        <w:spacing w:after="200" w:line="360" w:lineRule="auto"/>
        <w:jc w:val="center"/>
        <w:rPr>
          <w:rFonts w:ascii="Exo" w:hAnsi="Exo"/>
          <w:b/>
          <w:bCs/>
          <w:color w:val="auto"/>
        </w:rPr>
      </w:pPr>
      <w:r w:rsidRPr="00ED73FD">
        <w:rPr>
          <w:rFonts w:ascii="Exo" w:hAnsi="Exo"/>
          <w:b/>
          <w:bCs/>
          <w:color w:val="auto"/>
        </w:rPr>
        <w:lastRenderedPageBreak/>
        <w:t>Referências</w:t>
      </w:r>
      <w:bookmarkEnd w:id="27"/>
    </w:p>
    <w:sdt>
      <w:sdtPr>
        <w:rPr>
          <w:rFonts w:ascii="Exo" w:hAnsi="Exo"/>
          <w:color w:val="000000"/>
        </w:rPr>
        <w:tag w:val="MENDELEY_BIBLIOGRAPHY"/>
        <w:id w:val="951600538"/>
        <w:placeholder>
          <w:docPart w:val="DefaultPlaceholder_-1854013440"/>
        </w:placeholder>
      </w:sdtPr>
      <w:sdtEndPr/>
      <w:sdtContent>
        <w:p w14:paraId="4772570D" w14:textId="77777777" w:rsidR="007E14F5" w:rsidRDefault="00666086" w:rsidP="007E14F5">
          <w:pPr>
            <w:autoSpaceDE w:val="0"/>
            <w:autoSpaceDN w:val="0"/>
            <w:ind w:hanging="640"/>
            <w:jc w:val="both"/>
            <w:divId w:val="344209817"/>
            <w:rPr>
              <w:rFonts w:ascii="Exo" w:eastAsia="Times New Roman" w:hAnsi="Exo"/>
              <w:color w:val="000000"/>
              <w:sz w:val="20"/>
              <w:szCs w:val="20"/>
            </w:rPr>
          </w:pPr>
          <w:r w:rsidRPr="00ED73FD">
            <w:rPr>
              <w:rFonts w:ascii="Exo" w:eastAsia="Times New Roman" w:hAnsi="Exo"/>
              <w:color w:val="000000"/>
              <w:sz w:val="20"/>
              <w:szCs w:val="20"/>
            </w:rPr>
            <w:t xml:space="preserve">1. </w:t>
          </w:r>
          <w:r w:rsidRPr="00ED73FD">
            <w:rPr>
              <w:rFonts w:ascii="Exo" w:eastAsia="Times New Roman" w:hAnsi="Exo"/>
              <w:color w:val="000000"/>
              <w:sz w:val="20"/>
              <w:szCs w:val="20"/>
            </w:rPr>
            <w:tab/>
          </w:r>
          <w:bookmarkStart w:id="28" w:name="_Hlk188369445"/>
          <w:r w:rsidR="007E14F5">
            <w:rPr>
              <w:rFonts w:ascii="Exo" w:eastAsia="Times New Roman" w:hAnsi="Exo"/>
              <w:color w:val="000000"/>
              <w:sz w:val="20"/>
              <w:szCs w:val="20"/>
            </w:rPr>
            <w:t xml:space="preserve">World Health </w:t>
          </w:r>
          <w:proofErr w:type="spellStart"/>
          <w:r w:rsidR="007E14F5">
            <w:rPr>
              <w:rFonts w:ascii="Exo" w:eastAsia="Times New Roman" w:hAnsi="Exo"/>
              <w:color w:val="000000"/>
              <w:sz w:val="20"/>
              <w:szCs w:val="20"/>
            </w:rPr>
            <w:t>Organization</w:t>
          </w:r>
          <w:proofErr w:type="spellEnd"/>
          <w:r w:rsidR="007E14F5">
            <w:rPr>
              <w:rFonts w:ascii="Exo" w:eastAsia="Times New Roman" w:hAnsi="Exo"/>
              <w:color w:val="000000"/>
              <w:sz w:val="20"/>
              <w:szCs w:val="20"/>
            </w:rPr>
            <w:t xml:space="preserve">. Global </w:t>
          </w:r>
          <w:proofErr w:type="spellStart"/>
          <w:r w:rsidR="007E14F5">
            <w:rPr>
              <w:rFonts w:ascii="Exo" w:eastAsia="Times New Roman" w:hAnsi="Exo"/>
              <w:color w:val="000000"/>
              <w:sz w:val="20"/>
              <w:szCs w:val="20"/>
            </w:rPr>
            <w:t>strategy</w:t>
          </w:r>
          <w:proofErr w:type="spellEnd"/>
          <w:r w:rsidR="007E14F5">
            <w:rPr>
              <w:rFonts w:ascii="Exo" w:eastAsia="Times New Roman" w:hAnsi="Exo"/>
              <w:color w:val="000000"/>
              <w:sz w:val="20"/>
              <w:szCs w:val="20"/>
            </w:rPr>
            <w:t xml:space="preserve"> </w:t>
          </w:r>
          <w:proofErr w:type="spellStart"/>
          <w:r w:rsidR="007E14F5">
            <w:rPr>
              <w:rFonts w:ascii="Exo" w:eastAsia="Times New Roman" w:hAnsi="Exo"/>
              <w:color w:val="000000"/>
              <w:sz w:val="20"/>
              <w:szCs w:val="20"/>
            </w:rPr>
            <w:t>on</w:t>
          </w:r>
          <w:proofErr w:type="spellEnd"/>
          <w:r w:rsidR="007E14F5">
            <w:rPr>
              <w:rFonts w:ascii="Exo" w:eastAsia="Times New Roman" w:hAnsi="Exo"/>
              <w:color w:val="000000"/>
              <w:sz w:val="20"/>
              <w:szCs w:val="20"/>
            </w:rPr>
            <w:t xml:space="preserve"> </w:t>
          </w:r>
          <w:proofErr w:type="spellStart"/>
          <w:r w:rsidR="007E14F5">
            <w:rPr>
              <w:rFonts w:ascii="Exo" w:eastAsia="Times New Roman" w:hAnsi="Exo"/>
              <w:color w:val="000000"/>
              <w:sz w:val="20"/>
              <w:szCs w:val="20"/>
            </w:rPr>
            <w:t>human</w:t>
          </w:r>
          <w:proofErr w:type="spellEnd"/>
          <w:r w:rsidR="007E14F5">
            <w:rPr>
              <w:rFonts w:ascii="Exo" w:eastAsia="Times New Roman" w:hAnsi="Exo"/>
              <w:color w:val="000000"/>
              <w:sz w:val="20"/>
              <w:szCs w:val="20"/>
            </w:rPr>
            <w:t xml:space="preserve"> </w:t>
          </w:r>
          <w:proofErr w:type="spellStart"/>
          <w:r w:rsidR="007E14F5">
            <w:rPr>
              <w:rFonts w:ascii="Exo" w:eastAsia="Times New Roman" w:hAnsi="Exo"/>
              <w:color w:val="000000"/>
              <w:sz w:val="20"/>
              <w:szCs w:val="20"/>
            </w:rPr>
            <w:t>resources</w:t>
          </w:r>
          <w:proofErr w:type="spellEnd"/>
          <w:r w:rsidR="007E14F5">
            <w:rPr>
              <w:rFonts w:ascii="Exo" w:eastAsia="Times New Roman" w:hAnsi="Exo"/>
              <w:color w:val="000000"/>
              <w:sz w:val="20"/>
              <w:szCs w:val="20"/>
            </w:rPr>
            <w:t xml:space="preserve"> for </w:t>
          </w:r>
          <w:proofErr w:type="spellStart"/>
          <w:r w:rsidR="007E14F5">
            <w:rPr>
              <w:rFonts w:ascii="Exo" w:eastAsia="Times New Roman" w:hAnsi="Exo"/>
              <w:color w:val="000000"/>
              <w:sz w:val="20"/>
              <w:szCs w:val="20"/>
            </w:rPr>
            <w:t>health</w:t>
          </w:r>
          <w:proofErr w:type="spellEnd"/>
          <w:r w:rsidR="007E14F5">
            <w:rPr>
              <w:rFonts w:ascii="Exo" w:eastAsia="Times New Roman" w:hAnsi="Exo"/>
              <w:color w:val="000000"/>
              <w:sz w:val="20"/>
              <w:szCs w:val="20"/>
            </w:rPr>
            <w:t xml:space="preserve">: </w:t>
          </w:r>
          <w:proofErr w:type="spellStart"/>
          <w:r w:rsidR="007E14F5">
            <w:rPr>
              <w:rFonts w:ascii="Exo" w:eastAsia="Times New Roman" w:hAnsi="Exo"/>
              <w:color w:val="000000"/>
              <w:sz w:val="20"/>
              <w:szCs w:val="20"/>
            </w:rPr>
            <w:t>Workforce</w:t>
          </w:r>
          <w:proofErr w:type="spellEnd"/>
          <w:r w:rsidR="007E14F5">
            <w:rPr>
              <w:rFonts w:ascii="Exo" w:eastAsia="Times New Roman" w:hAnsi="Exo"/>
              <w:color w:val="000000"/>
              <w:sz w:val="20"/>
              <w:szCs w:val="20"/>
            </w:rPr>
            <w:t xml:space="preserve"> 2030. Geneva: WHO; 2016. </w:t>
          </w:r>
        </w:p>
        <w:p w14:paraId="088264CB" w14:textId="77777777" w:rsidR="007E14F5" w:rsidRDefault="007E14F5" w:rsidP="007E14F5">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2. </w:t>
          </w:r>
          <w:r>
            <w:rPr>
              <w:rFonts w:ascii="Exo" w:eastAsia="Times New Roman" w:hAnsi="Exo"/>
              <w:color w:val="000000"/>
              <w:sz w:val="20"/>
              <w:szCs w:val="20"/>
            </w:rPr>
            <w:tab/>
          </w:r>
          <w:proofErr w:type="spellStart"/>
          <w:r>
            <w:rPr>
              <w:rFonts w:ascii="Exo" w:eastAsia="Times New Roman" w:hAnsi="Exo"/>
              <w:color w:val="000000"/>
              <w:sz w:val="20"/>
              <w:szCs w:val="20"/>
            </w:rPr>
            <w:t>Najafpour</w:t>
          </w:r>
          <w:proofErr w:type="spellEnd"/>
          <w:r>
            <w:rPr>
              <w:rFonts w:ascii="Exo" w:eastAsia="Times New Roman" w:hAnsi="Exo"/>
              <w:color w:val="000000"/>
              <w:sz w:val="20"/>
              <w:szCs w:val="20"/>
            </w:rPr>
            <w:t xml:space="preserve"> Z, </w:t>
          </w:r>
          <w:proofErr w:type="spellStart"/>
          <w:r>
            <w:rPr>
              <w:rFonts w:ascii="Exo" w:eastAsia="Times New Roman" w:hAnsi="Exo"/>
              <w:color w:val="000000"/>
              <w:sz w:val="20"/>
              <w:szCs w:val="20"/>
            </w:rPr>
            <w:t>Arab</w:t>
          </w:r>
          <w:proofErr w:type="spellEnd"/>
          <w:r>
            <w:rPr>
              <w:rFonts w:ascii="Exo" w:eastAsia="Times New Roman" w:hAnsi="Exo"/>
              <w:color w:val="000000"/>
              <w:sz w:val="20"/>
              <w:szCs w:val="20"/>
            </w:rPr>
            <w:t xml:space="preserve"> M, </w:t>
          </w:r>
          <w:proofErr w:type="spellStart"/>
          <w:r>
            <w:rPr>
              <w:rFonts w:ascii="Exo" w:eastAsia="Times New Roman" w:hAnsi="Exo"/>
              <w:color w:val="000000"/>
              <w:sz w:val="20"/>
              <w:szCs w:val="20"/>
            </w:rPr>
            <w:t>Shayanfard</w:t>
          </w:r>
          <w:proofErr w:type="spellEnd"/>
          <w:r>
            <w:rPr>
              <w:rFonts w:ascii="Exo" w:eastAsia="Times New Roman" w:hAnsi="Exo"/>
              <w:color w:val="000000"/>
              <w:sz w:val="20"/>
              <w:szCs w:val="20"/>
            </w:rPr>
            <w:t xml:space="preserve"> K. A </w:t>
          </w:r>
          <w:proofErr w:type="spellStart"/>
          <w:r>
            <w:rPr>
              <w:rFonts w:ascii="Exo" w:eastAsia="Times New Roman" w:hAnsi="Exo"/>
              <w:color w:val="000000"/>
              <w:sz w:val="20"/>
              <w:szCs w:val="20"/>
            </w:rPr>
            <w:t>multi-phase</w:t>
          </w:r>
          <w:proofErr w:type="spellEnd"/>
          <w:r>
            <w:rPr>
              <w:rFonts w:ascii="Exo" w:eastAsia="Times New Roman" w:hAnsi="Exo"/>
              <w:color w:val="000000"/>
              <w:sz w:val="20"/>
              <w:szCs w:val="20"/>
            </w:rPr>
            <w:t xml:space="preserve"> approach for </w:t>
          </w:r>
          <w:proofErr w:type="spellStart"/>
          <w:r>
            <w:rPr>
              <w:rFonts w:ascii="Exo" w:eastAsia="Times New Roman" w:hAnsi="Exo"/>
              <w:color w:val="000000"/>
              <w:sz w:val="20"/>
              <w:szCs w:val="20"/>
            </w:rPr>
            <w:t>developing</w:t>
          </w:r>
          <w:proofErr w:type="spellEnd"/>
          <w:r>
            <w:rPr>
              <w:rFonts w:ascii="Exo" w:eastAsia="Times New Roman" w:hAnsi="Exo"/>
              <w:color w:val="000000"/>
              <w:sz w:val="20"/>
              <w:szCs w:val="20"/>
            </w:rPr>
            <w:t xml:space="preserve"> a conceptual </w:t>
          </w:r>
          <w:proofErr w:type="spellStart"/>
          <w:r>
            <w:rPr>
              <w:rFonts w:ascii="Exo" w:eastAsia="Times New Roman" w:hAnsi="Exo"/>
              <w:color w:val="000000"/>
              <w:sz w:val="20"/>
              <w:szCs w:val="20"/>
            </w:rPr>
            <w:t>model</w:t>
          </w:r>
          <w:proofErr w:type="spellEnd"/>
          <w:r>
            <w:rPr>
              <w:rFonts w:ascii="Exo" w:eastAsia="Times New Roman" w:hAnsi="Exo"/>
              <w:color w:val="000000"/>
              <w:sz w:val="20"/>
              <w:szCs w:val="20"/>
            </w:rPr>
            <w:t xml:space="preserve"> for </w:t>
          </w:r>
          <w:proofErr w:type="spellStart"/>
          <w:r>
            <w:rPr>
              <w:rFonts w:ascii="Exo" w:eastAsia="Times New Roman" w:hAnsi="Exo"/>
              <w:color w:val="000000"/>
              <w:sz w:val="20"/>
              <w:szCs w:val="20"/>
            </w:rPr>
            <w:t>human</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resources</w:t>
          </w:r>
          <w:proofErr w:type="spellEnd"/>
          <w:r>
            <w:rPr>
              <w:rFonts w:ascii="Exo" w:eastAsia="Times New Roman" w:hAnsi="Exo"/>
              <w:color w:val="000000"/>
              <w:sz w:val="20"/>
              <w:szCs w:val="20"/>
            </w:rPr>
            <w:t xml:space="preserve"> for </w:t>
          </w:r>
          <w:proofErr w:type="spellStart"/>
          <w:r>
            <w:rPr>
              <w:rFonts w:ascii="Exo" w:eastAsia="Times New Roman" w:hAnsi="Exo"/>
              <w:color w:val="000000"/>
              <w:sz w:val="20"/>
              <w:szCs w:val="20"/>
            </w:rPr>
            <w:t>health</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observatory</w:t>
          </w:r>
          <w:proofErr w:type="spellEnd"/>
          <w:r>
            <w:rPr>
              <w:rFonts w:ascii="Exo" w:eastAsia="Times New Roman" w:hAnsi="Exo"/>
              <w:color w:val="000000"/>
              <w:sz w:val="20"/>
              <w:szCs w:val="20"/>
            </w:rPr>
            <w:t xml:space="preserve"> (HRHO) </w:t>
          </w:r>
          <w:proofErr w:type="spellStart"/>
          <w:r>
            <w:rPr>
              <w:rFonts w:ascii="Exo" w:eastAsia="Times New Roman" w:hAnsi="Exo"/>
              <w:color w:val="000000"/>
              <w:sz w:val="20"/>
              <w:szCs w:val="20"/>
            </w:rPr>
            <w:t>toward</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integrating</w:t>
          </w:r>
          <w:proofErr w:type="spellEnd"/>
          <w:r>
            <w:rPr>
              <w:rFonts w:ascii="Exo" w:eastAsia="Times New Roman" w:hAnsi="Exo"/>
              <w:color w:val="000000"/>
              <w:sz w:val="20"/>
              <w:szCs w:val="20"/>
            </w:rPr>
            <w:t xml:space="preserve"> data </w:t>
          </w:r>
          <w:proofErr w:type="spellStart"/>
          <w:r>
            <w:rPr>
              <w:rFonts w:ascii="Exo" w:eastAsia="Times New Roman" w:hAnsi="Exo"/>
              <w:color w:val="000000"/>
              <w:sz w:val="20"/>
              <w:szCs w:val="20"/>
            </w:rPr>
            <w:t>and</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evidence</w:t>
          </w:r>
          <w:proofErr w:type="spellEnd"/>
          <w:r>
            <w:rPr>
              <w:rFonts w:ascii="Exo" w:eastAsia="Times New Roman" w:hAnsi="Exo"/>
              <w:color w:val="000000"/>
              <w:sz w:val="20"/>
              <w:szCs w:val="20"/>
            </w:rPr>
            <w:t xml:space="preserve">: a case </w:t>
          </w:r>
          <w:proofErr w:type="spellStart"/>
          <w:r>
            <w:rPr>
              <w:rFonts w:ascii="Exo" w:eastAsia="Times New Roman" w:hAnsi="Exo"/>
              <w:color w:val="000000"/>
              <w:sz w:val="20"/>
              <w:szCs w:val="20"/>
            </w:rPr>
            <w:t>study</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of</w:t>
          </w:r>
          <w:proofErr w:type="spellEnd"/>
          <w:r>
            <w:rPr>
              <w:rFonts w:ascii="Exo" w:eastAsia="Times New Roman" w:hAnsi="Exo"/>
              <w:color w:val="000000"/>
              <w:sz w:val="20"/>
              <w:szCs w:val="20"/>
            </w:rPr>
            <w:t xml:space="preserve"> Iran. Health Res </w:t>
          </w:r>
          <w:proofErr w:type="spellStart"/>
          <w:r>
            <w:rPr>
              <w:rFonts w:ascii="Exo" w:eastAsia="Times New Roman" w:hAnsi="Exo"/>
              <w:color w:val="000000"/>
              <w:sz w:val="20"/>
              <w:szCs w:val="20"/>
            </w:rPr>
            <w:t>Policy</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Syst</w:t>
          </w:r>
          <w:proofErr w:type="spellEnd"/>
          <w:r>
            <w:rPr>
              <w:rFonts w:ascii="Exo" w:eastAsia="Times New Roman" w:hAnsi="Exo"/>
              <w:color w:val="000000"/>
              <w:sz w:val="20"/>
              <w:szCs w:val="20"/>
            </w:rPr>
            <w:t xml:space="preserve">. 2023 </w:t>
          </w:r>
          <w:proofErr w:type="spellStart"/>
          <w:r>
            <w:rPr>
              <w:rFonts w:ascii="Exo" w:eastAsia="Times New Roman" w:hAnsi="Exo"/>
              <w:color w:val="000000"/>
              <w:sz w:val="20"/>
              <w:szCs w:val="20"/>
            </w:rPr>
            <w:t>Jun</w:t>
          </w:r>
          <w:proofErr w:type="spellEnd"/>
          <w:r>
            <w:rPr>
              <w:rFonts w:ascii="Exo" w:eastAsia="Times New Roman" w:hAnsi="Exo"/>
              <w:color w:val="000000"/>
              <w:sz w:val="20"/>
              <w:szCs w:val="20"/>
            </w:rPr>
            <w:t xml:space="preserve"> 1;21(1):41. </w:t>
          </w:r>
          <w:proofErr w:type="spellStart"/>
          <w:r>
            <w:rPr>
              <w:rFonts w:ascii="Exo" w:eastAsia="Times New Roman" w:hAnsi="Exo"/>
              <w:color w:val="000000"/>
              <w:sz w:val="20"/>
              <w:szCs w:val="20"/>
            </w:rPr>
            <w:t>doi</w:t>
          </w:r>
          <w:proofErr w:type="spellEnd"/>
          <w:r>
            <w:rPr>
              <w:rFonts w:ascii="Exo" w:eastAsia="Times New Roman" w:hAnsi="Exo"/>
              <w:color w:val="000000"/>
              <w:sz w:val="20"/>
              <w:szCs w:val="20"/>
            </w:rPr>
            <w:t>: 10.1186/s12961-023-00994-8.</w:t>
          </w:r>
        </w:p>
        <w:p w14:paraId="0D6175C6" w14:textId="77777777" w:rsidR="007E14F5" w:rsidRDefault="007E14F5" w:rsidP="007E14F5">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3. </w:t>
          </w:r>
          <w:r>
            <w:rPr>
              <w:rFonts w:ascii="Exo" w:eastAsia="Times New Roman" w:hAnsi="Exo"/>
              <w:color w:val="000000"/>
              <w:sz w:val="20"/>
              <w:szCs w:val="20"/>
            </w:rPr>
            <w:tab/>
          </w:r>
          <w:proofErr w:type="spellStart"/>
          <w:r>
            <w:rPr>
              <w:rFonts w:ascii="Exo" w:eastAsia="Times New Roman" w:hAnsi="Exo"/>
              <w:color w:val="000000"/>
              <w:sz w:val="20"/>
              <w:szCs w:val="20"/>
            </w:rPr>
            <w:t>Rees</w:t>
          </w:r>
          <w:proofErr w:type="spellEnd"/>
          <w:r>
            <w:rPr>
              <w:rFonts w:ascii="Exo" w:eastAsia="Times New Roman" w:hAnsi="Exo"/>
              <w:color w:val="000000"/>
              <w:sz w:val="20"/>
              <w:szCs w:val="20"/>
            </w:rPr>
            <w:t xml:space="preserve"> GH, James R, </w:t>
          </w:r>
          <w:proofErr w:type="spellStart"/>
          <w:r>
            <w:rPr>
              <w:rFonts w:ascii="Exo" w:eastAsia="Times New Roman" w:hAnsi="Exo"/>
              <w:color w:val="000000"/>
              <w:sz w:val="20"/>
              <w:szCs w:val="20"/>
            </w:rPr>
            <w:t>Samadashvili</w:t>
          </w:r>
          <w:proofErr w:type="spellEnd"/>
          <w:r>
            <w:rPr>
              <w:rFonts w:ascii="Exo" w:eastAsia="Times New Roman" w:hAnsi="Exo"/>
              <w:color w:val="000000"/>
              <w:sz w:val="20"/>
              <w:szCs w:val="20"/>
            </w:rPr>
            <w:t xml:space="preserve"> L, </w:t>
          </w:r>
          <w:proofErr w:type="spellStart"/>
          <w:r>
            <w:rPr>
              <w:rFonts w:ascii="Exo" w:eastAsia="Times New Roman" w:hAnsi="Exo"/>
              <w:color w:val="000000"/>
              <w:sz w:val="20"/>
              <w:szCs w:val="20"/>
            </w:rPr>
            <w:t>Scotter</w:t>
          </w:r>
          <w:proofErr w:type="spellEnd"/>
          <w:r>
            <w:rPr>
              <w:rFonts w:ascii="Exo" w:eastAsia="Times New Roman" w:hAnsi="Exo"/>
              <w:color w:val="000000"/>
              <w:sz w:val="20"/>
              <w:szCs w:val="20"/>
            </w:rPr>
            <w:t xml:space="preserve"> C. Are </w:t>
          </w:r>
          <w:proofErr w:type="spellStart"/>
          <w:r>
            <w:rPr>
              <w:rFonts w:ascii="Exo" w:eastAsia="Times New Roman" w:hAnsi="Exo"/>
              <w:color w:val="000000"/>
              <w:sz w:val="20"/>
              <w:szCs w:val="20"/>
            </w:rPr>
            <w:t>sustainable</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health</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workforces</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possible</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Issues</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and</w:t>
          </w:r>
          <w:proofErr w:type="spellEnd"/>
          <w:r>
            <w:rPr>
              <w:rFonts w:ascii="Exo" w:eastAsia="Times New Roman" w:hAnsi="Exo"/>
              <w:color w:val="000000"/>
              <w:sz w:val="20"/>
              <w:szCs w:val="20"/>
            </w:rPr>
            <w:t xml:space="preserve"> a </w:t>
          </w:r>
          <w:proofErr w:type="spellStart"/>
          <w:r>
            <w:rPr>
              <w:rFonts w:ascii="Exo" w:eastAsia="Times New Roman" w:hAnsi="Exo"/>
              <w:color w:val="000000"/>
              <w:sz w:val="20"/>
              <w:szCs w:val="20"/>
            </w:rPr>
            <w:t>possible</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remedy</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Sustainability</w:t>
          </w:r>
          <w:proofErr w:type="spellEnd"/>
          <w:r>
            <w:rPr>
              <w:rFonts w:ascii="Exo" w:eastAsia="Times New Roman" w:hAnsi="Exo"/>
              <w:color w:val="000000"/>
              <w:sz w:val="20"/>
              <w:szCs w:val="20"/>
            </w:rPr>
            <w:t xml:space="preserve">. 2023;15(4):3596. </w:t>
          </w:r>
          <w:proofErr w:type="spellStart"/>
          <w:r>
            <w:rPr>
              <w:rFonts w:ascii="Exo" w:eastAsia="Times New Roman" w:hAnsi="Exo"/>
              <w:color w:val="000000"/>
              <w:sz w:val="20"/>
              <w:szCs w:val="20"/>
            </w:rPr>
            <w:t>doi</w:t>
          </w:r>
          <w:proofErr w:type="spellEnd"/>
          <w:r>
            <w:rPr>
              <w:rFonts w:ascii="Exo" w:eastAsia="Times New Roman" w:hAnsi="Exo"/>
              <w:color w:val="000000"/>
              <w:sz w:val="20"/>
              <w:szCs w:val="20"/>
            </w:rPr>
            <w:t>: 10.3390/su15043596.</w:t>
          </w:r>
        </w:p>
        <w:p w14:paraId="6EEFDEFB" w14:textId="77777777" w:rsidR="007E14F5" w:rsidRDefault="007E14F5" w:rsidP="007E14F5">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4. </w:t>
          </w:r>
          <w:r>
            <w:rPr>
              <w:rFonts w:ascii="Exo" w:eastAsia="Times New Roman" w:hAnsi="Exo"/>
              <w:color w:val="000000"/>
              <w:sz w:val="20"/>
              <w:szCs w:val="20"/>
            </w:rPr>
            <w:tab/>
            <w:t>Organização Pan-Americana da Saúde. Contas Nacionais da Força de Trabalho em Saúde: Um Manual. Brasília: OPAS; 2020.</w:t>
          </w:r>
        </w:p>
        <w:p w14:paraId="034A29EA" w14:textId="77777777" w:rsidR="007E14F5" w:rsidRDefault="007E14F5" w:rsidP="007E14F5">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5. </w:t>
          </w:r>
          <w:r>
            <w:rPr>
              <w:rFonts w:ascii="Exo" w:eastAsia="Times New Roman" w:hAnsi="Exo"/>
              <w:color w:val="000000"/>
              <w:sz w:val="20"/>
              <w:szCs w:val="20"/>
            </w:rPr>
            <w:tab/>
            <w:t xml:space="preserve">Ministério da Saúde. Indicadores de gestão do trabalho em saúde: material de apoio para o Programa de Qualificação e Estruturação da Gestão do Trabalho e da Educação no SUS - </w:t>
          </w:r>
          <w:proofErr w:type="spellStart"/>
          <w:r>
            <w:rPr>
              <w:rFonts w:ascii="Exo" w:eastAsia="Times New Roman" w:hAnsi="Exo"/>
              <w:color w:val="000000"/>
              <w:sz w:val="20"/>
              <w:szCs w:val="20"/>
            </w:rPr>
            <w:t>ProgeSUS</w:t>
          </w:r>
          <w:proofErr w:type="spellEnd"/>
          <w:r>
            <w:rPr>
              <w:rFonts w:ascii="Exo" w:eastAsia="Times New Roman" w:hAnsi="Exo"/>
              <w:color w:val="000000"/>
              <w:sz w:val="20"/>
              <w:szCs w:val="20"/>
            </w:rPr>
            <w:t>. Brasília: Editora MS; 2007.</w:t>
          </w:r>
        </w:p>
        <w:p w14:paraId="6FFF49E1" w14:textId="77777777" w:rsidR="007841C5" w:rsidRDefault="007E14F5" w:rsidP="007841C5">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6. </w:t>
          </w:r>
          <w:r>
            <w:rPr>
              <w:rFonts w:ascii="Exo" w:eastAsia="Times New Roman" w:hAnsi="Exo"/>
              <w:color w:val="000000"/>
              <w:sz w:val="20"/>
              <w:szCs w:val="20"/>
            </w:rPr>
            <w:tab/>
            <w:t xml:space="preserve">World Health </w:t>
          </w:r>
          <w:proofErr w:type="spellStart"/>
          <w:r>
            <w:rPr>
              <w:rFonts w:ascii="Exo" w:eastAsia="Times New Roman" w:hAnsi="Exo"/>
              <w:color w:val="000000"/>
              <w:sz w:val="20"/>
              <w:szCs w:val="20"/>
            </w:rPr>
            <w:t>Organization</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Strengthening</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the</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collection</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analysis</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and</w:t>
          </w:r>
          <w:proofErr w:type="spellEnd"/>
          <w:r>
            <w:rPr>
              <w:rFonts w:ascii="Exo" w:eastAsia="Times New Roman" w:hAnsi="Exo"/>
              <w:color w:val="000000"/>
              <w:sz w:val="20"/>
              <w:szCs w:val="20"/>
            </w:rPr>
            <w:t xml:space="preserve"> use </w:t>
          </w:r>
          <w:proofErr w:type="spellStart"/>
          <w:r>
            <w:rPr>
              <w:rFonts w:ascii="Exo" w:eastAsia="Times New Roman" w:hAnsi="Exo"/>
              <w:color w:val="000000"/>
              <w:sz w:val="20"/>
              <w:szCs w:val="20"/>
            </w:rPr>
            <w:t>of</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health</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workforce</w:t>
          </w:r>
          <w:proofErr w:type="spellEnd"/>
          <w:r>
            <w:rPr>
              <w:rFonts w:ascii="Exo" w:eastAsia="Times New Roman" w:hAnsi="Exo"/>
              <w:color w:val="000000"/>
              <w:sz w:val="20"/>
              <w:szCs w:val="20"/>
            </w:rPr>
            <w:t xml:space="preserve"> data </w:t>
          </w:r>
          <w:proofErr w:type="spellStart"/>
          <w:r>
            <w:rPr>
              <w:rFonts w:ascii="Exo" w:eastAsia="Times New Roman" w:hAnsi="Exo"/>
              <w:color w:val="000000"/>
              <w:sz w:val="20"/>
              <w:szCs w:val="20"/>
            </w:rPr>
            <w:t>and</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information</w:t>
          </w:r>
          <w:proofErr w:type="spellEnd"/>
          <w:r>
            <w:rPr>
              <w:rFonts w:ascii="Exo" w:eastAsia="Times New Roman" w:hAnsi="Exo"/>
              <w:color w:val="000000"/>
              <w:sz w:val="20"/>
              <w:szCs w:val="20"/>
            </w:rPr>
            <w:t>: a handbook. Geneva: WHO; 2023.</w:t>
          </w:r>
          <w:bookmarkEnd w:id="28"/>
        </w:p>
        <w:p w14:paraId="3391F2AB" w14:textId="43A84E85" w:rsidR="007E14F5" w:rsidRPr="007841C5" w:rsidRDefault="00666086" w:rsidP="007841C5">
          <w:pPr>
            <w:autoSpaceDE w:val="0"/>
            <w:autoSpaceDN w:val="0"/>
            <w:ind w:hanging="640"/>
            <w:jc w:val="both"/>
            <w:divId w:val="344209817"/>
            <w:rPr>
              <w:rFonts w:ascii="Exo" w:eastAsia="Times New Roman" w:hAnsi="Exo"/>
              <w:color w:val="000000"/>
              <w:sz w:val="20"/>
              <w:szCs w:val="20"/>
            </w:rPr>
          </w:pPr>
          <w:r w:rsidRPr="00ED73FD">
            <w:rPr>
              <w:rFonts w:ascii="Exo" w:eastAsia="Times New Roman" w:hAnsi="Exo"/>
              <w:color w:val="000000"/>
              <w:sz w:val="20"/>
              <w:szCs w:val="20"/>
            </w:rPr>
            <w:t xml:space="preserve">7. </w:t>
          </w:r>
          <w:r w:rsidRPr="00ED73FD">
            <w:rPr>
              <w:rFonts w:ascii="Exo" w:eastAsia="Times New Roman" w:hAnsi="Exo"/>
              <w:color w:val="000000"/>
              <w:sz w:val="20"/>
              <w:szCs w:val="20"/>
            </w:rPr>
            <w:tab/>
          </w:r>
          <w:proofErr w:type="spellStart"/>
          <w:r w:rsidR="007841C5" w:rsidRPr="007841C5">
            <w:rPr>
              <w:rFonts w:ascii="Exo" w:eastAsia="Times New Roman" w:hAnsi="Exo"/>
              <w:color w:val="000000"/>
              <w:sz w:val="20"/>
              <w:szCs w:val="20"/>
            </w:rPr>
            <w:t>Eberhardt</w:t>
          </w:r>
          <w:proofErr w:type="spellEnd"/>
          <w:r w:rsidR="007841C5" w:rsidRPr="007841C5">
            <w:rPr>
              <w:rFonts w:ascii="Exo" w:eastAsia="Times New Roman" w:hAnsi="Exo"/>
              <w:color w:val="000000"/>
              <w:sz w:val="20"/>
              <w:szCs w:val="20"/>
            </w:rPr>
            <w:t xml:space="preserve"> LD, </w:t>
          </w:r>
          <w:r w:rsidR="007841C5">
            <w:rPr>
              <w:rFonts w:ascii="Exo" w:eastAsia="Times New Roman" w:hAnsi="Exo"/>
              <w:color w:val="000000"/>
              <w:sz w:val="20"/>
              <w:szCs w:val="20"/>
            </w:rPr>
            <w:t xml:space="preserve">de </w:t>
          </w:r>
          <w:r w:rsidR="007841C5" w:rsidRPr="007841C5">
            <w:rPr>
              <w:rFonts w:ascii="Exo" w:eastAsia="Times New Roman" w:hAnsi="Exo"/>
              <w:color w:val="000000"/>
              <w:sz w:val="20"/>
              <w:szCs w:val="20"/>
            </w:rPr>
            <w:t xml:space="preserve">Carvalho M, </w:t>
          </w:r>
          <w:proofErr w:type="spellStart"/>
          <w:r w:rsidR="007841C5" w:rsidRPr="007841C5">
            <w:rPr>
              <w:rFonts w:ascii="Exo" w:eastAsia="Times New Roman" w:hAnsi="Exo"/>
              <w:color w:val="000000"/>
              <w:sz w:val="20"/>
              <w:szCs w:val="20"/>
            </w:rPr>
            <w:t>Murofuse</w:t>
          </w:r>
          <w:proofErr w:type="spellEnd"/>
          <w:r w:rsidR="007841C5" w:rsidRPr="007841C5">
            <w:rPr>
              <w:rFonts w:ascii="Exo" w:eastAsia="Times New Roman" w:hAnsi="Exo"/>
              <w:color w:val="000000"/>
              <w:sz w:val="20"/>
              <w:szCs w:val="20"/>
            </w:rPr>
            <w:t xml:space="preserve"> NT. Vínculos de trabalho no setor saúde: o cenário da precarização na macrorregião Oeste do Paraná. </w:t>
          </w:r>
          <w:proofErr w:type="spellStart"/>
          <w:r w:rsidR="007841C5" w:rsidRPr="007841C5">
            <w:rPr>
              <w:rFonts w:ascii="Exo" w:eastAsia="Times New Roman" w:hAnsi="Exo"/>
              <w:color w:val="000000"/>
              <w:sz w:val="20"/>
              <w:szCs w:val="20"/>
            </w:rPr>
            <w:t>Saude</w:t>
          </w:r>
          <w:proofErr w:type="spellEnd"/>
          <w:r w:rsidR="007841C5" w:rsidRPr="007841C5">
            <w:rPr>
              <w:rFonts w:ascii="Exo" w:eastAsia="Times New Roman" w:hAnsi="Exo"/>
              <w:color w:val="000000"/>
              <w:sz w:val="20"/>
              <w:szCs w:val="20"/>
            </w:rPr>
            <w:t xml:space="preserve"> Debate. 2015;39:18-29.</w:t>
          </w:r>
        </w:p>
        <w:p w14:paraId="1AD0438A" w14:textId="17AD4CC9" w:rsidR="0078205E" w:rsidRPr="00982DD4" w:rsidRDefault="00935DA0" w:rsidP="005C626D">
          <w:pPr>
            <w:autoSpaceDE w:val="0"/>
            <w:autoSpaceDN w:val="0"/>
            <w:ind w:hanging="640"/>
            <w:jc w:val="both"/>
            <w:divId w:val="287514636"/>
            <w:rPr>
              <w:rFonts w:ascii="Exo" w:eastAsia="Times New Roman" w:hAnsi="Exo"/>
              <w:color w:val="000000"/>
              <w:sz w:val="20"/>
              <w:szCs w:val="20"/>
            </w:rPr>
          </w:pPr>
          <w:r>
            <w:rPr>
              <w:rFonts w:ascii="Exo" w:eastAsia="Times New Roman" w:hAnsi="Exo"/>
              <w:color w:val="000000"/>
              <w:sz w:val="20"/>
              <w:szCs w:val="20"/>
            </w:rPr>
            <w:t>8.</w:t>
          </w:r>
          <w:r>
            <w:rPr>
              <w:rFonts w:ascii="Exo" w:eastAsia="Times New Roman" w:hAnsi="Exo"/>
              <w:color w:val="000000"/>
              <w:sz w:val="20"/>
              <w:szCs w:val="20"/>
            </w:rPr>
            <w:tab/>
          </w:r>
          <w:r w:rsidR="007841C5">
            <w:rPr>
              <w:rFonts w:ascii="Exo" w:eastAsia="Times New Roman" w:hAnsi="Exo"/>
              <w:color w:val="000000"/>
              <w:sz w:val="20"/>
              <w:szCs w:val="20"/>
            </w:rPr>
            <w:t xml:space="preserve">de </w:t>
          </w:r>
          <w:r w:rsidR="005C626D" w:rsidRPr="005C626D">
            <w:rPr>
              <w:rFonts w:ascii="Exo" w:eastAsia="Times New Roman" w:hAnsi="Exo"/>
              <w:color w:val="000000"/>
              <w:sz w:val="20"/>
              <w:szCs w:val="20"/>
            </w:rPr>
            <w:t xml:space="preserve">Moraes IM Filho, </w:t>
          </w:r>
          <w:r w:rsidR="007841C5">
            <w:rPr>
              <w:rFonts w:ascii="Exo" w:eastAsia="Times New Roman" w:hAnsi="Exo"/>
              <w:color w:val="000000"/>
              <w:sz w:val="20"/>
              <w:szCs w:val="20"/>
            </w:rPr>
            <w:t xml:space="preserve">de </w:t>
          </w:r>
          <w:r w:rsidR="005C626D" w:rsidRPr="005C626D">
            <w:rPr>
              <w:rFonts w:ascii="Exo" w:eastAsia="Times New Roman" w:hAnsi="Exo"/>
              <w:color w:val="000000"/>
              <w:sz w:val="20"/>
              <w:szCs w:val="20"/>
            </w:rPr>
            <w:t xml:space="preserve">Sá ES, </w:t>
          </w:r>
          <w:r w:rsidR="005C626D">
            <w:rPr>
              <w:rFonts w:ascii="Exo" w:eastAsia="Times New Roman" w:hAnsi="Exo"/>
              <w:color w:val="000000"/>
              <w:sz w:val="20"/>
              <w:szCs w:val="20"/>
            </w:rPr>
            <w:t xml:space="preserve">Carvalho </w:t>
          </w:r>
          <w:r w:rsidR="005C626D" w:rsidRPr="005C626D">
            <w:rPr>
              <w:rFonts w:ascii="Exo" w:eastAsia="Times New Roman" w:hAnsi="Exo"/>
              <w:color w:val="000000"/>
              <w:sz w:val="20"/>
              <w:szCs w:val="20"/>
            </w:rPr>
            <w:t xml:space="preserve">FSS Filha, Sousa JA, </w:t>
          </w:r>
          <w:proofErr w:type="spellStart"/>
          <w:r w:rsidR="005C626D" w:rsidRPr="005C626D">
            <w:rPr>
              <w:rFonts w:ascii="Exo" w:eastAsia="Times New Roman" w:hAnsi="Exo"/>
              <w:color w:val="000000"/>
              <w:sz w:val="20"/>
              <w:szCs w:val="20"/>
            </w:rPr>
            <w:t>Caì</w:t>
          </w:r>
          <w:proofErr w:type="spellEnd"/>
          <w:r w:rsidR="005C626D" w:rsidRPr="005C626D">
            <w:rPr>
              <w:rFonts w:ascii="Exo" w:eastAsia="Times New Roman" w:hAnsi="Exo"/>
              <w:color w:val="000000"/>
              <w:sz w:val="20"/>
              <w:szCs w:val="20"/>
            </w:rPr>
            <w:t xml:space="preserve"> M, Sousa TV, et al. Medo, ansiedade e tristeza: principais sentimentos de profissionais da saúde na pandemia de COVID-19. Saúde Coletiva. 2021;11(COVID):7073-84.</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935DA0">
      <w:type w:val="continuous"/>
      <w:pgSz w:w="11906" w:h="16838"/>
      <w:pgMar w:top="1417" w:right="1133"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7" w:author="Gilson" w:date="2025-02-15T11:26:00Z" w:initials="G">
    <w:p w14:paraId="5C135EE1" w14:textId="1F4DED82" w:rsidR="00E67231" w:rsidRDefault="00E67231">
      <w:pPr>
        <w:pStyle w:val="Textodecomentrio"/>
      </w:pPr>
      <w:r>
        <w:rPr>
          <w:rStyle w:val="Refdecomentrio"/>
        </w:rPr>
        <w:annotationRef/>
      </w:r>
      <w:r>
        <w:t>...</w:t>
      </w:r>
      <w:r w:rsidRPr="00E67231">
        <w:rPr>
          <w:u w:val="single"/>
        </w:rPr>
        <w:t>do</w:t>
      </w:r>
      <w:r>
        <w:t xml:space="preserve"> indicador</w:t>
      </w:r>
    </w:p>
  </w:comment>
  <w:comment w:id="20" w:author="Gilson" w:date="2025-02-15T11:27:00Z" w:initials="G">
    <w:p w14:paraId="0B9D514C" w14:textId="57ABF58F" w:rsidR="00E67231" w:rsidRDefault="00E67231">
      <w:pPr>
        <w:pStyle w:val="Textodecomentrio"/>
      </w:pPr>
      <w:r>
        <w:rPr>
          <w:rStyle w:val="Refdecomentrio"/>
        </w:rPr>
        <w:annotationRef/>
      </w:r>
      <w:r>
        <w:t xml:space="preserve">2 itens 1; evitar “para acessar... acesse”; </w:t>
      </w:r>
      <w:proofErr w:type="spellStart"/>
      <w:r>
        <w:t>dashboard</w:t>
      </w:r>
      <w:proofErr w:type="spellEnd"/>
      <w:r>
        <w:t xml:space="preserve"> em itálico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C135EE1" w15:done="0"/>
  <w15:commentEx w15:paraId="0B9D514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009CFD" w14:textId="77777777" w:rsidR="00790C6B" w:rsidRDefault="00790C6B" w:rsidP="0078205E">
      <w:pPr>
        <w:spacing w:after="0" w:line="240" w:lineRule="auto"/>
      </w:pPr>
      <w:r>
        <w:separator/>
      </w:r>
    </w:p>
  </w:endnote>
  <w:endnote w:type="continuationSeparator" w:id="0">
    <w:p w14:paraId="76D66C07" w14:textId="77777777" w:rsidR="00790C6B" w:rsidRDefault="00790C6B"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sidR="00E67231" w:rsidRPr="00E67231">
      <w:rPr>
        <w:rFonts w:ascii="Amsi Pro Thin" w:eastAsiaTheme="minorEastAsia" w:hAnsi="Amsi Pro Thin"/>
        <w:b/>
        <w:bCs/>
        <w:noProof/>
        <w:color w:val="2C3864"/>
        <w:sz w:val="20"/>
        <w:szCs w:val="20"/>
      </w:rPr>
      <w:t>9</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66AD16" w14:textId="77777777" w:rsidR="00790C6B" w:rsidRDefault="00790C6B" w:rsidP="0078205E">
      <w:pPr>
        <w:spacing w:after="0" w:line="240" w:lineRule="auto"/>
      </w:pPr>
      <w:r>
        <w:separator/>
      </w:r>
    </w:p>
  </w:footnote>
  <w:footnote w:type="continuationSeparator" w:id="0">
    <w:p w14:paraId="4A49DBD5" w14:textId="77777777" w:rsidR="00790C6B" w:rsidRDefault="00790C6B" w:rsidP="007820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70C024" w14:textId="77777777" w:rsidR="0078205E" w:rsidRPr="00C446A6" w:rsidRDefault="0078205E" w:rsidP="00C446A6">
    <w:pPr>
      <w:pStyle w:val="Cabealho"/>
      <w:jc w:val="center"/>
      <w:rPr>
        <w:sz w:val="20"/>
        <w:szCs w:val="20"/>
      </w:rPr>
    </w:pPr>
    <w:proofErr w:type="spellStart"/>
    <w:r w:rsidRPr="00BD7154">
      <w:rPr>
        <w:rFonts w:ascii="Amsi Pro Thin" w:eastAsiaTheme="majorEastAsia" w:hAnsi="Amsi Pro Thin" w:cstheme="majorBidi"/>
        <w:color w:val="666666"/>
        <w:sz w:val="18"/>
        <w:szCs w:val="18"/>
        <w:lang w:val="en-US"/>
      </w:rPr>
      <w:t>Versão</w:t>
    </w:r>
    <w:proofErr w:type="spellEnd"/>
    <w:r w:rsidRPr="00BD7154">
      <w:rPr>
        <w:rFonts w:ascii="Amsi Pro Thin" w:eastAsiaTheme="majorEastAsia" w:hAnsi="Amsi Pro Thin" w:cstheme="majorBidi"/>
        <w:color w:val="666666"/>
        <w:sz w:val="18"/>
        <w:szCs w:val="18"/>
        <w:lang w:val="en-US"/>
      </w:rPr>
      <w:t xml:space="preserve"> para </w:t>
    </w:r>
    <w:proofErr w:type="spellStart"/>
    <w:r w:rsidRPr="00BD7154">
      <w:rPr>
        <w:rFonts w:ascii="Amsi Pro Thin" w:eastAsiaTheme="majorEastAsia" w:hAnsi="Amsi Pro Thin" w:cstheme="majorBidi"/>
        <w:color w:val="666666"/>
        <w:sz w:val="18"/>
        <w:szCs w:val="18"/>
        <w:lang w:val="en-US"/>
      </w:rPr>
      <w:t>homologação</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0"/>
  </w:num>
  <w:num w:numId="4">
    <w:abstractNumId w:val="1"/>
  </w:num>
  <w:num w:numId="5">
    <w:abstractNumId w:val="2"/>
  </w:num>
  <w:num w:numId="6">
    <w:abstractNumId w:val="4"/>
  </w:num>
  <w:num w:numId="7">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ilson">
    <w15:presenceInfo w15:providerId="None" w15:userId="Gil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05E"/>
    <w:rsid w:val="00070E8E"/>
    <w:rsid w:val="000D7070"/>
    <w:rsid w:val="000F7BD5"/>
    <w:rsid w:val="001239B3"/>
    <w:rsid w:val="001C79C4"/>
    <w:rsid w:val="001D0EE0"/>
    <w:rsid w:val="00255C97"/>
    <w:rsid w:val="002826EF"/>
    <w:rsid w:val="002D5D78"/>
    <w:rsid w:val="003B3765"/>
    <w:rsid w:val="003B72D9"/>
    <w:rsid w:val="003C4C31"/>
    <w:rsid w:val="003F6595"/>
    <w:rsid w:val="004233F9"/>
    <w:rsid w:val="00426E61"/>
    <w:rsid w:val="00435FB2"/>
    <w:rsid w:val="004624F1"/>
    <w:rsid w:val="00491DD4"/>
    <w:rsid w:val="00494461"/>
    <w:rsid w:val="00496AA8"/>
    <w:rsid w:val="004A3585"/>
    <w:rsid w:val="004B27A1"/>
    <w:rsid w:val="004C446E"/>
    <w:rsid w:val="004E0F3E"/>
    <w:rsid w:val="004E4DD9"/>
    <w:rsid w:val="0051118D"/>
    <w:rsid w:val="00516B28"/>
    <w:rsid w:val="00534D59"/>
    <w:rsid w:val="00537021"/>
    <w:rsid w:val="005A3832"/>
    <w:rsid w:val="005C0FCE"/>
    <w:rsid w:val="005C3030"/>
    <w:rsid w:val="005C626D"/>
    <w:rsid w:val="006447AB"/>
    <w:rsid w:val="00666086"/>
    <w:rsid w:val="0067139C"/>
    <w:rsid w:val="00677BAF"/>
    <w:rsid w:val="0068599D"/>
    <w:rsid w:val="00693B77"/>
    <w:rsid w:val="0069731A"/>
    <w:rsid w:val="006B720E"/>
    <w:rsid w:val="006C165F"/>
    <w:rsid w:val="00700CED"/>
    <w:rsid w:val="00701CA0"/>
    <w:rsid w:val="00736D71"/>
    <w:rsid w:val="00750185"/>
    <w:rsid w:val="0078205E"/>
    <w:rsid w:val="007841C5"/>
    <w:rsid w:val="00790C6B"/>
    <w:rsid w:val="007A5682"/>
    <w:rsid w:val="007B419D"/>
    <w:rsid w:val="007E14F5"/>
    <w:rsid w:val="00814305"/>
    <w:rsid w:val="00815524"/>
    <w:rsid w:val="0082197C"/>
    <w:rsid w:val="00882DB0"/>
    <w:rsid w:val="0091736B"/>
    <w:rsid w:val="00926EA2"/>
    <w:rsid w:val="00935DA0"/>
    <w:rsid w:val="00982DD4"/>
    <w:rsid w:val="00991BEB"/>
    <w:rsid w:val="009A24D2"/>
    <w:rsid w:val="009E5CEE"/>
    <w:rsid w:val="00A17441"/>
    <w:rsid w:val="00A440DB"/>
    <w:rsid w:val="00A71B20"/>
    <w:rsid w:val="00A80BE7"/>
    <w:rsid w:val="00B13018"/>
    <w:rsid w:val="00B55CBE"/>
    <w:rsid w:val="00B92886"/>
    <w:rsid w:val="00BB556E"/>
    <w:rsid w:val="00C05C2B"/>
    <w:rsid w:val="00C1727B"/>
    <w:rsid w:val="00C567EB"/>
    <w:rsid w:val="00C74927"/>
    <w:rsid w:val="00C74FFB"/>
    <w:rsid w:val="00CA4CA1"/>
    <w:rsid w:val="00D24869"/>
    <w:rsid w:val="00D36EEF"/>
    <w:rsid w:val="00D71C70"/>
    <w:rsid w:val="00D7294F"/>
    <w:rsid w:val="00D90439"/>
    <w:rsid w:val="00D94AD2"/>
    <w:rsid w:val="00D95ACD"/>
    <w:rsid w:val="00DB10D3"/>
    <w:rsid w:val="00DE01F5"/>
    <w:rsid w:val="00DF3E84"/>
    <w:rsid w:val="00E47210"/>
    <w:rsid w:val="00E67231"/>
    <w:rsid w:val="00E7581B"/>
    <w:rsid w:val="00ED73FD"/>
    <w:rsid w:val="00F35A70"/>
    <w:rsid w:val="00FA5D5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customStyle="1" w:styleId="UnresolvedMention">
    <w:name w:val="Unresolved Mention"/>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700CED"/>
    <w:pPr>
      <w:spacing w:after="0" w:line="240" w:lineRule="auto"/>
    </w:pPr>
  </w:style>
  <w:style w:type="paragraph" w:styleId="Textodebalo">
    <w:name w:val="Balloon Text"/>
    <w:basedOn w:val="Normal"/>
    <w:link w:val="TextodebaloChar"/>
    <w:uiPriority w:val="99"/>
    <w:semiHidden/>
    <w:unhideWhenUsed/>
    <w:rsid w:val="0068599D"/>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68599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sChild>
            <w:div w:id="25065208">
              <w:marLeft w:val="0"/>
              <w:marRight w:val="0"/>
              <w:marTop w:val="0"/>
              <w:marBottom w:val="0"/>
              <w:divBdr>
                <w:top w:val="none" w:sz="0" w:space="0" w:color="auto"/>
                <w:left w:val="none" w:sz="0" w:space="0" w:color="auto"/>
                <w:bottom w:val="none" w:sz="0" w:space="0" w:color="auto"/>
                <w:right w:val="none" w:sz="0" w:space="0" w:color="auto"/>
              </w:divBdr>
            </w:div>
          </w:divsChild>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sChild>
            <w:div w:id="1092774529">
              <w:marLeft w:val="0"/>
              <w:marRight w:val="0"/>
              <w:marTop w:val="0"/>
              <w:marBottom w:val="0"/>
              <w:divBdr>
                <w:top w:val="none" w:sz="0" w:space="0" w:color="auto"/>
                <w:left w:val="none" w:sz="0" w:space="0" w:color="auto"/>
                <w:bottom w:val="none" w:sz="0" w:space="0" w:color="auto"/>
                <w:right w:val="none" w:sz="0" w:space="0" w:color="auto"/>
              </w:divBdr>
              <w:divsChild>
                <w:div w:id="717123250">
                  <w:marLeft w:val="0"/>
                  <w:marRight w:val="0"/>
                  <w:marTop w:val="0"/>
                  <w:marBottom w:val="0"/>
                  <w:divBdr>
                    <w:top w:val="none" w:sz="0" w:space="0" w:color="auto"/>
                    <w:left w:val="none" w:sz="0" w:space="0" w:color="auto"/>
                    <w:bottom w:val="none" w:sz="0" w:space="0" w:color="auto"/>
                    <w:right w:val="none" w:sz="0" w:space="0" w:color="auto"/>
                  </w:divBdr>
                  <w:divsChild>
                    <w:div w:id="93999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2257304">
      <w:bodyDiv w:val="1"/>
      <w:marLeft w:val="0"/>
      <w:marRight w:val="0"/>
      <w:marTop w:val="0"/>
      <w:marBottom w:val="0"/>
      <w:divBdr>
        <w:top w:val="none" w:sz="0" w:space="0" w:color="auto"/>
        <w:left w:val="none" w:sz="0" w:space="0" w:color="auto"/>
        <w:bottom w:val="none" w:sz="0" w:space="0" w:color="auto"/>
        <w:right w:val="none" w:sz="0" w:space="0" w:color="auto"/>
      </w:divBdr>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Data" Target="diagrams/data1.xml"/><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1/relationships/commentsExtended" Target="commentsExtended.xml"/><Relationship Id="rId17"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glossaryDocument" Target="glossary/document.xml"/><Relationship Id="rId10" Type="http://schemas.openxmlformats.org/officeDocument/2006/relationships/footer" Target="footer1.xml"/><Relationship Id="rId19" Type="http://schemas.openxmlformats.org/officeDocument/2006/relationships/hyperlink" Target="https://github.com/danielppagotto/dimensionamento_m4/blob/main/01_indicadores/05_numero_medio_vinculos/05_numero_medio_vinculos.R"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Layout" Target="diagrams/layout1.xml"/><Relationship Id="rId22" Type="http://schemas.microsoft.com/office/2011/relationships/people" Target="people.xml"/></Relationships>
</file>

<file path=word/diagrams/_rels/data1.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hyperlink" Target="https://app.powerbi.com/view?r=eyJrIjoiNWVkZWZhNDAtODkxZS00MWQ1LWE5MDgtZTI3OTRiNTc5YzM4IiwidCI6IjY5YmVhMGUzLTQ0NDQtNDU5OC1iODdjLWE2NWU1MGU2YTEyZCJ9" TargetMode="External"/><Relationship Id="rId7" Type="http://schemas.openxmlformats.org/officeDocument/2006/relationships/image" Target="../media/image5.svg"/><Relationship Id="rId2" Type="http://schemas.openxmlformats.org/officeDocument/2006/relationships/hyperlink" Target="https://dados.face.ufg.br/dataset/nmero_mdio_de_vnculos_de_profissionais_de_sade" TargetMode="External"/><Relationship Id="rId1" Type="http://schemas.openxmlformats.org/officeDocument/2006/relationships/hyperlink" Target="https://github.com/danielppagotto/dimensionamento_m4/blob/main/01_indicadores/05_numero_medio_vinculos/05_numero_meio_vinculos.sql" TargetMode="External"/><Relationship Id="rId6" Type="http://schemas.openxmlformats.org/officeDocument/2006/relationships/image" Target="../media/image3.png"/><Relationship Id="rId5" Type="http://schemas.openxmlformats.org/officeDocument/2006/relationships/image" Target="../media/image3.svg"/><Relationship Id="rId4" Type="http://schemas.openxmlformats.org/officeDocument/2006/relationships/image" Target="../media/image2.png"/><Relationship Id="rId9" Type="http://schemas.openxmlformats.org/officeDocument/2006/relationships/image" Target="../media/image7.svg"/></Relationships>
</file>

<file path=word/diagrams/_rels/drawing1.xml.rels><?xml version="1.0" encoding="UTF-8" standalone="yes"?>
<Relationships xmlns="http://schemas.openxmlformats.org/package/2006/relationships"><Relationship Id="rId8" Type="http://schemas.openxmlformats.org/officeDocument/2006/relationships/image" Target="../media/image4.png"/><Relationship Id="rId7" Type="http://schemas.openxmlformats.org/officeDocument/2006/relationships/image" Target="../media/image5.svg"/><Relationship Id="rId1" Type="http://schemas.openxmlformats.org/officeDocument/2006/relationships/image" Target="../media/image2.png"/><Relationship Id="rId6" Type="http://schemas.openxmlformats.org/officeDocument/2006/relationships/image" Target="../media/image3.png"/><Relationship Id="rId5" Type="http://schemas.openxmlformats.org/officeDocument/2006/relationships/image" Target="../media/image3.svg"/><Relationship Id="rId9" Type="http://schemas.openxmlformats.org/officeDocument/2006/relationships/image" Target="../media/image7.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buFont typeface="+mj-lt"/>
            <a:buAutoNum type="arabicPeriod"/>
          </a:pPr>
          <a:r>
            <a:rPr lang="pt-BR" sz="1400">
              <a:latin typeface="Exo" pitchFamily="2" charset="0"/>
            </a:rPr>
            <a:t>Para acessar a consulta SQL que foi usada para a construção do indicador, acesse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Exo" pitchFamily="2" charset="0"/>
            </a:rPr>
            <a:t>Para acessar os dados resultantes da consulta do item 1, acesse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r>
            <a:rPr lang="pt-BR" sz="1400">
              <a:latin typeface="Exo" pitchFamily="2" charset="0"/>
            </a:rPr>
            <a:t>Para acessar o dashboard interativo, acesse aqui</a:t>
          </a:r>
        </a:p>
      </dgm:t>
      <dgm:extLst>
        <a:ext uri="{E40237B7-FDA0-4F09-8148-C483321AD2D9}">
          <dgm14:cNvPr xmlns:dgm14="http://schemas.microsoft.com/office/drawing/2010/diagram" id="0" name="">
            <a:hlinkClick xmlns:r="http://schemas.openxmlformats.org/officeDocument/2006/relationships" r:id="rId3"/>
          </dgm14:cNvPr>
        </a:ext>
      </dgm:extLs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t>
        <a:bodyPr/>
        <a:lstStyle/>
        <a:p>
          <a:endParaRPr lang="pt-BR"/>
        </a:p>
      </dgm:t>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t>
        <a:bodyPr/>
        <a:lstStyle/>
        <a:p>
          <a:endParaRPr lang="pt-BR"/>
        </a:p>
      </dgm:t>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4" cstate="print">
            <a:extLst>
              <a:ext uri="{28A0092B-C50C-407E-A947-70E740481C1C}">
                <a14:useLocalDpi xmlns:a14="http://schemas.microsoft.com/office/drawing/2010/main" val="0"/>
              </a:ext>
              <a:ext uri="{96DAC541-7B7A-43D3-8B79-37D633B846F1}">
                <asvg:svgBlip xmlns:asvg="http://schemas.microsoft.com/office/drawing/2016/SVG/main" xmlns="" r:embed="rId5"/>
              </a:ext>
            </a:extLst>
          </a:blip>
          <a:srcRect/>
          <a:stretch>
            <a:fillRect t="-19000" b="-19000"/>
          </a:stretch>
        </a:blipFill>
        <a:ln>
          <a:noFill/>
        </a:ln>
      </dgm:spPr>
      <dgm:t>
        <a:bodyPr/>
        <a:lstStyle/>
        <a:p>
          <a:endParaRPr lang="pt-BR"/>
        </a:p>
      </dgm:t>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t>
        <a:bodyPr/>
        <a:lstStyle/>
        <a:p>
          <a:endParaRPr lang="pt-BR"/>
        </a:p>
      </dgm:t>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t>
        <a:bodyPr/>
        <a:lstStyle/>
        <a:p>
          <a:endParaRPr lang="pt-BR"/>
        </a:p>
      </dgm:t>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6">
            <a:extLst>
              <a:ext uri="{28A0092B-C50C-407E-A947-70E740481C1C}">
                <a14:useLocalDpi xmlns:a14="http://schemas.microsoft.com/office/drawing/2010/main" val="0"/>
              </a:ext>
              <a:ext uri="{96DAC541-7B7A-43D3-8B79-37D633B846F1}">
                <asvg:svgBlip xmlns:asvg="http://schemas.microsoft.com/office/drawing/2016/SVG/main" xmlns="" r:embed="rId7"/>
              </a:ext>
            </a:extLst>
          </a:blip>
          <a:srcRect/>
          <a:stretch>
            <a:fillRect t="-19000" b="-19000"/>
          </a:stretch>
        </a:blipFill>
        <a:ln>
          <a:noFill/>
        </a:ln>
      </dgm:spPr>
      <dgm:t>
        <a:bodyPr/>
        <a:lstStyle/>
        <a:p>
          <a:endParaRPr lang="pt-BR"/>
        </a:p>
      </dgm:t>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t>
        <a:bodyPr/>
        <a:lstStyle/>
        <a:p>
          <a:endParaRPr lang="pt-BR"/>
        </a:p>
      </dgm:t>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t>
        <a:bodyPr/>
        <a:lstStyle/>
        <a:p>
          <a:endParaRPr lang="pt-BR"/>
        </a:p>
      </dgm:t>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8">
            <a:extLst>
              <a:ext uri="{28A0092B-C50C-407E-A947-70E740481C1C}">
                <a14:useLocalDpi xmlns:a14="http://schemas.microsoft.com/office/drawing/2010/main" val="0"/>
              </a:ext>
              <a:ext uri="{96DAC541-7B7A-43D3-8B79-37D633B846F1}">
                <asvg:svgBlip xmlns:asvg="http://schemas.microsoft.com/office/drawing/2016/SVG/main" xmlns="" r:embed="rId9"/>
              </a:ext>
            </a:extLst>
          </a:blip>
          <a:srcRect/>
          <a:stretch>
            <a:fillRect t="-19000" b="-19000"/>
          </a:stretch>
        </a:blipFill>
        <a:ln>
          <a:noFill/>
        </a:ln>
      </dgm:spPr>
      <dgm:t>
        <a:bodyPr/>
        <a:lstStyle/>
        <a:p>
          <a:endParaRPr lang="pt-BR"/>
        </a:p>
      </dgm:t>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t>
        <a:bodyPr/>
        <a:lstStyle/>
        <a:p>
          <a:endParaRPr lang="pt-BR"/>
        </a:p>
      </dgm:t>
    </dgm:pt>
  </dgm:ptLst>
  <dgm:cxnLst>
    <dgm:cxn modelId="{692F272D-04CE-4690-932A-AF585AA22F18}" srcId="{BC085E80-1B48-42A7-9691-1C1A4166ED25}" destId="{21ABA1D7-4AD4-466B-960F-92CC591070C1}" srcOrd="0" destOrd="0" parTransId="{8938ACDB-648D-46F7-B201-F785975B7FF3}" sibTransId="{3F18A43B-1FF3-418E-900F-517234C8967B}"/>
    <dgm:cxn modelId="{E2B7EA5A-3C9C-4D58-8220-F998BE5F6793}" type="presOf" srcId="{21ABA1D7-4AD4-466B-960F-92CC591070C1}" destId="{476F8BFF-EB75-48FB-9FD5-0FFB573EE4E4}" srcOrd="1" destOrd="0" presId="urn:microsoft.com/office/officeart/2005/8/layout/vList4"/>
    <dgm:cxn modelId="{BEBE924E-8861-4B54-AAB4-615AE20231C2}" type="presOf" srcId="{90464B62-12E6-4495-A349-F474B665F994}" destId="{AA6F2AFC-8D7F-45F9-80CA-30218302A5D3}" srcOrd="1" destOrd="0" presId="urn:microsoft.com/office/officeart/2005/8/layout/vList4"/>
    <dgm:cxn modelId="{1279DA9B-C4EA-4DB3-A3C9-6BAD51692B26}" type="presOf" srcId="{B28CD35B-00C0-42A5-822F-19B5B45B774D}" destId="{2813FACD-E038-4BC8-A797-FE679AF5926C}" srcOrd="1" destOrd="0" presId="urn:microsoft.com/office/officeart/2005/8/layout/vList4"/>
    <dgm:cxn modelId="{FCD0050B-3FC4-4310-AD0A-09F622B22D2B}" type="presOf" srcId="{21ABA1D7-4AD4-466B-960F-92CC591070C1}" destId="{AE6648AC-D572-4AB9-A883-64445D217241}" srcOrd="0" destOrd="0" presId="urn:microsoft.com/office/officeart/2005/8/layout/vList4"/>
    <dgm:cxn modelId="{6B28A511-4C04-4A98-8587-3C605C702BEA}" type="presOf" srcId="{90464B62-12E6-4495-A349-F474B665F994}" destId="{DC051375-BFEC-47C3-8E61-1D2589C1A787}" srcOrd="0"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C512D7C8-02E2-4224-B370-7FA57915E5D6}" type="presOf" srcId="{BC085E80-1B48-42A7-9691-1C1A4166ED25}" destId="{B135152D-B454-47EA-A74A-8F467C8624E6}" srcOrd="0" destOrd="0" presId="urn:microsoft.com/office/officeart/2005/8/layout/vList4"/>
    <dgm:cxn modelId="{A0CB3586-36B4-4171-9B4F-8220576F047A}" type="presOf" srcId="{B28CD35B-00C0-42A5-822F-19B5B45B774D}" destId="{5D1683F8-A5E9-4212-B6CF-EB65A12E1D55}" srcOrd="0" destOrd="0" presId="urn:microsoft.com/office/officeart/2005/8/layout/vList4"/>
    <dgm:cxn modelId="{F7C4E738-59EF-4FEF-AFBB-395DDFC55031}" srcId="{BC085E80-1B48-42A7-9691-1C1A4166ED25}" destId="{B28CD35B-00C0-42A5-822F-19B5B45B774D}" srcOrd="1" destOrd="0" parTransId="{1B5683C1-383B-4DC1-A0DC-2FB6E957E53A}" sibTransId="{24F88A40-45D1-4C43-8CF1-3EAB4679AEE6}"/>
    <dgm:cxn modelId="{5E1BF49D-3E32-4F75-A639-8C65EA2E69AF}" type="presParOf" srcId="{B135152D-B454-47EA-A74A-8F467C8624E6}" destId="{FBBDE5C2-9D1C-4F0C-9499-F2181DE0081A}" srcOrd="0" destOrd="0" presId="urn:microsoft.com/office/officeart/2005/8/layout/vList4"/>
    <dgm:cxn modelId="{69928133-8E34-4024-B6C6-CAF24DB00BE2}" type="presParOf" srcId="{FBBDE5C2-9D1C-4F0C-9499-F2181DE0081A}" destId="{AE6648AC-D572-4AB9-A883-64445D217241}" srcOrd="0" destOrd="0" presId="urn:microsoft.com/office/officeart/2005/8/layout/vList4"/>
    <dgm:cxn modelId="{A72494B7-07EB-46D7-86E9-0A3A6030243C}" type="presParOf" srcId="{FBBDE5C2-9D1C-4F0C-9499-F2181DE0081A}" destId="{DE71F3A2-0104-409F-9D18-55B26BECF6EC}" srcOrd="1" destOrd="0" presId="urn:microsoft.com/office/officeart/2005/8/layout/vList4"/>
    <dgm:cxn modelId="{61F0EFE7-A64A-4728-AF69-E2619F2D8A2A}" type="presParOf" srcId="{FBBDE5C2-9D1C-4F0C-9499-F2181DE0081A}" destId="{476F8BFF-EB75-48FB-9FD5-0FFB573EE4E4}" srcOrd="2" destOrd="0" presId="urn:microsoft.com/office/officeart/2005/8/layout/vList4"/>
    <dgm:cxn modelId="{E8AAE375-DF78-4A92-93FB-54BEA0ACA85C}" type="presParOf" srcId="{B135152D-B454-47EA-A74A-8F467C8624E6}" destId="{853F3EE9-B6EA-4D46-B5F2-383D7708BB7E}" srcOrd="1" destOrd="0" presId="urn:microsoft.com/office/officeart/2005/8/layout/vList4"/>
    <dgm:cxn modelId="{5255BAAC-DA58-4103-95A3-E7F796BA31B1}" type="presParOf" srcId="{B135152D-B454-47EA-A74A-8F467C8624E6}" destId="{6322F94B-F61C-488F-B7C3-F05119D9D8AE}" srcOrd="2" destOrd="0" presId="urn:microsoft.com/office/officeart/2005/8/layout/vList4"/>
    <dgm:cxn modelId="{6B34400F-9F57-47FB-A067-CB435C7FB1C9}" type="presParOf" srcId="{6322F94B-F61C-488F-B7C3-F05119D9D8AE}" destId="{5D1683F8-A5E9-4212-B6CF-EB65A12E1D55}" srcOrd="0" destOrd="0" presId="urn:microsoft.com/office/officeart/2005/8/layout/vList4"/>
    <dgm:cxn modelId="{5E39D487-AF03-4132-ACA7-899AE94AB5E6}" type="presParOf" srcId="{6322F94B-F61C-488F-B7C3-F05119D9D8AE}" destId="{A0906D88-1F97-445B-B107-434C0544A891}" srcOrd="1" destOrd="0" presId="urn:microsoft.com/office/officeart/2005/8/layout/vList4"/>
    <dgm:cxn modelId="{7B2E8231-66DB-49EB-93C6-635AB658FE55}" type="presParOf" srcId="{6322F94B-F61C-488F-B7C3-F05119D9D8AE}" destId="{2813FACD-E038-4BC8-A797-FE679AF5926C}" srcOrd="2" destOrd="0" presId="urn:microsoft.com/office/officeart/2005/8/layout/vList4"/>
    <dgm:cxn modelId="{FB0CBC4C-B150-45F1-956E-48188CBF9A7D}" type="presParOf" srcId="{B135152D-B454-47EA-A74A-8F467C8624E6}" destId="{BC44BA2A-50B3-4C44-9D81-05E8855F55AA}" srcOrd="3" destOrd="0" presId="urn:microsoft.com/office/officeart/2005/8/layout/vList4"/>
    <dgm:cxn modelId="{87C358EF-2903-40EA-A482-A7F7479BEA00}" type="presParOf" srcId="{B135152D-B454-47EA-A74A-8F467C8624E6}" destId="{D65590FE-C238-4B3A-B7FC-622E9A9E8E06}" srcOrd="4" destOrd="0" presId="urn:microsoft.com/office/officeart/2005/8/layout/vList4"/>
    <dgm:cxn modelId="{97C31936-06D9-4B21-8D93-990E1651216C}" type="presParOf" srcId="{D65590FE-C238-4B3A-B7FC-622E9A9E8E06}" destId="{DC051375-BFEC-47C3-8E61-1D2589C1A787}" srcOrd="0" destOrd="0" presId="urn:microsoft.com/office/officeart/2005/8/layout/vList4"/>
    <dgm:cxn modelId="{86BD279F-970F-4499-A7FF-47FB4C94DFEA}" type="presParOf" srcId="{D65590FE-C238-4B3A-B7FC-622E9A9E8E06}" destId="{625E2ECE-FBBB-4E80-8C1E-5A3A38B36CBC}" srcOrd="1" destOrd="0" presId="urn:microsoft.com/office/officeart/2005/8/layout/vList4"/>
    <dgm:cxn modelId="{21E410B8-011A-4E3D-9E88-64950D94C0B2}"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l" defTabSz="622300">
            <a:lnSpc>
              <a:spcPct val="90000"/>
            </a:lnSpc>
            <a:spcBef>
              <a:spcPct val="0"/>
            </a:spcBef>
            <a:spcAft>
              <a:spcPct val="35000"/>
            </a:spcAft>
            <a:buFont typeface="+mj-lt"/>
            <a:buAutoNum type="arabicPeriod"/>
          </a:pPr>
          <a:r>
            <a:rPr lang="pt-BR" sz="1400" kern="1200">
              <a:latin typeface="Exo" pitchFamily="2" charset="0"/>
            </a:rPr>
            <a:t>Para acessar a consulta SQL que foi usada para a construção do indicador, acesse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cstate="print">
            <a:extLst>
              <a:ext uri="{28A0092B-C50C-407E-A947-70E740481C1C}">
                <a14:useLocalDpi xmlns:a14="http://schemas.microsoft.com/office/drawing/2010/main" val="0"/>
              </a:ext>
              <a:ext uri="{96DAC541-7B7A-43D3-8B79-37D633B846F1}">
                <asvg:svgBlip xmlns:asvg="http://schemas.microsoft.com/office/drawing/2016/SVG/main" xmlns="" r:embed="rId5"/>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l" defTabSz="622300">
            <a:lnSpc>
              <a:spcPct val="90000"/>
            </a:lnSpc>
            <a:spcBef>
              <a:spcPct val="0"/>
            </a:spcBef>
            <a:spcAft>
              <a:spcPct val="35000"/>
            </a:spcAft>
            <a:buFont typeface="+mj-lt"/>
            <a:buAutoNum type="arabicPeriod"/>
          </a:pPr>
          <a:r>
            <a:rPr lang="pt-BR" sz="1400" kern="1200">
              <a:latin typeface="Exo" pitchFamily="2" charset="0"/>
            </a:rPr>
            <a:t>Para acessar os dados resultantes da consulta do item 1, acesse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6">
            <a:extLst>
              <a:ext uri="{28A0092B-C50C-407E-A947-70E740481C1C}">
                <a14:useLocalDpi xmlns:a14="http://schemas.microsoft.com/office/drawing/2010/main" val="0"/>
              </a:ext>
              <a:ext uri="{96DAC541-7B7A-43D3-8B79-37D633B846F1}">
                <asvg:svgBlip xmlns:asvg="http://schemas.microsoft.com/office/drawing/2016/SVG/main" xmlns="" r:embed="rId7"/>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l" defTabSz="622300">
            <a:lnSpc>
              <a:spcPct val="90000"/>
            </a:lnSpc>
            <a:spcBef>
              <a:spcPct val="0"/>
            </a:spcBef>
            <a:spcAft>
              <a:spcPct val="35000"/>
            </a:spcAft>
          </a:pPr>
          <a:r>
            <a:rPr lang="pt-BR" sz="1400" kern="1200">
              <a:latin typeface="Exo" pitchFamily="2" charset="0"/>
            </a:rPr>
            <a:t>Para acessar o dashboard interativo, acesse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8">
            <a:extLst>
              <a:ext uri="{28A0092B-C50C-407E-A947-70E740481C1C}">
                <a14:useLocalDpi xmlns:a14="http://schemas.microsoft.com/office/drawing/2010/main" val="0"/>
              </a:ext>
              <a:ext uri="{96DAC541-7B7A-43D3-8B79-37D633B846F1}">
                <asvg:svgBlip xmlns:asvg="http://schemas.microsoft.com/office/drawing/2016/SVG/main" xmlns="" r:embed="rId9"/>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
      <w:docPartPr>
        <w:name w:val="43473316095449FDA4310FC97B2B167A"/>
        <w:category>
          <w:name w:val="Geral"/>
          <w:gallery w:val="placeholder"/>
        </w:category>
        <w:types>
          <w:type w:val="bbPlcHdr"/>
        </w:types>
        <w:behaviors>
          <w:behavior w:val="content"/>
        </w:behaviors>
        <w:guid w:val="{CB6837F5-3035-45C9-92A2-AFBF658E6B0A}"/>
      </w:docPartPr>
      <w:docPartBody>
        <w:p w:rsidR="00085EC2" w:rsidRDefault="004C4EB2" w:rsidP="004C4EB2">
          <w:pPr>
            <w:pStyle w:val="43473316095449FDA4310FC97B2B167A"/>
          </w:pPr>
          <w:r w:rsidRPr="0031018C">
            <w:rPr>
              <w:rStyle w:val="TextodoEspaoReservado"/>
            </w:rPr>
            <w:t>Clique ou toque aqui para inserir o texto.</w:t>
          </w:r>
        </w:p>
      </w:docPartBody>
    </w:docPart>
    <w:docPart>
      <w:docPartPr>
        <w:name w:val="7C5F4166B6664CE396BF04B3DC728433"/>
        <w:category>
          <w:name w:val="Geral"/>
          <w:gallery w:val="placeholder"/>
        </w:category>
        <w:types>
          <w:type w:val="bbPlcHdr"/>
        </w:types>
        <w:behaviors>
          <w:behavior w:val="content"/>
        </w:behaviors>
        <w:guid w:val="{F512C270-351B-4032-A2C9-2ED7A18979E8}"/>
      </w:docPartPr>
      <w:docPartBody>
        <w:p w:rsidR="00085EC2" w:rsidRDefault="004C4EB2" w:rsidP="004C4EB2">
          <w:pPr>
            <w:pStyle w:val="7C5F4166B6664CE396BF04B3DC728433"/>
          </w:pPr>
          <w:r w:rsidRPr="0031018C">
            <w:rPr>
              <w:rStyle w:val="TextodoEspaoReservado"/>
            </w:rPr>
            <w:t>Clique ou toque aqui para inserir o texto.</w:t>
          </w:r>
        </w:p>
      </w:docPartBody>
    </w:docPart>
    <w:docPart>
      <w:docPartPr>
        <w:name w:val="191873F4346A449DAECC6D731164C315"/>
        <w:category>
          <w:name w:val="Geral"/>
          <w:gallery w:val="placeholder"/>
        </w:category>
        <w:types>
          <w:type w:val="bbPlcHdr"/>
        </w:types>
        <w:behaviors>
          <w:behavior w:val="content"/>
        </w:behaviors>
        <w:guid w:val="{D866F92F-1FBD-418F-80AC-646992E714E2}"/>
      </w:docPartPr>
      <w:docPartBody>
        <w:p w:rsidR="00085EC2" w:rsidRDefault="004C4EB2" w:rsidP="004C4EB2">
          <w:pPr>
            <w:pStyle w:val="191873F4346A449DAECC6D731164C315"/>
          </w:pPr>
          <w:r w:rsidRPr="0031018C">
            <w:rPr>
              <w:rStyle w:val="TextodoEspaoReservado"/>
            </w:rPr>
            <w:t>Clique ou toque aqui para inserir o texto.</w:t>
          </w:r>
        </w:p>
      </w:docPartBody>
    </w:docPart>
    <w:docPart>
      <w:docPartPr>
        <w:name w:val="06C63637FC024350BC1338DAEDA98797"/>
        <w:category>
          <w:name w:val="Geral"/>
          <w:gallery w:val="placeholder"/>
        </w:category>
        <w:types>
          <w:type w:val="bbPlcHdr"/>
        </w:types>
        <w:behaviors>
          <w:behavior w:val="content"/>
        </w:behaviors>
        <w:guid w:val="{82052327-0341-4ED5-83F2-40189BEFD344}"/>
      </w:docPartPr>
      <w:docPartBody>
        <w:p w:rsidR="00B434BC" w:rsidRDefault="00276FC4" w:rsidP="00276FC4">
          <w:pPr>
            <w:pStyle w:val="06C63637FC024350BC1338DAEDA98797"/>
          </w:pPr>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513"/>
    <w:rsid w:val="00083FA2"/>
    <w:rsid w:val="00085EC2"/>
    <w:rsid w:val="00146353"/>
    <w:rsid w:val="00201B4E"/>
    <w:rsid w:val="00276FC4"/>
    <w:rsid w:val="003376DF"/>
    <w:rsid w:val="004C4EB2"/>
    <w:rsid w:val="0059104E"/>
    <w:rsid w:val="00820AB2"/>
    <w:rsid w:val="00825413"/>
    <w:rsid w:val="0087457B"/>
    <w:rsid w:val="00903B79"/>
    <w:rsid w:val="009709E4"/>
    <w:rsid w:val="009A2513"/>
    <w:rsid w:val="00A500E0"/>
    <w:rsid w:val="00A647F7"/>
    <w:rsid w:val="00A83170"/>
    <w:rsid w:val="00A91D4E"/>
    <w:rsid w:val="00AE103D"/>
    <w:rsid w:val="00B434BC"/>
    <w:rsid w:val="00BA0934"/>
    <w:rsid w:val="00D624AC"/>
    <w:rsid w:val="00D95ACD"/>
    <w:rsid w:val="00DC1C53"/>
    <w:rsid w:val="00E45B92"/>
    <w:rsid w:val="00E7581B"/>
    <w:rsid w:val="00EB6977"/>
    <w:rsid w:val="00EF4CD8"/>
    <w:rsid w:val="00F41B5F"/>
    <w:rsid w:val="00F43ED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276FC4"/>
    <w:rPr>
      <w:color w:val="808080"/>
    </w:rPr>
  </w:style>
  <w:style w:type="paragraph" w:customStyle="1" w:styleId="43473316095449FDA4310FC97B2B167A">
    <w:name w:val="43473316095449FDA4310FC97B2B167A"/>
    <w:rsid w:val="004C4EB2"/>
  </w:style>
  <w:style w:type="paragraph" w:customStyle="1" w:styleId="7C5F4166B6664CE396BF04B3DC728433">
    <w:name w:val="7C5F4166B6664CE396BF04B3DC728433"/>
    <w:rsid w:val="004C4EB2"/>
  </w:style>
  <w:style w:type="paragraph" w:customStyle="1" w:styleId="191873F4346A449DAECC6D731164C315">
    <w:name w:val="191873F4346A449DAECC6D731164C315"/>
    <w:rsid w:val="004C4EB2"/>
  </w:style>
  <w:style w:type="paragraph" w:customStyle="1" w:styleId="06C63637FC024350BC1338DAEDA98797">
    <w:name w:val="06C63637FC024350BC1338DAEDA98797"/>
    <w:rsid w:val="00276FC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8C91CE-6605-4F6A-9D72-DF11BBB009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9</Pages>
  <Words>1340</Words>
  <Characters>7242</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Gilson</cp:lastModifiedBy>
  <cp:revision>3</cp:revision>
  <cp:lastPrinted>2025-01-28T15:48:00Z</cp:lastPrinted>
  <dcterms:created xsi:type="dcterms:W3CDTF">2025-02-15T13:28:00Z</dcterms:created>
  <dcterms:modified xsi:type="dcterms:W3CDTF">2025-02-15T14:28:00Z</dcterms:modified>
</cp:coreProperties>
</file>