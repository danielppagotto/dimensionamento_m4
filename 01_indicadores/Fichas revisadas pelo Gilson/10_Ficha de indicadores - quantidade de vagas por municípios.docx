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394A2AFB" w:rsidR="0078205E" w:rsidRDefault="007F2820"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6D5FBE1E" wp14:editId="5C7D944B">
            <wp:simplePos x="0" y="0"/>
            <wp:positionH relativeFrom="column">
              <wp:posOffset>-1160602</wp:posOffset>
            </wp:positionH>
            <wp:positionV relativeFrom="paragraph">
              <wp:posOffset>-885165</wp:posOffset>
            </wp:positionV>
            <wp:extent cx="7685066" cy="10869967"/>
            <wp:effectExtent l="0" t="0" r="0" b="7620"/>
            <wp:wrapNone/>
            <wp:docPr id="1257395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9509"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685066" cy="10869967"/>
                    </a:xfrm>
                    <a:prstGeom prst="rect">
                      <a:avLst/>
                    </a:prstGeom>
                  </pic:spPr>
                </pic:pic>
              </a:graphicData>
            </a:graphic>
            <wp14:sizeRelH relativeFrom="margin">
              <wp14:pctWidth>0</wp14:pctWidth>
            </wp14:sizeRelH>
            <wp14:sizeRelV relativeFrom="margin">
              <wp14:pctHeight>0</wp14:pctHeight>
            </wp14:sizeRelV>
          </wp:anchor>
        </w:drawing>
      </w:r>
    </w:p>
    <w:p w14:paraId="058360C5" w14:textId="64101100" w:rsidR="002F4103" w:rsidRDefault="002F4103" w:rsidP="0078205E">
      <w:pPr>
        <w:ind w:left="-1701"/>
        <w:jc w:val="center"/>
        <w:rPr>
          <w:noProof/>
          <w:color w:val="FF0000"/>
        </w:rPr>
      </w:pPr>
    </w:p>
    <w:p w14:paraId="5221F95E" w14:textId="03CCE25E" w:rsidR="002F4103" w:rsidRDefault="002F4103" w:rsidP="0078205E">
      <w:pPr>
        <w:ind w:left="-1701"/>
        <w:jc w:val="center"/>
        <w:rPr>
          <w:noProof/>
          <w:color w:val="FF0000"/>
        </w:rPr>
      </w:pPr>
    </w:p>
    <w:p w14:paraId="4D897D7A" w14:textId="22359761" w:rsidR="002F4103" w:rsidRDefault="002F4103" w:rsidP="0078205E">
      <w:pPr>
        <w:ind w:left="-1701"/>
        <w:jc w:val="center"/>
        <w:rPr>
          <w:noProof/>
          <w:color w:val="FF0000"/>
        </w:rPr>
      </w:pPr>
    </w:p>
    <w:p w14:paraId="396578AC" w14:textId="0BCED5C3" w:rsidR="002F4103" w:rsidRDefault="002F4103" w:rsidP="0078205E">
      <w:pPr>
        <w:ind w:left="-1701"/>
        <w:jc w:val="center"/>
        <w:rPr>
          <w:noProof/>
          <w:color w:val="FF0000"/>
        </w:rPr>
      </w:pPr>
    </w:p>
    <w:p w14:paraId="33A67689" w14:textId="141E3951" w:rsidR="002F4103" w:rsidRDefault="002F4103" w:rsidP="0078205E">
      <w:pPr>
        <w:ind w:left="-1701"/>
        <w:jc w:val="center"/>
        <w:rPr>
          <w:noProof/>
          <w:color w:val="FF0000"/>
        </w:rPr>
      </w:pPr>
    </w:p>
    <w:p w14:paraId="6689A034" w14:textId="48D3EB8B" w:rsidR="002F4103" w:rsidRDefault="002F4103" w:rsidP="0078205E">
      <w:pPr>
        <w:ind w:left="-1701"/>
        <w:jc w:val="center"/>
        <w:rPr>
          <w:noProof/>
          <w:color w:val="FF0000"/>
        </w:rPr>
      </w:pPr>
    </w:p>
    <w:p w14:paraId="0500089E" w14:textId="6D57560F" w:rsidR="002F4103" w:rsidRDefault="002F4103" w:rsidP="0078205E">
      <w:pPr>
        <w:ind w:left="-1701"/>
        <w:jc w:val="center"/>
        <w:rPr>
          <w:noProof/>
          <w:color w:val="FF0000"/>
        </w:rPr>
      </w:pPr>
    </w:p>
    <w:p w14:paraId="4A8D7449" w14:textId="2FB2F1A8" w:rsidR="002F4103" w:rsidRDefault="002F4103" w:rsidP="0078205E">
      <w:pPr>
        <w:ind w:left="-1701"/>
        <w:jc w:val="center"/>
        <w:rPr>
          <w:noProof/>
          <w:color w:val="FF0000"/>
        </w:rPr>
      </w:pPr>
    </w:p>
    <w:p w14:paraId="7EED8B66" w14:textId="7A09D24B" w:rsidR="002F4103" w:rsidRDefault="002F4103" w:rsidP="0078205E">
      <w:pPr>
        <w:ind w:left="-1701"/>
        <w:jc w:val="center"/>
        <w:rPr>
          <w:noProof/>
          <w:color w:val="FF0000"/>
        </w:rPr>
      </w:pPr>
    </w:p>
    <w:p w14:paraId="65D58C64" w14:textId="4C77CFFD" w:rsidR="002F4103" w:rsidRDefault="002F4103" w:rsidP="0078205E">
      <w:pPr>
        <w:ind w:left="-1701"/>
        <w:jc w:val="center"/>
        <w:rPr>
          <w:noProof/>
          <w:color w:val="FF0000"/>
        </w:rPr>
      </w:pPr>
    </w:p>
    <w:p w14:paraId="2B72F9D3" w14:textId="74E6D01E" w:rsidR="002F4103" w:rsidRDefault="002F4103" w:rsidP="0078205E">
      <w:pPr>
        <w:ind w:left="-1701"/>
        <w:jc w:val="center"/>
        <w:rPr>
          <w:noProof/>
          <w:color w:val="FF0000"/>
        </w:rPr>
      </w:pPr>
    </w:p>
    <w:p w14:paraId="55CAFF24" w14:textId="67AAE5D0" w:rsidR="002F4103" w:rsidRDefault="002F4103" w:rsidP="0078205E">
      <w:pPr>
        <w:ind w:left="-1701"/>
        <w:jc w:val="center"/>
        <w:rPr>
          <w:noProof/>
          <w:color w:val="FF0000"/>
        </w:rPr>
      </w:pPr>
    </w:p>
    <w:p w14:paraId="223F3F52" w14:textId="6F6CEFB3" w:rsidR="002F4103" w:rsidRDefault="002F4103" w:rsidP="0078205E">
      <w:pPr>
        <w:ind w:left="-1701"/>
        <w:jc w:val="center"/>
        <w:rPr>
          <w:noProof/>
          <w:color w:val="FF0000"/>
        </w:rPr>
      </w:pPr>
    </w:p>
    <w:p w14:paraId="413487BC" w14:textId="17480BBE" w:rsidR="002F4103" w:rsidRDefault="002F4103" w:rsidP="0078205E">
      <w:pPr>
        <w:ind w:left="-1701"/>
        <w:jc w:val="center"/>
        <w:rPr>
          <w:noProof/>
          <w:color w:val="FF0000"/>
        </w:rPr>
      </w:pPr>
    </w:p>
    <w:p w14:paraId="41F746B3" w14:textId="4660103A" w:rsidR="002F4103" w:rsidRDefault="002F4103" w:rsidP="0078205E">
      <w:pPr>
        <w:ind w:left="-1701"/>
        <w:jc w:val="center"/>
        <w:rPr>
          <w:noProof/>
          <w:color w:val="FF0000"/>
        </w:rPr>
      </w:pPr>
    </w:p>
    <w:p w14:paraId="6E5B5AAF" w14:textId="41B2CEB4" w:rsidR="002F4103" w:rsidRDefault="002F4103" w:rsidP="0078205E">
      <w:pPr>
        <w:ind w:left="-1701"/>
        <w:jc w:val="center"/>
        <w:rPr>
          <w:noProof/>
          <w:color w:val="FF0000"/>
        </w:rPr>
      </w:pPr>
    </w:p>
    <w:p w14:paraId="03B0B539" w14:textId="2D24F96A" w:rsidR="002F4103" w:rsidRDefault="002F4103" w:rsidP="0078205E">
      <w:pPr>
        <w:ind w:left="-1701"/>
        <w:jc w:val="center"/>
        <w:rPr>
          <w:noProof/>
          <w:color w:val="FF0000"/>
        </w:rPr>
      </w:pPr>
    </w:p>
    <w:p w14:paraId="7E8129B3" w14:textId="3C29C232" w:rsidR="002F4103" w:rsidRDefault="002F4103" w:rsidP="0078205E">
      <w:pPr>
        <w:ind w:left="-1701"/>
        <w:jc w:val="center"/>
        <w:rPr>
          <w:noProof/>
          <w:color w:val="FF0000"/>
        </w:rPr>
      </w:pPr>
    </w:p>
    <w:p w14:paraId="290BCFE8" w14:textId="4533C5A8" w:rsidR="002F4103" w:rsidRDefault="002F4103" w:rsidP="0078205E">
      <w:pPr>
        <w:ind w:left="-1701"/>
        <w:jc w:val="center"/>
        <w:rPr>
          <w:noProof/>
          <w:color w:val="FF0000"/>
        </w:rPr>
      </w:pPr>
    </w:p>
    <w:p w14:paraId="6E3297B8" w14:textId="25F357F2" w:rsidR="002F4103" w:rsidRDefault="002F4103" w:rsidP="0078205E">
      <w:pPr>
        <w:ind w:left="-1701"/>
        <w:jc w:val="center"/>
        <w:rPr>
          <w:noProof/>
          <w:color w:val="FF0000"/>
        </w:rPr>
      </w:pPr>
    </w:p>
    <w:p w14:paraId="03819A30" w14:textId="1E04CA8D" w:rsidR="002F4103" w:rsidRDefault="002F4103" w:rsidP="0078205E">
      <w:pPr>
        <w:ind w:left="-1701"/>
        <w:jc w:val="center"/>
        <w:rPr>
          <w:noProof/>
          <w:color w:val="FF0000"/>
        </w:rPr>
      </w:pPr>
    </w:p>
    <w:p w14:paraId="38DB5605" w14:textId="517FCCA4" w:rsidR="002F4103" w:rsidRDefault="002F4103" w:rsidP="0078205E">
      <w:pPr>
        <w:ind w:left="-1701"/>
        <w:jc w:val="center"/>
        <w:rPr>
          <w:noProof/>
          <w:color w:val="FF0000"/>
        </w:rPr>
      </w:pPr>
    </w:p>
    <w:p w14:paraId="2EDA8CB7" w14:textId="115519DB" w:rsidR="002F4103" w:rsidRDefault="002F4103" w:rsidP="0078205E">
      <w:pPr>
        <w:ind w:left="-1701"/>
        <w:jc w:val="center"/>
        <w:rPr>
          <w:noProof/>
          <w:color w:val="FF0000"/>
        </w:rPr>
      </w:pPr>
    </w:p>
    <w:p w14:paraId="08CDA414" w14:textId="541C4B9C" w:rsidR="002F4103" w:rsidRDefault="002F4103" w:rsidP="0078205E">
      <w:pPr>
        <w:ind w:left="-1701"/>
        <w:jc w:val="center"/>
        <w:rPr>
          <w:noProof/>
          <w:color w:val="FF0000"/>
        </w:rPr>
      </w:pPr>
    </w:p>
    <w:p w14:paraId="5C8D904A" w14:textId="3DE540F2" w:rsidR="002F4103" w:rsidRDefault="002F4103" w:rsidP="0078205E">
      <w:pPr>
        <w:ind w:left="-1701"/>
        <w:jc w:val="center"/>
        <w:rPr>
          <w:noProof/>
          <w:color w:val="FF0000"/>
        </w:rPr>
      </w:pPr>
    </w:p>
    <w:p w14:paraId="1EF96A7E" w14:textId="617730CC" w:rsidR="002F4103" w:rsidRDefault="002F4103" w:rsidP="0078205E">
      <w:pPr>
        <w:ind w:left="-1701"/>
        <w:jc w:val="center"/>
        <w:rPr>
          <w:noProof/>
          <w:color w:val="FF0000"/>
        </w:rPr>
      </w:pPr>
    </w:p>
    <w:p w14:paraId="3497F7D3" w14:textId="450B1AD7" w:rsidR="002F4103" w:rsidRDefault="002F4103" w:rsidP="0078205E">
      <w:pPr>
        <w:ind w:left="-1701"/>
        <w:jc w:val="center"/>
        <w:rPr>
          <w:noProof/>
          <w:color w:val="FF0000"/>
        </w:rPr>
      </w:pPr>
    </w:p>
    <w:p w14:paraId="561184FE" w14:textId="7927EAC6" w:rsidR="002F4103" w:rsidRDefault="002F4103" w:rsidP="0078205E">
      <w:pPr>
        <w:ind w:left="-1701"/>
        <w:jc w:val="center"/>
        <w:rPr>
          <w:noProof/>
          <w:color w:val="FF0000"/>
        </w:rPr>
      </w:pPr>
    </w:p>
    <w:p w14:paraId="0B669A5B" w14:textId="7A3C423D" w:rsidR="002F4103" w:rsidRDefault="002F4103" w:rsidP="0078205E">
      <w:pPr>
        <w:ind w:left="-1701"/>
        <w:jc w:val="center"/>
        <w:rPr>
          <w:noProof/>
          <w:color w:val="FF0000"/>
        </w:rPr>
      </w:pPr>
    </w:p>
    <w:p w14:paraId="74C60C4D" w14:textId="6CD2E6C6" w:rsidR="002F4103" w:rsidRDefault="002F4103" w:rsidP="0078205E">
      <w:pPr>
        <w:ind w:left="-1701"/>
        <w:jc w:val="center"/>
        <w:rPr>
          <w:noProof/>
          <w:color w:val="FF0000"/>
        </w:rPr>
      </w:pPr>
    </w:p>
    <w:p w14:paraId="71EC1D0F" w14:textId="0A23AE48" w:rsidR="002F4103" w:rsidRDefault="002F4103" w:rsidP="0078205E">
      <w:pPr>
        <w:ind w:left="-1701"/>
        <w:jc w:val="center"/>
        <w:rPr>
          <w:noProof/>
          <w:color w:val="FF0000"/>
        </w:rPr>
      </w:pPr>
    </w:p>
    <w:p w14:paraId="15E1ADF1" w14:textId="0DDAA95B" w:rsidR="002F4103" w:rsidRDefault="002F4103" w:rsidP="0078205E">
      <w:pPr>
        <w:ind w:left="-1701"/>
        <w:jc w:val="center"/>
        <w:rPr>
          <w:noProof/>
          <w:color w:val="FF0000"/>
        </w:rPr>
      </w:pPr>
    </w:p>
    <w:p w14:paraId="189FC162" w14:textId="43CA7E5B" w:rsidR="002F4103" w:rsidRDefault="002F4103" w:rsidP="0078205E">
      <w:pPr>
        <w:ind w:left="-1701"/>
        <w:jc w:val="center"/>
        <w:rPr>
          <w:noProof/>
          <w:color w:val="FF0000"/>
        </w:rPr>
      </w:pPr>
    </w:p>
    <w:p w14:paraId="4A5E33E9" w14:textId="1AFA5D18" w:rsidR="002F4103" w:rsidRDefault="002F4103" w:rsidP="0078205E">
      <w:pPr>
        <w:ind w:left="-1701"/>
        <w:jc w:val="center"/>
        <w:rPr>
          <w:noProof/>
          <w:color w:val="FF0000"/>
        </w:rPr>
      </w:pPr>
    </w:p>
    <w:p w14:paraId="11D22755" w14:textId="463B918A" w:rsidR="002F4103" w:rsidRDefault="002F4103" w:rsidP="0078205E">
      <w:pPr>
        <w:ind w:left="-1701"/>
        <w:jc w:val="center"/>
        <w:rPr>
          <w:noProof/>
          <w:color w:val="FF0000"/>
        </w:rPr>
      </w:pPr>
    </w:p>
    <w:p w14:paraId="764B34AB" w14:textId="3E3086A6" w:rsidR="002F4103" w:rsidRDefault="002F4103" w:rsidP="0078205E">
      <w:pPr>
        <w:ind w:left="-1701"/>
        <w:jc w:val="center"/>
        <w:rPr>
          <w:noProof/>
          <w:color w:val="FF0000"/>
        </w:rPr>
      </w:pPr>
    </w:p>
    <w:p w14:paraId="66AA51F7" w14:textId="2F174B65" w:rsidR="002F4103" w:rsidRDefault="002F4103" w:rsidP="0078205E">
      <w:pPr>
        <w:ind w:left="-1701"/>
        <w:jc w:val="center"/>
        <w:rPr>
          <w:noProof/>
          <w:color w:val="FF0000"/>
        </w:rPr>
      </w:pPr>
    </w:p>
    <w:p w14:paraId="2BB4334A" w14:textId="3B20704E" w:rsidR="002F4103" w:rsidRDefault="002F4103" w:rsidP="0078205E">
      <w:pPr>
        <w:ind w:left="-1701"/>
        <w:jc w:val="center"/>
        <w:rPr>
          <w:noProof/>
          <w:color w:val="FF0000"/>
        </w:rPr>
      </w:pPr>
    </w:p>
    <w:p w14:paraId="668132AE" w14:textId="05822EF5" w:rsidR="002F4103" w:rsidRDefault="002F4103" w:rsidP="0078205E">
      <w:pPr>
        <w:ind w:left="-1701"/>
        <w:jc w:val="center"/>
        <w:rPr>
          <w:noProof/>
          <w:color w:val="FF0000"/>
        </w:rPr>
      </w:pPr>
    </w:p>
    <w:p w14:paraId="6E501623" w14:textId="116E3235" w:rsidR="002F4103" w:rsidRDefault="002F4103" w:rsidP="0078205E">
      <w:pPr>
        <w:ind w:left="-1701"/>
        <w:jc w:val="center"/>
        <w:rPr>
          <w:noProof/>
          <w:color w:val="FF0000"/>
        </w:rPr>
      </w:pPr>
    </w:p>
    <w:p w14:paraId="4B88C789" w14:textId="595BBA05" w:rsidR="002F4103" w:rsidRDefault="002F4103" w:rsidP="0078205E">
      <w:pPr>
        <w:ind w:left="-1701"/>
        <w:jc w:val="center"/>
        <w:rPr>
          <w:noProof/>
          <w:color w:val="FF0000"/>
        </w:rPr>
      </w:pPr>
    </w:p>
    <w:p w14:paraId="2EFC3732" w14:textId="1CDE49CA" w:rsidR="002F4103" w:rsidRDefault="002F4103" w:rsidP="0078205E">
      <w:pPr>
        <w:ind w:left="-1701"/>
        <w:jc w:val="center"/>
        <w:rPr>
          <w:noProof/>
          <w:color w:val="FF0000"/>
        </w:rPr>
      </w:pPr>
    </w:p>
    <w:p w14:paraId="16C18EF2" w14:textId="1A95951C" w:rsidR="002F4103" w:rsidRDefault="002F4103" w:rsidP="0078205E">
      <w:pPr>
        <w:ind w:left="-1701"/>
        <w:jc w:val="center"/>
        <w:rPr>
          <w:noProof/>
          <w:color w:val="FF0000"/>
        </w:rPr>
      </w:pPr>
    </w:p>
    <w:p w14:paraId="778619AD" w14:textId="6E93FF20" w:rsidR="002F4103" w:rsidRDefault="002F4103" w:rsidP="0078205E">
      <w:pPr>
        <w:ind w:left="-1701"/>
        <w:jc w:val="center"/>
        <w:rPr>
          <w:noProof/>
          <w:color w:val="FF0000"/>
        </w:rPr>
      </w:pPr>
    </w:p>
    <w:p w14:paraId="3EAF6370" w14:textId="6986A06B" w:rsidR="002F4103" w:rsidRDefault="002F4103" w:rsidP="0078205E">
      <w:pPr>
        <w:ind w:left="-1701"/>
        <w:jc w:val="center"/>
        <w:rPr>
          <w:noProof/>
          <w:color w:val="FF0000"/>
        </w:rPr>
      </w:pPr>
    </w:p>
    <w:p w14:paraId="6CC515D0" w14:textId="5FE2D0CF" w:rsidR="002F4103" w:rsidRDefault="002F4103" w:rsidP="0078205E">
      <w:pPr>
        <w:ind w:left="-1701"/>
        <w:jc w:val="center"/>
        <w:rPr>
          <w:noProof/>
          <w:color w:val="FF0000"/>
        </w:rPr>
      </w:pPr>
    </w:p>
    <w:p w14:paraId="1B7185F8" w14:textId="6D2D3CBA" w:rsidR="002F4103" w:rsidRDefault="002F4103" w:rsidP="0078205E">
      <w:pPr>
        <w:ind w:left="-1701"/>
        <w:jc w:val="center"/>
        <w:rPr>
          <w:noProof/>
          <w:color w:val="FF0000"/>
        </w:rPr>
      </w:pPr>
    </w:p>
    <w:p w14:paraId="7B7FB044" w14:textId="6C9A14EA" w:rsidR="002F4103" w:rsidRDefault="002F4103" w:rsidP="0078205E">
      <w:pPr>
        <w:ind w:left="-1701"/>
        <w:jc w:val="center"/>
        <w:rPr>
          <w:noProof/>
          <w:color w:val="FF0000"/>
        </w:rPr>
      </w:pPr>
    </w:p>
    <w:p w14:paraId="6E214AB8" w14:textId="0E3C5C79" w:rsidR="002F4103" w:rsidRDefault="002F4103" w:rsidP="0078205E">
      <w:pPr>
        <w:ind w:left="-1701"/>
        <w:jc w:val="center"/>
        <w:rPr>
          <w:noProof/>
          <w:color w:val="FF0000"/>
        </w:rPr>
      </w:pPr>
    </w:p>
    <w:p w14:paraId="3CB44987" w14:textId="6B758307" w:rsidR="002F4103" w:rsidRDefault="002F4103" w:rsidP="0078205E">
      <w:pPr>
        <w:ind w:left="-1701"/>
        <w:jc w:val="center"/>
        <w:rPr>
          <w:noProof/>
          <w:color w:val="FF0000"/>
        </w:rPr>
      </w:pPr>
    </w:p>
    <w:p w14:paraId="16308C38" w14:textId="5F8010BD" w:rsidR="002F4103" w:rsidRDefault="002F4103" w:rsidP="0078205E">
      <w:pPr>
        <w:ind w:left="-1701"/>
        <w:jc w:val="center"/>
        <w:rPr>
          <w:noProof/>
          <w:color w:val="FF0000"/>
        </w:rPr>
      </w:pPr>
    </w:p>
    <w:p w14:paraId="4F0F1F0A" w14:textId="1226B08E" w:rsidR="002F4103" w:rsidRDefault="002F4103" w:rsidP="0078205E">
      <w:pPr>
        <w:ind w:left="-1701"/>
        <w:jc w:val="center"/>
        <w:rPr>
          <w:noProof/>
          <w:color w:val="FF0000"/>
        </w:rPr>
      </w:pPr>
    </w:p>
    <w:p w14:paraId="714FFCF8" w14:textId="24A89794" w:rsidR="002F4103" w:rsidRDefault="002F4103" w:rsidP="0078205E">
      <w:pPr>
        <w:ind w:left="-1701"/>
        <w:jc w:val="center"/>
        <w:rPr>
          <w:noProof/>
          <w:color w:val="FF0000"/>
        </w:rPr>
      </w:pPr>
    </w:p>
    <w:p w14:paraId="72CBC861" w14:textId="0ED3133F" w:rsidR="002F4103" w:rsidRDefault="002F4103" w:rsidP="0078205E">
      <w:pPr>
        <w:ind w:left="-1701"/>
        <w:jc w:val="center"/>
        <w:rPr>
          <w:noProof/>
          <w:color w:val="FF0000"/>
        </w:rPr>
      </w:pPr>
    </w:p>
    <w:p w14:paraId="529621D7" w14:textId="649D19A8" w:rsidR="002F4103" w:rsidRDefault="002F4103" w:rsidP="0078205E">
      <w:pPr>
        <w:ind w:left="-1701"/>
        <w:jc w:val="center"/>
        <w:rPr>
          <w:noProof/>
          <w:color w:val="FF0000"/>
        </w:rPr>
      </w:pPr>
    </w:p>
    <w:p w14:paraId="79EE3917" w14:textId="4311193F" w:rsidR="002F4103" w:rsidRDefault="002F4103" w:rsidP="0078205E">
      <w:pPr>
        <w:ind w:left="-1701"/>
        <w:jc w:val="center"/>
        <w:rPr>
          <w:noProof/>
          <w:color w:val="FF0000"/>
        </w:rPr>
      </w:pPr>
    </w:p>
    <w:p w14:paraId="02026354" w14:textId="30A92E09" w:rsidR="002F4103" w:rsidRDefault="002F4103" w:rsidP="0078205E">
      <w:pPr>
        <w:ind w:left="-1701"/>
        <w:jc w:val="center"/>
        <w:rPr>
          <w:noProof/>
          <w:color w:val="FF0000"/>
        </w:rPr>
      </w:pPr>
    </w:p>
    <w:p w14:paraId="6557E2AA" w14:textId="77777777" w:rsidR="002F4103" w:rsidRDefault="002F4103"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7DD2111E" w14:textId="250633D5" w:rsidR="00A02D65" w:rsidRDefault="00A02D65" w:rsidP="0078205E">
      <w:pPr>
        <w:pStyle w:val="Texto"/>
        <w:spacing w:after="0" w:line="240" w:lineRule="auto"/>
        <w:jc w:val="center"/>
        <w:rPr>
          <w:b/>
          <w:bCs/>
          <w:sz w:val="30"/>
          <w:szCs w:val="30"/>
        </w:rPr>
      </w:pPr>
      <w:r w:rsidRPr="00A02D65">
        <w:rPr>
          <w:b/>
          <w:bCs/>
          <w:sz w:val="30"/>
          <w:szCs w:val="30"/>
        </w:rPr>
        <w:lastRenderedPageBreak/>
        <w:t>NÚMERO DE VAGAS, MATRICULADOS, CONCLUINTES, INGRESSANTES E INSCRITOS EM CURSO SUPERIOR</w:t>
      </w:r>
    </w:p>
    <w:p w14:paraId="4C007F63" w14:textId="32C2FF8A"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870EE1">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5796888" w:rsidR="0078205E" w:rsidRDefault="00A02D65"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0703CE64"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38118881"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13AE7CDB"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27F895AF"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Gustavo Hoff</w:t>
      </w:r>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r w:rsidRPr="0078205E">
        <w:rPr>
          <w:szCs w:val="20"/>
        </w:rPr>
        <w:t xml:space="preserve">Antonio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r>
        <w:rPr>
          <w:szCs w:val="20"/>
        </w:rPr>
        <w:t>Alef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r w:rsidRPr="0078205E">
        <w:rPr>
          <w:szCs w:val="20"/>
        </w:rPr>
        <w:t>Wemerson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Camilla Barreto Rodrigues Cochia Caetano</w:t>
      </w:r>
    </w:p>
    <w:p w14:paraId="5099E392" w14:textId="77777777" w:rsidR="0078205E" w:rsidRPr="0078205E" w:rsidRDefault="0078205E" w:rsidP="0078205E">
      <w:pPr>
        <w:pStyle w:val="Pretext"/>
        <w:rPr>
          <w:szCs w:val="20"/>
        </w:rPr>
      </w:pPr>
      <w:r w:rsidRPr="0078205E">
        <w:rPr>
          <w:szCs w:val="20"/>
        </w:rPr>
        <w:t>Carla Novara Monclair</w:t>
      </w:r>
    </w:p>
    <w:p w14:paraId="3ABC36E6" w14:textId="77777777" w:rsidR="0078205E" w:rsidRPr="0078205E" w:rsidRDefault="0078205E" w:rsidP="0078205E">
      <w:pPr>
        <w:pStyle w:val="Pretext"/>
        <w:rPr>
          <w:szCs w:val="20"/>
        </w:rPr>
      </w:pPr>
      <w:r w:rsidRPr="0078205E">
        <w:rPr>
          <w:szCs w:val="20"/>
        </w:rPr>
        <w:t>Deivyson José Pereira de Araújo</w:t>
      </w:r>
    </w:p>
    <w:p w14:paraId="6192EDBE" w14:textId="77777777" w:rsidR="0078205E" w:rsidRPr="0078205E" w:rsidRDefault="0078205E" w:rsidP="0078205E">
      <w:pPr>
        <w:pStyle w:val="Pretext"/>
        <w:rPr>
          <w:szCs w:val="20"/>
        </w:rPr>
      </w:pPr>
      <w:r w:rsidRPr="0078205E">
        <w:rPr>
          <w:szCs w:val="20"/>
        </w:rPr>
        <w:t>Desirée dos Santos Carvalho</w:t>
      </w:r>
    </w:p>
    <w:p w14:paraId="5CB78A35" w14:textId="77777777" w:rsidR="0078205E" w:rsidRPr="0078205E" w:rsidRDefault="0078205E" w:rsidP="0078205E">
      <w:pPr>
        <w:pStyle w:val="Pretext"/>
        <w:rPr>
          <w:szCs w:val="20"/>
        </w:rPr>
      </w:pPr>
      <w:r w:rsidRPr="0078205E">
        <w:rPr>
          <w:szCs w:val="20"/>
        </w:rPr>
        <w:t>Elisabet Pereira Lelo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Silvia Lutaif Dolci Carmona</w:t>
      </w:r>
    </w:p>
    <w:p w14:paraId="4E349E88" w14:textId="77777777" w:rsidR="0078205E" w:rsidRPr="0078205E" w:rsidRDefault="0078205E" w:rsidP="0078205E">
      <w:pPr>
        <w:pStyle w:val="Pretext"/>
        <w:rPr>
          <w:szCs w:val="20"/>
        </w:rPr>
      </w:pPr>
      <w:r w:rsidRPr="0078205E">
        <w:rPr>
          <w:szCs w:val="20"/>
        </w:rPr>
        <w:t>Vânia Maria Corrêa Barthmann</w:t>
      </w:r>
    </w:p>
    <w:p w14:paraId="53B2B420" w14:textId="77777777" w:rsidR="0078205E" w:rsidRPr="0078205E" w:rsidRDefault="0078205E" w:rsidP="0078205E">
      <w:pPr>
        <w:pStyle w:val="Pretext"/>
        <w:rPr>
          <w:szCs w:val="20"/>
        </w:rPr>
      </w:pPr>
      <w:r w:rsidRPr="0078205E">
        <w:rPr>
          <w:szCs w:val="20"/>
        </w:rPr>
        <w:t>Fernando Canto Michelotti</w:t>
      </w:r>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7C37BB41" w14:textId="01179FA2" w:rsidR="004A3585" w:rsidRDefault="004A3585" w:rsidP="002F4103"/>
    <w:p w14:paraId="0253B670" w14:textId="77777777" w:rsidR="004A3585" w:rsidRDefault="004A3585" w:rsidP="0078205E">
      <w:pPr>
        <w:ind w:left="-1701"/>
        <w:jc w:val="center"/>
      </w:pP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A02D65" w:rsidRDefault="00D36EEF" w:rsidP="00A02D65">
          <w:pPr>
            <w:pStyle w:val="CabealhodoSumrio"/>
            <w:spacing w:after="200" w:line="360" w:lineRule="auto"/>
            <w:jc w:val="center"/>
            <w:rPr>
              <w:rFonts w:ascii="Exo" w:hAnsi="Exo"/>
              <w:b/>
              <w:bCs/>
              <w:color w:val="auto"/>
              <w:kern w:val="2"/>
              <w:lang w:eastAsia="en-US"/>
              <w14:ligatures w14:val="standardContextual"/>
            </w:rPr>
          </w:pPr>
          <w:r w:rsidRPr="00A02D65">
            <w:rPr>
              <w:rFonts w:ascii="Exo" w:hAnsi="Exo"/>
              <w:b/>
              <w:bCs/>
              <w:color w:val="auto"/>
              <w:kern w:val="2"/>
              <w:lang w:eastAsia="en-US"/>
              <w14:ligatures w14:val="standardContextual"/>
            </w:rPr>
            <w:t>Sumário</w:t>
          </w:r>
        </w:p>
        <w:p w14:paraId="2A98E552" w14:textId="05444352" w:rsidR="00D94830" w:rsidRPr="00D94830" w:rsidRDefault="00D36EEF">
          <w:pPr>
            <w:pStyle w:val="Sumrio1"/>
            <w:tabs>
              <w:tab w:val="right" w:leader="dot" w:pos="9062"/>
            </w:tabs>
            <w:rPr>
              <w:rStyle w:val="Hyperlink"/>
              <w:rFonts w:ascii="Exo" w:hAnsi="Exo"/>
              <w:b/>
              <w:bCs/>
            </w:rPr>
          </w:pPr>
          <w:r w:rsidRPr="001239B3">
            <w:fldChar w:fldCharType="begin"/>
          </w:r>
          <w:r w:rsidRPr="001239B3">
            <w:instrText xml:space="preserve"> TOC \o "1-3" \h \z \u </w:instrText>
          </w:r>
          <w:r w:rsidRPr="001239B3">
            <w:fldChar w:fldCharType="separate"/>
          </w:r>
          <w:hyperlink w:anchor="_Toc188883214" w:history="1">
            <w:r w:rsidR="00D94830" w:rsidRPr="00913FBE">
              <w:rPr>
                <w:rStyle w:val="Hyperlink"/>
                <w:rFonts w:ascii="Exo" w:hAnsi="Exo"/>
                <w:b/>
                <w:bCs/>
                <w:noProof/>
              </w:rPr>
              <w:t>Introdução</w:t>
            </w:r>
            <w:r w:rsidR="00D94830" w:rsidRPr="00D94830">
              <w:rPr>
                <w:rStyle w:val="Hyperlink"/>
                <w:rFonts w:ascii="Exo" w:hAnsi="Exo"/>
                <w:b/>
                <w:bCs/>
                <w:webHidden/>
              </w:rPr>
              <w:tab/>
            </w:r>
            <w:r w:rsidR="00D94830" w:rsidRPr="00D94830">
              <w:rPr>
                <w:rStyle w:val="Hyperlink"/>
                <w:rFonts w:ascii="Exo" w:hAnsi="Exo"/>
                <w:b/>
                <w:bCs/>
                <w:webHidden/>
              </w:rPr>
              <w:fldChar w:fldCharType="begin"/>
            </w:r>
            <w:r w:rsidR="00D94830" w:rsidRPr="00D94830">
              <w:rPr>
                <w:rStyle w:val="Hyperlink"/>
                <w:rFonts w:ascii="Exo" w:hAnsi="Exo"/>
                <w:b/>
                <w:bCs/>
                <w:webHidden/>
              </w:rPr>
              <w:instrText xml:space="preserve"> PAGEREF _Toc188883214 \h </w:instrText>
            </w:r>
            <w:r w:rsidR="00D94830" w:rsidRPr="00D94830">
              <w:rPr>
                <w:rStyle w:val="Hyperlink"/>
                <w:rFonts w:ascii="Exo" w:hAnsi="Exo"/>
                <w:b/>
                <w:bCs/>
                <w:webHidden/>
              </w:rPr>
            </w:r>
            <w:r w:rsidR="00D94830" w:rsidRPr="00D94830">
              <w:rPr>
                <w:rStyle w:val="Hyperlink"/>
                <w:rFonts w:ascii="Exo" w:hAnsi="Exo"/>
                <w:b/>
                <w:bCs/>
                <w:webHidden/>
              </w:rPr>
              <w:fldChar w:fldCharType="separate"/>
            </w:r>
            <w:r w:rsidR="00E745F7">
              <w:rPr>
                <w:rStyle w:val="Hyperlink"/>
                <w:rFonts w:ascii="Exo" w:hAnsi="Exo"/>
                <w:b/>
                <w:bCs/>
                <w:noProof/>
                <w:webHidden/>
              </w:rPr>
              <w:t>4</w:t>
            </w:r>
            <w:r w:rsidR="00D94830" w:rsidRPr="00D94830">
              <w:rPr>
                <w:rStyle w:val="Hyperlink"/>
                <w:rFonts w:ascii="Exo" w:hAnsi="Exo"/>
                <w:b/>
                <w:bCs/>
                <w:webHidden/>
              </w:rPr>
              <w:fldChar w:fldCharType="end"/>
            </w:r>
          </w:hyperlink>
        </w:p>
        <w:p w14:paraId="46A255E7" w14:textId="57B9EE5A" w:rsidR="00D94830" w:rsidRPr="00D94830" w:rsidRDefault="008D5309">
          <w:pPr>
            <w:pStyle w:val="Sumrio1"/>
            <w:tabs>
              <w:tab w:val="right" w:leader="dot" w:pos="9062"/>
            </w:tabs>
            <w:rPr>
              <w:rStyle w:val="Hyperlink"/>
              <w:rFonts w:ascii="Exo" w:hAnsi="Exo"/>
              <w:b/>
              <w:bCs/>
            </w:rPr>
          </w:pPr>
          <w:hyperlink w:anchor="_Toc188883215" w:history="1">
            <w:r w:rsidR="00D94830" w:rsidRPr="00913FBE">
              <w:rPr>
                <w:rStyle w:val="Hyperlink"/>
                <w:rFonts w:ascii="Exo" w:hAnsi="Exo"/>
                <w:b/>
                <w:bCs/>
                <w:noProof/>
              </w:rPr>
              <w:t>Ficha de qualificação do indicador</w:t>
            </w:r>
            <w:r w:rsidR="00D94830" w:rsidRPr="00D94830">
              <w:rPr>
                <w:rStyle w:val="Hyperlink"/>
                <w:rFonts w:ascii="Exo" w:hAnsi="Exo"/>
                <w:b/>
                <w:bCs/>
                <w:webHidden/>
              </w:rPr>
              <w:tab/>
            </w:r>
            <w:r w:rsidR="00D94830" w:rsidRPr="00D94830">
              <w:rPr>
                <w:rStyle w:val="Hyperlink"/>
                <w:rFonts w:ascii="Exo" w:hAnsi="Exo"/>
                <w:b/>
                <w:bCs/>
                <w:webHidden/>
              </w:rPr>
              <w:fldChar w:fldCharType="begin"/>
            </w:r>
            <w:r w:rsidR="00D94830" w:rsidRPr="00D94830">
              <w:rPr>
                <w:rStyle w:val="Hyperlink"/>
                <w:rFonts w:ascii="Exo" w:hAnsi="Exo"/>
                <w:b/>
                <w:bCs/>
                <w:webHidden/>
              </w:rPr>
              <w:instrText xml:space="preserve"> PAGEREF _Toc188883215 \h </w:instrText>
            </w:r>
            <w:r w:rsidR="00D94830" w:rsidRPr="00D94830">
              <w:rPr>
                <w:rStyle w:val="Hyperlink"/>
                <w:rFonts w:ascii="Exo" w:hAnsi="Exo"/>
                <w:b/>
                <w:bCs/>
                <w:webHidden/>
              </w:rPr>
            </w:r>
            <w:r w:rsidR="00D94830" w:rsidRPr="00D94830">
              <w:rPr>
                <w:rStyle w:val="Hyperlink"/>
                <w:rFonts w:ascii="Exo" w:hAnsi="Exo"/>
                <w:b/>
                <w:bCs/>
                <w:webHidden/>
              </w:rPr>
              <w:fldChar w:fldCharType="separate"/>
            </w:r>
            <w:r w:rsidR="00E745F7">
              <w:rPr>
                <w:rStyle w:val="Hyperlink"/>
                <w:rFonts w:ascii="Exo" w:hAnsi="Exo"/>
                <w:b/>
                <w:bCs/>
                <w:noProof/>
                <w:webHidden/>
              </w:rPr>
              <w:t>6</w:t>
            </w:r>
            <w:r w:rsidR="00D94830" w:rsidRPr="00D94830">
              <w:rPr>
                <w:rStyle w:val="Hyperlink"/>
                <w:rFonts w:ascii="Exo" w:hAnsi="Exo"/>
                <w:b/>
                <w:bCs/>
                <w:webHidden/>
              </w:rPr>
              <w:fldChar w:fldCharType="end"/>
            </w:r>
          </w:hyperlink>
        </w:p>
        <w:p w14:paraId="5CC653F6" w14:textId="1741D1C0" w:rsidR="00D94830" w:rsidRPr="00D94830" w:rsidRDefault="008D5309">
          <w:pPr>
            <w:pStyle w:val="Sumrio1"/>
            <w:tabs>
              <w:tab w:val="right" w:leader="dot" w:pos="9062"/>
            </w:tabs>
            <w:rPr>
              <w:rStyle w:val="Hyperlink"/>
              <w:rFonts w:ascii="Exo" w:hAnsi="Exo"/>
              <w:b/>
              <w:bCs/>
            </w:rPr>
          </w:pPr>
          <w:hyperlink w:anchor="_Toc188883216" w:history="1">
            <w:r w:rsidR="00D94830" w:rsidRPr="00913FBE">
              <w:rPr>
                <w:rStyle w:val="Hyperlink"/>
                <w:rFonts w:ascii="Exo" w:hAnsi="Exo"/>
                <w:b/>
                <w:bCs/>
                <w:noProof/>
              </w:rPr>
              <w:t>Exemplo de aplicação</w:t>
            </w:r>
            <w:r w:rsidR="00D94830" w:rsidRPr="00D94830">
              <w:rPr>
                <w:rStyle w:val="Hyperlink"/>
                <w:rFonts w:ascii="Exo" w:hAnsi="Exo"/>
                <w:b/>
                <w:bCs/>
                <w:webHidden/>
              </w:rPr>
              <w:tab/>
            </w:r>
            <w:r w:rsidR="00D94830" w:rsidRPr="00D94830">
              <w:rPr>
                <w:rStyle w:val="Hyperlink"/>
                <w:rFonts w:ascii="Exo" w:hAnsi="Exo"/>
                <w:b/>
                <w:bCs/>
                <w:webHidden/>
              </w:rPr>
              <w:fldChar w:fldCharType="begin"/>
            </w:r>
            <w:r w:rsidR="00D94830" w:rsidRPr="00D94830">
              <w:rPr>
                <w:rStyle w:val="Hyperlink"/>
                <w:rFonts w:ascii="Exo" w:hAnsi="Exo"/>
                <w:b/>
                <w:bCs/>
                <w:webHidden/>
              </w:rPr>
              <w:instrText xml:space="preserve"> PAGEREF _Toc188883216 \h </w:instrText>
            </w:r>
            <w:r w:rsidR="00D94830" w:rsidRPr="00D94830">
              <w:rPr>
                <w:rStyle w:val="Hyperlink"/>
                <w:rFonts w:ascii="Exo" w:hAnsi="Exo"/>
                <w:b/>
                <w:bCs/>
                <w:webHidden/>
              </w:rPr>
            </w:r>
            <w:r w:rsidR="00D94830" w:rsidRPr="00D94830">
              <w:rPr>
                <w:rStyle w:val="Hyperlink"/>
                <w:rFonts w:ascii="Exo" w:hAnsi="Exo"/>
                <w:b/>
                <w:bCs/>
                <w:webHidden/>
              </w:rPr>
              <w:fldChar w:fldCharType="separate"/>
            </w:r>
            <w:r w:rsidR="00E745F7">
              <w:rPr>
                <w:rStyle w:val="Hyperlink"/>
                <w:rFonts w:ascii="Exo" w:hAnsi="Exo"/>
                <w:b/>
                <w:bCs/>
                <w:noProof/>
                <w:webHidden/>
              </w:rPr>
              <w:t>10</w:t>
            </w:r>
            <w:r w:rsidR="00D94830" w:rsidRPr="00D94830">
              <w:rPr>
                <w:rStyle w:val="Hyperlink"/>
                <w:rFonts w:ascii="Exo" w:hAnsi="Exo"/>
                <w:b/>
                <w:bCs/>
                <w:webHidden/>
              </w:rPr>
              <w:fldChar w:fldCharType="end"/>
            </w:r>
          </w:hyperlink>
        </w:p>
        <w:p w14:paraId="3F8FE46D" w14:textId="6C0ABA3D" w:rsidR="00D94830" w:rsidRPr="00D94830" w:rsidRDefault="008D5309">
          <w:pPr>
            <w:pStyle w:val="Sumrio1"/>
            <w:tabs>
              <w:tab w:val="right" w:leader="dot" w:pos="9062"/>
            </w:tabs>
            <w:rPr>
              <w:rStyle w:val="Hyperlink"/>
              <w:rFonts w:ascii="Exo" w:hAnsi="Exo"/>
              <w:b/>
              <w:bCs/>
            </w:rPr>
          </w:pPr>
          <w:hyperlink w:anchor="_Toc188883217" w:history="1">
            <w:r w:rsidR="00D94830" w:rsidRPr="00913FBE">
              <w:rPr>
                <w:rStyle w:val="Hyperlink"/>
                <w:rFonts w:ascii="Exo" w:hAnsi="Exo"/>
                <w:b/>
                <w:bCs/>
                <w:noProof/>
              </w:rPr>
              <w:t>Referências</w:t>
            </w:r>
            <w:r w:rsidR="00D94830" w:rsidRPr="00D94830">
              <w:rPr>
                <w:rStyle w:val="Hyperlink"/>
                <w:rFonts w:ascii="Exo" w:hAnsi="Exo"/>
                <w:b/>
                <w:bCs/>
                <w:webHidden/>
              </w:rPr>
              <w:tab/>
            </w:r>
            <w:r w:rsidR="00D94830" w:rsidRPr="00D94830">
              <w:rPr>
                <w:rStyle w:val="Hyperlink"/>
                <w:rFonts w:ascii="Exo" w:hAnsi="Exo"/>
                <w:b/>
                <w:bCs/>
                <w:webHidden/>
              </w:rPr>
              <w:fldChar w:fldCharType="begin"/>
            </w:r>
            <w:r w:rsidR="00D94830" w:rsidRPr="00D94830">
              <w:rPr>
                <w:rStyle w:val="Hyperlink"/>
                <w:rFonts w:ascii="Exo" w:hAnsi="Exo"/>
                <w:b/>
                <w:bCs/>
                <w:webHidden/>
              </w:rPr>
              <w:instrText xml:space="preserve"> PAGEREF _Toc188883217 \h </w:instrText>
            </w:r>
            <w:r w:rsidR="00D94830" w:rsidRPr="00D94830">
              <w:rPr>
                <w:rStyle w:val="Hyperlink"/>
                <w:rFonts w:ascii="Exo" w:hAnsi="Exo"/>
                <w:b/>
                <w:bCs/>
                <w:webHidden/>
              </w:rPr>
            </w:r>
            <w:r w:rsidR="00D94830" w:rsidRPr="00D94830">
              <w:rPr>
                <w:rStyle w:val="Hyperlink"/>
                <w:rFonts w:ascii="Exo" w:hAnsi="Exo"/>
                <w:b/>
                <w:bCs/>
                <w:webHidden/>
              </w:rPr>
              <w:fldChar w:fldCharType="separate"/>
            </w:r>
            <w:r w:rsidR="00E745F7">
              <w:rPr>
                <w:rStyle w:val="Hyperlink"/>
                <w:rFonts w:ascii="Exo" w:hAnsi="Exo"/>
                <w:b/>
                <w:bCs/>
                <w:noProof/>
                <w:webHidden/>
              </w:rPr>
              <w:t>11</w:t>
            </w:r>
            <w:r w:rsidR="00D94830" w:rsidRPr="00D94830">
              <w:rPr>
                <w:rStyle w:val="Hyperlink"/>
                <w:rFonts w:ascii="Exo" w:hAnsi="Exo"/>
                <w:b/>
                <w:bCs/>
                <w:webHidden/>
              </w:rPr>
              <w:fldChar w:fldCharType="end"/>
            </w:r>
          </w:hyperlink>
        </w:p>
        <w:p w14:paraId="69F39152" w14:textId="0E3AFE32" w:rsidR="00D36EEF" w:rsidRDefault="00D36EEF">
          <w:r w:rsidRPr="001239B3">
            <w:fldChar w:fldCharType="end"/>
          </w:r>
        </w:p>
      </w:sdtContent>
    </w:sdt>
    <w:p w14:paraId="55F95DB4" w14:textId="77777777" w:rsidR="00A02D65" w:rsidRDefault="00A02D65">
      <w:pPr>
        <w:rPr>
          <w:rFonts w:ascii="Montserrat" w:eastAsiaTheme="majorEastAsia" w:hAnsi="Montserrat" w:cstheme="majorBidi"/>
          <w:b/>
          <w:bCs/>
          <w:sz w:val="32"/>
          <w:szCs w:val="32"/>
        </w:rPr>
      </w:pPr>
      <w:r>
        <w:rPr>
          <w:rFonts w:ascii="Montserrat" w:hAnsi="Montserrat"/>
          <w:b/>
          <w:bCs/>
        </w:rPr>
        <w:br w:type="page"/>
      </w:r>
    </w:p>
    <w:p w14:paraId="7021F616" w14:textId="22669F48" w:rsidR="00A80BE7" w:rsidRPr="00A02D65" w:rsidRDefault="00A80BE7" w:rsidP="00A02D65">
      <w:pPr>
        <w:pStyle w:val="Ttulo1"/>
        <w:spacing w:after="200" w:line="360" w:lineRule="auto"/>
        <w:jc w:val="center"/>
        <w:rPr>
          <w:rFonts w:ascii="Exo" w:hAnsi="Exo"/>
          <w:b/>
          <w:bCs/>
          <w:color w:val="auto"/>
        </w:rPr>
      </w:pPr>
      <w:bookmarkStart w:id="0" w:name="_Toc188883214"/>
      <w:r w:rsidRPr="004F5F6E">
        <w:rPr>
          <w:rFonts w:ascii="Exo" w:hAnsi="Exo"/>
          <w:b/>
          <w:bCs/>
          <w:color w:val="auto"/>
        </w:rPr>
        <w:lastRenderedPageBreak/>
        <w:t>Introdução</w:t>
      </w:r>
      <w:bookmarkEnd w:id="0"/>
    </w:p>
    <w:p w14:paraId="7BF28EA1" w14:textId="77777777" w:rsidR="00DD414B" w:rsidRPr="00B56436" w:rsidRDefault="00DD414B" w:rsidP="00DD414B">
      <w:pPr>
        <w:pStyle w:val="SemEspaamento"/>
        <w:spacing w:line="360" w:lineRule="auto"/>
        <w:ind w:firstLine="851"/>
        <w:jc w:val="both"/>
        <w:rPr>
          <w:rFonts w:ascii="Exo" w:hAnsi="Exo"/>
          <w:sz w:val="24"/>
          <w:szCs w:val="24"/>
        </w:rPr>
      </w:pPr>
      <w:r w:rsidRPr="00B56436">
        <w:rPr>
          <w:rFonts w:ascii="Exo" w:hAnsi="Exo"/>
          <w:sz w:val="24"/>
          <w:szCs w:val="24"/>
        </w:rPr>
        <w:t xml:space="preserve">Em 2016, motivados por alertas de déficits de profissionais de saúde no futuro, a Organização Mundial da Saúde (OMS) lançou uma estratégia chamada </w:t>
      </w:r>
      <w:r w:rsidRPr="00B56436">
        <w:rPr>
          <w:rFonts w:ascii="Exo" w:hAnsi="Exo"/>
          <w:i/>
          <w:iCs/>
          <w:sz w:val="24"/>
          <w:szCs w:val="24"/>
        </w:rPr>
        <w:t>Global Strategy for Human Resources for Health: Workforce 2030</w:t>
      </w:r>
      <w:r w:rsidRPr="00B56436">
        <w:rPr>
          <w:rFonts w:ascii="Exo" w:hAnsi="Exo"/>
          <w:sz w:val="24"/>
          <w:szCs w:val="24"/>
        </w:rPr>
        <w:t xml:space="preserve">. A iniciativa se desdobrava em quatro objetivos, sendo o quarto o fortalecimento de estruturas para a consolidação de dados sobre a força de trabalho em saúde e o seu monitoramento em nível regional, nacional e global </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B6F64D0BD8434DD9802269B4978A395C"/>
          </w:placeholder>
        </w:sdtPr>
        <w:sdtEndPr/>
        <w:sdtContent>
          <w:r w:rsidRPr="00B56436">
            <w:rPr>
              <w:rFonts w:ascii="Exo" w:hAnsi="Exo"/>
              <w:sz w:val="24"/>
              <w:szCs w:val="24"/>
              <w:vertAlign w:val="superscript"/>
            </w:rPr>
            <w:t>1</w:t>
          </w:r>
        </w:sdtContent>
      </w:sdt>
      <w:r w:rsidRPr="00B56436">
        <w:rPr>
          <w:rFonts w:ascii="Exo" w:hAnsi="Exo"/>
          <w:sz w:val="24"/>
          <w:szCs w:val="24"/>
        </w:rPr>
        <w:t>.</w:t>
      </w:r>
    </w:p>
    <w:p w14:paraId="2356B2DF" w14:textId="77777777" w:rsidR="00DD414B" w:rsidRPr="00AA460F" w:rsidRDefault="00DD414B" w:rsidP="00DD414B">
      <w:pPr>
        <w:pStyle w:val="SemEspaamento"/>
        <w:spacing w:line="360" w:lineRule="auto"/>
        <w:ind w:firstLine="851"/>
        <w:jc w:val="both"/>
        <w:rPr>
          <w:rFonts w:ascii="Exo" w:hAnsi="Exo"/>
          <w:sz w:val="24"/>
          <w:szCs w:val="24"/>
        </w:rPr>
      </w:pPr>
      <w:bookmarkStart w:id="1" w:name="_Hlk188254946"/>
      <w:bookmarkStart w:id="2" w:name="_Hlk190939740"/>
      <w:r w:rsidRPr="00AA460F">
        <w:rPr>
          <w:rFonts w:ascii="Exo" w:hAnsi="Exo"/>
          <w:sz w:val="24"/>
          <w:szCs w:val="24"/>
        </w:rPr>
        <w:t xml:space="preserve">A consolidação de um sistema de indicadores sobre a força de trabalho em saúde é um requisito para o amadurecimento de modelos de planejamento da força de trabalho </w:t>
      </w:r>
      <w:sdt>
        <w:sdtPr>
          <w:rPr>
            <w:rFonts w:ascii="Exo" w:hAnsi="Exo"/>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9037B733373746FCB08993B0DADC7A3D"/>
          </w:placeholder>
        </w:sdtPr>
        <w:sdtEndPr/>
        <w:sdtContent>
          <w:r w:rsidRPr="00AA460F">
            <w:rPr>
              <w:rFonts w:ascii="Exo" w:hAnsi="Exo"/>
              <w:color w:val="000000"/>
              <w:sz w:val="24"/>
              <w:szCs w:val="24"/>
              <w:vertAlign w:val="superscript"/>
            </w:rPr>
            <w:t>2,3</w:t>
          </w:r>
        </w:sdtContent>
      </w:sdt>
      <w:r w:rsidRPr="00AA460F">
        <w:rPr>
          <w:rFonts w:ascii="Exo" w:hAnsi="Exo"/>
          <w:sz w:val="24"/>
          <w:szCs w:val="24"/>
        </w:rPr>
        <w:t xml:space="preserve">. Diante disso, este relatório faz parte de uma coletânea sobre indicadores acerca de dinâmicas da força de trabalho em saúde. Para isso, foram levantadas múltiplas referências </w:t>
      </w:r>
      <w:sdt>
        <w:sdtPr>
          <w:rPr>
            <w:rFonts w:ascii="Exo" w:hAnsi="Exo"/>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9037B733373746FCB08993B0DADC7A3D"/>
          </w:placeholder>
        </w:sdtPr>
        <w:sdtEndPr/>
        <w:sdtContent>
          <w:r w:rsidRPr="00AA460F">
            <w:rPr>
              <w:rFonts w:ascii="Exo" w:hAnsi="Exo"/>
              <w:color w:val="000000"/>
              <w:sz w:val="24"/>
              <w:szCs w:val="24"/>
              <w:vertAlign w:val="superscript"/>
            </w:rPr>
            <w:t>4–6</w:t>
          </w:r>
        </w:sdtContent>
      </w:sdt>
      <w:r w:rsidRPr="00AA460F">
        <w:rPr>
          <w:rFonts w:ascii="Exo" w:hAnsi="Exo"/>
          <w:sz w:val="24"/>
          <w:szCs w:val="24"/>
        </w:rPr>
        <w:t xml:space="preserve"> que resultou em um compêndio de 19 indicadores das dimensões</w:t>
      </w:r>
      <w:r>
        <w:rPr>
          <w:rFonts w:ascii="Exo" w:hAnsi="Exo"/>
          <w:sz w:val="24"/>
          <w:szCs w:val="24"/>
        </w:rPr>
        <w:t>:</w:t>
      </w:r>
      <w:r w:rsidRPr="00AA460F">
        <w:rPr>
          <w:rFonts w:ascii="Exo" w:hAnsi="Exo"/>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w:t>
      </w:r>
      <w:r>
        <w:rPr>
          <w:rFonts w:ascii="Exo" w:hAnsi="Exo"/>
          <w:sz w:val="24"/>
          <w:szCs w:val="24"/>
        </w:rPr>
        <w:t>; dentre outros</w:t>
      </w:r>
      <w:r w:rsidRPr="00AA460F">
        <w:rPr>
          <w:rFonts w:ascii="Exo" w:hAnsi="Exo"/>
          <w:sz w:val="24"/>
          <w:szCs w:val="24"/>
        </w:rPr>
        <w:t>.</w:t>
      </w:r>
      <w:bookmarkEnd w:id="1"/>
    </w:p>
    <w:bookmarkEnd w:id="2"/>
    <w:p w14:paraId="48142791" w14:textId="715AC6C3" w:rsidR="001230C1" w:rsidRPr="00DD414B" w:rsidRDefault="00D36EEF" w:rsidP="00DD414B">
      <w:pPr>
        <w:pStyle w:val="SemEspaamento"/>
        <w:spacing w:line="360" w:lineRule="auto"/>
        <w:ind w:firstLine="851"/>
        <w:jc w:val="both"/>
        <w:rPr>
          <w:rFonts w:ascii="Exo" w:hAnsi="Exo"/>
          <w:sz w:val="24"/>
          <w:szCs w:val="24"/>
        </w:rPr>
      </w:pPr>
      <w:r w:rsidRPr="00DD414B">
        <w:rPr>
          <w:rFonts w:ascii="Exo" w:hAnsi="Exo"/>
          <w:sz w:val="24"/>
          <w:szCs w:val="24"/>
        </w:rPr>
        <w:t>Neste documento descrevemos os processos executados para construção do indicador</w:t>
      </w:r>
      <w:r w:rsidR="001230C1" w:rsidRPr="00DD414B">
        <w:rPr>
          <w:rFonts w:ascii="Exo" w:hAnsi="Exo"/>
          <w:sz w:val="24"/>
          <w:szCs w:val="24"/>
        </w:rPr>
        <w:t xml:space="preserve"> </w:t>
      </w:r>
      <w:bookmarkStart w:id="3" w:name="_Hlk188545362"/>
      <w:r w:rsidR="001230C1" w:rsidRPr="00DD414B">
        <w:rPr>
          <w:rFonts w:ascii="Exo" w:hAnsi="Exo"/>
          <w:sz w:val="24"/>
          <w:szCs w:val="24"/>
        </w:rPr>
        <w:t xml:space="preserve">Número de vagas, matriculados, concluintes, ingressantes e inscritos em curso superior. </w:t>
      </w:r>
      <w:bookmarkEnd w:id="3"/>
      <w:r w:rsidR="001230C1" w:rsidRPr="00DD414B">
        <w:rPr>
          <w:rFonts w:ascii="Exo" w:hAnsi="Exo"/>
          <w:sz w:val="24"/>
          <w:szCs w:val="24"/>
        </w:rPr>
        <w:t>Este indicador é fundamental para avaliar o acesso ao ensino superior e a capacidade do sistema educacional em atender à demanda da sociedade. Esse indicador permite identificar a oferta de vagas em relação ao número de candidatos, a taxa de ocupação das vagas disponíveis e a proporção de concluintes, fornecendo uma visão abrangente da eficiência e equidade do sistema educacional. Essas informações são essenciais para compreender a evolução do ensino superior no país e orientar políticas públicas voltadas à expansão e melhoria da educação superior</w:t>
      </w:r>
      <w:bookmarkStart w:id="4" w:name="_Hlk188957210"/>
      <w:r w:rsidR="00DD414B">
        <w:rPr>
          <w:rFonts w:ascii="Exo" w:hAnsi="Exo"/>
          <w:sz w:val="24"/>
          <w:szCs w:val="24"/>
        </w:rPr>
        <w:t xml:space="preserve"> </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A198140D65F2410496961DD8C467EE4D"/>
          </w:placeholder>
        </w:sdtPr>
        <w:sdtEndPr/>
        <w:sdtContent>
          <w:r w:rsidR="00FF196A" w:rsidRPr="00DD414B">
            <w:rPr>
              <w:rFonts w:ascii="Exo" w:hAnsi="Exo"/>
              <w:sz w:val="24"/>
              <w:szCs w:val="24"/>
              <w:vertAlign w:val="superscript"/>
            </w:rPr>
            <w:t>7</w:t>
          </w:r>
        </w:sdtContent>
      </w:sdt>
      <w:r w:rsidR="00FF196A" w:rsidRPr="00DD414B">
        <w:rPr>
          <w:rFonts w:ascii="Exo" w:hAnsi="Exo"/>
          <w:sz w:val="24"/>
          <w:szCs w:val="24"/>
        </w:rPr>
        <w:t>.</w:t>
      </w:r>
      <w:bookmarkEnd w:id="4"/>
    </w:p>
    <w:p w14:paraId="00B525C2" w14:textId="78B02FC5" w:rsidR="00D36EEF" w:rsidRPr="00DD414B" w:rsidRDefault="001230C1" w:rsidP="00DD414B">
      <w:pPr>
        <w:pStyle w:val="SemEspaamento"/>
        <w:spacing w:line="360" w:lineRule="auto"/>
        <w:ind w:firstLine="851"/>
        <w:jc w:val="both"/>
        <w:rPr>
          <w:rFonts w:ascii="Exo" w:hAnsi="Exo"/>
          <w:sz w:val="24"/>
          <w:szCs w:val="24"/>
        </w:rPr>
      </w:pPr>
      <w:r w:rsidRPr="00DD414B">
        <w:rPr>
          <w:rFonts w:ascii="Exo" w:hAnsi="Exo"/>
          <w:sz w:val="24"/>
          <w:szCs w:val="24"/>
        </w:rPr>
        <w:t xml:space="preserve">Portanto, monitorar o número de vagas, matriculados, concluintes, ingressantes e inscritos em cursos superiores por população é crucial para identificar lacunas na oferta educacional, planejar a expansão de vagas de forma equitativa e assegurar que o sistema educacional atenda às necessidades da população, contribuindo para o desenvolvimento socioeconômico do país. Adicionalmente, número de concluintes é um indicador essencial </w:t>
      </w:r>
      <w:r w:rsidRPr="00DD414B">
        <w:rPr>
          <w:rFonts w:ascii="Exo" w:hAnsi="Exo"/>
          <w:sz w:val="24"/>
          <w:szCs w:val="24"/>
        </w:rPr>
        <w:lastRenderedPageBreak/>
        <w:t>para avaliar a eficiência e a capacidade de retenção e formação do sistema de ensino superio</w:t>
      </w:r>
      <w:r w:rsidR="001036B2" w:rsidRPr="00DD414B">
        <w:rPr>
          <w:rFonts w:ascii="Exo" w:hAnsi="Exo"/>
          <w:sz w:val="24"/>
          <w:szCs w:val="24"/>
        </w:rPr>
        <w:t>r</w:t>
      </w:r>
      <w:r w:rsidR="00DD414B">
        <w:rPr>
          <w:rFonts w:ascii="Exo" w:hAnsi="Exo"/>
          <w:sz w:val="24"/>
          <w:szCs w:val="24"/>
        </w:rPr>
        <w:t xml:space="preserve"> </w:t>
      </w:r>
      <w:sdt>
        <w:sdtPr>
          <w:rPr>
            <w:rFonts w:ascii="Exo" w:hAnsi="Exo"/>
            <w:sz w:val="24"/>
            <w:szCs w:val="24"/>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21712837"/>
          <w:placeholder>
            <w:docPart w:val="F28E05A95A0E43B997AFCADEDCCA3470"/>
          </w:placeholder>
        </w:sdtPr>
        <w:sdtEndPr/>
        <w:sdtContent>
          <w:r w:rsidR="00FF196A" w:rsidRPr="00DD414B">
            <w:rPr>
              <w:rFonts w:ascii="Exo" w:hAnsi="Exo"/>
              <w:sz w:val="24"/>
              <w:szCs w:val="24"/>
              <w:vertAlign w:val="superscript"/>
            </w:rPr>
            <w:t>8,9</w:t>
          </w:r>
        </w:sdtContent>
      </w:sdt>
      <w:r w:rsidRPr="00DD414B">
        <w:rPr>
          <w:rFonts w:ascii="Exo" w:hAnsi="Exo"/>
          <w:sz w:val="24"/>
          <w:szCs w:val="24"/>
        </w:rPr>
        <w:t>.</w:t>
      </w:r>
    </w:p>
    <w:p w14:paraId="60D663A5" w14:textId="5B438D4A" w:rsidR="00A02D65" w:rsidRPr="00A02D65" w:rsidRDefault="00DD414B" w:rsidP="00DD414B">
      <w:pPr>
        <w:pStyle w:val="SemEspaamento"/>
        <w:spacing w:line="360" w:lineRule="auto"/>
        <w:ind w:firstLine="851"/>
        <w:jc w:val="both"/>
        <w:rPr>
          <w:rFonts w:ascii="Exo" w:hAnsi="Exo"/>
          <w:sz w:val="20"/>
          <w:szCs w:val="20"/>
        </w:rPr>
      </w:pPr>
      <w:bookmarkStart w:id="5" w:name="_Hlk188948010"/>
      <w:r w:rsidRPr="00B56436">
        <w:rPr>
          <w:rFonts w:ascii="Exo" w:hAnsi="Exo"/>
          <w:sz w:val="24"/>
          <w:szCs w:val="24"/>
        </w:rPr>
        <w:t>Este documento está estruturado em três seções, além desta introdução. A seguir, vamos mostrar a ficha de qualificação do indicador, bem como alguns artefatos associados a ela, que são:</w:t>
      </w:r>
      <w:r>
        <w:rPr>
          <w:rFonts w:ascii="Exo" w:hAnsi="Exo"/>
          <w:sz w:val="24"/>
          <w:szCs w:val="24"/>
        </w:rPr>
        <w:t xml:space="preserve"> 1)</w:t>
      </w:r>
      <w:r w:rsidRPr="00B56436">
        <w:rPr>
          <w:rFonts w:ascii="Exo" w:hAnsi="Exo"/>
          <w:sz w:val="24"/>
          <w:szCs w:val="24"/>
        </w:rPr>
        <w:t xml:space="preserve"> consulta SQL usada para calcular o indicador; </w:t>
      </w:r>
      <w:r>
        <w:rPr>
          <w:rFonts w:ascii="Exo" w:hAnsi="Exo"/>
          <w:sz w:val="24"/>
          <w:szCs w:val="24"/>
        </w:rPr>
        <w:t>2</w:t>
      </w:r>
      <w:r w:rsidRPr="00B56436">
        <w:rPr>
          <w:rFonts w:ascii="Exo" w:hAnsi="Exo"/>
          <w:sz w:val="24"/>
          <w:szCs w:val="24"/>
        </w:rPr>
        <w:t xml:space="preserve">) dados resultantes da consulta SQL; </w:t>
      </w:r>
      <w:r>
        <w:rPr>
          <w:rFonts w:ascii="Exo" w:hAnsi="Exo"/>
          <w:sz w:val="24"/>
          <w:szCs w:val="24"/>
        </w:rPr>
        <w:t>3</w:t>
      </w:r>
      <w:r w:rsidRPr="00B56436">
        <w:rPr>
          <w:rFonts w:ascii="Exo" w:hAnsi="Exo"/>
          <w:sz w:val="24"/>
          <w:szCs w:val="24"/>
        </w:rPr>
        <w:t xml:space="preserve">) </w:t>
      </w:r>
      <w:r w:rsidRPr="009976A8">
        <w:rPr>
          <w:rFonts w:ascii="Exo" w:hAnsi="Exo"/>
          <w:i/>
          <w:iCs/>
          <w:sz w:val="24"/>
          <w:szCs w:val="24"/>
        </w:rPr>
        <w:t>dashboard</w:t>
      </w:r>
      <w:r w:rsidRPr="00B56436">
        <w:rPr>
          <w:rFonts w:ascii="Exo" w:hAnsi="Exo"/>
          <w:sz w:val="24"/>
          <w:szCs w:val="24"/>
        </w:rPr>
        <w:t xml:space="preserve"> interativo que ilustra os resultados da consulta.</w:t>
      </w:r>
      <w:r>
        <w:rPr>
          <w:rFonts w:ascii="Exo" w:hAnsi="Exo"/>
          <w:sz w:val="24"/>
          <w:szCs w:val="24"/>
        </w:rPr>
        <w:t xml:space="preserve"> </w:t>
      </w:r>
      <w:r w:rsidR="00A02D65" w:rsidRPr="00DD414B">
        <w:rPr>
          <w:rFonts w:ascii="Exo" w:hAnsi="Exo"/>
          <w:sz w:val="24"/>
          <w:szCs w:val="24"/>
        </w:rPr>
        <w:t xml:space="preserve">A seção </w:t>
      </w:r>
      <w:r w:rsidR="00C11BEF">
        <w:rPr>
          <w:rFonts w:ascii="Exo" w:hAnsi="Exo"/>
          <w:sz w:val="24"/>
          <w:szCs w:val="24"/>
        </w:rPr>
        <w:t>final</w:t>
      </w:r>
      <w:r w:rsidR="00A02D65" w:rsidRPr="00DD414B">
        <w:rPr>
          <w:rFonts w:ascii="Exo" w:hAnsi="Exo"/>
          <w:sz w:val="24"/>
          <w:szCs w:val="24"/>
        </w:rPr>
        <w:t xml:space="preserve"> traz um exemplo de aplicação do indicador para um recorte d</w:t>
      </w:r>
      <w:r w:rsidR="000F72D5" w:rsidRPr="00DD414B">
        <w:rPr>
          <w:rFonts w:ascii="Exo" w:hAnsi="Exo"/>
          <w:sz w:val="24"/>
          <w:szCs w:val="24"/>
        </w:rPr>
        <w:t xml:space="preserve">os estados da </w:t>
      </w:r>
      <w:r w:rsidR="00A02D65" w:rsidRPr="00DD414B">
        <w:rPr>
          <w:rFonts w:ascii="Exo" w:hAnsi="Exo"/>
          <w:sz w:val="24"/>
          <w:szCs w:val="24"/>
        </w:rPr>
        <w:t xml:space="preserve">Região </w:t>
      </w:r>
      <w:r w:rsidR="000F72D5" w:rsidRPr="00DD414B">
        <w:rPr>
          <w:rFonts w:ascii="Exo" w:hAnsi="Exo"/>
          <w:sz w:val="24"/>
          <w:szCs w:val="24"/>
        </w:rPr>
        <w:t>Sul</w:t>
      </w:r>
      <w:r w:rsidR="00A02D65" w:rsidRPr="00DD414B">
        <w:rPr>
          <w:rFonts w:ascii="Exo" w:hAnsi="Exo"/>
          <w:sz w:val="24"/>
          <w:szCs w:val="24"/>
        </w:rPr>
        <w:t xml:space="preserve"> do Brasil.</w:t>
      </w:r>
      <w:bookmarkStart w:id="6" w:name="_Toc188374090"/>
      <w:bookmarkStart w:id="7" w:name="_Toc188459875"/>
      <w:r w:rsidR="00A02D65">
        <w:rPr>
          <w:rFonts w:ascii="Exo" w:hAnsi="Exo"/>
          <w:b/>
          <w:bCs/>
        </w:rPr>
        <w:br w:type="page"/>
      </w:r>
    </w:p>
    <w:p w14:paraId="6B27AD7C" w14:textId="5A8CA658" w:rsidR="00A02D65" w:rsidRPr="00ED73FD" w:rsidRDefault="00A02D65" w:rsidP="00A02D65">
      <w:pPr>
        <w:pStyle w:val="Ttulo1"/>
        <w:spacing w:after="200" w:line="360" w:lineRule="auto"/>
        <w:jc w:val="center"/>
        <w:rPr>
          <w:rFonts w:ascii="Exo" w:hAnsi="Exo"/>
        </w:rPr>
      </w:pPr>
      <w:bookmarkStart w:id="8" w:name="_Toc188883215"/>
      <w:bookmarkStart w:id="9" w:name="_Hlk188948089"/>
      <w:bookmarkEnd w:id="5"/>
      <w:r w:rsidRPr="00A440DB">
        <w:rPr>
          <w:rFonts w:ascii="Exo" w:hAnsi="Exo"/>
          <w:b/>
          <w:bCs/>
          <w:color w:val="auto"/>
        </w:rPr>
        <w:lastRenderedPageBreak/>
        <w:t>Ficha de qualificação do indicador</w:t>
      </w:r>
      <w:bookmarkEnd w:id="6"/>
      <w:bookmarkEnd w:id="7"/>
      <w:bookmarkEnd w:id="8"/>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7F2820" w:rsidRPr="007F2820" w14:paraId="3E19F28D"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5EBBC6B" w14:textId="77777777" w:rsidR="007F2820" w:rsidRPr="00E04E3F" w:rsidRDefault="007F2820" w:rsidP="00E04E3F">
            <w:pPr>
              <w:pStyle w:val="QuadrosFiguras1"/>
              <w:spacing w:before="60" w:after="60" w:line="240" w:lineRule="auto"/>
              <w:jc w:val="left"/>
              <w:rPr>
                <w:rFonts w:ascii="Exo" w:hAnsi="Exo"/>
                <w:b/>
                <w:bCs/>
                <w:color w:val="FFFFFF" w:themeColor="background1"/>
                <w:sz w:val="22"/>
              </w:rPr>
            </w:pPr>
            <w:bookmarkStart w:id="10" w:name="_Hlk179446808"/>
            <w:bookmarkEnd w:id="9"/>
            <w:r w:rsidRPr="00E04E3F">
              <w:rPr>
                <w:rFonts w:ascii="Exo" w:hAnsi="Exo"/>
                <w:b/>
                <w:bCs/>
                <w:color w:val="FFFFFF" w:themeColor="background1"/>
                <w:sz w:val="22"/>
              </w:rPr>
              <w:t>Nome do indicador</w:t>
            </w:r>
          </w:p>
          <w:p w14:paraId="4FA82A10" w14:textId="77777777" w:rsidR="007F2820" w:rsidRPr="00E04E3F" w:rsidRDefault="007F2820" w:rsidP="00E04E3F">
            <w:pPr>
              <w:pStyle w:val="QuadrosFiguras1"/>
              <w:spacing w:before="60" w:after="60" w:line="240" w:lineRule="auto"/>
              <w:jc w:val="left"/>
              <w:rPr>
                <w:rFonts w:ascii="Exo" w:hAnsi="Exo"/>
                <w:sz w:val="22"/>
              </w:rPr>
            </w:pPr>
          </w:p>
        </w:tc>
        <w:tc>
          <w:tcPr>
            <w:tcW w:w="7371" w:type="dxa"/>
            <w:tcBorders>
              <w:top w:val="single" w:sz="4" w:space="0" w:color="0095D4"/>
              <w:left w:val="single" w:sz="4" w:space="0" w:color="0095D4"/>
              <w:bottom w:val="single" w:sz="4" w:space="0" w:color="0095D4"/>
              <w:right w:val="single" w:sz="4" w:space="0" w:color="0095D4"/>
            </w:tcBorders>
            <w:vAlign w:val="center"/>
          </w:tcPr>
          <w:p w14:paraId="016295D0" w14:textId="4FBD4D4D" w:rsidR="007F2820" w:rsidRPr="007F2820" w:rsidRDefault="001230C1" w:rsidP="00E04E3F">
            <w:pPr>
              <w:spacing w:before="60" w:after="60"/>
              <w:rPr>
                <w:rFonts w:ascii="Exo" w:hAnsi="Exo"/>
                <w:b/>
                <w:bCs/>
                <w:szCs w:val="24"/>
              </w:rPr>
            </w:pPr>
            <w:r>
              <w:rPr>
                <w:rFonts w:ascii="Exo" w:hAnsi="Exo"/>
                <w:b/>
                <w:bCs/>
                <w:szCs w:val="24"/>
              </w:rPr>
              <w:t>Número</w:t>
            </w:r>
            <w:r w:rsidR="007F2820" w:rsidRPr="007F2820">
              <w:rPr>
                <w:rFonts w:ascii="Exo" w:hAnsi="Exo"/>
                <w:b/>
                <w:bCs/>
                <w:szCs w:val="24"/>
              </w:rPr>
              <w:t xml:space="preserve"> de vagas, matriculados, concluintes, ingressantes e inscritos em curso superior</w:t>
            </w:r>
          </w:p>
        </w:tc>
      </w:tr>
      <w:tr w:rsidR="007F2820" w:rsidRPr="007F2820" w14:paraId="0D047384"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47AE897" w14:textId="77777777" w:rsidR="007F2820" w:rsidRPr="00E04E3F" w:rsidRDefault="007F2820" w:rsidP="00E04E3F">
            <w:pPr>
              <w:spacing w:before="60" w:after="60"/>
              <w:rPr>
                <w:rFonts w:ascii="Exo" w:hAnsi="Exo"/>
                <w:b/>
                <w:bCs/>
                <w:color w:val="FFFFFF" w:themeColor="background1"/>
              </w:rPr>
            </w:pPr>
            <w:r w:rsidRPr="00E04E3F">
              <w:rPr>
                <w:rFonts w:ascii="Exo" w:hAnsi="Exo"/>
                <w:b/>
                <w:bCs/>
                <w:color w:val="FFFFFF" w:themeColor="background1"/>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7A398DDE" w14:textId="77777777" w:rsidR="007F2820" w:rsidRPr="007F2820" w:rsidRDefault="007F2820" w:rsidP="00E04E3F">
            <w:pPr>
              <w:pStyle w:val="QuadrosFiguras1"/>
              <w:spacing w:before="60" w:after="60" w:line="240" w:lineRule="auto"/>
              <w:jc w:val="left"/>
              <w:rPr>
                <w:rFonts w:ascii="Exo" w:hAnsi="Exo"/>
                <w:color w:val="auto"/>
              </w:rPr>
            </w:pPr>
            <w:r w:rsidRPr="007F2820">
              <w:rPr>
                <w:rFonts w:ascii="Exo" w:hAnsi="Exo"/>
                <w:color w:val="auto"/>
              </w:rPr>
              <w:t>Educação</w:t>
            </w:r>
          </w:p>
        </w:tc>
      </w:tr>
      <w:tr w:rsidR="007F2820" w:rsidRPr="007F2820" w14:paraId="33672EC5"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ED037C9" w14:textId="77777777" w:rsidR="007F2820" w:rsidRPr="00E04E3F" w:rsidRDefault="007F2820"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14F91A00" w14:textId="77777777" w:rsidR="007F2820" w:rsidRPr="00E04E3F" w:rsidRDefault="007F2820" w:rsidP="00E04E3F">
            <w:pPr>
              <w:pStyle w:val="QuadrosFiguras1"/>
              <w:spacing w:before="60" w:after="60" w:line="240" w:lineRule="auto"/>
              <w:jc w:val="left"/>
              <w:rPr>
                <w:rFonts w:ascii="Exo" w:hAnsi="Exo"/>
                <w:color w:val="auto"/>
              </w:rPr>
            </w:pPr>
            <w:r w:rsidRPr="00E04E3F">
              <w:rPr>
                <w:rFonts w:ascii="Exo" w:hAnsi="Exo"/>
                <w:color w:val="auto"/>
              </w:rPr>
              <w:t>Número de vagas, matriculados, concluintes e inscritos em cursos de saúde por ano e município.</w:t>
            </w:r>
          </w:p>
        </w:tc>
      </w:tr>
      <w:tr w:rsidR="00E04E3F" w:rsidRPr="007F2820" w14:paraId="29C64F0E"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879FAF5"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3328C7B3" w14:textId="77777777" w:rsidR="00E04E3F" w:rsidRPr="009F7A8E" w:rsidRDefault="00E04E3F" w:rsidP="00E04E3F">
            <w:pPr>
              <w:pStyle w:val="QuadrosFiguras1"/>
              <w:spacing w:before="60" w:after="60" w:line="240" w:lineRule="auto"/>
              <w:jc w:val="left"/>
              <w:rPr>
                <w:rFonts w:ascii="Exo" w:hAnsi="Exo"/>
                <w:color w:val="auto"/>
              </w:rPr>
            </w:pPr>
            <w:r w:rsidRPr="009F7A8E">
              <w:rPr>
                <w:rFonts w:ascii="Exo" w:hAnsi="Exo"/>
                <w:color w:val="auto"/>
              </w:rPr>
              <w:t>● Censo da Educação Superior</w:t>
            </w:r>
          </w:p>
          <w:p w14:paraId="20FD2021" w14:textId="0D9984D5" w:rsidR="00E04E3F" w:rsidRPr="007F2820" w:rsidRDefault="00E04E3F" w:rsidP="00E04E3F">
            <w:pPr>
              <w:pStyle w:val="QuadrosFiguras1"/>
              <w:spacing w:before="60" w:after="60" w:line="240" w:lineRule="auto"/>
              <w:jc w:val="left"/>
              <w:rPr>
                <w:rFonts w:ascii="Exo" w:hAnsi="Exo"/>
                <w:color w:val="auto"/>
              </w:rPr>
            </w:pPr>
            <w:r w:rsidRPr="009F7A8E">
              <w:rPr>
                <w:rFonts w:ascii="Exo" w:hAnsi="Exo"/>
                <w:color w:val="auto"/>
              </w:rPr>
              <w:t>Instituição: Ministério da Educação, Instituto Nacional de Estudos e Pesquisas</w:t>
            </w:r>
            <w:r>
              <w:rPr>
                <w:rFonts w:ascii="Exo" w:hAnsi="Exo"/>
                <w:color w:val="auto"/>
              </w:rPr>
              <w:t xml:space="preserve"> </w:t>
            </w:r>
            <w:r w:rsidRPr="009F7A8E">
              <w:rPr>
                <w:rFonts w:ascii="Exo" w:hAnsi="Exo"/>
                <w:color w:val="auto"/>
              </w:rPr>
              <w:t>Educacionais Anísio Teixeira - Inep</w:t>
            </w:r>
          </w:p>
        </w:tc>
      </w:tr>
      <w:tr w:rsidR="00E04E3F" w:rsidRPr="007F2820" w14:paraId="20E797A8"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D3A759"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088EA8E2" w14:textId="53521D1F"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Para o indicador, é feita uma filtragem para selecionar os seguintes cursos da</w:t>
            </w:r>
            <w:r w:rsidR="002370FA">
              <w:rPr>
                <w:rFonts w:ascii="Exo" w:hAnsi="Exo"/>
                <w:color w:val="auto"/>
              </w:rPr>
              <w:t xml:space="preserve"> área da </w:t>
            </w:r>
            <w:r w:rsidRPr="00E04E3F">
              <w:rPr>
                <w:rFonts w:ascii="Exo" w:hAnsi="Exo"/>
                <w:color w:val="auto"/>
              </w:rPr>
              <w:t xml:space="preserve">saúde: Medicina; Enfermagem; Biologia; Odontologia; Nutrição; Farmácia; Serviço Social; Psicologia; Medicina Veterinária; Biomedicina; Fisioterapia; Terapia Ocupacional e Fonoaudiologia. Para escolher os cursos, foram considerados os dados de 2010 a 2017, utilizando a variável CO_OCDE. Já para os anos de 2018 a 2022, foi utilizada a variável CO_CINE_ROTULO. Para saber qual era o respectivo código de cada curso, </w:t>
            </w:r>
            <w:r w:rsidR="002370FA">
              <w:rPr>
                <w:rFonts w:ascii="Exo" w:hAnsi="Exo"/>
                <w:color w:val="auto"/>
              </w:rPr>
              <w:t>este foi</w:t>
            </w:r>
            <w:r w:rsidR="002370FA" w:rsidRPr="00E04E3F">
              <w:rPr>
                <w:rFonts w:ascii="Exo" w:hAnsi="Exo"/>
                <w:color w:val="auto"/>
              </w:rPr>
              <w:t xml:space="preserve"> </w:t>
            </w:r>
            <w:r w:rsidRPr="00E04E3F">
              <w:rPr>
                <w:rFonts w:ascii="Exo" w:hAnsi="Exo"/>
                <w:color w:val="auto"/>
              </w:rPr>
              <w:t xml:space="preserve">verificado na variável co_curso. </w:t>
            </w:r>
          </w:p>
          <w:p w14:paraId="45F11C32" w14:textId="1C7CEE95"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É criada uma chave para as Instituições de Ensino Superior (chave_ies) a partir do código das IES mais o ano referente ao dado. Além disso, também foi utilizado apenas o código da IES (co_ies). </w:t>
            </w:r>
          </w:p>
          <w:p w14:paraId="48FA0F53" w14:textId="10340149"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Ademais, são usados dados sobre a categoria administrativa das IES, sendo que para os anos de 2010 a 2016 é usada a variável CO_CATEGORIA_ADMINISTRATIVA e, para os anos de 2017 a 2022</w:t>
            </w:r>
            <w:r w:rsidR="002370FA">
              <w:rPr>
                <w:rFonts w:ascii="Exo" w:hAnsi="Exo"/>
                <w:color w:val="auto"/>
              </w:rPr>
              <w:t>,</w:t>
            </w:r>
            <w:r w:rsidRPr="00E04E3F">
              <w:rPr>
                <w:rFonts w:ascii="Exo" w:hAnsi="Exo"/>
                <w:color w:val="auto"/>
              </w:rPr>
              <w:t xml:space="preserve"> é </w:t>
            </w:r>
            <w:r w:rsidR="002370FA" w:rsidRPr="00E04E3F">
              <w:rPr>
                <w:rFonts w:ascii="Exo" w:hAnsi="Exo"/>
                <w:color w:val="auto"/>
              </w:rPr>
              <w:t>usad</w:t>
            </w:r>
            <w:r w:rsidR="002370FA">
              <w:rPr>
                <w:rFonts w:ascii="Exo" w:hAnsi="Exo"/>
                <w:color w:val="auto"/>
              </w:rPr>
              <w:t>a</w:t>
            </w:r>
            <w:r w:rsidR="002370FA" w:rsidRPr="00E04E3F">
              <w:rPr>
                <w:rFonts w:ascii="Exo" w:hAnsi="Exo"/>
                <w:color w:val="auto"/>
              </w:rPr>
              <w:t xml:space="preserve"> </w:t>
            </w:r>
            <w:r w:rsidRPr="00E04E3F">
              <w:rPr>
                <w:rFonts w:ascii="Exo" w:hAnsi="Exo"/>
                <w:color w:val="auto"/>
              </w:rPr>
              <w:t>a variável TP_CATEGORIA_ADMINISTRATIVA, gerando, então a variável tp_categoria_administrativa.</w:t>
            </w:r>
          </w:p>
          <w:p w14:paraId="4F7024A2" w14:textId="62FD0AE8"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Para saber o ano de fundação da IES, foi utilizada a variável DT_INICIO_FUNCIONAMENTO, sendo renomeada para ano_fundacao_ies.</w:t>
            </w:r>
          </w:p>
          <w:p w14:paraId="0179EB2A" w14:textId="36220AE3"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Já para saber a quantidade de matrículas nos cursos </w:t>
            </w:r>
            <w:r w:rsidR="002370FA">
              <w:rPr>
                <w:rFonts w:ascii="Exo" w:hAnsi="Exo"/>
                <w:color w:val="auto"/>
              </w:rPr>
              <w:t xml:space="preserve">da área </w:t>
            </w:r>
            <w:r w:rsidRPr="00E04E3F">
              <w:rPr>
                <w:rFonts w:ascii="Exo" w:hAnsi="Exo"/>
                <w:color w:val="auto"/>
              </w:rPr>
              <w:t>d</w:t>
            </w:r>
            <w:r w:rsidR="002370FA">
              <w:rPr>
                <w:rFonts w:ascii="Exo" w:hAnsi="Exo"/>
                <w:color w:val="auto"/>
              </w:rPr>
              <w:t>a</w:t>
            </w:r>
            <w:r w:rsidRPr="00E04E3F">
              <w:rPr>
                <w:rFonts w:ascii="Exo" w:hAnsi="Exo"/>
                <w:color w:val="auto"/>
              </w:rPr>
              <w:t xml:space="preserve"> saúde, foi utilizada a variável qt_matricula_curso para 2010, QT_MATRICULA_CURSO para 2011 até 2016, qt_matricula_total para 2017 até 2019 e</w:t>
            </w:r>
            <w:r w:rsidR="002370FA">
              <w:rPr>
                <w:rFonts w:ascii="Exo" w:hAnsi="Exo"/>
                <w:color w:val="auto"/>
              </w:rPr>
              <w:t>,</w:t>
            </w:r>
            <w:r w:rsidRPr="00E04E3F">
              <w:rPr>
                <w:rFonts w:ascii="Exo" w:hAnsi="Exo"/>
                <w:color w:val="auto"/>
              </w:rPr>
              <w:t xml:space="preserve"> para 2020 a 2022</w:t>
            </w:r>
            <w:r w:rsidR="002370FA">
              <w:rPr>
                <w:rFonts w:ascii="Exo" w:hAnsi="Exo"/>
                <w:color w:val="auto"/>
              </w:rPr>
              <w:t>,</w:t>
            </w:r>
            <w:r w:rsidRPr="00E04E3F">
              <w:rPr>
                <w:rFonts w:ascii="Exo" w:hAnsi="Exo"/>
                <w:color w:val="auto"/>
              </w:rPr>
              <w:t xml:space="preserve"> foi utilizada a variável QT_MAT. </w:t>
            </w:r>
          </w:p>
          <w:p w14:paraId="431E456B" w14:textId="06D331A9"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Para saber a quantidade de ingressantes nos cursos</w:t>
            </w:r>
            <w:r w:rsidR="002370FA">
              <w:rPr>
                <w:rFonts w:ascii="Exo" w:hAnsi="Exo"/>
                <w:color w:val="auto"/>
              </w:rPr>
              <w:t xml:space="preserve"> da área </w:t>
            </w:r>
            <w:r w:rsidR="002370FA" w:rsidRPr="00E04E3F">
              <w:rPr>
                <w:rFonts w:ascii="Exo" w:hAnsi="Exo"/>
                <w:color w:val="auto"/>
              </w:rPr>
              <w:t>d</w:t>
            </w:r>
            <w:r w:rsidR="002370FA">
              <w:rPr>
                <w:rFonts w:ascii="Exo" w:hAnsi="Exo"/>
                <w:color w:val="auto"/>
              </w:rPr>
              <w:t>a</w:t>
            </w:r>
            <w:r w:rsidRPr="00E04E3F">
              <w:rPr>
                <w:rFonts w:ascii="Exo" w:hAnsi="Exo"/>
                <w:color w:val="auto"/>
              </w:rPr>
              <w:t xml:space="preserve"> saúde foi utilizada a variável QT_INGRESSO_PROCESSO_SELETIVO para 2010 a 2011. Para 2012 é feita uma soma entre a variável QT_INGRESSO_PROCESSO_SELETIVO e QT_INGRESSO_OUTRA_FORMA. Para 2013 a 2016 é utilizada a variável QT_INGRESSO_CURSO. Para 2017 a 2019 foi utilizada a variável qt_ingresso_total. Por fim, para 2020 a 2022 é usada a variável QT_ING, sendo que ao final as observações são reunidas na variável qt_ingresso_total.</w:t>
            </w:r>
          </w:p>
          <w:p w14:paraId="0CE5DAF6" w14:textId="296FE626"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Em relação à quantidade de concluintes dos cursos </w:t>
            </w:r>
            <w:r w:rsidR="0054636F">
              <w:rPr>
                <w:rFonts w:ascii="Exo" w:hAnsi="Exo"/>
                <w:color w:val="auto"/>
              </w:rPr>
              <w:t xml:space="preserve">da área </w:t>
            </w:r>
            <w:r w:rsidR="0054636F" w:rsidRPr="00E04E3F">
              <w:rPr>
                <w:rFonts w:ascii="Exo" w:hAnsi="Exo"/>
                <w:color w:val="auto"/>
              </w:rPr>
              <w:t>d</w:t>
            </w:r>
            <w:r w:rsidR="0054636F">
              <w:rPr>
                <w:rFonts w:ascii="Exo" w:hAnsi="Exo"/>
                <w:color w:val="auto"/>
              </w:rPr>
              <w:t>a</w:t>
            </w:r>
            <w:r w:rsidR="0054636F" w:rsidRPr="00E04E3F">
              <w:rPr>
                <w:rFonts w:ascii="Exo" w:hAnsi="Exo"/>
                <w:color w:val="auto"/>
              </w:rPr>
              <w:t xml:space="preserve"> </w:t>
            </w:r>
            <w:r w:rsidRPr="00E04E3F">
              <w:rPr>
                <w:rFonts w:ascii="Exo" w:hAnsi="Exo"/>
                <w:color w:val="auto"/>
              </w:rPr>
              <w:t>saúde do período de 2010 a 2016, foi utilizado a variável QT_CONCLUINTE_CURSO. Para 2017 a 2019 é usado a variável qt_concluinte_total. Já para 2020 a 2022 é utilizado a variável QT_CONC e</w:t>
            </w:r>
            <w:r w:rsidR="0054636F">
              <w:rPr>
                <w:rFonts w:ascii="Exo" w:hAnsi="Exo"/>
                <w:color w:val="auto"/>
              </w:rPr>
              <w:t>,</w:t>
            </w:r>
            <w:r w:rsidRPr="00E04E3F">
              <w:rPr>
                <w:rFonts w:ascii="Exo" w:hAnsi="Exo"/>
                <w:color w:val="auto"/>
              </w:rPr>
              <w:t xml:space="preserve"> ao final</w:t>
            </w:r>
            <w:r w:rsidR="0054636F">
              <w:rPr>
                <w:rFonts w:ascii="Exo" w:hAnsi="Exo"/>
                <w:color w:val="auto"/>
              </w:rPr>
              <w:t>,</w:t>
            </w:r>
            <w:r w:rsidRPr="00E04E3F">
              <w:rPr>
                <w:rFonts w:ascii="Exo" w:hAnsi="Exo"/>
                <w:color w:val="auto"/>
              </w:rPr>
              <w:t xml:space="preserve"> é gerada uma nova variável chamada de qt_concluinte_total.</w:t>
            </w:r>
          </w:p>
          <w:p w14:paraId="690DBDD2" w14:textId="4525457B"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Para saber a quantidade de vagas nos cursos</w:t>
            </w:r>
            <w:r w:rsidR="0054636F">
              <w:rPr>
                <w:rFonts w:ascii="Exo" w:hAnsi="Exo"/>
                <w:color w:val="auto"/>
              </w:rPr>
              <w:t xml:space="preserve"> da área </w:t>
            </w:r>
            <w:r w:rsidR="0054636F" w:rsidRPr="00E04E3F">
              <w:rPr>
                <w:rFonts w:ascii="Exo" w:hAnsi="Exo"/>
                <w:color w:val="auto"/>
              </w:rPr>
              <w:t>d</w:t>
            </w:r>
            <w:r w:rsidR="0054636F">
              <w:rPr>
                <w:rFonts w:ascii="Exo" w:hAnsi="Exo"/>
                <w:color w:val="auto"/>
              </w:rPr>
              <w:t>a</w:t>
            </w:r>
            <w:r w:rsidR="0054636F" w:rsidRPr="00E04E3F">
              <w:rPr>
                <w:rFonts w:ascii="Exo" w:hAnsi="Exo"/>
                <w:color w:val="auto"/>
              </w:rPr>
              <w:t xml:space="preserve"> </w:t>
            </w:r>
            <w:r w:rsidRPr="00E04E3F">
              <w:rPr>
                <w:rFonts w:ascii="Exo" w:hAnsi="Exo"/>
                <w:color w:val="auto"/>
              </w:rPr>
              <w:t>foi realizada a soma do número de vagas em cada período disponível. Para 2010 a 2012 é feita a soma em cada ano das seguintes variáveis:</w:t>
            </w:r>
          </w:p>
          <w:p w14:paraId="4F3812CE"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QT_VAGAS_ANUAL_EAD + QT_VAGAS_INTEGRAL_PRES + </w:t>
            </w:r>
          </w:p>
          <w:p w14:paraId="353649CB"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QT_VAGAS_MATUTINO_PRES + QT_VAGAS_NOTURNO_PRES + </w:t>
            </w:r>
          </w:p>
          <w:p w14:paraId="7EB9CC3B"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QT_VAGAS_VESPERTINO_PRES.</w:t>
            </w:r>
          </w:p>
          <w:p w14:paraId="38DCEB52" w14:textId="77777777" w:rsidR="00E04E3F" w:rsidRPr="00E04E3F" w:rsidRDefault="00E04E3F" w:rsidP="00E04E3F">
            <w:pPr>
              <w:pStyle w:val="QuadrosFiguras1"/>
              <w:spacing w:before="60" w:after="60" w:line="240" w:lineRule="auto"/>
              <w:jc w:val="both"/>
              <w:rPr>
                <w:rFonts w:ascii="Exo" w:hAnsi="Exo"/>
                <w:color w:val="auto"/>
              </w:rPr>
            </w:pPr>
          </w:p>
          <w:p w14:paraId="0E3C743F"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Para o ano de 2013 é feita a soma entre QT_VAGAS_PRINCIPAL_EAD + QT_VAGAS_PRINCIPAL_INTEGRAL + </w:t>
            </w:r>
          </w:p>
          <w:p w14:paraId="20E069D1" w14:textId="1B66A8F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QT_VAGAS_PRINCIPAL_MATUTINO + QT_VAGAS_PRINCIPAL_NOTURNO + QT_VAGAS_PRINCIPAL_VESPERTINO, </w:t>
            </w:r>
          </w:p>
          <w:p w14:paraId="5C48344A"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Para 2014 e 2015 é feita a soma em cada ano das seguintes variáveis: QT_VAGAS_NOVAS_EAD + QT_VAGAS_NOVAS_INTEGRAL +</w:t>
            </w:r>
          </w:p>
          <w:p w14:paraId="590AF205"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QT_VAGAS_NOVAS_MATUTINO + QT_VAGAS_NOVAS_NOTURNO +</w:t>
            </w:r>
          </w:p>
          <w:p w14:paraId="13F37C51"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QT_VAGAS_NOVAS_VESPERTINO + QT_VAGAS_PROG_ESP_EAD +</w:t>
            </w:r>
          </w:p>
          <w:p w14:paraId="7EF4E260"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QT_VAGAS_PROG_ESP_INTEGRAL + QT_VAGAS_PROG_ESP_MATUTINO + </w:t>
            </w:r>
          </w:p>
          <w:p w14:paraId="139D6A80"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QT_VAGAS_PROG_ESP_NOTURNO + QT_VAGAS_PROG_ESP_VESPERTINO + </w:t>
            </w:r>
          </w:p>
          <w:p w14:paraId="190B5A17"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QT_VAGAS_REMANESC_EAD + QT_VAGAS_REMANESC_INTEGRAL + </w:t>
            </w:r>
          </w:p>
          <w:p w14:paraId="253624B8" w14:textId="4C6CC93F"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QT_VAGAS_REMANESC_MATUTINO + QT_VAGAS_REMANESC_NOTURNO + QT_VAGAS_REMANESC_VESPERTINO.</w:t>
            </w:r>
          </w:p>
          <w:p w14:paraId="292B7718" w14:textId="41E766EF"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Para o ano de 2016 é utilizad</w:t>
            </w:r>
            <w:r w:rsidR="0054636F">
              <w:rPr>
                <w:rFonts w:ascii="Exo" w:hAnsi="Exo"/>
                <w:color w:val="auto"/>
              </w:rPr>
              <w:t>a</w:t>
            </w:r>
            <w:r w:rsidRPr="00E04E3F">
              <w:rPr>
                <w:rFonts w:ascii="Exo" w:hAnsi="Exo"/>
                <w:color w:val="auto"/>
              </w:rPr>
              <w:t xml:space="preserve"> a variável QT_VAGAS_TOTAIS.</w:t>
            </w:r>
          </w:p>
          <w:p w14:paraId="1159D746" w14:textId="0471549A"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De 2017 a 2019 é utilizada em cada ano a variável qt_vaga_total.</w:t>
            </w:r>
          </w:p>
          <w:p w14:paraId="42931756" w14:textId="0CED65CE"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De 2020 a 2022 é utilizada a</w:t>
            </w:r>
            <w:r w:rsidR="0054636F">
              <w:rPr>
                <w:rFonts w:ascii="Exo" w:hAnsi="Exo"/>
                <w:color w:val="auto"/>
              </w:rPr>
              <w:t xml:space="preserve"> variável</w:t>
            </w:r>
            <w:r w:rsidRPr="00E04E3F">
              <w:rPr>
                <w:rFonts w:ascii="Exo" w:hAnsi="Exo"/>
                <w:color w:val="auto"/>
              </w:rPr>
              <w:t xml:space="preserve"> QT_VG_TOTAL para cada ano.</w:t>
            </w:r>
          </w:p>
          <w:p w14:paraId="4E2BB590" w14:textId="184F5ACF"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Para a quantidade de inscritos em 2010 a 2012 é feita a soma em cada ano das seguintes variáveis: QT_INSCRITOS_ANO_EAD + QT_INSCRITOS_INTEGRAL_PRES + QT_INSCRITOS_MATUTINO_PRES + QT_INSCRITOS_NOTURNO_PRES + QT_INSCRITOS_VESPERTINO_PRES, para 2013 QT_INSCRITOS_PRINCIPAL_VESP + QT_INSCRITOS_PRINCIPAL_NOTURNO + QT_INSCRITOS_PRINCIPAL_MATU + QT_INSCRITOS_PRINCIPAL_INTE + QT_INSCRITOS_PRINCIPAL_EAD.</w:t>
            </w:r>
          </w:p>
          <w:p w14:paraId="7DE1469A"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Para 2014 a 2015 foi realizado o somatório em cada ano de QT_INSC_VAGAS_NOVAS_EAD + QT_INSC_VAGAS_NOVAS_INT + </w:t>
            </w:r>
          </w:p>
          <w:p w14:paraId="465E745C"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QT_INSC_VAGAS_NOVAS_MAT + QT_INSC_VAGAS_NOVAS_NOT + </w:t>
            </w:r>
          </w:p>
          <w:p w14:paraId="30A2D559"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QT_INSC_VAGAS_NOVAS_VESP + QT_INSC_VAGAS_PROG_ESP_EAD + </w:t>
            </w:r>
          </w:p>
          <w:p w14:paraId="71DF8EB2"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QT_INSC_VAGAS_PROG_ESP_INT + QT_INSC_VAGAS_PROG_ESP_MAT + </w:t>
            </w:r>
          </w:p>
          <w:p w14:paraId="28723AED"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QT_INSC_VAGAS_PROG_ESP_NOT + QT_INSC_VAGAS_PROG_ESP_VESP + </w:t>
            </w:r>
          </w:p>
          <w:p w14:paraId="414B5E1B"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QT_INSC_VAGAS_REMAN_EAD + QT_INSC_VAGAS_REMAN_INT + </w:t>
            </w:r>
          </w:p>
          <w:p w14:paraId="0365FAA5"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QT_INSC_VAGAS_REMAN_MAT + QT_INSC_VAGAS_REMAN_NOT + </w:t>
            </w:r>
          </w:p>
          <w:p w14:paraId="7DF75B07" w14:textId="375B776A"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QT_INSC_VAGAS_REMAN_VESP.</w:t>
            </w:r>
          </w:p>
          <w:p w14:paraId="156C07F8"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Já para 2017 foram somadas as variáveis: QT_INSC_VAGA_NOVA_INTEGRAL + QT_INSC_VAGA_NOVA_MATUTINO + </w:t>
            </w:r>
          </w:p>
          <w:p w14:paraId="6C7A6246"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QT_INSC_VAGA_NOVA_VESPERTINO + QT_INSC_VAGA_NOVA_NOTURNO + QT_INSC_VAGA_NOVA_EAD + QT_INSC_VAGA_REMAN_INTEGRAL + QT_INSC_VAGA_REMAN_MATUTINO + QT_INSC_VAGA_REMAN_VESPERTINO + QT_INSC_VAGA_REMAN_NOTURNO + QT_INSC_VAGA_REMAN_EAD + </w:t>
            </w:r>
          </w:p>
          <w:p w14:paraId="2E190593"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 xml:space="preserve">QT_INSC_PROG_ESP_INTEGRAL + QT_INSC_PROG_ESP_MATUTINO + </w:t>
            </w:r>
          </w:p>
          <w:p w14:paraId="10F7B2D8" w14:textId="77777777"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QT_INSC_PROG_ESP_VESPERTINO + QT_INSC_PROG_ESP_NOTURNO</w:t>
            </w:r>
          </w:p>
          <w:p w14:paraId="2B5C94AE" w14:textId="4B00EA89"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QT_INSC_PROG_ESP_EAD.</w:t>
            </w:r>
          </w:p>
          <w:p w14:paraId="0F0A8045" w14:textId="7D32591D" w:rsidR="00E04E3F" w:rsidRPr="00E04E3F" w:rsidRDefault="00E04E3F" w:rsidP="00E04E3F">
            <w:pPr>
              <w:pStyle w:val="QuadrosFiguras1"/>
              <w:spacing w:before="60" w:after="60" w:line="240" w:lineRule="auto"/>
              <w:jc w:val="both"/>
              <w:rPr>
                <w:rFonts w:ascii="Exo" w:hAnsi="Exo"/>
                <w:color w:val="auto"/>
              </w:rPr>
            </w:pPr>
            <w:r w:rsidRPr="00E04E3F">
              <w:rPr>
                <w:rFonts w:ascii="Exo" w:hAnsi="Exo"/>
                <w:color w:val="auto"/>
              </w:rPr>
              <w:t>Para 2018 e 2019 a variável selecionada foi qt_inscrito_total e para 2020 a 2022 a variável selecionada para cada ano foi a QT_INSCRITO_TOTAL.</w:t>
            </w:r>
          </w:p>
        </w:tc>
      </w:tr>
      <w:tr w:rsidR="00E04E3F" w:rsidRPr="007F2820" w14:paraId="0C36566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B1D189"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lastRenderedPageBreak/>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54AB5BCC" w14:textId="624E0128" w:rsidR="00E04E3F" w:rsidRPr="00080F15" w:rsidRDefault="00E04E3F" w:rsidP="001045D8">
            <w:pPr>
              <w:pStyle w:val="QuadrosFiguras1"/>
              <w:spacing w:before="60" w:after="200" w:line="240" w:lineRule="auto"/>
              <w:jc w:val="left"/>
              <w:rPr>
                <w:rFonts w:ascii="Cambria Math" w:hAnsi="Cambria Math"/>
                <w:i/>
                <w:iCs/>
                <w:color w:val="auto"/>
              </w:rPr>
            </w:pPr>
            <m:oMathPara>
              <m:oMath>
                <m:r>
                  <m:rPr>
                    <m:nor/>
                  </m:rPr>
                  <w:rPr>
                    <w:rFonts w:ascii="Cambria Math" w:hAnsi="Cambria Math"/>
                    <w:i/>
                    <w:iCs/>
                    <w:color w:val="auto"/>
                  </w:rPr>
                  <m:t xml:space="preserve">vagas </m:t>
                </m:r>
                <m:r>
                  <w:rPr>
                    <w:rFonts w:ascii="Cambria Math" w:eastAsia="Cambria Math" w:hAnsi="Cambria Math" w:cs="Cambria Math"/>
                    <w:color w:val="auto"/>
                  </w:rPr>
                  <m:t>= vagas ead + vagas integrais + vagas no matutino + vagas no noturno + vagas no vespertino</m:t>
                </m:r>
              </m:oMath>
            </m:oMathPara>
          </w:p>
          <w:p w14:paraId="50D70851" w14:textId="42B17398" w:rsidR="00E04E3F" w:rsidRPr="00080F15" w:rsidRDefault="00E04E3F" w:rsidP="001045D8">
            <w:pPr>
              <w:pStyle w:val="QuadrosFiguras1"/>
              <w:spacing w:before="60" w:after="200" w:line="240" w:lineRule="auto"/>
              <w:jc w:val="left"/>
              <w:rPr>
                <w:rFonts w:ascii="Cambria Math" w:hAnsi="Cambria Math"/>
                <w:i/>
                <w:iCs/>
                <w:color w:val="auto"/>
              </w:rPr>
            </w:pPr>
            <m:oMathPara>
              <m:oMath>
                <m:r>
                  <m:rPr>
                    <m:nor/>
                  </m:rPr>
                  <w:rPr>
                    <w:rFonts w:ascii="Cambria Math" w:hAnsi="Cambria Math"/>
                    <w:i/>
                    <w:iCs/>
                    <w:color w:val="auto"/>
                  </w:rPr>
                  <m:t xml:space="preserve">matrículas </m:t>
                </m:r>
                <m:r>
                  <w:rPr>
                    <w:rFonts w:ascii="Cambria Math" w:eastAsia="Cambria Math" w:hAnsi="Cambria Math" w:cs="Cambria Math"/>
                    <w:color w:val="auto"/>
                  </w:rPr>
                  <m:t>= total de matriculados</m:t>
                </m:r>
              </m:oMath>
            </m:oMathPara>
          </w:p>
          <w:p w14:paraId="58E6A55A" w14:textId="1E4F6F97" w:rsidR="00E04E3F" w:rsidRPr="00080F15" w:rsidRDefault="00E04E3F" w:rsidP="001045D8">
            <w:pPr>
              <w:pStyle w:val="QuadrosFiguras1"/>
              <w:spacing w:before="60" w:after="200" w:line="240" w:lineRule="auto"/>
              <w:jc w:val="left"/>
              <w:rPr>
                <w:rFonts w:ascii="Cambria Math" w:hAnsi="Cambria Math"/>
                <w:i/>
                <w:iCs/>
                <w:color w:val="auto"/>
              </w:rPr>
            </w:pPr>
            <m:oMathPara>
              <m:oMath>
                <m:r>
                  <m:rPr>
                    <m:nor/>
                  </m:rPr>
                  <w:rPr>
                    <w:rFonts w:ascii="Cambria Math" w:hAnsi="Cambria Math"/>
                    <w:i/>
                    <w:iCs/>
                    <w:color w:val="auto"/>
                  </w:rPr>
                  <w:lastRenderedPageBreak/>
                  <m:t xml:space="preserve">inscritos </m:t>
                </m:r>
                <m:r>
                  <w:rPr>
                    <w:rFonts w:ascii="Cambria Math" w:eastAsia="Cambria Math" w:hAnsi="Cambria Math" w:cs="Cambria Math"/>
                    <w:color w:val="auto"/>
                  </w:rPr>
                  <m:t>= vagas ead + vagas integrais + vagas no matutino + vagas no noturno + vagas no vespertino</m:t>
                </m:r>
              </m:oMath>
            </m:oMathPara>
          </w:p>
          <w:p w14:paraId="0BE949BF" w14:textId="2CAC655D" w:rsidR="00E04E3F" w:rsidRPr="00080F15" w:rsidRDefault="00E04E3F" w:rsidP="001045D8">
            <w:pPr>
              <w:pStyle w:val="QuadrosFiguras1"/>
              <w:spacing w:before="60" w:after="200" w:line="240" w:lineRule="auto"/>
              <w:jc w:val="left"/>
              <w:rPr>
                <w:rFonts w:ascii="Cambria Math" w:hAnsi="Cambria Math"/>
                <w:i/>
                <w:iCs/>
                <w:color w:val="auto"/>
              </w:rPr>
            </w:pPr>
            <m:oMathPara>
              <m:oMath>
                <m:r>
                  <m:rPr>
                    <m:nor/>
                  </m:rPr>
                  <w:rPr>
                    <w:rFonts w:ascii="Cambria Math" w:hAnsi="Cambria Math"/>
                    <w:i/>
                    <w:iCs/>
                    <w:color w:val="auto"/>
                  </w:rPr>
                  <m:t xml:space="preserve">concluintes </m:t>
                </m:r>
                <m:r>
                  <w:rPr>
                    <w:rFonts w:ascii="Cambria Math" w:eastAsia="Cambria Math" w:hAnsi="Cambria Math" w:cs="Cambria Math"/>
                    <w:color w:val="auto"/>
                  </w:rPr>
                  <m:t>=total de concluintes</m:t>
                </m:r>
              </m:oMath>
            </m:oMathPara>
          </w:p>
          <w:p w14:paraId="29ADD0F7" w14:textId="6CB95DC6" w:rsidR="00E04E3F" w:rsidRPr="001045D8" w:rsidRDefault="00E04E3F" w:rsidP="001045D8">
            <w:pPr>
              <w:pStyle w:val="QuadrosFiguras1"/>
              <w:spacing w:before="60" w:after="60" w:line="240" w:lineRule="auto"/>
              <w:jc w:val="left"/>
              <w:rPr>
                <w:rFonts w:ascii="Cambria Math" w:hAnsi="Cambria Math"/>
                <w:i/>
                <w:iCs/>
                <w:color w:val="auto"/>
              </w:rPr>
            </w:pPr>
            <m:oMathPara>
              <m:oMath>
                <m:r>
                  <m:rPr>
                    <m:nor/>
                  </m:rPr>
                  <w:rPr>
                    <w:rFonts w:ascii="Cambria Math" w:hAnsi="Cambria Math"/>
                    <w:i/>
                    <w:iCs/>
                    <w:color w:val="auto"/>
                  </w:rPr>
                  <m:t xml:space="preserve">ingressantes </m:t>
                </m:r>
                <m:r>
                  <w:rPr>
                    <w:rFonts w:ascii="Cambria Math" w:eastAsia="Cambria Math" w:hAnsi="Cambria Math" w:cs="Cambria Math"/>
                    <w:color w:val="auto"/>
                  </w:rPr>
                  <m:t>=ingresso por processo selestivo + ingresso por outra forma</m:t>
                </m:r>
              </m:oMath>
            </m:oMathPara>
          </w:p>
        </w:tc>
      </w:tr>
      <w:tr w:rsidR="00E04E3F" w:rsidRPr="007F2820" w14:paraId="4510A0C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B9E13AD"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lastRenderedPageBreak/>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1A658E4B" w14:textId="707A4AED" w:rsidR="00E04E3F" w:rsidRPr="00E04E3F" w:rsidRDefault="00E04E3F" w:rsidP="00E04E3F">
            <w:pPr>
              <w:pStyle w:val="QuadrosFiguras1"/>
              <w:spacing w:before="60" w:after="60" w:line="240" w:lineRule="auto"/>
              <w:jc w:val="left"/>
              <w:rPr>
                <w:rFonts w:ascii="Exo" w:hAnsi="Exo"/>
                <w:color w:val="auto"/>
              </w:rPr>
            </w:pPr>
            <w:r w:rsidRPr="00E04E3F">
              <w:rPr>
                <w:rFonts w:ascii="Exo" w:hAnsi="Exo"/>
                <w:color w:val="auto"/>
              </w:rPr>
              <w:t>Brasil, Região, Unidade</w:t>
            </w:r>
            <w:r w:rsidR="0040074A">
              <w:rPr>
                <w:rFonts w:ascii="Exo" w:hAnsi="Exo"/>
                <w:color w:val="auto"/>
              </w:rPr>
              <w:t>s</w:t>
            </w:r>
            <w:r w:rsidRPr="00E04E3F">
              <w:rPr>
                <w:rFonts w:ascii="Exo" w:hAnsi="Exo"/>
                <w:color w:val="auto"/>
              </w:rPr>
              <w:t xml:space="preserve"> da Federação, Macrorregiões de Saúde, Regiões de Saúde e Municípios. </w:t>
            </w:r>
          </w:p>
        </w:tc>
      </w:tr>
      <w:tr w:rsidR="00E04E3F" w:rsidRPr="007F2820" w14:paraId="4AF86BC7"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F58BE0" w14:textId="3D70BF83"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 xml:space="preserve">Níveis de desagregação </w:t>
            </w:r>
            <w:r w:rsidR="00DD414B">
              <w:rPr>
                <w:rFonts w:ascii="Exo" w:hAnsi="Exo"/>
                <w:b/>
                <w:bCs/>
                <w:color w:val="FFFFFF" w:themeColor="background1"/>
                <w:sz w:val="22"/>
              </w:rPr>
              <w:t xml:space="preserve">do </w:t>
            </w:r>
            <w:r w:rsidRPr="00E04E3F">
              <w:rPr>
                <w:rFonts w:ascii="Exo" w:hAnsi="Exo"/>
                <w:b/>
                <w:bCs/>
                <w:color w:val="FFFFFF" w:themeColor="background1"/>
                <w:sz w:val="22"/>
              </w:rPr>
              <w:t>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4C03DB14" w14:textId="77777777" w:rsidR="00E04E3F" w:rsidRPr="00E04E3F" w:rsidRDefault="00E04E3F" w:rsidP="00E04E3F">
            <w:pPr>
              <w:pStyle w:val="QuadrosFiguras1"/>
              <w:spacing w:before="60" w:after="60" w:line="240" w:lineRule="auto"/>
              <w:jc w:val="left"/>
              <w:rPr>
                <w:rFonts w:ascii="Exo" w:hAnsi="Exo"/>
                <w:color w:val="auto"/>
              </w:rPr>
            </w:pPr>
            <w:r w:rsidRPr="00E04E3F">
              <w:rPr>
                <w:rFonts w:ascii="Exo" w:hAnsi="Exo"/>
                <w:color w:val="auto"/>
              </w:rPr>
              <w:t>Curso</w:t>
            </w:r>
          </w:p>
        </w:tc>
      </w:tr>
      <w:tr w:rsidR="00E04E3F" w:rsidRPr="007F2820" w14:paraId="1238B611"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4B7F25"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66597DB7" w14:textId="77777777" w:rsidR="00E04E3F" w:rsidRPr="007F2820" w:rsidRDefault="00E04E3F" w:rsidP="00E04E3F">
            <w:pPr>
              <w:pStyle w:val="QuadrosFiguras1"/>
              <w:spacing w:before="60" w:after="60" w:line="240" w:lineRule="auto"/>
              <w:jc w:val="left"/>
              <w:rPr>
                <w:rFonts w:ascii="Exo" w:hAnsi="Exo"/>
                <w:color w:val="auto"/>
              </w:rPr>
            </w:pPr>
            <w:r w:rsidRPr="007F2820">
              <w:rPr>
                <w:rFonts w:ascii="Exo" w:hAnsi="Exo"/>
                <w:color w:val="auto"/>
              </w:rPr>
              <w:t>Anual</w:t>
            </w:r>
          </w:p>
        </w:tc>
      </w:tr>
      <w:tr w:rsidR="00E04E3F" w:rsidRPr="007F2820" w14:paraId="7BAAEA73"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4AD62D3"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2AB4F86B" w14:textId="77777777" w:rsidR="00E04E3F" w:rsidRPr="007F2820" w:rsidRDefault="00E04E3F" w:rsidP="00E04E3F">
            <w:pPr>
              <w:pStyle w:val="QuadrosFiguras1"/>
              <w:spacing w:before="60" w:after="60" w:line="240" w:lineRule="auto"/>
              <w:jc w:val="left"/>
              <w:rPr>
                <w:rFonts w:ascii="Exo" w:hAnsi="Exo"/>
                <w:color w:val="auto"/>
              </w:rPr>
            </w:pPr>
            <w:r w:rsidRPr="007F2820">
              <w:rPr>
                <w:rFonts w:ascii="Exo" w:hAnsi="Exo"/>
                <w:color w:val="auto"/>
              </w:rPr>
              <w:t>Competência de 2010 até 2022</w:t>
            </w:r>
          </w:p>
        </w:tc>
      </w:tr>
      <w:tr w:rsidR="00E04E3F" w:rsidRPr="007F2820" w14:paraId="737A1219"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6F125DA" w14:textId="77777777" w:rsidR="00E04E3F" w:rsidRPr="00E04E3F" w:rsidRDefault="00E04E3F" w:rsidP="00E04E3F">
            <w:pPr>
              <w:pStyle w:val="QuadrosFiguras1"/>
              <w:spacing w:before="60" w:after="60" w:line="240" w:lineRule="auto"/>
              <w:jc w:val="left"/>
              <w:rPr>
                <w:rFonts w:ascii="Exo" w:hAnsi="Exo"/>
                <w:sz w:val="22"/>
              </w:rPr>
            </w:pPr>
            <w:r w:rsidRPr="00E04E3F">
              <w:rPr>
                <w:rFonts w:ascii="Exo" w:hAnsi="Exo"/>
                <w:b/>
                <w:bCs/>
                <w:color w:val="FFFFFF" w:themeColor="background1"/>
                <w:sz w:val="22"/>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47974345" w14:textId="77777777" w:rsidR="00711219" w:rsidRPr="00711219" w:rsidRDefault="00711219" w:rsidP="00711219">
            <w:pPr>
              <w:pStyle w:val="QuadrosFiguras1"/>
              <w:spacing w:before="60" w:after="60" w:line="240" w:lineRule="auto"/>
              <w:jc w:val="both"/>
              <w:rPr>
                <w:rFonts w:ascii="Exo" w:hAnsi="Exo"/>
                <w:color w:val="auto"/>
              </w:rPr>
            </w:pPr>
            <w:r w:rsidRPr="00711219">
              <w:rPr>
                <w:rFonts w:ascii="Exo" w:hAnsi="Exo"/>
                <w:color w:val="auto"/>
              </w:rPr>
              <w:t xml:space="preserve">Poz MRD, Couto MHC, Franco TDAV. Inovação, desenvolvimento e financiamento das </w:t>
            </w:r>
          </w:p>
          <w:p w14:paraId="43E16BCE" w14:textId="77777777" w:rsidR="00711219" w:rsidRDefault="00711219" w:rsidP="00711219">
            <w:pPr>
              <w:pStyle w:val="QuadrosFiguras1"/>
              <w:spacing w:before="60" w:after="60" w:line="240" w:lineRule="auto"/>
              <w:jc w:val="both"/>
              <w:rPr>
                <w:rFonts w:ascii="Exo" w:hAnsi="Exo"/>
                <w:color w:val="auto"/>
              </w:rPr>
            </w:pPr>
            <w:r w:rsidRPr="00711219">
              <w:rPr>
                <w:rFonts w:ascii="Exo" w:hAnsi="Exo"/>
                <w:color w:val="auto"/>
              </w:rPr>
              <w:t xml:space="preserve">instituições de ensino superior em saúde. Cad Saúde Pública. 2016;32:e00139915. </w:t>
            </w:r>
          </w:p>
          <w:p w14:paraId="34B73507" w14:textId="165CF081" w:rsidR="00E04E3F" w:rsidRPr="007F2820" w:rsidRDefault="00711219" w:rsidP="00711219">
            <w:pPr>
              <w:pStyle w:val="QuadrosFiguras1"/>
              <w:spacing w:before="60" w:after="60" w:line="240" w:lineRule="auto"/>
              <w:jc w:val="both"/>
              <w:rPr>
                <w:rFonts w:ascii="Exo" w:hAnsi="Exo"/>
                <w:color w:val="auto"/>
              </w:rPr>
            </w:pPr>
            <w:r w:rsidRPr="00711219">
              <w:rPr>
                <w:rFonts w:ascii="Exo" w:hAnsi="Exo"/>
                <w:color w:val="auto"/>
              </w:rPr>
              <w:t>Hou J, Wang Z, Liu X, Luo Y, Sabharwal S, Wang N, et al. Public health education at China’s higher education institutions: a time-series analysis from 1998 to 2012. BMC Public Health. 2018;18:1–8.</w:t>
            </w:r>
          </w:p>
        </w:tc>
      </w:tr>
      <w:tr w:rsidR="00E04E3F" w:rsidRPr="007F2820" w14:paraId="6B7756AB"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155101" w14:textId="77777777" w:rsidR="00E04E3F" w:rsidRPr="00E04E3F" w:rsidRDefault="00E04E3F" w:rsidP="00E04E3F">
            <w:pPr>
              <w:pStyle w:val="QuadrosFiguras1"/>
              <w:spacing w:before="60" w:after="60" w:line="240" w:lineRule="auto"/>
              <w:jc w:val="left"/>
              <w:rPr>
                <w:rFonts w:ascii="Exo" w:hAnsi="Exo"/>
                <w:b/>
                <w:bCs/>
                <w:color w:val="FFFFFF" w:themeColor="background1"/>
                <w:sz w:val="22"/>
              </w:rPr>
            </w:pPr>
            <w:r w:rsidRPr="00E04E3F">
              <w:rPr>
                <w:rFonts w:ascii="Exo" w:hAnsi="Exo"/>
                <w:b/>
                <w:bCs/>
                <w:color w:val="FFFFFF" w:themeColor="background1"/>
                <w:sz w:val="22"/>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25D15A06" w14:textId="77777777" w:rsidR="00E04E3F" w:rsidRPr="00E04E3F" w:rsidRDefault="00E04E3F" w:rsidP="00E04E3F">
            <w:pPr>
              <w:pStyle w:val="QuadrosFiguras1"/>
              <w:spacing w:before="60" w:after="60" w:line="240" w:lineRule="auto"/>
              <w:jc w:val="left"/>
              <w:rPr>
                <w:rFonts w:ascii="Exo" w:hAnsi="Exo"/>
                <w:color w:val="auto"/>
              </w:rPr>
            </w:pPr>
            <w:r w:rsidRPr="00E04E3F">
              <w:rPr>
                <w:rFonts w:ascii="Exo" w:hAnsi="Exo"/>
                <w:color w:val="auto"/>
              </w:rPr>
              <w:t>Este indicador quantifica um aspecto positivo para a saúde. Nesse sentido, quanto maior o número de vagas, matriculados, inscritos e concluintes em cursos da saúde, melhor é o resultado.</w:t>
            </w:r>
          </w:p>
        </w:tc>
      </w:tr>
    </w:tbl>
    <w:p w14:paraId="5B80C8A2" w14:textId="77777777" w:rsidR="00DD414B" w:rsidRPr="00B56436" w:rsidRDefault="00DD414B" w:rsidP="001E7A2D">
      <w:pPr>
        <w:spacing w:before="100" w:after="200" w:line="360" w:lineRule="auto"/>
        <w:ind w:firstLine="851"/>
        <w:jc w:val="both"/>
        <w:rPr>
          <w:rFonts w:ascii="Exo" w:hAnsi="Exo"/>
          <w:sz w:val="24"/>
          <w:szCs w:val="24"/>
        </w:rPr>
      </w:pPr>
      <w:bookmarkStart w:id="11" w:name="_Hlk188949234"/>
      <w:bookmarkEnd w:id="10"/>
      <w:r w:rsidRPr="00B56436">
        <w:rPr>
          <w:rFonts w:ascii="Exo" w:hAnsi="Exo"/>
          <w:sz w:val="24"/>
          <w:szCs w:val="24"/>
        </w:rPr>
        <w:t xml:space="preserve">Como informado acima, existem alguns artefatos que decorrem da criação deste indicador, como o código SQL usado para construir o indicador, o resultado dos cálculos e o </w:t>
      </w:r>
      <w:r w:rsidRPr="009976A8">
        <w:rPr>
          <w:rFonts w:ascii="Exo" w:hAnsi="Exo"/>
          <w:i/>
          <w:iCs/>
          <w:sz w:val="24"/>
          <w:szCs w:val="24"/>
        </w:rPr>
        <w:t>dashboard</w:t>
      </w:r>
      <w:r w:rsidRPr="00B56436">
        <w:rPr>
          <w:rFonts w:ascii="Exo" w:hAnsi="Exo"/>
          <w:sz w:val="24"/>
          <w:szCs w:val="24"/>
        </w:rPr>
        <w:t xml:space="preserve"> interativo. Para acessar estes artefatos, basta clicar nos ícones abaixo.</w:t>
      </w:r>
    </w:p>
    <w:p w14:paraId="4B7CFE25" w14:textId="5A98ACC7" w:rsidR="00E04E3F" w:rsidRPr="00982DD4" w:rsidRDefault="00E04E3F" w:rsidP="00E04E3F">
      <w:pPr>
        <w:pStyle w:val="Legenda"/>
        <w:keepNext/>
        <w:spacing w:after="0"/>
        <w:jc w:val="center"/>
        <w:rPr>
          <w:rFonts w:ascii="Exo" w:hAnsi="Exo"/>
          <w:b/>
          <w:bCs/>
          <w:color w:val="auto"/>
        </w:rPr>
      </w:pPr>
      <w:r w:rsidRPr="00982DD4">
        <w:rPr>
          <w:rFonts w:ascii="Exo" w:hAnsi="Exo"/>
          <w:b/>
          <w:bCs/>
          <w:color w:val="auto"/>
        </w:rPr>
        <w:lastRenderedPageBreak/>
        <w:t xml:space="preserve">Figura </w:t>
      </w:r>
      <w:r w:rsidRPr="00982DD4">
        <w:rPr>
          <w:rFonts w:ascii="Exo" w:hAnsi="Exo"/>
          <w:b/>
          <w:bCs/>
          <w:color w:val="auto"/>
        </w:rPr>
        <w:fldChar w:fldCharType="begin"/>
      </w:r>
      <w:r w:rsidRPr="00982DD4">
        <w:rPr>
          <w:rFonts w:ascii="Exo" w:hAnsi="Exo"/>
          <w:b/>
          <w:bCs/>
          <w:color w:val="auto"/>
        </w:rPr>
        <w:instrText xml:space="preserve"> SEQ Figura \* ARABIC </w:instrText>
      </w:r>
      <w:r w:rsidRPr="00982DD4">
        <w:rPr>
          <w:rFonts w:ascii="Exo" w:hAnsi="Exo"/>
          <w:b/>
          <w:bCs/>
          <w:color w:val="auto"/>
        </w:rPr>
        <w:fldChar w:fldCharType="separate"/>
      </w:r>
      <w:r w:rsidR="00E745F7">
        <w:rPr>
          <w:rFonts w:ascii="Exo" w:hAnsi="Exo"/>
          <w:b/>
          <w:bCs/>
          <w:noProof/>
          <w:color w:val="auto"/>
        </w:rPr>
        <w:t>1</w:t>
      </w:r>
      <w:r w:rsidRPr="00982DD4">
        <w:rPr>
          <w:rFonts w:ascii="Exo" w:hAnsi="Exo"/>
          <w:b/>
          <w:bCs/>
          <w:color w:val="auto"/>
        </w:rPr>
        <w:fldChar w:fldCharType="end"/>
      </w:r>
      <w:r w:rsidRPr="00982DD4">
        <w:rPr>
          <w:rFonts w:ascii="Exo" w:hAnsi="Exo"/>
          <w:b/>
          <w:bCs/>
          <w:color w:val="auto"/>
        </w:rPr>
        <w:t xml:space="preserve"> - Artefatos da consulta</w:t>
      </w:r>
    </w:p>
    <w:bookmarkEnd w:id="11"/>
    <w:p w14:paraId="152EB061" w14:textId="015AD490" w:rsidR="00E04E3F" w:rsidRDefault="00E04E3F" w:rsidP="00E04E3F">
      <w:pPr>
        <w:pStyle w:val="PargrafodaLista"/>
        <w:ind w:left="0"/>
        <w:jc w:val="center"/>
        <w:rPr>
          <w:rFonts w:ascii="Montserrat" w:hAnsi="Montserrat"/>
        </w:rPr>
      </w:pPr>
      <w:r>
        <w:rPr>
          <w:rFonts w:ascii="Montserrat" w:hAnsi="Montserrat"/>
          <w:noProof/>
          <w:lang w:eastAsia="pt-BR"/>
        </w:rPr>
        <w:drawing>
          <wp:inline distT="0" distB="0" distL="0" distR="0" wp14:anchorId="695950F8" wp14:editId="68DB0EC8">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49940ED" w14:textId="4B568663" w:rsidR="00E04E3F" w:rsidRPr="00E04E3F" w:rsidRDefault="00E04E3F" w:rsidP="00E04E3F">
      <w:pPr>
        <w:pStyle w:val="PargrafodaLista"/>
        <w:ind w:left="0"/>
        <w:jc w:val="center"/>
        <w:rPr>
          <w:rFonts w:ascii="Exo" w:hAnsi="Exo"/>
        </w:rPr>
      </w:pPr>
      <w:bookmarkStart w:id="12" w:name="_Hlk188949242"/>
      <w:r w:rsidRPr="00982DD4">
        <w:rPr>
          <w:rFonts w:ascii="Exo" w:hAnsi="Exo"/>
          <w:i/>
          <w:iCs/>
          <w:sz w:val="18"/>
          <w:szCs w:val="18"/>
        </w:rPr>
        <w:t>Fonte: elaborado pelos autores</w:t>
      </w:r>
      <w:r>
        <w:rPr>
          <w:rFonts w:ascii="Montserrat" w:hAnsi="Montserrat"/>
          <w:b/>
          <w:bCs/>
        </w:rPr>
        <w:br w:type="page"/>
      </w:r>
    </w:p>
    <w:p w14:paraId="187181F7" w14:textId="559397E0" w:rsidR="00E04E3F" w:rsidRPr="00E04E3F" w:rsidRDefault="004A3585" w:rsidP="00E04E3F">
      <w:pPr>
        <w:pStyle w:val="Ttulo1"/>
        <w:spacing w:after="200" w:line="360" w:lineRule="auto"/>
        <w:jc w:val="center"/>
        <w:rPr>
          <w:rFonts w:ascii="Exo" w:hAnsi="Exo"/>
          <w:b/>
          <w:bCs/>
          <w:color w:val="auto"/>
        </w:rPr>
      </w:pPr>
      <w:bookmarkStart w:id="13" w:name="_Toc188883216"/>
      <w:bookmarkEnd w:id="12"/>
      <w:r w:rsidRPr="004F5F6E">
        <w:rPr>
          <w:rFonts w:ascii="Exo" w:hAnsi="Exo"/>
          <w:b/>
          <w:bCs/>
          <w:color w:val="auto"/>
        </w:rPr>
        <w:lastRenderedPageBreak/>
        <w:t>Exemplo de aplicação</w:t>
      </w:r>
      <w:bookmarkEnd w:id="13"/>
    </w:p>
    <w:p w14:paraId="7D1A002D" w14:textId="364AEC5C" w:rsidR="00F34E02" w:rsidRPr="00DD414B" w:rsidRDefault="000F72D5" w:rsidP="00DD414B">
      <w:pPr>
        <w:pStyle w:val="SemEspaamento"/>
        <w:spacing w:line="360" w:lineRule="auto"/>
        <w:ind w:firstLine="851"/>
        <w:jc w:val="both"/>
        <w:rPr>
          <w:rFonts w:ascii="Exo" w:hAnsi="Exo"/>
          <w:sz w:val="24"/>
          <w:szCs w:val="24"/>
        </w:rPr>
      </w:pPr>
      <w:r w:rsidRPr="00DD414B">
        <w:rPr>
          <w:rFonts w:ascii="Exo" w:hAnsi="Exo"/>
          <w:sz w:val="24"/>
          <w:szCs w:val="24"/>
        </w:rPr>
        <w:t>A Figura 2 ilustra a aplicação do indicador, apresentando o número de vagas para o curso de medicina nos estados da Região Sul do país nos anos de 2018 e 2022. É possível observar um aumento no número de vagas entre esses dois anos. Constata-se que o Paraná detinha o maior número de vagas em ambos os anos e que o maior crescimento ocorreu no estado de Santa Catarina.</w:t>
      </w:r>
    </w:p>
    <w:p w14:paraId="0213769E" w14:textId="0FDAE419" w:rsidR="00F34E02" w:rsidRDefault="00F34E02" w:rsidP="00F34E02">
      <w:pPr>
        <w:pStyle w:val="Legenda"/>
        <w:keepNext/>
        <w:spacing w:after="0"/>
        <w:jc w:val="center"/>
        <w:rPr>
          <w:rFonts w:ascii="Exo" w:hAnsi="Exo"/>
          <w:b/>
          <w:bCs/>
          <w:color w:val="auto"/>
        </w:rPr>
      </w:pPr>
      <w:r w:rsidRPr="00CE06B6">
        <w:rPr>
          <w:rFonts w:ascii="Exo" w:hAnsi="Exo"/>
          <w:b/>
          <w:bCs/>
          <w:color w:val="auto"/>
        </w:rPr>
        <w:t>Figura 2 - Distribuição do indicador n</w:t>
      </w:r>
      <w:r w:rsidR="00D94830">
        <w:rPr>
          <w:rFonts w:ascii="Exo" w:hAnsi="Exo"/>
          <w:b/>
          <w:bCs/>
          <w:color w:val="auto"/>
        </w:rPr>
        <w:t>a região</w:t>
      </w:r>
    </w:p>
    <w:p w14:paraId="33245021" w14:textId="279E619C" w:rsidR="00E04E3F" w:rsidRPr="00F34E02" w:rsidRDefault="005831B2" w:rsidP="00F34E02">
      <w:pPr>
        <w:pStyle w:val="Legenda"/>
        <w:keepNext/>
        <w:spacing w:after="0"/>
        <w:jc w:val="center"/>
        <w:rPr>
          <w:rFonts w:ascii="Exo" w:hAnsi="Exo"/>
          <w:b/>
          <w:bCs/>
          <w:color w:val="auto"/>
        </w:rPr>
      </w:pPr>
      <w:r>
        <w:rPr>
          <w:rFonts w:ascii="Exo" w:hAnsi="Exo"/>
          <w:noProof/>
          <w:sz w:val="20"/>
          <w:szCs w:val="20"/>
          <w:lang w:eastAsia="pt-BR"/>
        </w:rPr>
        <w:drawing>
          <wp:inline distT="0" distB="0" distL="0" distR="0" wp14:anchorId="2D5D11CB" wp14:editId="5DB5577C">
            <wp:extent cx="5760720" cy="3600450"/>
            <wp:effectExtent l="19050" t="19050" r="11430" b="190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793CDBE2" w14:textId="57789773" w:rsidR="00F34E02" w:rsidRPr="00F34E02" w:rsidRDefault="00F34E02" w:rsidP="00F34E02">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p>
    <w:p w14:paraId="5E67A119" w14:textId="720FF29B" w:rsidR="009E5CEE" w:rsidRPr="004F5F6E" w:rsidRDefault="009E5CEE" w:rsidP="00DD414B">
      <w:pPr>
        <w:pStyle w:val="SemEspaamento"/>
        <w:spacing w:line="360" w:lineRule="auto"/>
        <w:ind w:firstLine="851"/>
        <w:jc w:val="both"/>
        <w:rPr>
          <w:rFonts w:ascii="Exo" w:hAnsi="Exo"/>
          <w:sz w:val="20"/>
          <w:szCs w:val="20"/>
        </w:rPr>
      </w:pPr>
      <w:r w:rsidRPr="00DD414B">
        <w:rPr>
          <w:rFonts w:ascii="Exo" w:hAnsi="Exo"/>
          <w:sz w:val="24"/>
          <w:szCs w:val="24"/>
        </w:rPr>
        <w:t>Para acessar o link do código que resultou no mapa, clique</w:t>
      </w:r>
      <w:r w:rsidR="00DD414B">
        <w:rPr>
          <w:rFonts w:ascii="Exo" w:hAnsi="Exo"/>
          <w:sz w:val="24"/>
          <w:szCs w:val="24"/>
        </w:rPr>
        <w:t xml:space="preserve"> </w:t>
      </w:r>
      <w:hyperlink r:id="rId17" w:history="1">
        <w:r w:rsidR="00DD414B" w:rsidRPr="00DD414B">
          <w:rPr>
            <w:rStyle w:val="Hyperlink"/>
            <w:rFonts w:ascii="Exo" w:hAnsi="Exo"/>
            <w:sz w:val="24"/>
            <w:szCs w:val="24"/>
          </w:rPr>
          <w:t>aqui</w:t>
        </w:r>
      </w:hyperlink>
      <w:r w:rsidR="00DD414B">
        <w:rPr>
          <w:rFonts w:ascii="Exo" w:hAnsi="Exo"/>
          <w:sz w:val="24"/>
          <w:szCs w:val="24"/>
        </w:rPr>
        <w:t>.</w:t>
      </w:r>
    </w:p>
    <w:p w14:paraId="0D2D1F03" w14:textId="170B76C1" w:rsidR="00666086" w:rsidRPr="004F5F6E" w:rsidRDefault="00666086" w:rsidP="00D94AD2">
      <w:pPr>
        <w:pStyle w:val="NormalWeb"/>
        <w:jc w:val="center"/>
        <w:rPr>
          <w:rFonts w:ascii="Exo" w:hAnsi="Exo"/>
        </w:rPr>
      </w:pPr>
    </w:p>
    <w:p w14:paraId="155BB39E" w14:textId="77777777" w:rsidR="00E04E3F" w:rsidRDefault="00E04E3F">
      <w:pPr>
        <w:rPr>
          <w:rFonts w:ascii="Exo" w:eastAsiaTheme="majorEastAsia" w:hAnsi="Exo" w:cstheme="majorBidi"/>
          <w:b/>
          <w:bCs/>
          <w:sz w:val="32"/>
          <w:szCs w:val="32"/>
        </w:rPr>
      </w:pPr>
      <w:r>
        <w:rPr>
          <w:rFonts w:ascii="Exo" w:hAnsi="Exo"/>
          <w:b/>
          <w:bCs/>
        </w:rPr>
        <w:br w:type="page"/>
      </w:r>
    </w:p>
    <w:p w14:paraId="393A9936" w14:textId="4AA468C9" w:rsidR="00666086" w:rsidRPr="00E04E3F" w:rsidRDefault="00666086" w:rsidP="00E04E3F">
      <w:pPr>
        <w:pStyle w:val="Ttulo1"/>
        <w:spacing w:after="200" w:line="360" w:lineRule="auto"/>
        <w:jc w:val="center"/>
        <w:rPr>
          <w:rFonts w:ascii="Exo" w:hAnsi="Exo"/>
          <w:b/>
          <w:bCs/>
          <w:color w:val="auto"/>
        </w:rPr>
      </w:pPr>
      <w:bookmarkStart w:id="14" w:name="_Toc188883217"/>
      <w:r w:rsidRPr="004F5F6E">
        <w:rPr>
          <w:rFonts w:ascii="Exo" w:hAnsi="Exo"/>
          <w:b/>
          <w:bCs/>
          <w:color w:val="auto"/>
        </w:rPr>
        <w:lastRenderedPageBreak/>
        <w:t>Referências</w:t>
      </w:r>
      <w:bookmarkEnd w:id="14"/>
    </w:p>
    <w:bookmarkStart w:id="15" w:name="_Hlk188948494" w:displacedByCustomXml="next"/>
    <w:sdt>
      <w:sdtPr>
        <w:rPr>
          <w:rFonts w:ascii="Exo" w:hAnsi="Exo"/>
          <w:color w:val="000000"/>
        </w:rPr>
        <w:tag w:val="MENDELEY_BIBLIOGRAPHY"/>
        <w:id w:val="951600538"/>
        <w:placeholder>
          <w:docPart w:val="DefaultPlaceholder_-1854013440"/>
        </w:placeholder>
      </w:sdtPr>
      <w:sdtEndPr/>
      <w:sdtContent>
        <w:p w14:paraId="321877DF" w14:textId="5FD583CF" w:rsidR="00A02D65" w:rsidRDefault="00666086" w:rsidP="00A02D65">
          <w:pPr>
            <w:autoSpaceDE w:val="0"/>
            <w:autoSpaceDN w:val="0"/>
            <w:ind w:hanging="640"/>
            <w:jc w:val="both"/>
            <w:divId w:val="344209817"/>
            <w:rPr>
              <w:rFonts w:ascii="Exo" w:eastAsia="Times New Roman" w:hAnsi="Exo"/>
              <w:color w:val="000000"/>
              <w:sz w:val="20"/>
              <w:szCs w:val="20"/>
            </w:rPr>
          </w:pPr>
          <w:r w:rsidRPr="004F5F6E">
            <w:rPr>
              <w:rFonts w:ascii="Exo" w:eastAsia="Times New Roman" w:hAnsi="Exo"/>
              <w:color w:val="000000"/>
              <w:sz w:val="20"/>
              <w:szCs w:val="20"/>
            </w:rPr>
            <w:t xml:space="preserve">1. </w:t>
          </w:r>
          <w:r w:rsidRPr="004F5F6E">
            <w:rPr>
              <w:rFonts w:ascii="Exo" w:eastAsia="Times New Roman" w:hAnsi="Exo"/>
              <w:color w:val="000000"/>
              <w:sz w:val="20"/>
              <w:szCs w:val="20"/>
            </w:rPr>
            <w:tab/>
          </w:r>
          <w:r w:rsidR="00A02D65">
            <w:rPr>
              <w:rFonts w:ascii="Exo" w:eastAsia="Times New Roman" w:hAnsi="Exo"/>
              <w:color w:val="000000"/>
              <w:sz w:val="20"/>
              <w:szCs w:val="20"/>
            </w:rPr>
            <w:t xml:space="preserve">World Health Organization. Global strategy on human resources for health: Workforce 2030. Geneva: WHO; 2016. </w:t>
          </w:r>
        </w:p>
        <w:p w14:paraId="6FBB6B2B" w14:textId="77777777" w:rsidR="00A02D65" w:rsidRDefault="00A02D65" w:rsidP="00A02D6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2. </w:t>
          </w:r>
          <w:r>
            <w:rPr>
              <w:rFonts w:ascii="Exo" w:eastAsia="Times New Roman" w:hAnsi="Exo"/>
              <w:color w:val="000000"/>
              <w:sz w:val="20"/>
              <w:szCs w:val="20"/>
            </w:rPr>
            <w:tab/>
            <w:t>Najafpour Z, Arab M, Shayanfard K. A multi-phase approach for developing a conceptual model for human resources for health observatory (HRHO) toward integrating data and evidence: a case study of Iran. Health Res Policy Syst. 2023 Jun 1;21(1):41. doi: 10.1186/s12961-023-00994-8.</w:t>
          </w:r>
        </w:p>
        <w:p w14:paraId="040B4391" w14:textId="77777777" w:rsidR="00A02D65" w:rsidRDefault="00A02D65" w:rsidP="00A02D6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3. </w:t>
          </w:r>
          <w:r>
            <w:rPr>
              <w:rFonts w:ascii="Exo" w:eastAsia="Times New Roman" w:hAnsi="Exo"/>
              <w:color w:val="000000"/>
              <w:sz w:val="20"/>
              <w:szCs w:val="20"/>
            </w:rPr>
            <w:tab/>
            <w:t>Rees GH, James R, Samadashvili L, Scotter C. Are sustainable health workforces possible? Issues and a possible remedy. Sustainability. 2023;15(4):3596. doi: 10.3390/su15043596.</w:t>
          </w:r>
        </w:p>
        <w:p w14:paraId="3F2BB75D" w14:textId="77777777" w:rsidR="00A02D65" w:rsidRDefault="00A02D65" w:rsidP="00A02D6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0B2652A4" w14:textId="77777777" w:rsidR="00A02D65" w:rsidRDefault="00A02D65" w:rsidP="00A02D6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5. </w:t>
          </w:r>
          <w:r>
            <w:rPr>
              <w:rFonts w:ascii="Exo" w:eastAsia="Times New Roman" w:hAnsi="Exo"/>
              <w:color w:val="000000"/>
              <w:sz w:val="20"/>
              <w:szCs w:val="20"/>
            </w:rPr>
            <w:tab/>
            <w:t>Ministério da Saúde. Indicadores de gestão do trabalho em saúde: material de apoio para o Programa de Qualificação e Estruturação da Gestão do Trabalho e da Educação no SUS - ProgeSUS. Brasília: Editora MS; 2007.</w:t>
          </w:r>
        </w:p>
        <w:p w14:paraId="7A0971C7" w14:textId="77777777" w:rsidR="00E04E3F" w:rsidRDefault="00A02D65" w:rsidP="00A02D6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6. </w:t>
          </w:r>
          <w:r>
            <w:rPr>
              <w:rFonts w:ascii="Exo" w:eastAsia="Times New Roman" w:hAnsi="Exo"/>
              <w:color w:val="000000"/>
              <w:sz w:val="20"/>
              <w:szCs w:val="20"/>
            </w:rPr>
            <w:tab/>
            <w:t>World Health Organization. Strengthening the collection, analysis and use of health workforce data and information: a handbook. Geneva: WHO; 2023.</w:t>
          </w:r>
        </w:p>
        <w:bookmarkEnd w:id="15"/>
        <w:p w14:paraId="257FE02D" w14:textId="77777777" w:rsidR="00FF196A" w:rsidRDefault="00E04E3F" w:rsidP="00FF196A">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7.</w:t>
          </w:r>
          <w:r>
            <w:rPr>
              <w:rFonts w:ascii="Exo" w:eastAsia="Times New Roman" w:hAnsi="Exo"/>
              <w:color w:val="000000"/>
              <w:sz w:val="20"/>
              <w:szCs w:val="20"/>
            </w:rPr>
            <w:tab/>
          </w:r>
          <w:r w:rsidR="00FF196A" w:rsidRPr="00FF196A">
            <w:rPr>
              <w:rFonts w:ascii="Exo" w:eastAsia="Times New Roman" w:hAnsi="Exo"/>
              <w:color w:val="000000"/>
              <w:sz w:val="20"/>
              <w:szCs w:val="20"/>
            </w:rPr>
            <w:t>Martins FS, Machado DC. Uma análise da escolha do curso superior no Brasil. Rev Bras Estud Popul. 2018;35:e0056.</w:t>
          </w:r>
        </w:p>
        <w:p w14:paraId="6F17FAF5" w14:textId="77777777" w:rsidR="00FF196A" w:rsidRDefault="00FF196A" w:rsidP="00FF196A">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8.</w:t>
          </w:r>
          <w:r>
            <w:rPr>
              <w:rFonts w:ascii="Exo" w:eastAsia="Times New Roman" w:hAnsi="Exo"/>
              <w:color w:val="000000"/>
              <w:sz w:val="20"/>
              <w:szCs w:val="20"/>
            </w:rPr>
            <w:tab/>
          </w:r>
          <w:r w:rsidRPr="00FF196A">
            <w:rPr>
              <w:rFonts w:ascii="Exo" w:eastAsia="Times New Roman" w:hAnsi="Exo"/>
              <w:color w:val="000000"/>
              <w:sz w:val="20"/>
              <w:szCs w:val="20"/>
            </w:rPr>
            <w:t>Romero JR, Pina-Oliveira AA, Puggina AC. Motivação para aprender e causas de evasão de estudantes de ciências da saúde. Rev Ibero-Am Estud Educ. 2024;e024010.</w:t>
          </w:r>
        </w:p>
        <w:p w14:paraId="1AD0438A" w14:textId="071674A8" w:rsidR="0078205E" w:rsidRPr="00A02D65" w:rsidRDefault="00FF196A" w:rsidP="00FF196A">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9.</w:t>
          </w:r>
          <w:r>
            <w:rPr>
              <w:rFonts w:ascii="Exo" w:eastAsia="Times New Roman" w:hAnsi="Exo"/>
              <w:color w:val="000000"/>
              <w:sz w:val="20"/>
              <w:szCs w:val="20"/>
            </w:rPr>
            <w:tab/>
          </w:r>
          <w:r w:rsidR="00711219">
            <w:rPr>
              <w:rFonts w:ascii="Exo" w:eastAsia="Times New Roman" w:hAnsi="Exo"/>
              <w:color w:val="000000"/>
              <w:sz w:val="20"/>
              <w:szCs w:val="20"/>
            </w:rPr>
            <w:t xml:space="preserve">Dal </w:t>
          </w:r>
          <w:r w:rsidRPr="00FF196A">
            <w:rPr>
              <w:rFonts w:ascii="Exo" w:eastAsia="Times New Roman" w:hAnsi="Exo"/>
              <w:color w:val="000000"/>
              <w:sz w:val="20"/>
              <w:szCs w:val="20"/>
            </w:rPr>
            <w:t>Poz MR, Maia LS, Costa-Couto MH. Financeirização e oligopolização das instituições privadas de ensino no Brasil: o caso das escolas médicas. Cad Saude Publica. 2022;38(Suppl 2):e00078720.</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04E3F">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82995" w14:textId="77777777" w:rsidR="008D5309" w:rsidRDefault="008D5309" w:rsidP="0078205E">
      <w:pPr>
        <w:spacing w:after="0" w:line="240" w:lineRule="auto"/>
      </w:pPr>
      <w:r>
        <w:separator/>
      </w:r>
    </w:p>
  </w:endnote>
  <w:endnote w:type="continuationSeparator" w:id="0">
    <w:p w14:paraId="67392763" w14:textId="77777777" w:rsidR="008D5309" w:rsidRDefault="008D5309"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54636F" w:rsidRPr="0054636F">
      <w:rPr>
        <w:rFonts w:ascii="Amsi Pro Thin" w:eastAsiaTheme="minorEastAsia" w:hAnsi="Amsi Pro Thin"/>
        <w:b/>
        <w:bCs/>
        <w:noProof/>
        <w:color w:val="2C3864"/>
        <w:sz w:val="20"/>
        <w:szCs w:val="20"/>
      </w:rPr>
      <w:t>11</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C79B3" w14:textId="77777777" w:rsidR="008D5309" w:rsidRDefault="008D5309" w:rsidP="0078205E">
      <w:pPr>
        <w:spacing w:after="0" w:line="240" w:lineRule="auto"/>
      </w:pPr>
      <w:r>
        <w:separator/>
      </w:r>
    </w:p>
  </w:footnote>
  <w:footnote w:type="continuationSeparator" w:id="0">
    <w:p w14:paraId="0D896C02" w14:textId="77777777" w:rsidR="008D5309" w:rsidRDefault="008D5309"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r w:rsidRPr="00BD7154">
      <w:rPr>
        <w:rFonts w:ascii="Amsi Pro Thin" w:eastAsiaTheme="majorEastAsia" w:hAnsi="Amsi Pro Thin" w:cstheme="majorBidi"/>
        <w:color w:val="666666"/>
        <w:sz w:val="18"/>
        <w:szCs w:val="18"/>
        <w:lang w:val="en-US"/>
      </w:rPr>
      <w:t>Versão para homologação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277ED"/>
    <w:rsid w:val="00070E8E"/>
    <w:rsid w:val="00080F15"/>
    <w:rsid w:val="00095F3F"/>
    <w:rsid w:val="000A7F2A"/>
    <w:rsid w:val="000F72D5"/>
    <w:rsid w:val="001036B2"/>
    <w:rsid w:val="001045D8"/>
    <w:rsid w:val="00113B58"/>
    <w:rsid w:val="001230C1"/>
    <w:rsid w:val="001239B3"/>
    <w:rsid w:val="001D0EE0"/>
    <w:rsid w:val="001E7A2D"/>
    <w:rsid w:val="002370FA"/>
    <w:rsid w:val="00255C97"/>
    <w:rsid w:val="002826EF"/>
    <w:rsid w:val="00286AED"/>
    <w:rsid w:val="002A5A76"/>
    <w:rsid w:val="002C3D7F"/>
    <w:rsid w:val="002D5D78"/>
    <w:rsid w:val="002F4103"/>
    <w:rsid w:val="003763C2"/>
    <w:rsid w:val="003F6595"/>
    <w:rsid w:val="0040074A"/>
    <w:rsid w:val="004551D2"/>
    <w:rsid w:val="00496AA8"/>
    <w:rsid w:val="004A3585"/>
    <w:rsid w:val="004C446E"/>
    <w:rsid w:val="004C52AF"/>
    <w:rsid w:val="004E0F3E"/>
    <w:rsid w:val="004F5F6E"/>
    <w:rsid w:val="0051118D"/>
    <w:rsid w:val="00537021"/>
    <w:rsid w:val="0054636F"/>
    <w:rsid w:val="005831B2"/>
    <w:rsid w:val="005C3030"/>
    <w:rsid w:val="00636DA4"/>
    <w:rsid w:val="00637EFF"/>
    <w:rsid w:val="006447AB"/>
    <w:rsid w:val="006649EF"/>
    <w:rsid w:val="00666086"/>
    <w:rsid w:val="0067139C"/>
    <w:rsid w:val="006C3FE9"/>
    <w:rsid w:val="006E42E4"/>
    <w:rsid w:val="00711219"/>
    <w:rsid w:val="00725D80"/>
    <w:rsid w:val="0078205E"/>
    <w:rsid w:val="007F2820"/>
    <w:rsid w:val="00814305"/>
    <w:rsid w:val="00830899"/>
    <w:rsid w:val="00870EE1"/>
    <w:rsid w:val="008D5309"/>
    <w:rsid w:val="00953952"/>
    <w:rsid w:val="00954B56"/>
    <w:rsid w:val="00972BFA"/>
    <w:rsid w:val="00977AE4"/>
    <w:rsid w:val="009E5CEE"/>
    <w:rsid w:val="00A02D65"/>
    <w:rsid w:val="00A355C7"/>
    <w:rsid w:val="00A80BE7"/>
    <w:rsid w:val="00A8102A"/>
    <w:rsid w:val="00A92A31"/>
    <w:rsid w:val="00AD7583"/>
    <w:rsid w:val="00B13018"/>
    <w:rsid w:val="00B55CBE"/>
    <w:rsid w:val="00BE198D"/>
    <w:rsid w:val="00C05C2B"/>
    <w:rsid w:val="00C11BEF"/>
    <w:rsid w:val="00C4209A"/>
    <w:rsid w:val="00C567EB"/>
    <w:rsid w:val="00C91A7B"/>
    <w:rsid w:val="00CA269A"/>
    <w:rsid w:val="00CA4CA1"/>
    <w:rsid w:val="00CA52AE"/>
    <w:rsid w:val="00CD5E5D"/>
    <w:rsid w:val="00D24869"/>
    <w:rsid w:val="00D36EEF"/>
    <w:rsid w:val="00D7294F"/>
    <w:rsid w:val="00D94830"/>
    <w:rsid w:val="00D94AD2"/>
    <w:rsid w:val="00DD414B"/>
    <w:rsid w:val="00E04E3F"/>
    <w:rsid w:val="00E47210"/>
    <w:rsid w:val="00E508EC"/>
    <w:rsid w:val="00E72E2A"/>
    <w:rsid w:val="00E745F7"/>
    <w:rsid w:val="00F07AE9"/>
    <w:rsid w:val="00F34E02"/>
    <w:rsid w:val="00F902EA"/>
    <w:rsid w:val="00FB65AB"/>
    <w:rsid w:val="00FD6A8A"/>
    <w:rsid w:val="00FF19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FB65AB"/>
    <w:pPr>
      <w:spacing w:after="0" w:line="240" w:lineRule="auto"/>
    </w:pPr>
  </w:style>
  <w:style w:type="paragraph" w:styleId="Textodebalo">
    <w:name w:val="Balloon Text"/>
    <w:basedOn w:val="Normal"/>
    <w:link w:val="TextodebaloChar"/>
    <w:uiPriority w:val="99"/>
    <w:semiHidden/>
    <w:unhideWhenUsed/>
    <w:rsid w:val="002370F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370FA"/>
    <w:rPr>
      <w:rFonts w:ascii="Segoe UI" w:hAnsi="Segoe UI" w:cs="Segoe UI"/>
      <w:sz w:val="18"/>
      <w:szCs w:val="18"/>
    </w:rPr>
  </w:style>
  <w:style w:type="character" w:styleId="MenoPendente">
    <w:name w:val="Unresolved Mention"/>
    <w:basedOn w:val="Fontepargpadro"/>
    <w:uiPriority w:val="99"/>
    <w:semiHidden/>
    <w:unhideWhenUsed/>
    <w:rsid w:val="00DD41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387462461">
              <w:marLeft w:val="0"/>
              <w:marRight w:val="0"/>
              <w:marTop w:val="0"/>
              <w:marBottom w:val="0"/>
              <w:divBdr>
                <w:top w:val="none" w:sz="0" w:space="0" w:color="auto"/>
                <w:left w:val="none" w:sz="0" w:space="0" w:color="auto"/>
                <w:bottom w:val="none" w:sz="0" w:space="0" w:color="auto"/>
                <w:right w:val="none" w:sz="0" w:space="0" w:color="auto"/>
              </w:divBdr>
              <w:divsChild>
                <w:div w:id="1731147864">
                  <w:marLeft w:val="0"/>
                  <w:marRight w:val="0"/>
                  <w:marTop w:val="0"/>
                  <w:marBottom w:val="0"/>
                  <w:divBdr>
                    <w:top w:val="none" w:sz="0" w:space="0" w:color="auto"/>
                    <w:left w:val="none" w:sz="0" w:space="0" w:color="auto"/>
                    <w:bottom w:val="none" w:sz="0" w:space="0" w:color="auto"/>
                    <w:right w:val="none" w:sz="0" w:space="0" w:color="auto"/>
                  </w:divBdr>
                  <w:divsChild>
                    <w:div w:id="6838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805">
              <w:marLeft w:val="0"/>
              <w:marRight w:val="0"/>
              <w:marTop w:val="0"/>
              <w:marBottom w:val="0"/>
              <w:divBdr>
                <w:top w:val="none" w:sz="0" w:space="0" w:color="auto"/>
                <w:left w:val="none" w:sz="0" w:space="0" w:color="auto"/>
                <w:bottom w:val="none" w:sz="0" w:space="0" w:color="auto"/>
                <w:right w:val="none" w:sz="0" w:space="0" w:color="auto"/>
              </w:divBdr>
              <w:divsChild>
                <w:div w:id="740761641">
                  <w:marLeft w:val="0"/>
                  <w:marRight w:val="0"/>
                  <w:marTop w:val="0"/>
                  <w:marBottom w:val="0"/>
                  <w:divBdr>
                    <w:top w:val="none" w:sz="0" w:space="0" w:color="auto"/>
                    <w:left w:val="none" w:sz="0" w:space="0" w:color="auto"/>
                    <w:bottom w:val="none" w:sz="0" w:space="0" w:color="auto"/>
                    <w:right w:val="none" w:sz="0" w:space="0" w:color="auto"/>
                  </w:divBdr>
                  <w:divsChild>
                    <w:div w:id="185147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2179">
              <w:marLeft w:val="0"/>
              <w:marRight w:val="0"/>
              <w:marTop w:val="0"/>
              <w:marBottom w:val="0"/>
              <w:divBdr>
                <w:top w:val="none" w:sz="0" w:space="0" w:color="auto"/>
                <w:left w:val="none" w:sz="0" w:space="0" w:color="auto"/>
                <w:bottom w:val="none" w:sz="0" w:space="0" w:color="auto"/>
                <w:right w:val="none" w:sz="0" w:space="0" w:color="auto"/>
              </w:divBdr>
              <w:divsChild>
                <w:div w:id="1326858312">
                  <w:marLeft w:val="0"/>
                  <w:marRight w:val="0"/>
                  <w:marTop w:val="0"/>
                  <w:marBottom w:val="0"/>
                  <w:divBdr>
                    <w:top w:val="none" w:sz="0" w:space="0" w:color="auto"/>
                    <w:left w:val="none" w:sz="0" w:space="0" w:color="auto"/>
                    <w:bottom w:val="none" w:sz="0" w:space="0" w:color="auto"/>
                    <w:right w:val="none" w:sz="0" w:space="0" w:color="auto"/>
                  </w:divBdr>
                  <w:divsChild>
                    <w:div w:id="11897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58742">
              <w:marLeft w:val="0"/>
              <w:marRight w:val="0"/>
              <w:marTop w:val="0"/>
              <w:marBottom w:val="0"/>
              <w:divBdr>
                <w:top w:val="none" w:sz="0" w:space="0" w:color="auto"/>
                <w:left w:val="none" w:sz="0" w:space="0" w:color="auto"/>
                <w:bottom w:val="none" w:sz="0" w:space="0" w:color="auto"/>
                <w:right w:val="none" w:sz="0" w:space="0" w:color="auto"/>
              </w:divBdr>
            </w:div>
            <w:div w:id="1740787126">
              <w:marLeft w:val="0"/>
              <w:marRight w:val="0"/>
              <w:marTop w:val="0"/>
              <w:marBottom w:val="0"/>
              <w:divBdr>
                <w:top w:val="none" w:sz="0" w:space="0" w:color="auto"/>
                <w:left w:val="none" w:sz="0" w:space="0" w:color="auto"/>
                <w:bottom w:val="none" w:sz="0" w:space="0" w:color="auto"/>
                <w:right w:val="none" w:sz="0" w:space="0" w:color="auto"/>
              </w:divBdr>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347222154">
      <w:bodyDiv w:val="1"/>
      <w:marLeft w:val="0"/>
      <w:marRight w:val="0"/>
      <w:marTop w:val="0"/>
      <w:marBottom w:val="0"/>
      <w:divBdr>
        <w:top w:val="none" w:sz="0" w:space="0" w:color="auto"/>
        <w:left w:val="none" w:sz="0" w:space="0" w:color="auto"/>
        <w:bottom w:val="none" w:sz="0" w:space="0" w:color="auto"/>
        <w:right w:val="none" w:sz="0" w:space="0" w:color="auto"/>
      </w:divBdr>
      <w:divsChild>
        <w:div w:id="1139684880">
          <w:marLeft w:val="0"/>
          <w:marRight w:val="0"/>
          <w:marTop w:val="0"/>
          <w:marBottom w:val="0"/>
          <w:divBdr>
            <w:top w:val="none" w:sz="0" w:space="0" w:color="auto"/>
            <w:left w:val="none" w:sz="0" w:space="0" w:color="auto"/>
            <w:bottom w:val="none" w:sz="0" w:space="0" w:color="auto"/>
            <w:right w:val="none" w:sz="0" w:space="0" w:color="auto"/>
          </w:divBdr>
          <w:divsChild>
            <w:div w:id="1118716844">
              <w:marLeft w:val="0"/>
              <w:marRight w:val="0"/>
              <w:marTop w:val="0"/>
              <w:marBottom w:val="0"/>
              <w:divBdr>
                <w:top w:val="none" w:sz="0" w:space="0" w:color="auto"/>
                <w:left w:val="none" w:sz="0" w:space="0" w:color="auto"/>
                <w:bottom w:val="none" w:sz="0" w:space="0" w:color="auto"/>
                <w:right w:val="none" w:sz="0" w:space="0" w:color="auto"/>
              </w:divBdr>
              <w:divsChild>
                <w:div w:id="1442533190">
                  <w:marLeft w:val="0"/>
                  <w:marRight w:val="0"/>
                  <w:marTop w:val="0"/>
                  <w:marBottom w:val="0"/>
                  <w:divBdr>
                    <w:top w:val="none" w:sz="0" w:space="0" w:color="auto"/>
                    <w:left w:val="none" w:sz="0" w:space="0" w:color="auto"/>
                    <w:bottom w:val="none" w:sz="0" w:space="0" w:color="auto"/>
                    <w:right w:val="none" w:sz="0" w:space="0" w:color="auto"/>
                  </w:divBdr>
                  <w:divsChild>
                    <w:div w:id="8901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400768">
      <w:bodyDiv w:val="1"/>
      <w:marLeft w:val="0"/>
      <w:marRight w:val="0"/>
      <w:marTop w:val="0"/>
      <w:marBottom w:val="0"/>
      <w:divBdr>
        <w:top w:val="none" w:sz="0" w:space="0" w:color="auto"/>
        <w:left w:val="none" w:sz="0" w:space="0" w:color="auto"/>
        <w:bottom w:val="none" w:sz="0" w:space="0" w:color="auto"/>
        <w:right w:val="none" w:sz="0" w:space="0" w:color="auto"/>
      </w:divBdr>
      <w:divsChild>
        <w:div w:id="832333969">
          <w:marLeft w:val="0"/>
          <w:marRight w:val="0"/>
          <w:marTop w:val="0"/>
          <w:marBottom w:val="0"/>
          <w:divBdr>
            <w:top w:val="none" w:sz="0" w:space="0" w:color="auto"/>
            <w:left w:val="none" w:sz="0" w:space="0" w:color="auto"/>
            <w:bottom w:val="none" w:sz="0" w:space="0" w:color="auto"/>
            <w:right w:val="none" w:sz="0" w:space="0" w:color="auto"/>
          </w:divBdr>
        </w:div>
        <w:div w:id="388647353">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1937710986">
      <w:bodyDiv w:val="1"/>
      <w:marLeft w:val="0"/>
      <w:marRight w:val="0"/>
      <w:marTop w:val="0"/>
      <w:marBottom w:val="0"/>
      <w:divBdr>
        <w:top w:val="none" w:sz="0" w:space="0" w:color="auto"/>
        <w:left w:val="none" w:sz="0" w:space="0" w:color="auto"/>
        <w:bottom w:val="none" w:sz="0" w:space="0" w:color="auto"/>
        <w:right w:val="none" w:sz="0" w:space="0" w:color="auto"/>
      </w:divBdr>
    </w:div>
    <w:div w:id="1960793990">
      <w:bodyDiv w:val="1"/>
      <w:marLeft w:val="0"/>
      <w:marRight w:val="0"/>
      <w:marTop w:val="0"/>
      <w:marBottom w:val="0"/>
      <w:divBdr>
        <w:top w:val="none" w:sz="0" w:space="0" w:color="auto"/>
        <w:left w:val="none" w:sz="0" w:space="0" w:color="auto"/>
        <w:bottom w:val="none" w:sz="0" w:space="0" w:color="auto"/>
        <w:right w:val="none" w:sz="0" w:space="0" w:color="auto"/>
      </w:divBdr>
      <w:divsChild>
        <w:div w:id="1263537776">
          <w:marLeft w:val="0"/>
          <w:marRight w:val="0"/>
          <w:marTop w:val="0"/>
          <w:marBottom w:val="0"/>
          <w:divBdr>
            <w:top w:val="none" w:sz="0" w:space="0" w:color="auto"/>
            <w:left w:val="none" w:sz="0" w:space="0" w:color="auto"/>
            <w:bottom w:val="none" w:sz="0" w:space="0" w:color="auto"/>
            <w:right w:val="none" w:sz="0" w:space="0" w:color="auto"/>
          </w:divBdr>
          <w:divsChild>
            <w:div w:id="814106204">
              <w:marLeft w:val="0"/>
              <w:marRight w:val="0"/>
              <w:marTop w:val="0"/>
              <w:marBottom w:val="0"/>
              <w:divBdr>
                <w:top w:val="none" w:sz="0" w:space="0" w:color="auto"/>
                <w:left w:val="none" w:sz="0" w:space="0" w:color="auto"/>
                <w:bottom w:val="none" w:sz="0" w:space="0" w:color="auto"/>
                <w:right w:val="none" w:sz="0" w:space="0" w:color="auto"/>
              </w:divBdr>
              <w:divsChild>
                <w:div w:id="1202791381">
                  <w:marLeft w:val="0"/>
                  <w:marRight w:val="0"/>
                  <w:marTop w:val="0"/>
                  <w:marBottom w:val="0"/>
                  <w:divBdr>
                    <w:top w:val="none" w:sz="0" w:space="0" w:color="auto"/>
                    <w:left w:val="none" w:sz="0" w:space="0" w:color="auto"/>
                    <w:bottom w:val="none" w:sz="0" w:space="0" w:color="auto"/>
                    <w:right w:val="none" w:sz="0" w:space="0" w:color="auto"/>
                  </w:divBdr>
                  <w:divsChild>
                    <w:div w:id="1587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 w:id="2116169671">
      <w:bodyDiv w:val="1"/>
      <w:marLeft w:val="0"/>
      <w:marRight w:val="0"/>
      <w:marTop w:val="0"/>
      <w:marBottom w:val="0"/>
      <w:divBdr>
        <w:top w:val="none" w:sz="0" w:space="0" w:color="auto"/>
        <w:left w:val="none" w:sz="0" w:space="0" w:color="auto"/>
        <w:bottom w:val="none" w:sz="0" w:space="0" w:color="auto"/>
        <w:right w:val="none" w:sz="0" w:space="0" w:color="auto"/>
      </w:divBdr>
      <w:divsChild>
        <w:div w:id="1499808822">
          <w:marLeft w:val="0"/>
          <w:marRight w:val="0"/>
          <w:marTop w:val="0"/>
          <w:marBottom w:val="0"/>
          <w:divBdr>
            <w:top w:val="none" w:sz="0" w:space="0" w:color="auto"/>
            <w:left w:val="none" w:sz="0" w:space="0" w:color="auto"/>
            <w:bottom w:val="none" w:sz="0" w:space="0" w:color="auto"/>
            <w:right w:val="none" w:sz="0" w:space="0" w:color="auto"/>
          </w:divBdr>
        </w:div>
        <w:div w:id="1499955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10_qtd_vagas_municipios/10_qtd_vagas_municipios.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app.powerbi.com/view?r=eyJrIjoiZGMwMzQxYjgtOGIwMi00MTE4LWJhOWMtY2FkYTIzOGE2NzQ5IiwidCI6IjY5YmVhMGUzLTQ0NDQtNDU5OC1iODdjLWE2NWU1MGU2YTEyZCJ9" TargetMode="External"/><Relationship Id="rId7" Type="http://schemas.openxmlformats.org/officeDocument/2006/relationships/image" Target="../media/image5.svg"/><Relationship Id="rId2" Type="http://schemas.openxmlformats.org/officeDocument/2006/relationships/hyperlink" Target="https://dados.face.ufg.br/dataset/nmero_de_vagas_matriculados_concluintes_ingressantes_e_inscritos_em_curso_superior" TargetMode="External"/><Relationship Id="rId1" Type="http://schemas.openxmlformats.org/officeDocument/2006/relationships/hyperlink" Target="https://github.com/danielppagotto/dimensionamento_m4/blob/main/01_indicadores/10_qtd_vagas_municipios/10_qtd_vagas_municipios.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lgn="l">
            <a:buFont typeface="+mj-lt"/>
            <a:buAutoNum type="arabicPeriod"/>
          </a:pPr>
          <a:r>
            <a:rPr lang="pt-BR" sz="1400">
              <a:latin typeface="Exo" pitchFamily="2"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3) Para acessar o </a:t>
          </a:r>
          <a:r>
            <a:rPr lang="pt-BR" sz="1400" i="1">
              <a:latin typeface="Exo" pitchFamily="2" charset="0"/>
            </a:rPr>
            <a:t>dashboard</a:t>
          </a:r>
          <a:r>
            <a:rPr lang="pt-BR" sz="1400">
              <a:latin typeface="Exo" pitchFamily="2" charset="0"/>
            </a:rPr>
            <a:t> interativo,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3370BF03-1701-4EE9-948C-A5F906F6B4BE}" type="presOf" srcId="{90464B62-12E6-4495-A349-F474B665F994}" destId="{DC051375-BFEC-47C3-8E61-1D2589C1A787}" srcOrd="0" destOrd="0" presId="urn:microsoft.com/office/officeart/2005/8/layout/vList4"/>
    <dgm:cxn modelId="{680E5304-E5E4-4C78-87AE-8F12F7589455}" type="presOf" srcId="{B28CD35B-00C0-42A5-822F-19B5B45B774D}" destId="{5D1683F8-A5E9-4212-B6CF-EB65A12E1D55}" srcOrd="0"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5AA56571-3EAC-46E3-862E-29DE54DD2422}" srcId="{BC085E80-1B48-42A7-9691-1C1A4166ED25}" destId="{90464B62-12E6-4495-A349-F474B665F994}" srcOrd="2" destOrd="0" parTransId="{22BC3FF0-627A-4600-AC39-31CDB8627CD2}" sibTransId="{8E7F97C1-85E1-4217-9D6A-BD6728302B19}"/>
    <dgm:cxn modelId="{5B2CF551-D10F-4D15-A7F9-74AAA8F1000A}" type="presOf" srcId="{BC085E80-1B48-42A7-9691-1C1A4166ED25}" destId="{B135152D-B454-47EA-A74A-8F467C8624E6}" srcOrd="0" destOrd="0" presId="urn:microsoft.com/office/officeart/2005/8/layout/vList4"/>
    <dgm:cxn modelId="{02C4E875-F921-4A99-9657-194BF79E49BE}" type="presOf" srcId="{21ABA1D7-4AD4-466B-960F-92CC591070C1}" destId="{AE6648AC-D572-4AB9-A883-64445D217241}" srcOrd="0" destOrd="0" presId="urn:microsoft.com/office/officeart/2005/8/layout/vList4"/>
    <dgm:cxn modelId="{5A60FF89-D1BC-424D-9518-AA71B1E6875A}" type="presOf" srcId="{B28CD35B-00C0-42A5-822F-19B5B45B774D}" destId="{2813FACD-E038-4BC8-A797-FE679AF5926C}" srcOrd="1" destOrd="0" presId="urn:microsoft.com/office/officeart/2005/8/layout/vList4"/>
    <dgm:cxn modelId="{606D6ED9-62D1-4311-9111-9B5793DE8FC3}" type="presOf" srcId="{90464B62-12E6-4495-A349-F474B665F994}" destId="{AA6F2AFC-8D7F-45F9-80CA-30218302A5D3}" srcOrd="1" destOrd="0" presId="urn:microsoft.com/office/officeart/2005/8/layout/vList4"/>
    <dgm:cxn modelId="{177D6DF2-D9DA-4412-BC06-004842C3D1A3}" type="presOf" srcId="{21ABA1D7-4AD4-466B-960F-92CC591070C1}" destId="{476F8BFF-EB75-48FB-9FD5-0FFB573EE4E4}" srcOrd="1" destOrd="0" presId="urn:microsoft.com/office/officeart/2005/8/layout/vList4"/>
    <dgm:cxn modelId="{1942CA66-F480-4C17-B0A1-0DB1042CA458}" type="presParOf" srcId="{B135152D-B454-47EA-A74A-8F467C8624E6}" destId="{FBBDE5C2-9D1C-4F0C-9499-F2181DE0081A}" srcOrd="0" destOrd="0" presId="urn:microsoft.com/office/officeart/2005/8/layout/vList4"/>
    <dgm:cxn modelId="{A48E83F7-CE5C-45DD-B4DE-2EE60803CA3C}" type="presParOf" srcId="{FBBDE5C2-9D1C-4F0C-9499-F2181DE0081A}" destId="{AE6648AC-D572-4AB9-A883-64445D217241}" srcOrd="0" destOrd="0" presId="urn:microsoft.com/office/officeart/2005/8/layout/vList4"/>
    <dgm:cxn modelId="{EC748853-50B4-4D53-8682-0B73562C3E55}" type="presParOf" srcId="{FBBDE5C2-9D1C-4F0C-9499-F2181DE0081A}" destId="{DE71F3A2-0104-409F-9D18-55B26BECF6EC}" srcOrd="1" destOrd="0" presId="urn:microsoft.com/office/officeart/2005/8/layout/vList4"/>
    <dgm:cxn modelId="{22850662-D7B2-4291-8720-D246CA44937B}" type="presParOf" srcId="{FBBDE5C2-9D1C-4F0C-9499-F2181DE0081A}" destId="{476F8BFF-EB75-48FB-9FD5-0FFB573EE4E4}" srcOrd="2" destOrd="0" presId="urn:microsoft.com/office/officeart/2005/8/layout/vList4"/>
    <dgm:cxn modelId="{FA1EF4E2-535B-410D-8297-FD31F1133E19}" type="presParOf" srcId="{B135152D-B454-47EA-A74A-8F467C8624E6}" destId="{853F3EE9-B6EA-4D46-B5F2-383D7708BB7E}" srcOrd="1" destOrd="0" presId="urn:microsoft.com/office/officeart/2005/8/layout/vList4"/>
    <dgm:cxn modelId="{FE8B8B37-F7AA-40C2-8665-F03E86746CF5}" type="presParOf" srcId="{B135152D-B454-47EA-A74A-8F467C8624E6}" destId="{6322F94B-F61C-488F-B7C3-F05119D9D8AE}" srcOrd="2" destOrd="0" presId="urn:microsoft.com/office/officeart/2005/8/layout/vList4"/>
    <dgm:cxn modelId="{6BCA986B-EC3B-4B11-AD40-F757486CC6E9}" type="presParOf" srcId="{6322F94B-F61C-488F-B7C3-F05119D9D8AE}" destId="{5D1683F8-A5E9-4212-B6CF-EB65A12E1D55}" srcOrd="0" destOrd="0" presId="urn:microsoft.com/office/officeart/2005/8/layout/vList4"/>
    <dgm:cxn modelId="{A045D59C-E47F-4E26-AEB6-77101FB2C7E2}" type="presParOf" srcId="{6322F94B-F61C-488F-B7C3-F05119D9D8AE}" destId="{A0906D88-1F97-445B-B107-434C0544A891}" srcOrd="1" destOrd="0" presId="urn:microsoft.com/office/officeart/2005/8/layout/vList4"/>
    <dgm:cxn modelId="{0E589D31-14D7-47CB-BDA5-085A237F6C16}" type="presParOf" srcId="{6322F94B-F61C-488F-B7C3-F05119D9D8AE}" destId="{2813FACD-E038-4BC8-A797-FE679AF5926C}" srcOrd="2" destOrd="0" presId="urn:microsoft.com/office/officeart/2005/8/layout/vList4"/>
    <dgm:cxn modelId="{BB5DC978-EE67-4A40-AFEA-58856894E43F}" type="presParOf" srcId="{B135152D-B454-47EA-A74A-8F467C8624E6}" destId="{BC44BA2A-50B3-4C44-9D81-05E8855F55AA}" srcOrd="3" destOrd="0" presId="urn:microsoft.com/office/officeart/2005/8/layout/vList4"/>
    <dgm:cxn modelId="{C64FE656-B7D7-466C-91BC-B3FF3F85DB3B}" type="presParOf" srcId="{B135152D-B454-47EA-A74A-8F467C8624E6}" destId="{D65590FE-C238-4B3A-B7FC-622E9A9E8E06}" srcOrd="4" destOrd="0" presId="urn:microsoft.com/office/officeart/2005/8/layout/vList4"/>
    <dgm:cxn modelId="{3837F927-A610-4E5C-83A3-799CAB58F7CF}" type="presParOf" srcId="{D65590FE-C238-4B3A-B7FC-622E9A9E8E06}" destId="{DC051375-BFEC-47C3-8E61-1D2589C1A787}" srcOrd="0" destOrd="0" presId="urn:microsoft.com/office/officeart/2005/8/layout/vList4"/>
    <dgm:cxn modelId="{0E45D52C-CAF0-44EA-95AE-01AC15176B82}" type="presParOf" srcId="{D65590FE-C238-4B3A-B7FC-622E9A9E8E06}" destId="{625E2ECE-FBBB-4E80-8C1E-5A3A38B36CBC}" srcOrd="1" destOrd="0" presId="urn:microsoft.com/office/officeart/2005/8/layout/vList4"/>
    <dgm:cxn modelId="{DB509CB7-0B52-400D-AE6D-0BC04D4A43EE}"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3) Para acessar o </a:t>
          </a:r>
          <a:r>
            <a:rPr lang="pt-BR" sz="1400" i="1" kern="1200">
              <a:latin typeface="Exo" pitchFamily="2" charset="0"/>
            </a:rPr>
            <a:t>dashboard</a:t>
          </a:r>
          <a:r>
            <a:rPr lang="pt-BR" sz="1400" kern="1200">
              <a:latin typeface="Exo" pitchFamily="2"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A198140D65F2410496961DD8C467EE4D"/>
        <w:category>
          <w:name w:val="Geral"/>
          <w:gallery w:val="placeholder"/>
        </w:category>
        <w:types>
          <w:type w:val="bbPlcHdr"/>
        </w:types>
        <w:behaviors>
          <w:behavior w:val="content"/>
        </w:behaviors>
        <w:guid w:val="{936E106F-EC13-4E4C-9617-BC1A01710C2D}"/>
      </w:docPartPr>
      <w:docPartBody>
        <w:p w:rsidR="006152FE" w:rsidRDefault="00275772" w:rsidP="00275772">
          <w:pPr>
            <w:pStyle w:val="A198140D65F2410496961DD8C467EE4D"/>
          </w:pPr>
          <w:r w:rsidRPr="0031018C">
            <w:rPr>
              <w:rStyle w:val="TextodoEspaoReservado"/>
            </w:rPr>
            <w:t>Clique ou toque aqui para inserir o texto.</w:t>
          </w:r>
        </w:p>
      </w:docPartBody>
    </w:docPart>
    <w:docPart>
      <w:docPartPr>
        <w:name w:val="F28E05A95A0E43B997AFCADEDCCA3470"/>
        <w:category>
          <w:name w:val="Geral"/>
          <w:gallery w:val="placeholder"/>
        </w:category>
        <w:types>
          <w:type w:val="bbPlcHdr"/>
        </w:types>
        <w:behaviors>
          <w:behavior w:val="content"/>
        </w:behaviors>
        <w:guid w:val="{B947B24D-52FE-41E1-B7CA-C04391CE5A36}"/>
      </w:docPartPr>
      <w:docPartBody>
        <w:p w:rsidR="006152FE" w:rsidRDefault="00275772" w:rsidP="00275772">
          <w:pPr>
            <w:pStyle w:val="F28E05A95A0E43B997AFCADEDCCA3470"/>
          </w:pPr>
          <w:r w:rsidRPr="0031018C">
            <w:rPr>
              <w:rStyle w:val="TextodoEspaoReservado"/>
            </w:rPr>
            <w:t>Clique ou toque aqui para inserir o texto.</w:t>
          </w:r>
        </w:p>
      </w:docPartBody>
    </w:docPart>
    <w:docPart>
      <w:docPartPr>
        <w:name w:val="B6F64D0BD8434DD9802269B4978A395C"/>
        <w:category>
          <w:name w:val="Geral"/>
          <w:gallery w:val="placeholder"/>
        </w:category>
        <w:types>
          <w:type w:val="bbPlcHdr"/>
        </w:types>
        <w:behaviors>
          <w:behavior w:val="content"/>
        </w:behaviors>
        <w:guid w:val="{685530E8-257E-465E-90CD-50E2FC22B5B6}"/>
      </w:docPartPr>
      <w:docPartBody>
        <w:p w:rsidR="00F53DAF" w:rsidRDefault="001A5225" w:rsidP="001A5225">
          <w:pPr>
            <w:pStyle w:val="B6F64D0BD8434DD9802269B4978A395C"/>
          </w:pPr>
          <w:r w:rsidRPr="0031018C">
            <w:rPr>
              <w:rStyle w:val="TextodoEspaoReservado"/>
            </w:rPr>
            <w:t>Clique ou toque aqui para inserir o texto.</w:t>
          </w:r>
        </w:p>
      </w:docPartBody>
    </w:docPart>
    <w:docPart>
      <w:docPartPr>
        <w:name w:val="9037B733373746FCB08993B0DADC7A3D"/>
        <w:category>
          <w:name w:val="Geral"/>
          <w:gallery w:val="placeholder"/>
        </w:category>
        <w:types>
          <w:type w:val="bbPlcHdr"/>
        </w:types>
        <w:behaviors>
          <w:behavior w:val="content"/>
        </w:behaviors>
        <w:guid w:val="{866976AC-D49B-4DAE-8D60-A9CE4556F0E3}"/>
      </w:docPartPr>
      <w:docPartBody>
        <w:p w:rsidR="00F53DAF" w:rsidRDefault="001A5225" w:rsidP="001A5225">
          <w:pPr>
            <w:pStyle w:val="9037B733373746FCB08993B0DADC7A3D"/>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95F3F"/>
    <w:rsid w:val="001042EA"/>
    <w:rsid w:val="001A5225"/>
    <w:rsid w:val="00201B4E"/>
    <w:rsid w:val="00275772"/>
    <w:rsid w:val="002A1305"/>
    <w:rsid w:val="003F36C7"/>
    <w:rsid w:val="004269D2"/>
    <w:rsid w:val="0045728A"/>
    <w:rsid w:val="005A3554"/>
    <w:rsid w:val="006152FE"/>
    <w:rsid w:val="00656F0F"/>
    <w:rsid w:val="007C6A17"/>
    <w:rsid w:val="007D3534"/>
    <w:rsid w:val="0082664E"/>
    <w:rsid w:val="00854C22"/>
    <w:rsid w:val="00953952"/>
    <w:rsid w:val="00961DEA"/>
    <w:rsid w:val="009A2513"/>
    <w:rsid w:val="00A647F7"/>
    <w:rsid w:val="00A86C25"/>
    <w:rsid w:val="00AD7583"/>
    <w:rsid w:val="00AE103D"/>
    <w:rsid w:val="00B6662A"/>
    <w:rsid w:val="00BA0934"/>
    <w:rsid w:val="00C4209A"/>
    <w:rsid w:val="00E70156"/>
    <w:rsid w:val="00E80F21"/>
    <w:rsid w:val="00EB6977"/>
    <w:rsid w:val="00F53DAF"/>
    <w:rsid w:val="00F7585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1A5225"/>
    <w:rPr>
      <w:color w:val="808080"/>
    </w:rPr>
  </w:style>
  <w:style w:type="paragraph" w:customStyle="1" w:styleId="A198140D65F2410496961DD8C467EE4D">
    <w:name w:val="A198140D65F2410496961DD8C467EE4D"/>
    <w:rsid w:val="00275772"/>
  </w:style>
  <w:style w:type="paragraph" w:customStyle="1" w:styleId="F28E05A95A0E43B997AFCADEDCCA3470">
    <w:name w:val="F28E05A95A0E43B997AFCADEDCCA3470"/>
    <w:rsid w:val="00275772"/>
  </w:style>
  <w:style w:type="paragraph" w:customStyle="1" w:styleId="B6F64D0BD8434DD9802269B4978A395C">
    <w:name w:val="B6F64D0BD8434DD9802269B4978A395C"/>
    <w:rsid w:val="001A5225"/>
  </w:style>
  <w:style w:type="paragraph" w:customStyle="1" w:styleId="9037B733373746FCB08993B0DADC7A3D">
    <w:name w:val="9037B733373746FCB08993B0DADC7A3D"/>
    <w:rsid w:val="001A52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11FC2-D28D-48DB-AE58-5FD5129B8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12</Pages>
  <Words>2264</Words>
  <Characters>12230</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9</cp:revision>
  <cp:lastPrinted>2025-02-24T13:56:00Z</cp:lastPrinted>
  <dcterms:created xsi:type="dcterms:W3CDTF">2025-02-15T16:35:00Z</dcterms:created>
  <dcterms:modified xsi:type="dcterms:W3CDTF">2025-02-24T13:56:00Z</dcterms:modified>
</cp:coreProperties>
</file>