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A3416F0" w:rsidR="0078205E" w:rsidRDefault="00B3380F"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3C90A8B1" wp14:editId="11EEB7D6">
            <wp:simplePos x="0" y="0"/>
            <wp:positionH relativeFrom="column">
              <wp:posOffset>-1070610</wp:posOffset>
            </wp:positionH>
            <wp:positionV relativeFrom="paragraph">
              <wp:posOffset>-899795</wp:posOffset>
            </wp:positionV>
            <wp:extent cx="7555422" cy="10686595"/>
            <wp:effectExtent l="0" t="0" r="7620" b="635"/>
            <wp:wrapNone/>
            <wp:docPr id="189166640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666400" name="Imagem 2"/>
                    <pic:cNvPicPr/>
                  </pic:nvPicPr>
                  <pic:blipFill>
                    <a:blip r:embed="rId8">
                      <a:extLst>
                        <a:ext uri="{28A0092B-C50C-407E-A947-70E740481C1C}">
                          <a14:useLocalDpi xmlns:a14="http://schemas.microsoft.com/office/drawing/2010/main" val="0"/>
                        </a:ext>
                      </a:extLst>
                    </a:blip>
                    <a:stretch>
                      <a:fillRect/>
                    </a:stretch>
                  </pic:blipFill>
                  <pic:spPr>
                    <a:xfrm>
                      <a:off x="0" y="0"/>
                      <a:ext cx="7555422" cy="10686595"/>
                    </a:xfrm>
                    <a:prstGeom prst="rect">
                      <a:avLst/>
                    </a:prstGeom>
                  </pic:spPr>
                </pic:pic>
              </a:graphicData>
            </a:graphic>
            <wp14:sizeRelH relativeFrom="margin">
              <wp14:pctWidth>0</wp14:pctWidth>
            </wp14:sizeRelH>
            <wp14:sizeRelV relativeFrom="margin">
              <wp14:pctHeight>0</wp14:pctHeight>
            </wp14:sizeRelV>
          </wp:anchor>
        </w:drawing>
      </w:r>
    </w:p>
    <w:p w14:paraId="37C9F405" w14:textId="5EE6756F" w:rsidR="00B3380F" w:rsidRDefault="00B3380F" w:rsidP="0078205E">
      <w:pPr>
        <w:ind w:left="-1701"/>
        <w:jc w:val="center"/>
        <w:rPr>
          <w:noProof/>
          <w:color w:val="FF0000"/>
        </w:rPr>
      </w:pPr>
    </w:p>
    <w:p w14:paraId="1F2834C0" w14:textId="647C6DB5" w:rsidR="00B3380F" w:rsidRDefault="00B3380F" w:rsidP="0078205E">
      <w:pPr>
        <w:ind w:left="-1701"/>
        <w:jc w:val="center"/>
        <w:rPr>
          <w:noProof/>
          <w:color w:val="FF0000"/>
        </w:rPr>
      </w:pPr>
    </w:p>
    <w:p w14:paraId="1489AF4B" w14:textId="0116915D" w:rsidR="00B3380F" w:rsidRDefault="00B3380F" w:rsidP="0078205E">
      <w:pPr>
        <w:ind w:left="-1701"/>
        <w:jc w:val="center"/>
        <w:rPr>
          <w:noProof/>
          <w:color w:val="FF0000"/>
        </w:rPr>
      </w:pPr>
    </w:p>
    <w:p w14:paraId="59D34A57" w14:textId="19D7D63B" w:rsidR="00B3380F" w:rsidRDefault="00B3380F" w:rsidP="0078205E">
      <w:pPr>
        <w:ind w:left="-1701"/>
        <w:jc w:val="center"/>
        <w:rPr>
          <w:noProof/>
          <w:color w:val="FF0000"/>
        </w:rPr>
      </w:pPr>
    </w:p>
    <w:p w14:paraId="08426696" w14:textId="7666311A" w:rsidR="00B3380F" w:rsidRDefault="00B3380F" w:rsidP="0078205E">
      <w:pPr>
        <w:ind w:left="-1701"/>
        <w:jc w:val="center"/>
        <w:rPr>
          <w:noProof/>
          <w:color w:val="FF0000"/>
        </w:rPr>
      </w:pPr>
    </w:p>
    <w:p w14:paraId="49769D85" w14:textId="6685C085" w:rsidR="00B3380F" w:rsidRDefault="00B3380F" w:rsidP="0078205E">
      <w:pPr>
        <w:ind w:left="-1701"/>
        <w:jc w:val="center"/>
        <w:rPr>
          <w:noProof/>
          <w:color w:val="FF0000"/>
        </w:rPr>
      </w:pPr>
    </w:p>
    <w:p w14:paraId="343799EA" w14:textId="5418798D" w:rsidR="00B3380F" w:rsidRDefault="00B3380F" w:rsidP="0078205E">
      <w:pPr>
        <w:ind w:left="-1701"/>
        <w:jc w:val="center"/>
        <w:rPr>
          <w:noProof/>
          <w:color w:val="FF0000"/>
        </w:rPr>
      </w:pPr>
    </w:p>
    <w:p w14:paraId="49FC045E" w14:textId="6440646F" w:rsidR="00B3380F" w:rsidRDefault="00B3380F" w:rsidP="0078205E">
      <w:pPr>
        <w:ind w:left="-1701"/>
        <w:jc w:val="center"/>
        <w:rPr>
          <w:noProof/>
          <w:color w:val="FF0000"/>
        </w:rPr>
      </w:pPr>
    </w:p>
    <w:p w14:paraId="1559F1CF" w14:textId="369E52DD" w:rsidR="00B3380F" w:rsidRDefault="00B3380F" w:rsidP="0078205E">
      <w:pPr>
        <w:ind w:left="-1701"/>
        <w:jc w:val="center"/>
        <w:rPr>
          <w:noProof/>
          <w:color w:val="FF0000"/>
        </w:rPr>
      </w:pPr>
    </w:p>
    <w:p w14:paraId="72DDB8C1" w14:textId="3F05C777" w:rsidR="00B3380F" w:rsidRDefault="00B3380F" w:rsidP="0078205E">
      <w:pPr>
        <w:ind w:left="-1701"/>
        <w:jc w:val="center"/>
        <w:rPr>
          <w:noProof/>
          <w:color w:val="FF0000"/>
        </w:rPr>
      </w:pPr>
    </w:p>
    <w:p w14:paraId="5BC1E3BD" w14:textId="384ABCC0" w:rsidR="00B3380F" w:rsidRDefault="00B3380F" w:rsidP="0078205E">
      <w:pPr>
        <w:ind w:left="-1701"/>
        <w:jc w:val="center"/>
        <w:rPr>
          <w:noProof/>
          <w:color w:val="FF0000"/>
        </w:rPr>
      </w:pPr>
    </w:p>
    <w:p w14:paraId="2637EB97" w14:textId="4A55D187" w:rsidR="00B3380F" w:rsidRDefault="00B3380F" w:rsidP="0078205E">
      <w:pPr>
        <w:ind w:left="-1701"/>
        <w:jc w:val="center"/>
        <w:rPr>
          <w:noProof/>
          <w:color w:val="FF0000"/>
        </w:rPr>
      </w:pPr>
    </w:p>
    <w:p w14:paraId="5954016E" w14:textId="06C7CD8E" w:rsidR="00B3380F" w:rsidRDefault="00B3380F" w:rsidP="0078205E">
      <w:pPr>
        <w:ind w:left="-1701"/>
        <w:jc w:val="center"/>
        <w:rPr>
          <w:noProof/>
          <w:color w:val="FF0000"/>
        </w:rPr>
      </w:pPr>
    </w:p>
    <w:p w14:paraId="3A2565FA" w14:textId="47C5F3CC" w:rsidR="00B3380F" w:rsidRDefault="00B3380F" w:rsidP="0078205E">
      <w:pPr>
        <w:ind w:left="-1701"/>
        <w:jc w:val="center"/>
        <w:rPr>
          <w:noProof/>
          <w:color w:val="FF0000"/>
        </w:rPr>
      </w:pPr>
    </w:p>
    <w:p w14:paraId="1026B9FF" w14:textId="38BA19CB" w:rsidR="00B3380F" w:rsidRDefault="00B3380F" w:rsidP="0078205E">
      <w:pPr>
        <w:ind w:left="-1701"/>
        <w:jc w:val="center"/>
        <w:rPr>
          <w:noProof/>
          <w:color w:val="FF0000"/>
        </w:rPr>
      </w:pPr>
    </w:p>
    <w:p w14:paraId="567C5663" w14:textId="7B0B0567" w:rsidR="00B3380F" w:rsidRDefault="00B3380F" w:rsidP="0078205E">
      <w:pPr>
        <w:ind w:left="-1701"/>
        <w:jc w:val="center"/>
        <w:rPr>
          <w:noProof/>
          <w:color w:val="FF0000"/>
        </w:rPr>
      </w:pPr>
    </w:p>
    <w:p w14:paraId="70DB40C4" w14:textId="2650A540" w:rsidR="00B3380F" w:rsidRDefault="00B3380F" w:rsidP="0078205E">
      <w:pPr>
        <w:ind w:left="-1701"/>
        <w:jc w:val="center"/>
        <w:rPr>
          <w:noProof/>
          <w:color w:val="FF0000"/>
        </w:rPr>
      </w:pPr>
    </w:p>
    <w:p w14:paraId="7EE06070" w14:textId="00E0A0E0" w:rsidR="00B3380F" w:rsidRDefault="00B3380F" w:rsidP="0078205E">
      <w:pPr>
        <w:ind w:left="-1701"/>
        <w:jc w:val="center"/>
        <w:rPr>
          <w:noProof/>
          <w:color w:val="FF0000"/>
        </w:rPr>
      </w:pPr>
    </w:p>
    <w:p w14:paraId="44887256" w14:textId="41973997" w:rsidR="00B3380F" w:rsidRDefault="00B3380F" w:rsidP="0078205E">
      <w:pPr>
        <w:ind w:left="-1701"/>
        <w:jc w:val="center"/>
        <w:rPr>
          <w:noProof/>
          <w:color w:val="FF0000"/>
        </w:rPr>
      </w:pPr>
    </w:p>
    <w:p w14:paraId="61892DD2" w14:textId="66AFB491" w:rsidR="00B3380F" w:rsidRDefault="00B3380F" w:rsidP="0078205E">
      <w:pPr>
        <w:ind w:left="-1701"/>
        <w:jc w:val="center"/>
        <w:rPr>
          <w:noProof/>
          <w:color w:val="FF0000"/>
        </w:rPr>
      </w:pPr>
    </w:p>
    <w:p w14:paraId="7DAF125D" w14:textId="40606502" w:rsidR="00B3380F" w:rsidRDefault="00B3380F" w:rsidP="0078205E">
      <w:pPr>
        <w:ind w:left="-1701"/>
        <w:jc w:val="center"/>
        <w:rPr>
          <w:noProof/>
          <w:color w:val="FF0000"/>
        </w:rPr>
      </w:pPr>
    </w:p>
    <w:p w14:paraId="4D0FD4DE" w14:textId="73662C00" w:rsidR="00B3380F" w:rsidRDefault="00B3380F" w:rsidP="0078205E">
      <w:pPr>
        <w:ind w:left="-1701"/>
        <w:jc w:val="center"/>
        <w:rPr>
          <w:noProof/>
          <w:color w:val="FF0000"/>
        </w:rPr>
      </w:pPr>
    </w:p>
    <w:p w14:paraId="31B2F6A9" w14:textId="39AD7235" w:rsidR="00B3380F" w:rsidRDefault="00B3380F" w:rsidP="0078205E">
      <w:pPr>
        <w:ind w:left="-1701"/>
        <w:jc w:val="center"/>
        <w:rPr>
          <w:noProof/>
          <w:color w:val="FF0000"/>
        </w:rPr>
      </w:pPr>
    </w:p>
    <w:p w14:paraId="4E0339AA" w14:textId="6CC80380" w:rsidR="00B3380F" w:rsidRDefault="00B3380F" w:rsidP="0078205E">
      <w:pPr>
        <w:ind w:left="-1701"/>
        <w:jc w:val="center"/>
        <w:rPr>
          <w:noProof/>
          <w:color w:val="FF0000"/>
        </w:rPr>
      </w:pPr>
    </w:p>
    <w:p w14:paraId="503B300C" w14:textId="09AF2197" w:rsidR="00B3380F" w:rsidRDefault="00B3380F" w:rsidP="0078205E">
      <w:pPr>
        <w:ind w:left="-1701"/>
        <w:jc w:val="center"/>
        <w:rPr>
          <w:noProof/>
          <w:color w:val="FF0000"/>
        </w:rPr>
      </w:pPr>
    </w:p>
    <w:p w14:paraId="1EA8608B" w14:textId="3C8C814C" w:rsidR="00B3380F" w:rsidRDefault="00B3380F" w:rsidP="0078205E">
      <w:pPr>
        <w:ind w:left="-1701"/>
        <w:jc w:val="center"/>
        <w:rPr>
          <w:noProof/>
          <w:color w:val="FF0000"/>
        </w:rPr>
      </w:pPr>
    </w:p>
    <w:p w14:paraId="7549216A" w14:textId="1193D36D" w:rsidR="00B3380F" w:rsidRDefault="00B3380F" w:rsidP="0078205E">
      <w:pPr>
        <w:ind w:left="-1701"/>
        <w:jc w:val="center"/>
        <w:rPr>
          <w:noProof/>
          <w:color w:val="FF0000"/>
        </w:rPr>
      </w:pPr>
    </w:p>
    <w:p w14:paraId="6F22B012" w14:textId="20C99A94" w:rsidR="00B3380F" w:rsidRDefault="00B3380F" w:rsidP="0078205E">
      <w:pPr>
        <w:ind w:left="-1701"/>
        <w:jc w:val="center"/>
        <w:rPr>
          <w:noProof/>
          <w:color w:val="FF0000"/>
        </w:rPr>
      </w:pPr>
    </w:p>
    <w:p w14:paraId="713BD2F0" w14:textId="1F1843B7" w:rsidR="00B3380F" w:rsidRDefault="00B3380F" w:rsidP="0078205E">
      <w:pPr>
        <w:ind w:left="-1701"/>
        <w:jc w:val="center"/>
        <w:rPr>
          <w:noProof/>
          <w:color w:val="FF0000"/>
        </w:rPr>
      </w:pPr>
    </w:p>
    <w:p w14:paraId="00EA8725" w14:textId="404F4ABE" w:rsidR="00B3380F" w:rsidRDefault="00B3380F" w:rsidP="0078205E">
      <w:pPr>
        <w:ind w:left="-1701"/>
        <w:jc w:val="center"/>
        <w:rPr>
          <w:noProof/>
          <w:color w:val="FF0000"/>
        </w:rPr>
      </w:pPr>
    </w:p>
    <w:p w14:paraId="3CF32C9F" w14:textId="5803ADA5" w:rsidR="00B3380F" w:rsidRDefault="00B3380F" w:rsidP="0078205E">
      <w:pPr>
        <w:ind w:left="-1701"/>
        <w:jc w:val="center"/>
        <w:rPr>
          <w:noProof/>
          <w:color w:val="FF0000"/>
        </w:rPr>
      </w:pPr>
    </w:p>
    <w:p w14:paraId="202983A3" w14:textId="73ABBEE2" w:rsidR="00B3380F" w:rsidRDefault="00B3380F" w:rsidP="0078205E">
      <w:pPr>
        <w:ind w:left="-1701"/>
        <w:jc w:val="center"/>
        <w:rPr>
          <w:noProof/>
          <w:color w:val="FF0000"/>
        </w:rPr>
      </w:pPr>
    </w:p>
    <w:p w14:paraId="1EC6C68F" w14:textId="4ABC2980" w:rsidR="00B3380F" w:rsidRDefault="00B3380F" w:rsidP="0078205E">
      <w:pPr>
        <w:ind w:left="-1701"/>
        <w:jc w:val="center"/>
        <w:rPr>
          <w:noProof/>
          <w:color w:val="FF0000"/>
        </w:rPr>
      </w:pPr>
    </w:p>
    <w:p w14:paraId="2F90ED44" w14:textId="65EB1468" w:rsidR="00B3380F" w:rsidRDefault="00B3380F" w:rsidP="0078205E">
      <w:pPr>
        <w:ind w:left="-1701"/>
        <w:jc w:val="center"/>
        <w:rPr>
          <w:noProof/>
          <w:color w:val="FF0000"/>
        </w:rPr>
      </w:pPr>
    </w:p>
    <w:p w14:paraId="067AB74C" w14:textId="2CD68619" w:rsidR="00B3380F" w:rsidRDefault="00B3380F" w:rsidP="0078205E">
      <w:pPr>
        <w:ind w:left="-1701"/>
        <w:jc w:val="center"/>
        <w:rPr>
          <w:noProof/>
          <w:color w:val="FF0000"/>
        </w:rPr>
      </w:pPr>
    </w:p>
    <w:p w14:paraId="3CE33C5B" w14:textId="748F4FA3" w:rsidR="00B3380F" w:rsidRDefault="00B3380F" w:rsidP="0078205E">
      <w:pPr>
        <w:ind w:left="-1701"/>
        <w:jc w:val="center"/>
        <w:rPr>
          <w:noProof/>
          <w:color w:val="FF0000"/>
        </w:rPr>
      </w:pPr>
    </w:p>
    <w:p w14:paraId="38EF2597" w14:textId="4981D19F" w:rsidR="00B3380F" w:rsidRDefault="00B3380F" w:rsidP="0078205E">
      <w:pPr>
        <w:ind w:left="-1701"/>
        <w:jc w:val="center"/>
        <w:rPr>
          <w:noProof/>
          <w:color w:val="FF0000"/>
        </w:rPr>
      </w:pPr>
    </w:p>
    <w:p w14:paraId="14538A58" w14:textId="63EF13AE" w:rsidR="00B3380F" w:rsidRDefault="00B3380F" w:rsidP="0078205E">
      <w:pPr>
        <w:ind w:left="-1701"/>
        <w:jc w:val="center"/>
        <w:rPr>
          <w:noProof/>
          <w:color w:val="FF0000"/>
        </w:rPr>
      </w:pPr>
    </w:p>
    <w:p w14:paraId="65D2DF83" w14:textId="65D5949B" w:rsidR="00B3380F" w:rsidRDefault="00B3380F" w:rsidP="0078205E">
      <w:pPr>
        <w:ind w:left="-1701"/>
        <w:jc w:val="center"/>
        <w:rPr>
          <w:noProof/>
          <w:color w:val="FF0000"/>
        </w:rPr>
      </w:pPr>
    </w:p>
    <w:p w14:paraId="4DB2ED5A" w14:textId="644876E0" w:rsidR="00B3380F" w:rsidRDefault="00B3380F" w:rsidP="0078205E">
      <w:pPr>
        <w:ind w:left="-1701"/>
        <w:jc w:val="center"/>
        <w:rPr>
          <w:noProof/>
          <w:color w:val="FF0000"/>
        </w:rPr>
      </w:pPr>
    </w:p>
    <w:p w14:paraId="4B055FC4" w14:textId="2837CDBA" w:rsidR="00B3380F" w:rsidRDefault="00B3380F" w:rsidP="0078205E">
      <w:pPr>
        <w:ind w:left="-1701"/>
        <w:jc w:val="center"/>
        <w:rPr>
          <w:noProof/>
          <w:color w:val="FF0000"/>
        </w:rPr>
      </w:pPr>
    </w:p>
    <w:p w14:paraId="7FDC2525" w14:textId="3B89EEB5" w:rsidR="00B3380F" w:rsidRDefault="00B3380F" w:rsidP="0078205E">
      <w:pPr>
        <w:ind w:left="-1701"/>
        <w:jc w:val="center"/>
        <w:rPr>
          <w:noProof/>
          <w:color w:val="FF0000"/>
        </w:rPr>
      </w:pPr>
    </w:p>
    <w:p w14:paraId="35976FBE" w14:textId="0DA6ABA3" w:rsidR="00B3380F" w:rsidRDefault="00B3380F" w:rsidP="0078205E">
      <w:pPr>
        <w:ind w:left="-1701"/>
        <w:jc w:val="center"/>
        <w:rPr>
          <w:noProof/>
          <w:color w:val="FF0000"/>
        </w:rPr>
      </w:pPr>
    </w:p>
    <w:p w14:paraId="4E133700" w14:textId="5231C9F9" w:rsidR="00B3380F" w:rsidRDefault="00B3380F" w:rsidP="0078205E">
      <w:pPr>
        <w:ind w:left="-1701"/>
        <w:jc w:val="center"/>
        <w:rPr>
          <w:noProof/>
          <w:color w:val="FF0000"/>
        </w:rPr>
      </w:pPr>
    </w:p>
    <w:p w14:paraId="5B1E4087" w14:textId="329E6A8A" w:rsidR="00B3380F" w:rsidRDefault="00B3380F" w:rsidP="0078205E">
      <w:pPr>
        <w:ind w:left="-1701"/>
        <w:jc w:val="center"/>
        <w:rPr>
          <w:noProof/>
          <w:color w:val="FF0000"/>
        </w:rPr>
      </w:pPr>
    </w:p>
    <w:p w14:paraId="0269EE67" w14:textId="34EB96B9" w:rsidR="00B3380F" w:rsidRDefault="00B3380F" w:rsidP="0078205E">
      <w:pPr>
        <w:ind w:left="-1701"/>
        <w:jc w:val="center"/>
        <w:rPr>
          <w:noProof/>
          <w:color w:val="FF0000"/>
        </w:rPr>
      </w:pPr>
    </w:p>
    <w:p w14:paraId="4D01FE9E" w14:textId="6091C1D9" w:rsidR="00B3380F" w:rsidRDefault="00B3380F" w:rsidP="0078205E">
      <w:pPr>
        <w:ind w:left="-1701"/>
        <w:jc w:val="center"/>
        <w:rPr>
          <w:noProof/>
          <w:color w:val="FF0000"/>
        </w:rPr>
      </w:pPr>
    </w:p>
    <w:p w14:paraId="52C6827D" w14:textId="2488DB64" w:rsidR="00B3380F" w:rsidRDefault="00B3380F" w:rsidP="0078205E">
      <w:pPr>
        <w:ind w:left="-1701"/>
        <w:jc w:val="center"/>
        <w:rPr>
          <w:noProof/>
          <w:color w:val="FF0000"/>
        </w:rPr>
      </w:pPr>
    </w:p>
    <w:p w14:paraId="315546F9" w14:textId="2F90886A" w:rsidR="00B3380F" w:rsidRDefault="00B3380F" w:rsidP="0078205E">
      <w:pPr>
        <w:ind w:left="-1701"/>
        <w:jc w:val="center"/>
        <w:rPr>
          <w:noProof/>
          <w:color w:val="FF0000"/>
        </w:rPr>
      </w:pPr>
    </w:p>
    <w:p w14:paraId="56CE08B2" w14:textId="39308BBA" w:rsidR="00B3380F" w:rsidRDefault="00B3380F" w:rsidP="0078205E">
      <w:pPr>
        <w:ind w:left="-1701"/>
        <w:jc w:val="center"/>
        <w:rPr>
          <w:noProof/>
          <w:color w:val="FF0000"/>
        </w:rPr>
      </w:pPr>
    </w:p>
    <w:p w14:paraId="166D2A1A" w14:textId="74F4DE84" w:rsidR="00B3380F" w:rsidRDefault="00B3380F" w:rsidP="0078205E">
      <w:pPr>
        <w:ind w:left="-1701"/>
        <w:jc w:val="center"/>
        <w:rPr>
          <w:noProof/>
          <w:color w:val="FF0000"/>
        </w:rPr>
      </w:pPr>
    </w:p>
    <w:p w14:paraId="71095B32" w14:textId="0EFC8713" w:rsidR="00B3380F" w:rsidRDefault="00B3380F" w:rsidP="0078205E">
      <w:pPr>
        <w:ind w:left="-1701"/>
        <w:jc w:val="center"/>
        <w:rPr>
          <w:noProof/>
          <w:color w:val="FF0000"/>
        </w:rPr>
      </w:pPr>
    </w:p>
    <w:p w14:paraId="08D6ABC3" w14:textId="2E8812BC" w:rsidR="00B3380F" w:rsidRDefault="00B3380F" w:rsidP="0078205E">
      <w:pPr>
        <w:ind w:left="-1701"/>
        <w:jc w:val="center"/>
        <w:rPr>
          <w:noProof/>
          <w:color w:val="FF0000"/>
        </w:rPr>
      </w:pPr>
    </w:p>
    <w:p w14:paraId="3543874C" w14:textId="7AAA2FA5" w:rsidR="00B3380F" w:rsidRDefault="00B3380F" w:rsidP="0078205E">
      <w:pPr>
        <w:ind w:left="-1701"/>
        <w:jc w:val="center"/>
        <w:rPr>
          <w:noProof/>
          <w:color w:val="FF0000"/>
        </w:rPr>
      </w:pPr>
    </w:p>
    <w:p w14:paraId="6DF2C041" w14:textId="14C66C6F" w:rsidR="00B3380F" w:rsidRDefault="00B3380F" w:rsidP="0078205E">
      <w:pPr>
        <w:ind w:left="-1701"/>
        <w:jc w:val="center"/>
        <w:rPr>
          <w:noProof/>
          <w:color w:val="FF0000"/>
        </w:rPr>
      </w:pPr>
    </w:p>
    <w:p w14:paraId="1B3AAAAE" w14:textId="34B28C36" w:rsidR="00B3380F" w:rsidRDefault="00B3380F" w:rsidP="0078205E">
      <w:pPr>
        <w:ind w:left="-1701"/>
        <w:jc w:val="center"/>
        <w:rPr>
          <w:noProof/>
          <w:color w:val="FF0000"/>
        </w:rPr>
      </w:pPr>
    </w:p>
    <w:p w14:paraId="40B9B388" w14:textId="2F293FED" w:rsidR="00B3380F" w:rsidRDefault="00B3380F" w:rsidP="0078205E">
      <w:pPr>
        <w:ind w:left="-1701"/>
        <w:jc w:val="center"/>
        <w:rPr>
          <w:noProof/>
          <w:color w:val="FF0000"/>
        </w:rPr>
      </w:pPr>
    </w:p>
    <w:p w14:paraId="5C862091" w14:textId="77777777" w:rsidR="00B3380F" w:rsidRDefault="00B3380F"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6A911176" w14:textId="215A0796" w:rsidR="00CB674E" w:rsidRDefault="00AC1461" w:rsidP="0078205E">
      <w:pPr>
        <w:pStyle w:val="Texto"/>
        <w:spacing w:after="0" w:line="240" w:lineRule="auto"/>
        <w:jc w:val="center"/>
        <w:rPr>
          <w:sz w:val="30"/>
          <w:szCs w:val="30"/>
        </w:rPr>
      </w:pPr>
      <w:r w:rsidRPr="00CB674E">
        <w:rPr>
          <w:b/>
          <w:bCs/>
          <w:sz w:val="30"/>
          <w:szCs w:val="30"/>
        </w:rPr>
        <w:lastRenderedPageBreak/>
        <w:t>CARGA HORÁRIA MÉDIA DE PROFISSIONAIS D</w:t>
      </w:r>
      <w:r w:rsidR="00FD553C">
        <w:rPr>
          <w:b/>
          <w:bCs/>
          <w:sz w:val="30"/>
          <w:szCs w:val="30"/>
        </w:rPr>
        <w:t>E</w:t>
      </w:r>
      <w:r w:rsidRPr="00CB674E">
        <w:rPr>
          <w:b/>
          <w:bCs/>
          <w:sz w:val="30"/>
          <w:szCs w:val="30"/>
        </w:rPr>
        <w:t xml:space="preserve"> SAÚDE</w:t>
      </w:r>
      <w:r w:rsidRPr="00BA05BE">
        <w:rPr>
          <w:sz w:val="30"/>
          <w:szCs w:val="30"/>
        </w:rPr>
        <w:t xml:space="preserve"> </w:t>
      </w:r>
    </w:p>
    <w:p w14:paraId="4C007F63" w14:textId="2153D9F3"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CB674E">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18823501" w14:textId="535AAFC2" w:rsidR="0078205E" w:rsidRDefault="002E7760" w:rsidP="002E7760">
      <w:pPr>
        <w:pStyle w:val="Pretext"/>
        <w:sectPr w:rsidR="0078205E" w:rsidSect="0078205E">
          <w:type w:val="continuous"/>
          <w:pgSz w:w="11906" w:h="16838"/>
          <w:pgMar w:top="1417" w:right="1701" w:bottom="1417" w:left="1701" w:header="708" w:footer="708" w:gutter="0"/>
          <w:cols w:space="708"/>
          <w:docGrid w:linePitch="360"/>
        </w:sectPr>
      </w:pPr>
      <w:r>
        <w:t>Janeiro</w:t>
      </w:r>
      <w:r w:rsidR="0078205E" w:rsidRPr="00B61665">
        <w:t>, 202</w:t>
      </w:r>
      <w:r>
        <w:t>5</w:t>
      </w: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7995CDAC"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0300259E"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37AFC1B1"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6CA66BFB"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7C37BB41" w14:textId="01179FA2" w:rsidR="004A3585" w:rsidRDefault="004A3585" w:rsidP="00420B56"/>
    <w:p w14:paraId="0253B670" w14:textId="1C22A68C" w:rsidR="00AC1461" w:rsidRDefault="00AC1461"/>
    <w:p w14:paraId="64C2B18F"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Exo" w:hAnsi="Exo"/>
          <w:noProof/>
          <w:color w:val="0563C1" w:themeColor="hyperlink"/>
          <w:u w:val="single"/>
        </w:rPr>
      </w:sdtEndPr>
      <w:sdtContent>
        <w:p w14:paraId="6121D4F4" w14:textId="0404B357" w:rsidR="00D36EEF" w:rsidRPr="007B18B6" w:rsidRDefault="00D36EEF" w:rsidP="00347DE3">
          <w:pPr>
            <w:pStyle w:val="CabealhodoSumrio"/>
            <w:spacing w:after="200" w:line="360" w:lineRule="auto"/>
            <w:jc w:val="center"/>
            <w:rPr>
              <w:rFonts w:ascii="Exo" w:hAnsi="Exo"/>
              <w:b/>
              <w:bCs/>
              <w:color w:val="auto"/>
              <w:kern w:val="2"/>
              <w:lang w:eastAsia="en-US"/>
              <w14:ligatures w14:val="standardContextual"/>
            </w:rPr>
          </w:pPr>
          <w:r w:rsidRPr="007B18B6">
            <w:rPr>
              <w:rFonts w:ascii="Exo" w:hAnsi="Exo"/>
              <w:b/>
              <w:bCs/>
              <w:color w:val="auto"/>
              <w:kern w:val="2"/>
              <w:lang w:eastAsia="en-US"/>
              <w14:ligatures w14:val="standardContextual"/>
            </w:rPr>
            <w:t>Sumário</w:t>
          </w:r>
        </w:p>
        <w:p w14:paraId="277DE041" w14:textId="5017AB80" w:rsidR="004F0CB4" w:rsidRPr="004F0CB4" w:rsidRDefault="00D36EEF">
          <w:pPr>
            <w:pStyle w:val="Sumrio1"/>
            <w:tabs>
              <w:tab w:val="right" w:leader="dot" w:pos="9062"/>
            </w:tabs>
            <w:rPr>
              <w:rStyle w:val="Hyperlink"/>
              <w:rFonts w:ascii="Exo" w:hAnsi="Exo"/>
              <w:b/>
              <w:bCs/>
            </w:rPr>
          </w:pPr>
          <w:r w:rsidRPr="007B18B6">
            <w:rPr>
              <w:rStyle w:val="Hyperlink"/>
              <w:rFonts w:ascii="Exo" w:hAnsi="Exo"/>
              <w:b/>
              <w:bCs/>
              <w:noProof/>
            </w:rPr>
            <w:fldChar w:fldCharType="begin"/>
          </w:r>
          <w:r w:rsidRPr="007B18B6">
            <w:rPr>
              <w:rStyle w:val="Hyperlink"/>
              <w:rFonts w:ascii="Exo" w:hAnsi="Exo"/>
              <w:b/>
              <w:bCs/>
              <w:noProof/>
            </w:rPr>
            <w:instrText xml:space="preserve"> TOC \o "1-3" \h \z \u </w:instrText>
          </w:r>
          <w:r w:rsidRPr="007B18B6">
            <w:rPr>
              <w:rStyle w:val="Hyperlink"/>
              <w:rFonts w:ascii="Exo" w:hAnsi="Exo"/>
              <w:b/>
              <w:bCs/>
              <w:noProof/>
            </w:rPr>
            <w:fldChar w:fldCharType="separate"/>
          </w:r>
          <w:hyperlink w:anchor="_Toc188267101" w:history="1">
            <w:r w:rsidR="004F0CB4" w:rsidRPr="001B4BF0">
              <w:rPr>
                <w:rStyle w:val="Hyperlink"/>
                <w:rFonts w:ascii="Exo" w:hAnsi="Exo"/>
                <w:b/>
                <w:bCs/>
                <w:noProof/>
              </w:rPr>
              <w:t>Introdução</w:t>
            </w:r>
            <w:r w:rsidR="004F0CB4" w:rsidRPr="004F0CB4">
              <w:rPr>
                <w:rStyle w:val="Hyperlink"/>
                <w:rFonts w:ascii="Exo" w:hAnsi="Exo"/>
                <w:b/>
                <w:bCs/>
                <w:webHidden/>
              </w:rPr>
              <w:tab/>
            </w:r>
            <w:r w:rsidR="004F0CB4" w:rsidRPr="004F0CB4">
              <w:rPr>
                <w:rStyle w:val="Hyperlink"/>
                <w:rFonts w:ascii="Exo" w:hAnsi="Exo"/>
                <w:b/>
                <w:bCs/>
                <w:webHidden/>
              </w:rPr>
              <w:fldChar w:fldCharType="begin"/>
            </w:r>
            <w:r w:rsidR="004F0CB4" w:rsidRPr="004F0CB4">
              <w:rPr>
                <w:rStyle w:val="Hyperlink"/>
                <w:rFonts w:ascii="Exo" w:hAnsi="Exo"/>
                <w:b/>
                <w:bCs/>
                <w:webHidden/>
              </w:rPr>
              <w:instrText xml:space="preserve"> PAGEREF _Toc188267101 \h </w:instrText>
            </w:r>
            <w:r w:rsidR="004F0CB4" w:rsidRPr="004F0CB4">
              <w:rPr>
                <w:rStyle w:val="Hyperlink"/>
                <w:rFonts w:ascii="Exo" w:hAnsi="Exo"/>
                <w:b/>
                <w:bCs/>
                <w:webHidden/>
              </w:rPr>
            </w:r>
            <w:r w:rsidR="004F0CB4" w:rsidRPr="004F0CB4">
              <w:rPr>
                <w:rStyle w:val="Hyperlink"/>
                <w:rFonts w:ascii="Exo" w:hAnsi="Exo"/>
                <w:b/>
                <w:bCs/>
                <w:webHidden/>
              </w:rPr>
              <w:fldChar w:fldCharType="separate"/>
            </w:r>
            <w:r w:rsidR="00A009C2">
              <w:rPr>
                <w:rStyle w:val="Hyperlink"/>
                <w:rFonts w:ascii="Exo" w:hAnsi="Exo"/>
                <w:b/>
                <w:bCs/>
                <w:noProof/>
                <w:webHidden/>
              </w:rPr>
              <w:t>4</w:t>
            </w:r>
            <w:r w:rsidR="004F0CB4" w:rsidRPr="004F0CB4">
              <w:rPr>
                <w:rStyle w:val="Hyperlink"/>
                <w:rFonts w:ascii="Exo" w:hAnsi="Exo"/>
                <w:b/>
                <w:bCs/>
                <w:webHidden/>
              </w:rPr>
              <w:fldChar w:fldCharType="end"/>
            </w:r>
          </w:hyperlink>
        </w:p>
        <w:p w14:paraId="2310D2E4" w14:textId="29BFF062" w:rsidR="004F0CB4" w:rsidRPr="004F0CB4" w:rsidRDefault="001437CC">
          <w:pPr>
            <w:pStyle w:val="Sumrio1"/>
            <w:tabs>
              <w:tab w:val="right" w:leader="dot" w:pos="9062"/>
            </w:tabs>
            <w:rPr>
              <w:rStyle w:val="Hyperlink"/>
              <w:rFonts w:ascii="Exo" w:hAnsi="Exo"/>
              <w:b/>
              <w:bCs/>
            </w:rPr>
          </w:pPr>
          <w:hyperlink w:anchor="_Toc188267102" w:history="1">
            <w:r w:rsidR="004F0CB4" w:rsidRPr="001B4BF0">
              <w:rPr>
                <w:rStyle w:val="Hyperlink"/>
                <w:rFonts w:ascii="Exo" w:hAnsi="Exo"/>
                <w:b/>
                <w:bCs/>
                <w:noProof/>
              </w:rPr>
              <w:t>Ficha de qualificação do indicador</w:t>
            </w:r>
            <w:r w:rsidR="004F0CB4" w:rsidRPr="004F0CB4">
              <w:rPr>
                <w:rStyle w:val="Hyperlink"/>
                <w:rFonts w:ascii="Exo" w:hAnsi="Exo"/>
                <w:b/>
                <w:bCs/>
                <w:webHidden/>
              </w:rPr>
              <w:tab/>
            </w:r>
            <w:r w:rsidR="004F0CB4" w:rsidRPr="004F0CB4">
              <w:rPr>
                <w:rStyle w:val="Hyperlink"/>
                <w:rFonts w:ascii="Exo" w:hAnsi="Exo"/>
                <w:b/>
                <w:bCs/>
                <w:webHidden/>
              </w:rPr>
              <w:fldChar w:fldCharType="begin"/>
            </w:r>
            <w:r w:rsidR="004F0CB4" w:rsidRPr="004F0CB4">
              <w:rPr>
                <w:rStyle w:val="Hyperlink"/>
                <w:rFonts w:ascii="Exo" w:hAnsi="Exo"/>
                <w:b/>
                <w:bCs/>
                <w:webHidden/>
              </w:rPr>
              <w:instrText xml:space="preserve"> PAGEREF _Toc188267102 \h </w:instrText>
            </w:r>
            <w:r w:rsidR="004F0CB4" w:rsidRPr="004F0CB4">
              <w:rPr>
                <w:rStyle w:val="Hyperlink"/>
                <w:rFonts w:ascii="Exo" w:hAnsi="Exo"/>
                <w:b/>
                <w:bCs/>
                <w:webHidden/>
              </w:rPr>
            </w:r>
            <w:r w:rsidR="004F0CB4" w:rsidRPr="004F0CB4">
              <w:rPr>
                <w:rStyle w:val="Hyperlink"/>
                <w:rFonts w:ascii="Exo" w:hAnsi="Exo"/>
                <w:b/>
                <w:bCs/>
                <w:webHidden/>
              </w:rPr>
              <w:fldChar w:fldCharType="separate"/>
            </w:r>
            <w:r w:rsidR="00A009C2">
              <w:rPr>
                <w:rStyle w:val="Hyperlink"/>
                <w:rFonts w:ascii="Exo" w:hAnsi="Exo"/>
                <w:b/>
                <w:bCs/>
                <w:noProof/>
                <w:webHidden/>
              </w:rPr>
              <w:t>5</w:t>
            </w:r>
            <w:r w:rsidR="004F0CB4" w:rsidRPr="004F0CB4">
              <w:rPr>
                <w:rStyle w:val="Hyperlink"/>
                <w:rFonts w:ascii="Exo" w:hAnsi="Exo"/>
                <w:b/>
                <w:bCs/>
                <w:webHidden/>
              </w:rPr>
              <w:fldChar w:fldCharType="end"/>
            </w:r>
          </w:hyperlink>
        </w:p>
        <w:p w14:paraId="57772DEC" w14:textId="11DFE933" w:rsidR="004F0CB4" w:rsidRPr="004F0CB4" w:rsidRDefault="001437CC">
          <w:pPr>
            <w:pStyle w:val="Sumrio1"/>
            <w:tabs>
              <w:tab w:val="right" w:leader="dot" w:pos="9062"/>
            </w:tabs>
            <w:rPr>
              <w:rStyle w:val="Hyperlink"/>
              <w:rFonts w:ascii="Exo" w:hAnsi="Exo"/>
              <w:b/>
              <w:bCs/>
            </w:rPr>
          </w:pPr>
          <w:hyperlink w:anchor="_Toc188267103" w:history="1">
            <w:r w:rsidR="004F0CB4" w:rsidRPr="001B4BF0">
              <w:rPr>
                <w:rStyle w:val="Hyperlink"/>
                <w:rFonts w:ascii="Exo" w:hAnsi="Exo"/>
                <w:b/>
                <w:bCs/>
                <w:noProof/>
              </w:rPr>
              <w:t>Exemplo de aplicação</w:t>
            </w:r>
            <w:r w:rsidR="004F0CB4" w:rsidRPr="004F0CB4">
              <w:rPr>
                <w:rStyle w:val="Hyperlink"/>
                <w:rFonts w:ascii="Exo" w:hAnsi="Exo"/>
                <w:b/>
                <w:bCs/>
                <w:webHidden/>
              </w:rPr>
              <w:tab/>
            </w:r>
            <w:r w:rsidR="004F0CB4" w:rsidRPr="004F0CB4">
              <w:rPr>
                <w:rStyle w:val="Hyperlink"/>
                <w:rFonts w:ascii="Exo" w:hAnsi="Exo"/>
                <w:b/>
                <w:bCs/>
                <w:webHidden/>
              </w:rPr>
              <w:fldChar w:fldCharType="begin"/>
            </w:r>
            <w:r w:rsidR="004F0CB4" w:rsidRPr="004F0CB4">
              <w:rPr>
                <w:rStyle w:val="Hyperlink"/>
                <w:rFonts w:ascii="Exo" w:hAnsi="Exo"/>
                <w:b/>
                <w:bCs/>
                <w:webHidden/>
              </w:rPr>
              <w:instrText xml:space="preserve"> PAGEREF _Toc188267103 \h </w:instrText>
            </w:r>
            <w:r w:rsidR="004F0CB4" w:rsidRPr="004F0CB4">
              <w:rPr>
                <w:rStyle w:val="Hyperlink"/>
                <w:rFonts w:ascii="Exo" w:hAnsi="Exo"/>
                <w:b/>
                <w:bCs/>
                <w:webHidden/>
              </w:rPr>
            </w:r>
            <w:r w:rsidR="004F0CB4" w:rsidRPr="004F0CB4">
              <w:rPr>
                <w:rStyle w:val="Hyperlink"/>
                <w:rFonts w:ascii="Exo" w:hAnsi="Exo"/>
                <w:b/>
                <w:bCs/>
                <w:webHidden/>
              </w:rPr>
              <w:fldChar w:fldCharType="separate"/>
            </w:r>
            <w:r w:rsidR="00A009C2">
              <w:rPr>
                <w:rStyle w:val="Hyperlink"/>
                <w:rFonts w:ascii="Exo" w:hAnsi="Exo"/>
                <w:b/>
                <w:bCs/>
                <w:noProof/>
                <w:webHidden/>
              </w:rPr>
              <w:t>7</w:t>
            </w:r>
            <w:r w:rsidR="004F0CB4" w:rsidRPr="004F0CB4">
              <w:rPr>
                <w:rStyle w:val="Hyperlink"/>
                <w:rFonts w:ascii="Exo" w:hAnsi="Exo"/>
                <w:b/>
                <w:bCs/>
                <w:webHidden/>
              </w:rPr>
              <w:fldChar w:fldCharType="end"/>
            </w:r>
          </w:hyperlink>
        </w:p>
        <w:p w14:paraId="1229A050" w14:textId="23D8721C" w:rsidR="004F0CB4" w:rsidRPr="004F0CB4" w:rsidRDefault="001437CC">
          <w:pPr>
            <w:pStyle w:val="Sumrio1"/>
            <w:tabs>
              <w:tab w:val="right" w:leader="dot" w:pos="9062"/>
            </w:tabs>
            <w:rPr>
              <w:rStyle w:val="Hyperlink"/>
              <w:rFonts w:ascii="Exo" w:hAnsi="Exo"/>
              <w:b/>
              <w:bCs/>
            </w:rPr>
          </w:pPr>
          <w:hyperlink w:anchor="_Toc188267104" w:history="1">
            <w:r w:rsidR="004F0CB4" w:rsidRPr="001B4BF0">
              <w:rPr>
                <w:rStyle w:val="Hyperlink"/>
                <w:rFonts w:ascii="Exo" w:hAnsi="Exo"/>
                <w:b/>
                <w:bCs/>
                <w:noProof/>
              </w:rPr>
              <w:t>Referências</w:t>
            </w:r>
            <w:r w:rsidR="004F0CB4" w:rsidRPr="004F0CB4">
              <w:rPr>
                <w:rStyle w:val="Hyperlink"/>
                <w:rFonts w:ascii="Exo" w:hAnsi="Exo"/>
                <w:b/>
                <w:bCs/>
                <w:webHidden/>
              </w:rPr>
              <w:tab/>
            </w:r>
            <w:r w:rsidR="004F0CB4" w:rsidRPr="004F0CB4">
              <w:rPr>
                <w:rStyle w:val="Hyperlink"/>
                <w:rFonts w:ascii="Exo" w:hAnsi="Exo"/>
                <w:b/>
                <w:bCs/>
                <w:webHidden/>
              </w:rPr>
              <w:fldChar w:fldCharType="begin"/>
            </w:r>
            <w:r w:rsidR="004F0CB4" w:rsidRPr="004F0CB4">
              <w:rPr>
                <w:rStyle w:val="Hyperlink"/>
                <w:rFonts w:ascii="Exo" w:hAnsi="Exo"/>
                <w:b/>
                <w:bCs/>
                <w:webHidden/>
              </w:rPr>
              <w:instrText xml:space="preserve"> PAGEREF _Toc188267104 \h </w:instrText>
            </w:r>
            <w:r w:rsidR="004F0CB4" w:rsidRPr="004F0CB4">
              <w:rPr>
                <w:rStyle w:val="Hyperlink"/>
                <w:rFonts w:ascii="Exo" w:hAnsi="Exo"/>
                <w:b/>
                <w:bCs/>
                <w:webHidden/>
              </w:rPr>
            </w:r>
            <w:r w:rsidR="004F0CB4" w:rsidRPr="004F0CB4">
              <w:rPr>
                <w:rStyle w:val="Hyperlink"/>
                <w:rFonts w:ascii="Exo" w:hAnsi="Exo"/>
                <w:b/>
                <w:bCs/>
                <w:webHidden/>
              </w:rPr>
              <w:fldChar w:fldCharType="separate"/>
            </w:r>
            <w:r w:rsidR="00A009C2">
              <w:rPr>
                <w:rStyle w:val="Hyperlink"/>
                <w:rFonts w:ascii="Exo" w:hAnsi="Exo"/>
                <w:b/>
                <w:bCs/>
                <w:noProof/>
                <w:webHidden/>
              </w:rPr>
              <w:t>8</w:t>
            </w:r>
            <w:r w:rsidR="004F0CB4" w:rsidRPr="004F0CB4">
              <w:rPr>
                <w:rStyle w:val="Hyperlink"/>
                <w:rFonts w:ascii="Exo" w:hAnsi="Exo"/>
                <w:b/>
                <w:bCs/>
                <w:webHidden/>
              </w:rPr>
              <w:fldChar w:fldCharType="end"/>
            </w:r>
          </w:hyperlink>
        </w:p>
        <w:p w14:paraId="69F39152" w14:textId="61F7CDEA" w:rsidR="00D36EEF" w:rsidRPr="007B18B6" w:rsidRDefault="00D36EEF" w:rsidP="007B18B6">
          <w:pPr>
            <w:pStyle w:val="Sumrio1"/>
            <w:tabs>
              <w:tab w:val="right" w:leader="dot" w:pos="9062"/>
            </w:tabs>
            <w:rPr>
              <w:rStyle w:val="Hyperlink"/>
              <w:rFonts w:ascii="Exo" w:hAnsi="Exo"/>
              <w:b/>
              <w:bCs/>
              <w:noProof/>
            </w:rPr>
          </w:pPr>
          <w:r w:rsidRPr="007B18B6">
            <w:rPr>
              <w:rStyle w:val="Hyperlink"/>
              <w:rFonts w:ascii="Exo" w:hAnsi="Exo"/>
              <w:b/>
              <w:bCs/>
              <w:noProof/>
            </w:rPr>
            <w:fldChar w:fldCharType="end"/>
          </w:r>
        </w:p>
      </w:sdtContent>
    </w:sdt>
    <w:p w14:paraId="6E782391" w14:textId="77777777" w:rsidR="002E7BD9" w:rsidRDefault="002E7BD9">
      <w:pPr>
        <w:rPr>
          <w:rFonts w:ascii="Exo" w:eastAsiaTheme="majorEastAsia" w:hAnsi="Exo" w:cstheme="majorBidi"/>
          <w:b/>
          <w:bCs/>
          <w:sz w:val="32"/>
          <w:szCs w:val="32"/>
        </w:rPr>
      </w:pPr>
      <w:r>
        <w:rPr>
          <w:rFonts w:ascii="Exo" w:hAnsi="Exo"/>
          <w:b/>
          <w:bCs/>
        </w:rPr>
        <w:br w:type="page"/>
      </w:r>
    </w:p>
    <w:p w14:paraId="7021F616" w14:textId="047DF04B" w:rsidR="00A80BE7" w:rsidRPr="002E7BD9" w:rsidRDefault="00A80BE7" w:rsidP="002E7BD9">
      <w:pPr>
        <w:pStyle w:val="Ttulo1"/>
        <w:spacing w:after="200" w:line="360" w:lineRule="auto"/>
        <w:jc w:val="center"/>
        <w:rPr>
          <w:rFonts w:ascii="Exo" w:hAnsi="Exo"/>
          <w:b/>
          <w:bCs/>
          <w:color w:val="auto"/>
        </w:rPr>
      </w:pPr>
      <w:bookmarkStart w:id="0" w:name="_Toc188267101"/>
      <w:r w:rsidRPr="002E7BD9">
        <w:rPr>
          <w:rFonts w:ascii="Exo" w:hAnsi="Exo"/>
          <w:b/>
          <w:bCs/>
          <w:color w:val="auto"/>
        </w:rPr>
        <w:lastRenderedPageBreak/>
        <w:t>Introdução</w:t>
      </w:r>
      <w:bookmarkEnd w:id="0"/>
    </w:p>
    <w:p w14:paraId="1E4BA2EE" w14:textId="77777777" w:rsidR="00390CEF" w:rsidRPr="00B56436" w:rsidRDefault="00390CEF" w:rsidP="00390CEF">
      <w:pPr>
        <w:pStyle w:val="SemEspaamento"/>
        <w:spacing w:line="360" w:lineRule="auto"/>
        <w:ind w:firstLine="851"/>
        <w:jc w:val="both"/>
        <w:rPr>
          <w:rFonts w:ascii="Exo" w:hAnsi="Exo"/>
          <w:sz w:val="24"/>
          <w:szCs w:val="24"/>
        </w:rPr>
      </w:pPr>
      <w:bookmarkStart w:id="1" w:name="_Hlk190939755"/>
      <w:r w:rsidRPr="00B56436">
        <w:rPr>
          <w:rFonts w:ascii="Exo" w:hAnsi="Exo"/>
          <w:sz w:val="24"/>
          <w:szCs w:val="24"/>
        </w:rPr>
        <w:t xml:space="preserve">Em 2016, motivados por alertas de déficits de profissionais de saúde no futuro, a Organização Mundial da Saúde (OMS) lançou uma estratégia chamada </w:t>
      </w:r>
      <w:r w:rsidRPr="00B56436">
        <w:rPr>
          <w:rFonts w:ascii="Exo" w:hAnsi="Exo"/>
          <w:i/>
          <w:iCs/>
          <w:sz w:val="24"/>
          <w:szCs w:val="24"/>
        </w:rPr>
        <w:t xml:space="preserve">Global </w:t>
      </w:r>
      <w:proofErr w:type="spellStart"/>
      <w:r w:rsidRPr="00B56436">
        <w:rPr>
          <w:rFonts w:ascii="Exo" w:hAnsi="Exo"/>
          <w:i/>
          <w:iCs/>
          <w:sz w:val="24"/>
          <w:szCs w:val="24"/>
        </w:rPr>
        <w:t>Strategy</w:t>
      </w:r>
      <w:proofErr w:type="spellEnd"/>
      <w:r w:rsidRPr="00B56436">
        <w:rPr>
          <w:rFonts w:ascii="Exo" w:hAnsi="Exo"/>
          <w:i/>
          <w:iCs/>
          <w:sz w:val="24"/>
          <w:szCs w:val="24"/>
        </w:rPr>
        <w:t xml:space="preserve"> for </w:t>
      </w:r>
      <w:proofErr w:type="spellStart"/>
      <w:r w:rsidRPr="00B56436">
        <w:rPr>
          <w:rFonts w:ascii="Exo" w:hAnsi="Exo"/>
          <w:i/>
          <w:iCs/>
          <w:sz w:val="24"/>
          <w:szCs w:val="24"/>
        </w:rPr>
        <w:t>Human</w:t>
      </w:r>
      <w:proofErr w:type="spellEnd"/>
      <w:r w:rsidRPr="00B56436">
        <w:rPr>
          <w:rFonts w:ascii="Exo" w:hAnsi="Exo"/>
          <w:i/>
          <w:iCs/>
          <w:sz w:val="24"/>
          <w:szCs w:val="24"/>
        </w:rPr>
        <w:t xml:space="preserve"> </w:t>
      </w:r>
      <w:proofErr w:type="spellStart"/>
      <w:r w:rsidRPr="00B56436">
        <w:rPr>
          <w:rFonts w:ascii="Exo" w:hAnsi="Exo"/>
          <w:i/>
          <w:iCs/>
          <w:sz w:val="24"/>
          <w:szCs w:val="24"/>
        </w:rPr>
        <w:t>Resources</w:t>
      </w:r>
      <w:proofErr w:type="spellEnd"/>
      <w:r w:rsidRPr="00B56436">
        <w:rPr>
          <w:rFonts w:ascii="Exo" w:hAnsi="Exo"/>
          <w:i/>
          <w:iCs/>
          <w:sz w:val="24"/>
          <w:szCs w:val="24"/>
        </w:rPr>
        <w:t xml:space="preserve"> for Health: </w:t>
      </w:r>
      <w:proofErr w:type="spellStart"/>
      <w:r w:rsidRPr="00B56436">
        <w:rPr>
          <w:rFonts w:ascii="Exo" w:hAnsi="Exo"/>
          <w:i/>
          <w:iCs/>
          <w:sz w:val="24"/>
          <w:szCs w:val="24"/>
        </w:rPr>
        <w:t>Workforce</w:t>
      </w:r>
      <w:proofErr w:type="spellEnd"/>
      <w:r w:rsidRPr="00B56436">
        <w:rPr>
          <w:rFonts w:ascii="Exo" w:hAnsi="Exo"/>
          <w:i/>
          <w:iCs/>
          <w:sz w:val="24"/>
          <w:szCs w:val="24"/>
        </w:rPr>
        <w:t xml:space="preserve"> 2030</w:t>
      </w:r>
      <w:r w:rsidRPr="00B56436">
        <w:rPr>
          <w:rFonts w:ascii="Exo" w:hAnsi="Exo"/>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2F368262F626475AB8BDE8357D5B6C39"/>
          </w:placeholder>
        </w:sdtPr>
        <w:sdtEndPr/>
        <w:sdtContent>
          <w:r w:rsidRPr="00B56436">
            <w:rPr>
              <w:rFonts w:ascii="Exo" w:hAnsi="Exo"/>
              <w:sz w:val="24"/>
              <w:szCs w:val="24"/>
              <w:vertAlign w:val="superscript"/>
            </w:rPr>
            <w:t>1</w:t>
          </w:r>
        </w:sdtContent>
      </w:sdt>
      <w:r w:rsidRPr="00B56436">
        <w:rPr>
          <w:rFonts w:ascii="Exo" w:hAnsi="Exo"/>
          <w:sz w:val="24"/>
          <w:szCs w:val="24"/>
        </w:rPr>
        <w:t>.</w:t>
      </w:r>
    </w:p>
    <w:p w14:paraId="56B645DF" w14:textId="77777777" w:rsidR="00390CEF" w:rsidRPr="00AA460F" w:rsidRDefault="00390CEF" w:rsidP="00390CEF">
      <w:pPr>
        <w:pStyle w:val="SemEspaamento"/>
        <w:spacing w:line="360" w:lineRule="auto"/>
        <w:ind w:firstLine="851"/>
        <w:jc w:val="both"/>
        <w:rPr>
          <w:rFonts w:ascii="Exo" w:hAnsi="Exo"/>
          <w:sz w:val="24"/>
          <w:szCs w:val="24"/>
        </w:rPr>
      </w:pPr>
      <w:bookmarkStart w:id="2" w:name="_Hlk188254946"/>
      <w:bookmarkStart w:id="3" w:name="_Hlk190939740"/>
      <w:r w:rsidRPr="00AA460F">
        <w:rPr>
          <w:rFonts w:ascii="Exo" w:hAnsi="Exo"/>
          <w:sz w:val="24"/>
          <w:szCs w:val="24"/>
        </w:rPr>
        <w:t xml:space="preserve">A consolidação de um sistema de indicadores sobre a força de trabalho em saúde é um requisito para o amadurecimento de modelos de planejamento da força de trabalho </w:t>
      </w:r>
      <w:sdt>
        <w:sdtPr>
          <w:rPr>
            <w:rFonts w:ascii="Exo" w:hAnsi="Exo"/>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471E7615B079415188D8C43523FE0400"/>
          </w:placeholder>
        </w:sdtPr>
        <w:sdtEndPr/>
        <w:sdtContent>
          <w:r w:rsidRPr="00AA460F">
            <w:rPr>
              <w:rFonts w:ascii="Exo" w:hAnsi="Exo"/>
              <w:color w:val="000000"/>
              <w:sz w:val="24"/>
              <w:szCs w:val="24"/>
              <w:vertAlign w:val="superscript"/>
            </w:rPr>
            <w:t>2,3</w:t>
          </w:r>
        </w:sdtContent>
      </w:sdt>
      <w:r w:rsidRPr="00AA460F">
        <w:rPr>
          <w:rFonts w:ascii="Exo" w:hAnsi="Exo"/>
          <w:sz w:val="24"/>
          <w:szCs w:val="24"/>
        </w:rPr>
        <w:t xml:space="preserve">. Diante disso, este relatório faz parte de uma coletânea sobre indicadores acerca de dinâmicas da força de trabalho em saúde. Para isso, foram levantadas múltiplas referências </w:t>
      </w:r>
      <w:sdt>
        <w:sdtPr>
          <w:rPr>
            <w:rFonts w:ascii="Exo" w:hAnsi="Exo"/>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471E7615B079415188D8C43523FE0400"/>
          </w:placeholder>
        </w:sdtPr>
        <w:sdtEndPr/>
        <w:sdtContent>
          <w:r w:rsidRPr="00AA460F">
            <w:rPr>
              <w:rFonts w:ascii="Exo" w:hAnsi="Exo"/>
              <w:color w:val="000000"/>
              <w:sz w:val="24"/>
              <w:szCs w:val="24"/>
              <w:vertAlign w:val="superscript"/>
            </w:rPr>
            <w:t>4–6</w:t>
          </w:r>
        </w:sdtContent>
      </w:sdt>
      <w:r w:rsidRPr="00AA460F">
        <w:rPr>
          <w:rFonts w:ascii="Exo" w:hAnsi="Exo"/>
          <w:sz w:val="24"/>
          <w:szCs w:val="24"/>
        </w:rPr>
        <w:t xml:space="preserve"> que resultou em um compêndio de 19 indicadores das dimensões</w:t>
      </w:r>
      <w:r>
        <w:rPr>
          <w:rFonts w:ascii="Exo" w:hAnsi="Exo"/>
          <w:sz w:val="24"/>
          <w:szCs w:val="24"/>
        </w:rPr>
        <w:t>:</w:t>
      </w:r>
      <w:r w:rsidRPr="00AA460F">
        <w:rPr>
          <w:rFonts w:ascii="Exo" w:hAnsi="Exo"/>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w:t>
      </w:r>
      <w:r>
        <w:rPr>
          <w:rFonts w:ascii="Exo" w:hAnsi="Exo"/>
          <w:sz w:val="24"/>
          <w:szCs w:val="24"/>
        </w:rPr>
        <w:t>; dentre outros</w:t>
      </w:r>
      <w:r w:rsidRPr="00AA460F">
        <w:rPr>
          <w:rFonts w:ascii="Exo" w:hAnsi="Exo"/>
          <w:sz w:val="24"/>
          <w:szCs w:val="24"/>
        </w:rPr>
        <w:t>.</w:t>
      </w:r>
      <w:bookmarkEnd w:id="2"/>
    </w:p>
    <w:bookmarkEnd w:id="1"/>
    <w:bookmarkEnd w:id="3"/>
    <w:p w14:paraId="3EDBC85D" w14:textId="08780D29" w:rsidR="00971322" w:rsidRPr="00AA460F" w:rsidRDefault="00D36EEF" w:rsidP="00AA460F">
      <w:pPr>
        <w:pStyle w:val="SemEspaamento"/>
        <w:spacing w:line="360" w:lineRule="auto"/>
        <w:ind w:firstLine="851"/>
        <w:jc w:val="both"/>
        <w:rPr>
          <w:rFonts w:ascii="Exo" w:hAnsi="Exo"/>
          <w:sz w:val="24"/>
          <w:szCs w:val="24"/>
        </w:rPr>
      </w:pPr>
      <w:r w:rsidRPr="00AA460F">
        <w:rPr>
          <w:rFonts w:ascii="Exo" w:hAnsi="Exo"/>
          <w:sz w:val="24"/>
          <w:szCs w:val="24"/>
        </w:rPr>
        <w:t>Neste documento descrevemos os processos executados para construção do indicador</w:t>
      </w:r>
      <w:r w:rsidR="00E47210" w:rsidRPr="00AA460F">
        <w:rPr>
          <w:rFonts w:ascii="Exo" w:hAnsi="Exo"/>
          <w:sz w:val="24"/>
          <w:szCs w:val="24"/>
        </w:rPr>
        <w:t xml:space="preserve"> </w:t>
      </w:r>
      <w:r w:rsidR="00971322" w:rsidRPr="00AA460F">
        <w:rPr>
          <w:rFonts w:ascii="Exo" w:hAnsi="Exo"/>
          <w:sz w:val="24"/>
          <w:szCs w:val="24"/>
        </w:rPr>
        <w:t>Carga horária média de profissionais d</w:t>
      </w:r>
      <w:r w:rsidR="004D0B84" w:rsidRPr="00AA460F">
        <w:rPr>
          <w:rFonts w:ascii="Exo" w:hAnsi="Exo"/>
          <w:sz w:val="24"/>
          <w:szCs w:val="24"/>
        </w:rPr>
        <w:t>e</w:t>
      </w:r>
      <w:r w:rsidR="00971322" w:rsidRPr="00AA460F">
        <w:rPr>
          <w:rFonts w:ascii="Exo" w:hAnsi="Exo"/>
          <w:sz w:val="24"/>
          <w:szCs w:val="24"/>
        </w:rPr>
        <w:t xml:space="preserve"> saúde</w:t>
      </w:r>
      <w:r w:rsidR="00E47210" w:rsidRPr="00AA460F">
        <w:rPr>
          <w:rFonts w:ascii="Exo" w:hAnsi="Exo"/>
          <w:sz w:val="24"/>
          <w:szCs w:val="24"/>
        </w:rPr>
        <w:t>.</w:t>
      </w:r>
      <w:r w:rsidR="002E2070" w:rsidRPr="00AA460F">
        <w:rPr>
          <w:rFonts w:ascii="Exo" w:hAnsi="Exo"/>
          <w:sz w:val="24"/>
          <w:szCs w:val="24"/>
        </w:rPr>
        <w:t xml:space="preserve"> Este indicador</w:t>
      </w:r>
      <w:r w:rsidR="00C0138F">
        <w:rPr>
          <w:rFonts w:ascii="Exo" w:hAnsi="Exo"/>
          <w:sz w:val="24"/>
          <w:szCs w:val="24"/>
        </w:rPr>
        <w:t xml:space="preserve"> permite </w:t>
      </w:r>
      <w:r w:rsidR="002E2070" w:rsidRPr="00AA460F">
        <w:rPr>
          <w:rFonts w:ascii="Exo" w:hAnsi="Exo"/>
          <w:sz w:val="24"/>
          <w:szCs w:val="24"/>
        </w:rPr>
        <w:t>avaliar</w:t>
      </w:r>
      <w:r w:rsidR="00C0138F">
        <w:rPr>
          <w:rFonts w:ascii="Exo" w:hAnsi="Exo"/>
          <w:sz w:val="24"/>
          <w:szCs w:val="24"/>
        </w:rPr>
        <w:t xml:space="preserve"> dimensões relacionadas ao</w:t>
      </w:r>
      <w:r w:rsidR="002E2070" w:rsidRPr="00AA460F">
        <w:rPr>
          <w:rFonts w:ascii="Exo" w:hAnsi="Exo"/>
          <w:sz w:val="24"/>
          <w:szCs w:val="24"/>
        </w:rPr>
        <w:t xml:space="preserve"> bem-estar dos trabalhadores. Jornadas de trabalho excessivas podem levar ao estresse, fadiga e comprometimento da saúde física e mental dos profissionais, afetando negativamente o atendimento aos pacientes. Monitorar e regular a carga horária dos profissionais de saúde é essencial para promover ambientes de trabalho saudáveis, garantir a segurança dos pacientes e manter a eficiência dos serviços de saúde</w:t>
      </w:r>
      <w:r w:rsidR="00B00918" w:rsidRPr="00AA460F">
        <w:rPr>
          <w:rFonts w:ascii="Exo" w:hAnsi="Exo"/>
          <w:sz w:val="24"/>
          <w:szCs w:val="24"/>
        </w:rPr>
        <w:t xml:space="preserve"> </w:t>
      </w:r>
      <w:sdt>
        <w:sdtPr>
          <w:rPr>
            <w:rFonts w:ascii="Exo" w:hAnsi="Exo"/>
            <w:color w:val="000000"/>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583DF6EF70BB44C99528B39E627640B6"/>
          </w:placeholder>
        </w:sdtPr>
        <w:sdtEndPr/>
        <w:sdtContent>
          <w:r w:rsidR="00B00918" w:rsidRPr="00AA460F">
            <w:rPr>
              <w:rFonts w:ascii="Exo" w:hAnsi="Exo"/>
              <w:color w:val="000000"/>
              <w:sz w:val="24"/>
              <w:szCs w:val="24"/>
              <w:vertAlign w:val="superscript"/>
            </w:rPr>
            <w:t>7</w:t>
          </w:r>
        </w:sdtContent>
      </w:sdt>
      <w:r w:rsidR="002E2070" w:rsidRPr="00AA460F">
        <w:rPr>
          <w:rFonts w:ascii="Exo" w:hAnsi="Exo"/>
          <w:sz w:val="24"/>
          <w:szCs w:val="24"/>
        </w:rPr>
        <w:t>.</w:t>
      </w:r>
    </w:p>
    <w:p w14:paraId="43917122" w14:textId="77B1BED4" w:rsidR="00AC1461" w:rsidRPr="00BB6576" w:rsidRDefault="00390CEF" w:rsidP="00AA460F">
      <w:pPr>
        <w:pStyle w:val="SemEspaamento"/>
        <w:spacing w:line="360" w:lineRule="auto"/>
        <w:ind w:firstLine="851"/>
        <w:jc w:val="both"/>
        <w:rPr>
          <w:rFonts w:ascii="Exo" w:hAnsi="Exo"/>
          <w:sz w:val="20"/>
          <w:szCs w:val="20"/>
        </w:rPr>
      </w:pPr>
      <w:bookmarkStart w:id="4" w:name="_Hlk188029404"/>
      <w:bookmarkStart w:id="5" w:name="_Hlk188257041"/>
      <w:r w:rsidRPr="00B56436">
        <w:rPr>
          <w:rFonts w:ascii="Exo" w:hAnsi="Exo"/>
          <w:sz w:val="24"/>
          <w:szCs w:val="24"/>
        </w:rPr>
        <w:t>Este documento está estruturado em três seções, além desta introdução. A seguir, vamos mostrar a ficha de qualificação do indicador, bem como alguns artefatos associados a ela, que são:</w:t>
      </w:r>
      <w:r>
        <w:rPr>
          <w:rFonts w:ascii="Exo" w:hAnsi="Exo"/>
          <w:sz w:val="24"/>
          <w:szCs w:val="24"/>
        </w:rPr>
        <w:t xml:space="preserve"> 1)</w:t>
      </w:r>
      <w:r w:rsidRPr="00B56436">
        <w:rPr>
          <w:rFonts w:ascii="Exo" w:hAnsi="Exo"/>
          <w:sz w:val="24"/>
          <w:szCs w:val="24"/>
        </w:rPr>
        <w:t xml:space="preserve"> consulta SQL usada para calcular o indicador; </w:t>
      </w:r>
      <w:r>
        <w:rPr>
          <w:rFonts w:ascii="Exo" w:hAnsi="Exo"/>
          <w:sz w:val="24"/>
          <w:szCs w:val="24"/>
        </w:rPr>
        <w:t>2</w:t>
      </w:r>
      <w:r w:rsidRPr="00B56436">
        <w:rPr>
          <w:rFonts w:ascii="Exo" w:hAnsi="Exo"/>
          <w:sz w:val="24"/>
          <w:szCs w:val="24"/>
        </w:rPr>
        <w:t xml:space="preserve">) dados resultantes da consulta SQL; </w:t>
      </w:r>
      <w:r>
        <w:rPr>
          <w:rFonts w:ascii="Exo" w:hAnsi="Exo"/>
          <w:sz w:val="24"/>
          <w:szCs w:val="24"/>
        </w:rPr>
        <w:t>3</w:t>
      </w:r>
      <w:r w:rsidRPr="00B56436">
        <w:rPr>
          <w:rFonts w:ascii="Exo" w:hAnsi="Exo"/>
          <w:sz w:val="24"/>
          <w:szCs w:val="24"/>
        </w:rPr>
        <w:t xml:space="preserve">) </w:t>
      </w:r>
      <w:r w:rsidRPr="00390CEF">
        <w:rPr>
          <w:rFonts w:ascii="Exo" w:hAnsi="Exo"/>
          <w:i/>
          <w:iCs/>
          <w:sz w:val="24"/>
          <w:szCs w:val="24"/>
        </w:rPr>
        <w:t>dashboard</w:t>
      </w:r>
      <w:r w:rsidRPr="00B56436">
        <w:rPr>
          <w:rFonts w:ascii="Exo" w:hAnsi="Exo"/>
          <w:sz w:val="24"/>
          <w:szCs w:val="24"/>
        </w:rPr>
        <w:t xml:space="preserve"> interativo que ilustra os resultados da consulta. </w:t>
      </w:r>
      <w:r w:rsidR="004A3585" w:rsidRPr="00AA460F">
        <w:rPr>
          <w:rFonts w:ascii="Exo" w:hAnsi="Exo"/>
          <w:sz w:val="24"/>
          <w:szCs w:val="24"/>
        </w:rPr>
        <w:t xml:space="preserve">A seção </w:t>
      </w:r>
      <w:r w:rsidR="00146B60">
        <w:rPr>
          <w:rFonts w:ascii="Exo" w:hAnsi="Exo"/>
          <w:sz w:val="24"/>
          <w:szCs w:val="24"/>
        </w:rPr>
        <w:t>final</w:t>
      </w:r>
      <w:r w:rsidR="004A3585" w:rsidRPr="00AA460F">
        <w:rPr>
          <w:rFonts w:ascii="Exo" w:hAnsi="Exo"/>
          <w:sz w:val="24"/>
          <w:szCs w:val="24"/>
        </w:rPr>
        <w:t xml:space="preserve"> traz um exemplo de aplicação do indicador para um recorte de </w:t>
      </w:r>
      <w:bookmarkEnd w:id="4"/>
      <w:r w:rsidR="00972C57" w:rsidRPr="00AA460F">
        <w:rPr>
          <w:rFonts w:ascii="Exo" w:hAnsi="Exo"/>
          <w:sz w:val="24"/>
          <w:szCs w:val="24"/>
        </w:rPr>
        <w:t>enfermeiros</w:t>
      </w:r>
      <w:r w:rsidR="00C74486" w:rsidRPr="00AA460F">
        <w:rPr>
          <w:rFonts w:ascii="Exo" w:hAnsi="Exo"/>
          <w:sz w:val="24"/>
          <w:szCs w:val="24"/>
        </w:rPr>
        <w:t>, médicos e técnicos ou auxiliares de enfermagem</w:t>
      </w:r>
      <w:r w:rsidR="004A3585" w:rsidRPr="00AA460F">
        <w:rPr>
          <w:rFonts w:ascii="Exo" w:hAnsi="Exo"/>
          <w:sz w:val="24"/>
          <w:szCs w:val="24"/>
        </w:rPr>
        <w:t>.</w:t>
      </w:r>
      <w:bookmarkEnd w:id="5"/>
      <w:r w:rsidR="00AC1461">
        <w:rPr>
          <w:rFonts w:ascii="Montserrat" w:hAnsi="Montserrat"/>
          <w:b/>
          <w:bCs/>
        </w:rPr>
        <w:br w:type="page"/>
      </w:r>
    </w:p>
    <w:p w14:paraId="62409194" w14:textId="023BFFD1" w:rsidR="0078205E" w:rsidRPr="00FA3DC1" w:rsidRDefault="00070E8E" w:rsidP="00FA3DC1">
      <w:pPr>
        <w:pStyle w:val="Ttulo1"/>
        <w:spacing w:after="200" w:line="360" w:lineRule="auto"/>
        <w:jc w:val="center"/>
        <w:rPr>
          <w:rFonts w:ascii="Exo" w:hAnsi="Exo"/>
          <w:b/>
          <w:bCs/>
          <w:color w:val="auto"/>
        </w:rPr>
      </w:pPr>
      <w:bookmarkStart w:id="6" w:name="_Toc188267102"/>
      <w:bookmarkStart w:id="7" w:name="_Hlk188033349"/>
      <w:r w:rsidRPr="00FA3DC1">
        <w:rPr>
          <w:rFonts w:ascii="Exo" w:hAnsi="Exo"/>
          <w:b/>
          <w:bCs/>
          <w:color w:val="auto"/>
        </w:rPr>
        <w:lastRenderedPageBreak/>
        <w:t xml:space="preserve">Ficha de </w:t>
      </w:r>
      <w:r w:rsidR="00D33E59">
        <w:rPr>
          <w:rFonts w:ascii="Exo" w:hAnsi="Exo"/>
          <w:b/>
          <w:bCs/>
          <w:color w:val="auto"/>
        </w:rPr>
        <w:t xml:space="preserve">qualificação do </w:t>
      </w:r>
      <w:r w:rsidRPr="00FA3DC1">
        <w:rPr>
          <w:rFonts w:ascii="Exo" w:hAnsi="Exo"/>
          <w:b/>
          <w:bCs/>
          <w:color w:val="auto"/>
        </w:rPr>
        <w:t>in</w:t>
      </w:r>
      <w:r w:rsidR="004A3585" w:rsidRPr="00FA3DC1">
        <w:rPr>
          <w:rFonts w:ascii="Exo" w:hAnsi="Exo"/>
          <w:b/>
          <w:bCs/>
          <w:color w:val="auto"/>
        </w:rPr>
        <w:t>dicador</w:t>
      </w:r>
      <w:bookmarkEnd w:id="6"/>
    </w:p>
    <w:tbl>
      <w:tblPr>
        <w:tblStyle w:val="Tabelacomgrade"/>
        <w:tblpPr w:leftFromText="141" w:rightFromText="141" w:vertAnchor="text" w:horzAnchor="page" w:tblpX="1576" w:tblpY="76"/>
        <w:tblW w:w="9209" w:type="dxa"/>
        <w:tblLook w:val="04A0" w:firstRow="1" w:lastRow="0" w:firstColumn="1" w:lastColumn="0" w:noHBand="0" w:noVBand="1"/>
      </w:tblPr>
      <w:tblGrid>
        <w:gridCol w:w="1843"/>
        <w:gridCol w:w="7366"/>
      </w:tblGrid>
      <w:tr w:rsidR="001908C4" w:rsidRPr="00B3380F" w14:paraId="5EFA1525"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bookmarkEnd w:id="7"/>
          <w:p w14:paraId="5E03310D"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Nome do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B7DAA46" w14:textId="6021BA55" w:rsidR="001908C4" w:rsidRPr="00B3380F" w:rsidRDefault="001908C4" w:rsidP="006F3137">
            <w:pPr>
              <w:spacing w:before="60" w:after="60"/>
              <w:rPr>
                <w:rFonts w:ascii="Exo" w:hAnsi="Exo"/>
                <w:b/>
                <w:bCs/>
                <w:szCs w:val="24"/>
              </w:rPr>
            </w:pPr>
            <w:r w:rsidRPr="00B3380F">
              <w:rPr>
                <w:rFonts w:ascii="Exo" w:hAnsi="Exo"/>
                <w:b/>
                <w:bCs/>
                <w:szCs w:val="24"/>
              </w:rPr>
              <w:t>Carga horária média de profissionais d</w:t>
            </w:r>
            <w:r w:rsidR="00FD553C">
              <w:rPr>
                <w:rFonts w:ascii="Exo" w:hAnsi="Exo"/>
                <w:b/>
                <w:bCs/>
                <w:szCs w:val="24"/>
              </w:rPr>
              <w:t>e</w:t>
            </w:r>
            <w:r w:rsidRPr="00B3380F">
              <w:rPr>
                <w:rFonts w:ascii="Exo" w:hAnsi="Exo"/>
                <w:b/>
                <w:bCs/>
                <w:szCs w:val="24"/>
              </w:rPr>
              <w:t xml:space="preserve"> saúde</w:t>
            </w:r>
          </w:p>
        </w:tc>
      </w:tr>
      <w:tr w:rsidR="001908C4" w:rsidRPr="00B3380F" w14:paraId="6F4766CB"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3B0A24DA" w14:textId="77777777" w:rsidR="001908C4" w:rsidRPr="00B3380F" w:rsidRDefault="001908C4" w:rsidP="006F3137">
            <w:pPr>
              <w:spacing w:before="60" w:after="60"/>
              <w:rPr>
                <w:rFonts w:ascii="Exo" w:hAnsi="Exo"/>
                <w:b/>
                <w:bCs/>
                <w:szCs w:val="24"/>
              </w:rPr>
            </w:pPr>
            <w:r w:rsidRPr="00B3380F">
              <w:rPr>
                <w:rFonts w:ascii="Exo" w:hAnsi="Exo"/>
                <w:b/>
                <w:bCs/>
                <w:szCs w:val="24"/>
              </w:rPr>
              <w:t>Dimensão do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0F349511" w14:textId="77777777" w:rsidR="001908C4" w:rsidRPr="00B3380F" w:rsidRDefault="001908C4" w:rsidP="006F3137">
            <w:pPr>
              <w:pStyle w:val="QuadrosFiguras1"/>
              <w:spacing w:before="60" w:after="60" w:line="240" w:lineRule="auto"/>
              <w:jc w:val="left"/>
              <w:rPr>
                <w:rFonts w:ascii="Exo" w:hAnsi="Exo"/>
                <w:color w:val="auto"/>
              </w:rPr>
            </w:pPr>
            <w:r w:rsidRPr="00B3380F">
              <w:rPr>
                <w:rFonts w:ascii="Exo" w:hAnsi="Exo"/>
                <w:color w:val="auto"/>
              </w:rPr>
              <w:t>Força de Trabalho em Saúde</w:t>
            </w:r>
          </w:p>
        </w:tc>
      </w:tr>
      <w:tr w:rsidR="001908C4" w:rsidRPr="00B3380F" w14:paraId="522B477D"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213F6DBD"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Unidade de medida</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1961A608" w14:textId="77777777" w:rsidR="001908C4" w:rsidRPr="00B3380F" w:rsidRDefault="001908C4" w:rsidP="006F3137">
            <w:pPr>
              <w:spacing w:before="60" w:after="60"/>
              <w:rPr>
                <w:rFonts w:ascii="Exo" w:hAnsi="Exo"/>
                <w:sz w:val="20"/>
              </w:rPr>
            </w:pPr>
            <w:r w:rsidRPr="00B3380F">
              <w:rPr>
                <w:rFonts w:ascii="Exo" w:hAnsi="Exo"/>
                <w:sz w:val="20"/>
              </w:rPr>
              <w:t>Número de horas semanais trabalhadas</w:t>
            </w:r>
          </w:p>
        </w:tc>
      </w:tr>
      <w:tr w:rsidR="001908C4" w:rsidRPr="00B3380F" w14:paraId="1F2407CD"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6162644B"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Fonte dos dados</w:t>
            </w:r>
          </w:p>
        </w:tc>
        <w:tc>
          <w:tcPr>
            <w:tcW w:w="7366" w:type="dxa"/>
            <w:tcBorders>
              <w:top w:val="single" w:sz="4" w:space="0" w:color="000000"/>
              <w:left w:val="single" w:sz="4" w:space="0" w:color="000000"/>
              <w:bottom w:val="single" w:sz="4" w:space="0" w:color="000000"/>
              <w:right w:val="single" w:sz="4" w:space="0" w:color="000000"/>
            </w:tcBorders>
            <w:vAlign w:val="center"/>
          </w:tcPr>
          <w:p w14:paraId="16AE81F1" w14:textId="1F4A48E4" w:rsidR="001908C4" w:rsidRPr="00B3380F" w:rsidRDefault="001908C4" w:rsidP="006F3137">
            <w:pPr>
              <w:pStyle w:val="QuadrosFiguras1"/>
              <w:spacing w:before="60" w:after="60" w:line="240" w:lineRule="auto"/>
              <w:jc w:val="both"/>
              <w:rPr>
                <w:rFonts w:ascii="Exo" w:hAnsi="Exo"/>
                <w:color w:val="auto"/>
              </w:rPr>
            </w:pPr>
            <w:r w:rsidRPr="00B3380F">
              <w:rPr>
                <w:rFonts w:ascii="Times New Roman" w:hAnsi="Times New Roman" w:cs="Times New Roman"/>
                <w:color w:val="auto"/>
              </w:rPr>
              <w:t>●</w:t>
            </w:r>
            <w:r w:rsidRPr="00B3380F">
              <w:rPr>
                <w:rFonts w:ascii="Exo" w:hAnsi="Exo" w:cs="Courier New"/>
                <w:color w:val="auto"/>
              </w:rPr>
              <w:t xml:space="preserve"> </w:t>
            </w:r>
            <w:r w:rsidRPr="00B3380F">
              <w:rPr>
                <w:rFonts w:ascii="Exo" w:hAnsi="Exo"/>
                <w:color w:val="auto"/>
              </w:rPr>
              <w:t>Cadastro Nacional de Estabelecimentos de Saúde - Profissionais (CNES-PF)</w:t>
            </w:r>
          </w:p>
          <w:p w14:paraId="3FBBB538" w14:textId="7FDB1270" w:rsidR="001908C4" w:rsidRPr="00B3380F" w:rsidRDefault="001908C4" w:rsidP="006F3137">
            <w:pPr>
              <w:pStyle w:val="QuadrosFiguras1"/>
              <w:spacing w:before="60" w:after="60" w:line="240" w:lineRule="auto"/>
              <w:jc w:val="left"/>
              <w:rPr>
                <w:rFonts w:ascii="Exo" w:hAnsi="Exo"/>
                <w:color w:val="auto"/>
              </w:rPr>
            </w:pPr>
            <w:r w:rsidRPr="00B3380F">
              <w:rPr>
                <w:rFonts w:ascii="Exo" w:hAnsi="Exo"/>
                <w:color w:val="auto"/>
              </w:rPr>
              <w:t xml:space="preserve">Instituição: Ministério da Saúde, disponibilizado via </w:t>
            </w:r>
            <w:proofErr w:type="spellStart"/>
            <w:r w:rsidRPr="00B3380F">
              <w:rPr>
                <w:rFonts w:ascii="Exo" w:hAnsi="Exo"/>
                <w:color w:val="auto"/>
              </w:rPr>
              <w:t>Datasus</w:t>
            </w:r>
            <w:proofErr w:type="spellEnd"/>
          </w:p>
        </w:tc>
      </w:tr>
      <w:tr w:rsidR="001908C4" w:rsidRPr="00B3380F" w14:paraId="1442F6D7"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444C10E0"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Descrição das variáveis que compõem 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5302D34" w14:textId="2D8E18B3" w:rsidR="001908C4" w:rsidRPr="00B3380F" w:rsidRDefault="001908C4" w:rsidP="006F3137">
            <w:pPr>
              <w:spacing w:before="60" w:after="60"/>
              <w:jc w:val="both"/>
              <w:rPr>
                <w:rFonts w:ascii="Exo" w:hAnsi="Exo"/>
                <w:sz w:val="20"/>
              </w:rPr>
            </w:pPr>
            <w:r w:rsidRPr="00B3380F">
              <w:rPr>
                <w:rFonts w:ascii="Exo" w:hAnsi="Exo"/>
                <w:sz w:val="20"/>
              </w:rPr>
              <w:t>É calculada a média semanal de horas de cada categoria profissional d</w:t>
            </w:r>
            <w:r w:rsidR="004D0B84">
              <w:rPr>
                <w:rFonts w:ascii="Exo" w:hAnsi="Exo"/>
                <w:sz w:val="20"/>
              </w:rPr>
              <w:t>e</w:t>
            </w:r>
            <w:r w:rsidRPr="00B3380F">
              <w:rPr>
                <w:rFonts w:ascii="Exo" w:hAnsi="Exo"/>
                <w:sz w:val="20"/>
              </w:rPr>
              <w:t xml:space="preserve"> saúde a partir da soma das variáveis de horas ambulatoriais (HORA_AMB), horas hospitalares (HORAHOSP) e outros tipos de horas (HORAOUTR) d</w:t>
            </w:r>
            <w:r w:rsidR="00D33E59">
              <w:rPr>
                <w:rFonts w:ascii="Exo" w:hAnsi="Exo"/>
                <w:sz w:val="20"/>
              </w:rPr>
              <w:t>o</w:t>
            </w:r>
            <w:r w:rsidRPr="00B3380F">
              <w:rPr>
                <w:rFonts w:ascii="Exo" w:hAnsi="Exo"/>
                <w:sz w:val="20"/>
              </w:rPr>
              <w:t xml:space="preserve"> CNES-PF. Após isso, é aplicad</w:t>
            </w:r>
            <w:r w:rsidR="00D33E59">
              <w:rPr>
                <w:rFonts w:ascii="Exo" w:hAnsi="Exo"/>
                <w:sz w:val="20"/>
              </w:rPr>
              <w:t>a</w:t>
            </w:r>
            <w:r w:rsidRPr="00B3380F">
              <w:rPr>
                <w:rFonts w:ascii="Exo" w:hAnsi="Exo"/>
                <w:sz w:val="20"/>
              </w:rPr>
              <w:t xml:space="preserve"> a divisão pela quantidade total de profissionais em cada município.</w:t>
            </w:r>
          </w:p>
        </w:tc>
      </w:tr>
      <w:tr w:rsidR="001908C4" w:rsidRPr="00B3380F" w14:paraId="476A7599" w14:textId="77777777" w:rsidTr="00797103">
        <w:trPr>
          <w:trHeight w:val="555"/>
        </w:trPr>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68044C80"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Fórmula de cálculo</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07F7C5C3" w14:textId="7A31CA6B" w:rsidR="001908C4" w:rsidRPr="000C7543" w:rsidRDefault="001908C4" w:rsidP="006F3137">
            <w:pPr>
              <w:spacing w:before="60" w:after="60"/>
              <w:jc w:val="both"/>
              <w:rPr>
                <w:rFonts w:ascii="Cambria Math" w:hAnsi="Cambria Math"/>
                <w:i/>
                <w:iCs/>
                <w:sz w:val="20"/>
              </w:rPr>
            </w:pPr>
            <m:oMathPara>
              <m:oMath>
                <m:r>
                  <m:rPr>
                    <m:nor/>
                  </m:rPr>
                  <w:rPr>
                    <w:rFonts w:ascii="Cambria Math" w:hAnsi="Cambria Math"/>
                    <w:i/>
                    <w:iCs/>
                    <w:sz w:val="20"/>
                  </w:rPr>
                  <m:t xml:space="preserve">média de horas = </m:t>
                </m:r>
                <m:f>
                  <m:fPr>
                    <m:ctrlPr>
                      <w:rPr>
                        <w:rFonts w:ascii="Cambria Math" w:eastAsia="Cambria Math" w:hAnsi="Cambria Math" w:cs="Cambria Math"/>
                        <w:i/>
                        <w:iCs/>
                        <w:sz w:val="20"/>
                      </w:rPr>
                    </m:ctrlPr>
                  </m:fPr>
                  <m:num>
                    <m:nary>
                      <m:naryPr>
                        <m:chr m:val="∑"/>
                        <m:ctrlPr>
                          <w:rPr>
                            <w:rFonts w:ascii="Cambria Math" w:eastAsia="Cambria Math" w:hAnsi="Cambria Math" w:cs="Cambria Math"/>
                            <w:i/>
                            <w:iCs/>
                            <w:sz w:val="20"/>
                          </w:rPr>
                        </m:ctrlPr>
                      </m:naryPr>
                      <m:sub>
                        <m:r>
                          <m:rPr>
                            <m:nor/>
                          </m:rPr>
                          <w:rPr>
                            <w:rFonts w:ascii="Cambria Math" w:hAnsi="Cambria Math"/>
                            <w:i/>
                            <w:iCs/>
                            <w:sz w:val="20"/>
                          </w:rPr>
                          <m:t>i=1</m:t>
                        </m:r>
                      </m:sub>
                      <m:sup>
                        <m:r>
                          <m:rPr>
                            <m:nor/>
                          </m:rPr>
                          <w:rPr>
                            <w:rFonts w:ascii="Cambria Math" w:hAnsi="Cambria Math"/>
                            <w:i/>
                            <w:iCs/>
                            <w:sz w:val="20"/>
                          </w:rPr>
                          <m:t>N</m:t>
                        </m:r>
                      </m:sup>
                      <m:e>
                        <m:d>
                          <m:dPr>
                            <m:ctrlPr>
                              <w:rPr>
                                <w:rFonts w:ascii="Cambria Math" w:eastAsia="Cambria Math" w:hAnsi="Cambria Math" w:cs="Cambria Math"/>
                                <w:i/>
                                <w:iCs/>
                                <w:sz w:val="20"/>
                              </w:rPr>
                            </m:ctrlPr>
                          </m:dPr>
                          <m:e>
                            <m:sSub>
                              <m:sSubPr>
                                <m:ctrlPr>
                                  <w:rPr>
                                    <w:rFonts w:ascii="Cambria Math" w:eastAsia="Cambria Math" w:hAnsi="Cambria Math" w:cs="Cambria Math"/>
                                    <w:i/>
                                    <w:iCs/>
                                    <w:sz w:val="20"/>
                                  </w:rPr>
                                </m:ctrlPr>
                              </m:sSubPr>
                              <m:e>
                                <m:r>
                                  <m:rPr>
                                    <m:nor/>
                                  </m:rPr>
                                  <w:rPr>
                                    <w:rFonts w:ascii="Cambria Math" w:hAnsi="Cambria Math"/>
                                    <w:i/>
                                    <w:iCs/>
                                    <w:sz w:val="20"/>
                                  </w:rPr>
                                  <m:t>hospitalares</m:t>
                                </m:r>
                              </m:e>
                              <m:sub>
                                <m:r>
                                  <m:rPr>
                                    <m:nor/>
                                  </m:rPr>
                                  <w:rPr>
                                    <w:rFonts w:ascii="Cambria Math" w:hAnsi="Cambria Math"/>
                                    <w:i/>
                                    <w:iCs/>
                                    <w:sz w:val="20"/>
                                  </w:rPr>
                                  <m:t>i</m:t>
                                </m:r>
                              </m:sub>
                            </m:sSub>
                            <m:r>
                              <m:rPr>
                                <m:nor/>
                              </m:rPr>
                              <w:rPr>
                                <w:rFonts w:ascii="Cambria Math" w:hAnsi="Cambria Math"/>
                                <w:i/>
                                <w:iCs/>
                                <w:sz w:val="20"/>
                              </w:rPr>
                              <m:t xml:space="preserve"> + </m:t>
                            </m:r>
                            <m:sSub>
                              <m:sSubPr>
                                <m:ctrlPr>
                                  <w:rPr>
                                    <w:rFonts w:ascii="Cambria Math" w:eastAsia="Cambria Math" w:hAnsi="Cambria Math" w:cs="Cambria Math"/>
                                    <w:i/>
                                    <w:iCs/>
                                    <w:sz w:val="20"/>
                                  </w:rPr>
                                </m:ctrlPr>
                              </m:sSubPr>
                              <m:e>
                                <m:r>
                                  <w:rPr>
                                    <w:rFonts w:ascii="Cambria Math" w:eastAsia="Cambria Math" w:hAnsi="Cambria Math" w:cs="Cambria Math"/>
                                    <w:sz w:val="20"/>
                                  </w:rPr>
                                  <m:t>ambulatoriais</m:t>
                                </m:r>
                              </m:e>
                              <m:sub>
                                <m:r>
                                  <m:rPr>
                                    <m:nor/>
                                  </m:rPr>
                                  <w:rPr>
                                    <w:rFonts w:ascii="Cambria Math" w:hAnsi="Cambria Math"/>
                                    <w:i/>
                                    <w:iCs/>
                                    <w:sz w:val="20"/>
                                  </w:rPr>
                                  <m:t>i</m:t>
                                </m:r>
                              </m:sub>
                            </m:sSub>
                            <m:r>
                              <m:rPr>
                                <m:nor/>
                              </m:rPr>
                              <w:rPr>
                                <w:rFonts w:ascii="Cambria Math" w:hAnsi="Cambria Math"/>
                                <w:i/>
                                <w:iCs/>
                                <w:sz w:val="20"/>
                              </w:rPr>
                              <m:t xml:space="preserve"> + </m:t>
                            </m:r>
                            <m:sSub>
                              <m:sSubPr>
                                <m:ctrlPr>
                                  <w:rPr>
                                    <w:rFonts w:ascii="Cambria Math" w:eastAsia="Cambria Math" w:hAnsi="Cambria Math" w:cs="Cambria Math"/>
                                    <w:i/>
                                    <w:iCs/>
                                    <w:sz w:val="20"/>
                                  </w:rPr>
                                </m:ctrlPr>
                              </m:sSubPr>
                              <m:e>
                                <m:r>
                                  <w:rPr>
                                    <w:rFonts w:ascii="Cambria Math" w:eastAsia="Cambria Math" w:hAnsi="Cambria Math" w:cs="Cambria Math"/>
                                    <w:sz w:val="20"/>
                                  </w:rPr>
                                  <m:t>outras</m:t>
                                </m:r>
                              </m:e>
                              <m:sub>
                                <m:r>
                                  <m:rPr>
                                    <m:nor/>
                                  </m:rPr>
                                  <w:rPr>
                                    <w:rFonts w:ascii="Cambria Math" w:hAnsi="Cambria Math"/>
                                    <w:i/>
                                    <w:iCs/>
                                    <w:sz w:val="20"/>
                                  </w:rPr>
                                  <m:t>i</m:t>
                                </m:r>
                              </m:sub>
                            </m:sSub>
                          </m:e>
                        </m:d>
                      </m:e>
                    </m:nary>
                  </m:num>
                  <m:den>
                    <m:r>
                      <m:rPr>
                        <m:nor/>
                      </m:rPr>
                      <w:rPr>
                        <w:rFonts w:ascii="Cambria Math" w:hAnsi="Cambria Math"/>
                        <w:i/>
                        <w:iCs/>
                        <w:sz w:val="20"/>
                      </w:rPr>
                      <m:t>N</m:t>
                    </m:r>
                  </m:den>
                </m:f>
              </m:oMath>
            </m:oMathPara>
          </w:p>
        </w:tc>
      </w:tr>
      <w:tr w:rsidR="001908C4" w:rsidRPr="00B3380F" w14:paraId="2F37B14C"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5A2E4B6B"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Abrangência geográfica</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D1023BC" w14:textId="01ED46E4" w:rsidR="001908C4" w:rsidRPr="00B3380F" w:rsidRDefault="001908C4" w:rsidP="006F3137">
            <w:pPr>
              <w:pStyle w:val="QuadrosFiguras1"/>
              <w:spacing w:before="60" w:after="60" w:line="240" w:lineRule="auto"/>
              <w:jc w:val="both"/>
              <w:rPr>
                <w:rFonts w:ascii="Exo" w:hAnsi="Exo"/>
                <w:color w:val="auto"/>
              </w:rPr>
            </w:pPr>
            <w:r w:rsidRPr="00B3380F">
              <w:rPr>
                <w:rFonts w:ascii="Exo" w:hAnsi="Exo"/>
                <w:color w:val="auto"/>
              </w:rPr>
              <w:t>Brasil, Região, Unidade</w:t>
            </w:r>
            <w:r w:rsidR="00923572">
              <w:rPr>
                <w:rFonts w:ascii="Exo" w:hAnsi="Exo"/>
                <w:color w:val="auto"/>
              </w:rPr>
              <w:t>s</w:t>
            </w:r>
            <w:r w:rsidRPr="00B3380F">
              <w:rPr>
                <w:rFonts w:ascii="Exo" w:hAnsi="Exo"/>
                <w:color w:val="auto"/>
              </w:rPr>
              <w:t xml:space="preserve"> da Federação, Macrorregiões de Saúde, Regiões de Saúde e Municípios</w:t>
            </w:r>
          </w:p>
        </w:tc>
      </w:tr>
      <w:tr w:rsidR="001908C4" w:rsidRPr="00B3380F" w14:paraId="4CC6C53F"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06998DD3" w14:textId="70A3E631"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 xml:space="preserve">Níveis de desagregação </w:t>
            </w:r>
            <w:r w:rsidR="00AA460F">
              <w:rPr>
                <w:rFonts w:ascii="Exo" w:hAnsi="Exo"/>
                <w:b/>
                <w:bCs/>
                <w:color w:val="auto"/>
                <w:sz w:val="22"/>
                <w:szCs w:val="24"/>
              </w:rPr>
              <w:t xml:space="preserve">do </w:t>
            </w:r>
            <w:r w:rsidRPr="00B3380F">
              <w:rPr>
                <w:rFonts w:ascii="Exo" w:hAnsi="Exo"/>
                <w:b/>
                <w:bCs/>
                <w:color w:val="auto"/>
                <w:sz w:val="22"/>
                <w:szCs w:val="24"/>
              </w:rPr>
              <w:t>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4BE289A1" w14:textId="77777777" w:rsidR="001908C4" w:rsidRPr="00B3380F" w:rsidRDefault="001908C4" w:rsidP="006F3137">
            <w:pPr>
              <w:pStyle w:val="QuadrosFiguras1"/>
              <w:spacing w:before="60" w:after="60" w:line="240" w:lineRule="auto"/>
              <w:jc w:val="left"/>
              <w:rPr>
                <w:rFonts w:ascii="Exo" w:hAnsi="Exo"/>
                <w:color w:val="auto"/>
              </w:rPr>
            </w:pPr>
            <w:r w:rsidRPr="00B3380F">
              <w:rPr>
                <w:rFonts w:ascii="Exo" w:hAnsi="Exo"/>
                <w:color w:val="auto"/>
              </w:rPr>
              <w:t>Categoria profissional</w:t>
            </w:r>
          </w:p>
        </w:tc>
      </w:tr>
      <w:tr w:rsidR="001908C4" w:rsidRPr="00B3380F" w14:paraId="42515843"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0089E0FA"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Periodicidade de atualização do indicador</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44887730" w14:textId="77777777" w:rsidR="001908C4" w:rsidRPr="00B3380F" w:rsidRDefault="001908C4" w:rsidP="006F3137">
            <w:pPr>
              <w:pStyle w:val="QuadrosFiguras1"/>
              <w:spacing w:before="60" w:after="60" w:line="240" w:lineRule="auto"/>
              <w:jc w:val="left"/>
              <w:rPr>
                <w:rFonts w:ascii="Exo" w:hAnsi="Exo"/>
                <w:color w:val="auto"/>
              </w:rPr>
            </w:pPr>
            <w:r w:rsidRPr="00B3380F">
              <w:rPr>
                <w:rFonts w:ascii="Exo" w:hAnsi="Exo"/>
                <w:color w:val="auto"/>
              </w:rPr>
              <w:t>Anual</w:t>
            </w:r>
          </w:p>
        </w:tc>
      </w:tr>
      <w:tr w:rsidR="001908C4" w:rsidRPr="00B3380F" w14:paraId="60D08CEC"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45B3CFE4"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Série histórica utilizada</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1E3B3798" w14:textId="62CBA30E" w:rsidR="001908C4" w:rsidRPr="00B3380F" w:rsidRDefault="001908C4" w:rsidP="006F3137">
            <w:pPr>
              <w:pStyle w:val="QuadrosFiguras1"/>
              <w:spacing w:before="60" w:after="60" w:line="240" w:lineRule="auto"/>
              <w:jc w:val="both"/>
              <w:rPr>
                <w:rFonts w:ascii="Exo" w:hAnsi="Exo"/>
                <w:color w:val="auto"/>
              </w:rPr>
            </w:pPr>
            <w:r w:rsidRPr="00B3380F">
              <w:rPr>
                <w:rFonts w:ascii="Exo" w:hAnsi="Exo"/>
                <w:color w:val="auto"/>
              </w:rPr>
              <w:t>Competência de janeiro de cada ano</w:t>
            </w:r>
            <w:r w:rsidR="00D33E59">
              <w:rPr>
                <w:rFonts w:ascii="Exo" w:hAnsi="Exo"/>
                <w:color w:val="auto"/>
              </w:rPr>
              <w:t>,</w:t>
            </w:r>
            <w:r w:rsidRPr="00B3380F">
              <w:rPr>
                <w:rFonts w:ascii="Exo" w:hAnsi="Exo"/>
                <w:color w:val="auto"/>
              </w:rPr>
              <w:t xml:space="preserve"> de 2008 ao último ano com dados disponíveis.</w:t>
            </w:r>
          </w:p>
        </w:tc>
      </w:tr>
      <w:tr w:rsidR="001908C4" w:rsidRPr="0096498B" w14:paraId="7198A7DD"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3BBB173F"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Referências</w:t>
            </w:r>
          </w:p>
        </w:tc>
        <w:tc>
          <w:tcPr>
            <w:tcW w:w="7366" w:type="dxa"/>
            <w:tcBorders>
              <w:top w:val="single" w:sz="4" w:space="0" w:color="000000"/>
              <w:left w:val="single" w:sz="4" w:space="0" w:color="0095D4"/>
              <w:bottom w:val="single" w:sz="4" w:space="0" w:color="000000"/>
              <w:right w:val="single" w:sz="4" w:space="0" w:color="000000"/>
            </w:tcBorders>
            <w:vAlign w:val="center"/>
          </w:tcPr>
          <w:p w14:paraId="01BA3A90" w14:textId="2B69099A" w:rsidR="00035534" w:rsidRDefault="00035534" w:rsidP="006F3137">
            <w:pPr>
              <w:pStyle w:val="QuadrosFiguras1"/>
              <w:spacing w:before="60" w:after="60" w:line="240" w:lineRule="auto"/>
              <w:jc w:val="both"/>
              <w:rPr>
                <w:rFonts w:ascii="Exo" w:hAnsi="Exo"/>
                <w:color w:val="auto"/>
              </w:rPr>
            </w:pPr>
            <w:proofErr w:type="spellStart"/>
            <w:r w:rsidRPr="00035534">
              <w:rPr>
                <w:rFonts w:ascii="Exo" w:hAnsi="Exo"/>
                <w:color w:val="auto"/>
              </w:rPr>
              <w:t>Nuruzzaman</w:t>
            </w:r>
            <w:proofErr w:type="spellEnd"/>
            <w:r w:rsidRPr="00035534">
              <w:rPr>
                <w:rFonts w:ascii="Exo" w:hAnsi="Exo"/>
                <w:color w:val="auto"/>
              </w:rPr>
              <w:t xml:space="preserve"> M, Zapata T, </w:t>
            </w:r>
            <w:r>
              <w:rPr>
                <w:rFonts w:ascii="Exo" w:hAnsi="Exo"/>
                <w:color w:val="auto"/>
              </w:rPr>
              <w:t>d</w:t>
            </w:r>
            <w:r w:rsidRPr="00035534">
              <w:rPr>
                <w:rFonts w:ascii="Exo" w:hAnsi="Exo"/>
                <w:color w:val="auto"/>
              </w:rPr>
              <w:t xml:space="preserve">e Oliveira Cruz V, Alam S, Tune SNBK, </w:t>
            </w:r>
            <w:proofErr w:type="spellStart"/>
            <w:r w:rsidRPr="00035534">
              <w:rPr>
                <w:rFonts w:ascii="Exo" w:hAnsi="Exo"/>
                <w:color w:val="auto"/>
              </w:rPr>
              <w:t>Joarder</w:t>
            </w:r>
            <w:proofErr w:type="spellEnd"/>
            <w:r w:rsidRPr="00035534">
              <w:rPr>
                <w:rFonts w:ascii="Exo" w:hAnsi="Exo"/>
                <w:color w:val="auto"/>
              </w:rPr>
              <w:t xml:space="preserve"> T. </w:t>
            </w:r>
            <w:proofErr w:type="spellStart"/>
            <w:r w:rsidRPr="00035534">
              <w:rPr>
                <w:rFonts w:ascii="Exo" w:hAnsi="Exo"/>
                <w:color w:val="auto"/>
              </w:rPr>
              <w:t>Adopting</w:t>
            </w:r>
            <w:proofErr w:type="spellEnd"/>
            <w:r w:rsidRPr="00035534">
              <w:rPr>
                <w:rFonts w:ascii="Exo" w:hAnsi="Exo"/>
                <w:color w:val="auto"/>
              </w:rPr>
              <w:t xml:space="preserve"> </w:t>
            </w:r>
            <w:proofErr w:type="spellStart"/>
            <w:r w:rsidRPr="00035534">
              <w:rPr>
                <w:rFonts w:ascii="Exo" w:hAnsi="Exo"/>
                <w:color w:val="auto"/>
              </w:rPr>
              <w:t>workload-based</w:t>
            </w:r>
            <w:proofErr w:type="spellEnd"/>
            <w:r w:rsidRPr="00035534">
              <w:rPr>
                <w:rFonts w:ascii="Exo" w:hAnsi="Exo"/>
                <w:color w:val="auto"/>
              </w:rPr>
              <w:t xml:space="preserve"> </w:t>
            </w:r>
            <w:proofErr w:type="spellStart"/>
            <w:r w:rsidRPr="00035534">
              <w:rPr>
                <w:rFonts w:ascii="Exo" w:hAnsi="Exo"/>
                <w:color w:val="auto"/>
              </w:rPr>
              <w:t>staffing</w:t>
            </w:r>
            <w:proofErr w:type="spellEnd"/>
            <w:r w:rsidRPr="00035534">
              <w:rPr>
                <w:rFonts w:ascii="Exo" w:hAnsi="Exo"/>
                <w:color w:val="auto"/>
              </w:rPr>
              <w:t xml:space="preserve"> </w:t>
            </w:r>
            <w:proofErr w:type="spellStart"/>
            <w:r w:rsidRPr="00035534">
              <w:rPr>
                <w:rFonts w:ascii="Exo" w:hAnsi="Exo"/>
                <w:color w:val="auto"/>
              </w:rPr>
              <w:t>norms</w:t>
            </w:r>
            <w:proofErr w:type="spellEnd"/>
            <w:r w:rsidRPr="00035534">
              <w:rPr>
                <w:rFonts w:ascii="Exo" w:hAnsi="Exo"/>
                <w:color w:val="auto"/>
              </w:rPr>
              <w:t xml:space="preserve"> </w:t>
            </w:r>
            <w:proofErr w:type="spellStart"/>
            <w:r w:rsidRPr="00035534">
              <w:rPr>
                <w:rFonts w:ascii="Exo" w:hAnsi="Exo"/>
                <w:color w:val="auto"/>
              </w:rPr>
              <w:t>at</w:t>
            </w:r>
            <w:proofErr w:type="spellEnd"/>
            <w:r w:rsidRPr="00035534">
              <w:rPr>
                <w:rFonts w:ascii="Exo" w:hAnsi="Exo"/>
                <w:color w:val="auto"/>
              </w:rPr>
              <w:t xml:space="preserve"> </w:t>
            </w:r>
            <w:proofErr w:type="spellStart"/>
            <w:r w:rsidRPr="00035534">
              <w:rPr>
                <w:rFonts w:ascii="Exo" w:hAnsi="Exo"/>
                <w:color w:val="auto"/>
              </w:rPr>
              <w:t>public</w:t>
            </w:r>
            <w:proofErr w:type="spellEnd"/>
            <w:r w:rsidRPr="00035534">
              <w:rPr>
                <w:rFonts w:ascii="Exo" w:hAnsi="Exo"/>
                <w:color w:val="auto"/>
              </w:rPr>
              <w:t xml:space="preserve"> sector </w:t>
            </w:r>
            <w:proofErr w:type="spellStart"/>
            <w:r w:rsidRPr="00035534">
              <w:rPr>
                <w:rFonts w:ascii="Exo" w:hAnsi="Exo"/>
                <w:color w:val="auto"/>
              </w:rPr>
              <w:t>health</w:t>
            </w:r>
            <w:proofErr w:type="spellEnd"/>
            <w:r w:rsidRPr="00035534">
              <w:rPr>
                <w:rFonts w:ascii="Exo" w:hAnsi="Exo"/>
                <w:color w:val="auto"/>
              </w:rPr>
              <w:t xml:space="preserve"> </w:t>
            </w:r>
            <w:proofErr w:type="spellStart"/>
            <w:r w:rsidRPr="00035534">
              <w:rPr>
                <w:rFonts w:ascii="Exo" w:hAnsi="Exo"/>
                <w:color w:val="auto"/>
              </w:rPr>
              <w:t>facilities</w:t>
            </w:r>
            <w:proofErr w:type="spellEnd"/>
            <w:r w:rsidRPr="00035534">
              <w:rPr>
                <w:rFonts w:ascii="Exo" w:hAnsi="Exo"/>
                <w:color w:val="auto"/>
              </w:rPr>
              <w:t xml:space="preserve"> in Bangladesh: </w:t>
            </w:r>
            <w:proofErr w:type="spellStart"/>
            <w:r w:rsidRPr="00035534">
              <w:rPr>
                <w:rFonts w:ascii="Exo" w:hAnsi="Exo"/>
                <w:color w:val="auto"/>
              </w:rPr>
              <w:t>evidence</w:t>
            </w:r>
            <w:proofErr w:type="spellEnd"/>
            <w:r w:rsidRPr="00035534">
              <w:rPr>
                <w:rFonts w:ascii="Exo" w:hAnsi="Exo"/>
                <w:color w:val="auto"/>
              </w:rPr>
              <w:t xml:space="preserve"> </w:t>
            </w:r>
            <w:proofErr w:type="spellStart"/>
            <w:r w:rsidRPr="00035534">
              <w:rPr>
                <w:rFonts w:ascii="Exo" w:hAnsi="Exo"/>
                <w:color w:val="auto"/>
              </w:rPr>
              <w:t>from</w:t>
            </w:r>
            <w:proofErr w:type="spellEnd"/>
            <w:r w:rsidRPr="00035534">
              <w:rPr>
                <w:rFonts w:ascii="Exo" w:hAnsi="Exo"/>
                <w:color w:val="auto"/>
              </w:rPr>
              <w:t xml:space="preserve"> </w:t>
            </w:r>
            <w:proofErr w:type="spellStart"/>
            <w:r w:rsidRPr="00035534">
              <w:rPr>
                <w:rFonts w:ascii="Exo" w:hAnsi="Exo"/>
                <w:color w:val="auto"/>
              </w:rPr>
              <w:t>two</w:t>
            </w:r>
            <w:proofErr w:type="spellEnd"/>
            <w:r w:rsidRPr="00035534">
              <w:rPr>
                <w:rFonts w:ascii="Exo" w:hAnsi="Exo"/>
                <w:color w:val="auto"/>
              </w:rPr>
              <w:t xml:space="preserve"> </w:t>
            </w:r>
            <w:proofErr w:type="spellStart"/>
            <w:r w:rsidRPr="00035534">
              <w:rPr>
                <w:rFonts w:ascii="Exo" w:hAnsi="Exo"/>
                <w:color w:val="auto"/>
              </w:rPr>
              <w:t>districts</w:t>
            </w:r>
            <w:proofErr w:type="spellEnd"/>
            <w:r w:rsidRPr="00035534">
              <w:rPr>
                <w:rFonts w:ascii="Exo" w:hAnsi="Exo"/>
                <w:color w:val="auto"/>
              </w:rPr>
              <w:t xml:space="preserve">. Hum </w:t>
            </w:r>
            <w:proofErr w:type="spellStart"/>
            <w:r w:rsidRPr="00035534">
              <w:rPr>
                <w:rFonts w:ascii="Exo" w:hAnsi="Exo"/>
                <w:color w:val="auto"/>
              </w:rPr>
              <w:t>Resour</w:t>
            </w:r>
            <w:proofErr w:type="spellEnd"/>
            <w:r w:rsidRPr="00035534">
              <w:rPr>
                <w:rFonts w:ascii="Exo" w:hAnsi="Exo"/>
                <w:color w:val="auto"/>
              </w:rPr>
              <w:t xml:space="preserve"> Health. 2021;19(</w:t>
            </w:r>
            <w:proofErr w:type="spellStart"/>
            <w:r w:rsidRPr="00035534">
              <w:rPr>
                <w:rFonts w:ascii="Exo" w:hAnsi="Exo"/>
                <w:color w:val="auto"/>
              </w:rPr>
              <w:t>Suppl</w:t>
            </w:r>
            <w:proofErr w:type="spellEnd"/>
            <w:r w:rsidRPr="00035534">
              <w:rPr>
                <w:rFonts w:ascii="Exo" w:hAnsi="Exo"/>
                <w:color w:val="auto"/>
              </w:rPr>
              <w:t xml:space="preserve"> 1):151.</w:t>
            </w:r>
          </w:p>
          <w:p w14:paraId="4FE3CF68" w14:textId="6C5FDC76" w:rsidR="001908C4" w:rsidRPr="00FD553C" w:rsidRDefault="00035534" w:rsidP="006F3137">
            <w:pPr>
              <w:pStyle w:val="QuadrosFiguras1"/>
              <w:spacing w:before="60" w:after="60" w:line="240" w:lineRule="auto"/>
              <w:jc w:val="both"/>
              <w:rPr>
                <w:rFonts w:ascii="Exo" w:hAnsi="Exo"/>
                <w:color w:val="auto"/>
                <w:lang w:val="en-US"/>
              </w:rPr>
            </w:pPr>
            <w:r w:rsidRPr="00035534">
              <w:rPr>
                <w:rFonts w:ascii="Exo" w:hAnsi="Exo"/>
                <w:color w:val="auto"/>
              </w:rPr>
              <w:t xml:space="preserve">Bonfim D, Mafra ACCN, da Costa Palacio D, </w:t>
            </w:r>
            <w:proofErr w:type="spellStart"/>
            <w:r w:rsidRPr="00035534">
              <w:rPr>
                <w:rFonts w:ascii="Exo" w:hAnsi="Exo"/>
                <w:color w:val="auto"/>
              </w:rPr>
              <w:t>Rewa</w:t>
            </w:r>
            <w:proofErr w:type="spellEnd"/>
            <w:r w:rsidRPr="00035534">
              <w:rPr>
                <w:rFonts w:ascii="Exo" w:hAnsi="Exo"/>
                <w:color w:val="auto"/>
              </w:rPr>
              <w:t xml:space="preserve"> T. Assessment </w:t>
            </w:r>
            <w:proofErr w:type="spellStart"/>
            <w:r w:rsidRPr="00035534">
              <w:rPr>
                <w:rFonts w:ascii="Exo" w:hAnsi="Exo"/>
                <w:color w:val="auto"/>
              </w:rPr>
              <w:t>of</w:t>
            </w:r>
            <w:proofErr w:type="spellEnd"/>
            <w:r w:rsidRPr="00035534">
              <w:rPr>
                <w:rFonts w:ascii="Exo" w:hAnsi="Exo"/>
                <w:color w:val="auto"/>
              </w:rPr>
              <w:t xml:space="preserve"> </w:t>
            </w:r>
            <w:proofErr w:type="spellStart"/>
            <w:r w:rsidRPr="00035534">
              <w:rPr>
                <w:rFonts w:ascii="Exo" w:hAnsi="Exo"/>
                <w:color w:val="auto"/>
              </w:rPr>
              <w:t>staffing</w:t>
            </w:r>
            <w:proofErr w:type="spellEnd"/>
            <w:r w:rsidRPr="00035534">
              <w:rPr>
                <w:rFonts w:ascii="Exo" w:hAnsi="Exo"/>
                <w:color w:val="auto"/>
              </w:rPr>
              <w:t xml:space="preserve"> </w:t>
            </w:r>
            <w:proofErr w:type="spellStart"/>
            <w:r w:rsidRPr="00035534">
              <w:rPr>
                <w:rFonts w:ascii="Exo" w:hAnsi="Exo"/>
                <w:color w:val="auto"/>
              </w:rPr>
              <w:t>needs</w:t>
            </w:r>
            <w:proofErr w:type="spellEnd"/>
            <w:r w:rsidRPr="00035534">
              <w:rPr>
                <w:rFonts w:ascii="Exo" w:hAnsi="Exo"/>
                <w:color w:val="auto"/>
              </w:rPr>
              <w:t xml:space="preserve"> for </w:t>
            </w:r>
            <w:proofErr w:type="spellStart"/>
            <w:r w:rsidRPr="00035534">
              <w:rPr>
                <w:rFonts w:ascii="Exo" w:hAnsi="Exo"/>
                <w:color w:val="auto"/>
              </w:rPr>
              <w:t>registered</w:t>
            </w:r>
            <w:proofErr w:type="spellEnd"/>
            <w:r w:rsidRPr="00035534">
              <w:rPr>
                <w:rFonts w:ascii="Exo" w:hAnsi="Exo"/>
                <w:color w:val="auto"/>
              </w:rPr>
              <w:t xml:space="preserve"> nurses </w:t>
            </w:r>
            <w:proofErr w:type="spellStart"/>
            <w:r w:rsidRPr="00035534">
              <w:rPr>
                <w:rFonts w:ascii="Exo" w:hAnsi="Exo"/>
                <w:color w:val="auto"/>
              </w:rPr>
              <w:t>and</w:t>
            </w:r>
            <w:proofErr w:type="spellEnd"/>
            <w:r w:rsidRPr="00035534">
              <w:rPr>
                <w:rFonts w:ascii="Exo" w:hAnsi="Exo"/>
                <w:color w:val="auto"/>
              </w:rPr>
              <w:t xml:space="preserve"> </w:t>
            </w:r>
            <w:proofErr w:type="spellStart"/>
            <w:r w:rsidRPr="00035534">
              <w:rPr>
                <w:rFonts w:ascii="Exo" w:hAnsi="Exo"/>
                <w:color w:val="auto"/>
              </w:rPr>
              <w:t>licensed</w:t>
            </w:r>
            <w:proofErr w:type="spellEnd"/>
            <w:r w:rsidRPr="00035534">
              <w:rPr>
                <w:rFonts w:ascii="Exo" w:hAnsi="Exo"/>
                <w:color w:val="auto"/>
              </w:rPr>
              <w:t xml:space="preserve"> </w:t>
            </w:r>
            <w:proofErr w:type="spellStart"/>
            <w:r w:rsidRPr="00035534">
              <w:rPr>
                <w:rFonts w:ascii="Exo" w:hAnsi="Exo"/>
                <w:color w:val="auto"/>
              </w:rPr>
              <w:t>practical</w:t>
            </w:r>
            <w:proofErr w:type="spellEnd"/>
            <w:r w:rsidRPr="00035534">
              <w:rPr>
                <w:rFonts w:ascii="Exo" w:hAnsi="Exo"/>
                <w:color w:val="auto"/>
              </w:rPr>
              <w:t xml:space="preserve"> nurses </w:t>
            </w:r>
            <w:proofErr w:type="spellStart"/>
            <w:r w:rsidRPr="00035534">
              <w:rPr>
                <w:rFonts w:ascii="Exo" w:hAnsi="Exo"/>
                <w:color w:val="auto"/>
              </w:rPr>
              <w:t>at</w:t>
            </w:r>
            <w:proofErr w:type="spellEnd"/>
            <w:r w:rsidRPr="00035534">
              <w:rPr>
                <w:rFonts w:ascii="Exo" w:hAnsi="Exo"/>
                <w:color w:val="auto"/>
              </w:rPr>
              <w:t xml:space="preserve"> </w:t>
            </w:r>
            <w:proofErr w:type="spellStart"/>
            <w:r w:rsidRPr="00035534">
              <w:rPr>
                <w:rFonts w:ascii="Exo" w:hAnsi="Exo"/>
                <w:color w:val="auto"/>
              </w:rPr>
              <w:t>primary</w:t>
            </w:r>
            <w:proofErr w:type="spellEnd"/>
            <w:r w:rsidRPr="00035534">
              <w:rPr>
                <w:rFonts w:ascii="Exo" w:hAnsi="Exo"/>
                <w:color w:val="auto"/>
              </w:rPr>
              <w:t xml:space="preserve"> </w:t>
            </w:r>
            <w:proofErr w:type="spellStart"/>
            <w:r w:rsidRPr="00035534">
              <w:rPr>
                <w:rFonts w:ascii="Exo" w:hAnsi="Exo"/>
                <w:color w:val="auto"/>
              </w:rPr>
              <w:t>care</w:t>
            </w:r>
            <w:proofErr w:type="spellEnd"/>
            <w:r w:rsidRPr="00035534">
              <w:rPr>
                <w:rFonts w:ascii="Exo" w:hAnsi="Exo"/>
                <w:color w:val="auto"/>
              </w:rPr>
              <w:t xml:space="preserve"> </w:t>
            </w:r>
            <w:proofErr w:type="spellStart"/>
            <w:r w:rsidRPr="00035534">
              <w:rPr>
                <w:rFonts w:ascii="Exo" w:hAnsi="Exo"/>
                <w:color w:val="auto"/>
              </w:rPr>
              <w:t>units</w:t>
            </w:r>
            <w:proofErr w:type="spellEnd"/>
            <w:r w:rsidRPr="00035534">
              <w:rPr>
                <w:rFonts w:ascii="Exo" w:hAnsi="Exo"/>
                <w:color w:val="auto"/>
              </w:rPr>
              <w:t xml:space="preserve"> in </w:t>
            </w:r>
            <w:proofErr w:type="spellStart"/>
            <w:r w:rsidRPr="00035534">
              <w:rPr>
                <w:rFonts w:ascii="Exo" w:hAnsi="Exo"/>
                <w:color w:val="auto"/>
              </w:rPr>
              <w:t>Brazil</w:t>
            </w:r>
            <w:proofErr w:type="spellEnd"/>
            <w:r w:rsidRPr="00035534">
              <w:rPr>
                <w:rFonts w:ascii="Exo" w:hAnsi="Exo"/>
                <w:color w:val="auto"/>
              </w:rPr>
              <w:t xml:space="preserve"> </w:t>
            </w:r>
            <w:proofErr w:type="spellStart"/>
            <w:r w:rsidRPr="00035534">
              <w:rPr>
                <w:rFonts w:ascii="Exo" w:hAnsi="Exo"/>
                <w:color w:val="auto"/>
              </w:rPr>
              <w:t>using</w:t>
            </w:r>
            <w:proofErr w:type="spellEnd"/>
            <w:r w:rsidRPr="00035534">
              <w:rPr>
                <w:rFonts w:ascii="Exo" w:hAnsi="Exo"/>
                <w:color w:val="auto"/>
              </w:rPr>
              <w:t xml:space="preserve"> </w:t>
            </w:r>
            <w:proofErr w:type="spellStart"/>
            <w:r w:rsidRPr="00035534">
              <w:rPr>
                <w:rFonts w:ascii="Exo" w:hAnsi="Exo"/>
                <w:color w:val="auto"/>
              </w:rPr>
              <w:t>Workload</w:t>
            </w:r>
            <w:proofErr w:type="spellEnd"/>
            <w:r w:rsidRPr="00035534">
              <w:rPr>
                <w:rFonts w:ascii="Exo" w:hAnsi="Exo"/>
                <w:color w:val="auto"/>
              </w:rPr>
              <w:t xml:space="preserve"> </w:t>
            </w:r>
            <w:proofErr w:type="spellStart"/>
            <w:r w:rsidRPr="00035534">
              <w:rPr>
                <w:rFonts w:ascii="Exo" w:hAnsi="Exo"/>
                <w:color w:val="auto"/>
              </w:rPr>
              <w:t>Indicators</w:t>
            </w:r>
            <w:proofErr w:type="spellEnd"/>
            <w:r w:rsidRPr="00035534">
              <w:rPr>
                <w:rFonts w:ascii="Exo" w:hAnsi="Exo"/>
                <w:color w:val="auto"/>
              </w:rPr>
              <w:t xml:space="preserve"> </w:t>
            </w:r>
            <w:proofErr w:type="spellStart"/>
            <w:r w:rsidRPr="00035534">
              <w:rPr>
                <w:rFonts w:ascii="Exo" w:hAnsi="Exo"/>
                <w:color w:val="auto"/>
              </w:rPr>
              <w:t>of</w:t>
            </w:r>
            <w:proofErr w:type="spellEnd"/>
            <w:r w:rsidRPr="00035534">
              <w:rPr>
                <w:rFonts w:ascii="Exo" w:hAnsi="Exo"/>
                <w:color w:val="auto"/>
              </w:rPr>
              <w:t xml:space="preserve"> </w:t>
            </w:r>
            <w:proofErr w:type="spellStart"/>
            <w:r w:rsidRPr="00035534">
              <w:rPr>
                <w:rFonts w:ascii="Exo" w:hAnsi="Exo"/>
                <w:color w:val="auto"/>
              </w:rPr>
              <w:t>Staffing</w:t>
            </w:r>
            <w:proofErr w:type="spellEnd"/>
            <w:r w:rsidRPr="00035534">
              <w:rPr>
                <w:rFonts w:ascii="Exo" w:hAnsi="Exo"/>
                <w:color w:val="auto"/>
              </w:rPr>
              <w:t xml:space="preserve"> </w:t>
            </w:r>
            <w:proofErr w:type="spellStart"/>
            <w:r w:rsidRPr="00035534">
              <w:rPr>
                <w:rFonts w:ascii="Exo" w:hAnsi="Exo"/>
                <w:color w:val="auto"/>
              </w:rPr>
              <w:t>Need</w:t>
            </w:r>
            <w:proofErr w:type="spellEnd"/>
            <w:r w:rsidRPr="00035534">
              <w:rPr>
                <w:rFonts w:ascii="Exo" w:hAnsi="Exo"/>
                <w:color w:val="auto"/>
              </w:rPr>
              <w:t xml:space="preserve"> (WISN) </w:t>
            </w:r>
            <w:proofErr w:type="spellStart"/>
            <w:r w:rsidRPr="00035534">
              <w:rPr>
                <w:rFonts w:ascii="Exo" w:hAnsi="Exo"/>
                <w:color w:val="auto"/>
              </w:rPr>
              <w:t>method</w:t>
            </w:r>
            <w:proofErr w:type="spellEnd"/>
            <w:r w:rsidRPr="00035534">
              <w:rPr>
                <w:rFonts w:ascii="Exo" w:hAnsi="Exo"/>
                <w:color w:val="auto"/>
              </w:rPr>
              <w:t xml:space="preserve">. Hum </w:t>
            </w:r>
            <w:proofErr w:type="spellStart"/>
            <w:r w:rsidRPr="00035534">
              <w:rPr>
                <w:rFonts w:ascii="Exo" w:hAnsi="Exo"/>
                <w:color w:val="auto"/>
              </w:rPr>
              <w:t>Resour</w:t>
            </w:r>
            <w:proofErr w:type="spellEnd"/>
            <w:r w:rsidRPr="00035534">
              <w:rPr>
                <w:rFonts w:ascii="Exo" w:hAnsi="Exo"/>
                <w:color w:val="auto"/>
              </w:rPr>
              <w:t xml:space="preserve"> Health. 2021;19(</w:t>
            </w:r>
            <w:proofErr w:type="spellStart"/>
            <w:r w:rsidRPr="00035534">
              <w:rPr>
                <w:rFonts w:ascii="Exo" w:hAnsi="Exo"/>
                <w:color w:val="auto"/>
              </w:rPr>
              <w:t>Suppl</w:t>
            </w:r>
            <w:proofErr w:type="spellEnd"/>
            <w:r w:rsidRPr="00035534">
              <w:rPr>
                <w:rFonts w:ascii="Exo" w:hAnsi="Exo"/>
                <w:color w:val="auto"/>
              </w:rPr>
              <w:t xml:space="preserve"> 1):130.</w:t>
            </w:r>
          </w:p>
        </w:tc>
      </w:tr>
      <w:tr w:rsidR="001908C4" w:rsidRPr="00B3380F" w14:paraId="311F8EE7"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086CB662" w14:textId="77777777" w:rsidR="001908C4" w:rsidRPr="00B3380F" w:rsidRDefault="001908C4" w:rsidP="006F3137">
            <w:pPr>
              <w:pStyle w:val="QuadrosFiguras1"/>
              <w:spacing w:before="60" w:after="60" w:line="240" w:lineRule="auto"/>
              <w:jc w:val="left"/>
              <w:rPr>
                <w:rFonts w:ascii="Exo" w:hAnsi="Exo"/>
                <w:b/>
                <w:bCs/>
                <w:color w:val="auto"/>
                <w:sz w:val="22"/>
                <w:szCs w:val="24"/>
              </w:rPr>
            </w:pPr>
            <w:r w:rsidRPr="00B3380F">
              <w:rPr>
                <w:rFonts w:ascii="Exo" w:hAnsi="Exo"/>
                <w:b/>
                <w:bCs/>
                <w:color w:val="auto"/>
                <w:sz w:val="22"/>
                <w:szCs w:val="24"/>
              </w:rPr>
              <w:t>Polaridade</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4D9D930F" w14:textId="06C54531" w:rsidR="001908C4" w:rsidRPr="00B3380F" w:rsidRDefault="001908C4" w:rsidP="00B54E1D">
            <w:pPr>
              <w:pStyle w:val="QuadrosFiguras1"/>
              <w:spacing w:before="60" w:after="60" w:line="240" w:lineRule="auto"/>
              <w:jc w:val="both"/>
              <w:rPr>
                <w:rFonts w:ascii="Exo" w:hAnsi="Exo"/>
                <w:color w:val="auto"/>
              </w:rPr>
            </w:pPr>
            <w:r w:rsidRPr="00B3380F">
              <w:rPr>
                <w:rFonts w:ascii="Exo" w:hAnsi="Exo"/>
                <w:color w:val="auto"/>
              </w:rPr>
              <w:t xml:space="preserve">Este indicador pode estar associado </w:t>
            </w:r>
            <w:r w:rsidR="00B54E1D">
              <w:rPr>
                <w:rFonts w:ascii="Exo" w:hAnsi="Exo"/>
                <w:color w:val="auto"/>
              </w:rPr>
              <w:t>à</w:t>
            </w:r>
            <w:r w:rsidRPr="00B3380F">
              <w:rPr>
                <w:rFonts w:ascii="Exo" w:hAnsi="Exo"/>
                <w:color w:val="auto"/>
              </w:rPr>
              <w:t xml:space="preserve"> maior pressão da força de trabalho atuante devido à ausência de profissionais de saúde para suprir as demandas locais. Nesse sentido, quanto maior o valor obtido na média de carga horária de profissionais d</w:t>
            </w:r>
            <w:r w:rsidR="004D0B84">
              <w:rPr>
                <w:rFonts w:ascii="Exo" w:hAnsi="Exo"/>
                <w:color w:val="auto"/>
              </w:rPr>
              <w:t>e</w:t>
            </w:r>
            <w:r w:rsidRPr="00B3380F">
              <w:rPr>
                <w:rFonts w:ascii="Exo" w:hAnsi="Exo"/>
                <w:color w:val="auto"/>
              </w:rPr>
              <w:t xml:space="preserve"> saúde, pior é o resultado.</w:t>
            </w:r>
          </w:p>
        </w:tc>
      </w:tr>
      <w:tr w:rsidR="001908C4" w:rsidRPr="00B3380F" w14:paraId="2023A496" w14:textId="77777777" w:rsidTr="00797103">
        <w:tc>
          <w:tcPr>
            <w:tcW w:w="1843" w:type="dxa"/>
            <w:tcBorders>
              <w:top w:val="single" w:sz="4" w:space="0" w:color="000000"/>
              <w:left w:val="single" w:sz="4" w:space="0" w:color="000000"/>
              <w:bottom w:val="single" w:sz="4" w:space="0" w:color="0095D4"/>
              <w:right w:val="single" w:sz="4" w:space="0" w:color="0095D4"/>
            </w:tcBorders>
            <w:shd w:val="clear" w:color="auto" w:fill="2C3864"/>
            <w:vAlign w:val="center"/>
            <w:hideMark/>
          </w:tcPr>
          <w:p w14:paraId="22B9EF57" w14:textId="77777777" w:rsidR="001908C4" w:rsidRPr="00B3380F" w:rsidRDefault="001908C4" w:rsidP="006F3137">
            <w:pPr>
              <w:pStyle w:val="QuadrosFiguras1"/>
              <w:spacing w:before="60" w:after="60" w:line="240" w:lineRule="auto"/>
              <w:jc w:val="left"/>
              <w:rPr>
                <w:rFonts w:ascii="Exo" w:hAnsi="Exo"/>
                <w:b/>
                <w:bCs/>
                <w:color w:val="auto"/>
                <w:sz w:val="22"/>
                <w:szCs w:val="24"/>
              </w:rPr>
            </w:pPr>
            <w:r w:rsidRPr="00B3380F">
              <w:rPr>
                <w:rFonts w:ascii="Exo" w:hAnsi="Exo"/>
                <w:b/>
                <w:bCs/>
                <w:color w:val="auto"/>
                <w:sz w:val="22"/>
                <w:szCs w:val="24"/>
              </w:rPr>
              <w:t>Observações</w:t>
            </w:r>
          </w:p>
        </w:tc>
        <w:tc>
          <w:tcPr>
            <w:tcW w:w="7366" w:type="dxa"/>
            <w:tcBorders>
              <w:top w:val="single" w:sz="4" w:space="0" w:color="000000"/>
              <w:left w:val="single" w:sz="4" w:space="0" w:color="0095D4"/>
              <w:bottom w:val="single" w:sz="4" w:space="0" w:color="0095D4"/>
              <w:right w:val="single" w:sz="4" w:space="0" w:color="000000"/>
            </w:tcBorders>
            <w:vAlign w:val="center"/>
            <w:hideMark/>
          </w:tcPr>
          <w:p w14:paraId="521F91A7" w14:textId="77777777" w:rsidR="001908C4" w:rsidRPr="00B3380F" w:rsidRDefault="001908C4" w:rsidP="006F3137">
            <w:pPr>
              <w:spacing w:before="60" w:after="60"/>
              <w:jc w:val="both"/>
              <w:rPr>
                <w:rFonts w:ascii="Exo" w:hAnsi="Exo"/>
                <w:sz w:val="20"/>
              </w:rPr>
            </w:pPr>
            <w:r w:rsidRPr="00B3380F">
              <w:rPr>
                <w:rFonts w:ascii="Exo" w:hAnsi="Exo"/>
                <w:sz w:val="20"/>
              </w:rPr>
              <w:t xml:space="preserve">As análises realizadas são limitadas aos dados disponíveis na base do CNES-PF, disponibilizado pelo Ministério da Saúde, via </w:t>
            </w:r>
            <w:proofErr w:type="spellStart"/>
            <w:r w:rsidRPr="00B3380F">
              <w:rPr>
                <w:rFonts w:ascii="Exo" w:hAnsi="Exo"/>
                <w:sz w:val="20"/>
              </w:rPr>
              <w:t>Datasus</w:t>
            </w:r>
            <w:proofErr w:type="spellEnd"/>
            <w:r w:rsidRPr="00B3380F">
              <w:rPr>
                <w:rFonts w:ascii="Exo" w:hAnsi="Exo"/>
                <w:sz w:val="20"/>
              </w:rPr>
              <w:t>.</w:t>
            </w:r>
          </w:p>
        </w:tc>
      </w:tr>
    </w:tbl>
    <w:p w14:paraId="75F77C5B" w14:textId="12074E9E" w:rsidR="00420B56" w:rsidRPr="00AA460F" w:rsidRDefault="00420B56" w:rsidP="00AA460F">
      <w:pPr>
        <w:pStyle w:val="SemEspaamento"/>
        <w:spacing w:before="100" w:line="360" w:lineRule="auto"/>
        <w:ind w:firstLine="851"/>
        <w:jc w:val="both"/>
        <w:rPr>
          <w:rFonts w:ascii="Exo" w:hAnsi="Exo"/>
          <w:sz w:val="24"/>
          <w:szCs w:val="24"/>
        </w:rPr>
      </w:pPr>
      <w:r w:rsidRPr="00AA460F">
        <w:rPr>
          <w:rFonts w:ascii="Exo" w:hAnsi="Exo"/>
          <w:sz w:val="24"/>
          <w:szCs w:val="24"/>
        </w:rPr>
        <w:t>Como informado acima, existem alguns artefatos que decorrem da criação deste indicador, como o código SQL usado para constru</w:t>
      </w:r>
      <w:r w:rsidR="00390CEF">
        <w:rPr>
          <w:rFonts w:ascii="Exo" w:hAnsi="Exo"/>
          <w:sz w:val="24"/>
          <w:szCs w:val="24"/>
        </w:rPr>
        <w:t>í-lo</w:t>
      </w:r>
      <w:r w:rsidRPr="00AA460F">
        <w:rPr>
          <w:rFonts w:ascii="Exo" w:hAnsi="Exo"/>
          <w:sz w:val="24"/>
          <w:szCs w:val="24"/>
        </w:rPr>
        <w:t xml:space="preserve">, o resultado dos cálculos e o </w:t>
      </w:r>
      <w:r w:rsidRPr="00390CEF">
        <w:rPr>
          <w:rFonts w:ascii="Exo" w:hAnsi="Exo"/>
          <w:i/>
          <w:iCs/>
          <w:sz w:val="24"/>
          <w:szCs w:val="24"/>
        </w:rPr>
        <w:t>dashboard</w:t>
      </w:r>
      <w:r w:rsidRPr="00AA460F">
        <w:rPr>
          <w:rFonts w:ascii="Exo" w:hAnsi="Exo"/>
          <w:sz w:val="24"/>
          <w:szCs w:val="24"/>
        </w:rPr>
        <w:t xml:space="preserve"> interativo. Para acessar estes artefatos, basta clicar nos ícones abaixo.</w:t>
      </w:r>
    </w:p>
    <w:p w14:paraId="326AABBE" w14:textId="40B7EEB9" w:rsidR="00420B56" w:rsidRPr="00FA3DC1" w:rsidRDefault="00420B56" w:rsidP="00FA3DC1">
      <w:pPr>
        <w:pStyle w:val="Legenda"/>
        <w:keepNext/>
        <w:spacing w:after="0"/>
        <w:jc w:val="center"/>
        <w:rPr>
          <w:rFonts w:ascii="Exo" w:hAnsi="Exo"/>
          <w:b/>
          <w:bCs/>
          <w:color w:val="auto"/>
        </w:rPr>
      </w:pPr>
      <w:r w:rsidRPr="00FA3DC1">
        <w:rPr>
          <w:rFonts w:ascii="Exo" w:hAnsi="Exo"/>
          <w:b/>
          <w:bCs/>
          <w:color w:val="auto"/>
        </w:rPr>
        <w:lastRenderedPageBreak/>
        <w:t xml:space="preserve">Figura </w:t>
      </w:r>
      <w:r w:rsidRPr="00FA3DC1">
        <w:rPr>
          <w:rFonts w:ascii="Exo" w:hAnsi="Exo"/>
          <w:b/>
          <w:bCs/>
          <w:color w:val="auto"/>
        </w:rPr>
        <w:fldChar w:fldCharType="begin"/>
      </w:r>
      <w:r w:rsidRPr="00FA3DC1">
        <w:rPr>
          <w:rFonts w:ascii="Exo" w:hAnsi="Exo"/>
          <w:b/>
          <w:bCs/>
          <w:color w:val="auto"/>
        </w:rPr>
        <w:instrText xml:space="preserve"> SEQ Figura \* ARABIC </w:instrText>
      </w:r>
      <w:r w:rsidRPr="00FA3DC1">
        <w:rPr>
          <w:rFonts w:ascii="Exo" w:hAnsi="Exo"/>
          <w:b/>
          <w:bCs/>
          <w:color w:val="auto"/>
        </w:rPr>
        <w:fldChar w:fldCharType="separate"/>
      </w:r>
      <w:r w:rsidR="00A009C2">
        <w:rPr>
          <w:rFonts w:ascii="Exo" w:hAnsi="Exo"/>
          <w:b/>
          <w:bCs/>
          <w:noProof/>
          <w:color w:val="auto"/>
        </w:rPr>
        <w:t>1</w:t>
      </w:r>
      <w:r w:rsidRPr="00FA3DC1">
        <w:rPr>
          <w:rFonts w:ascii="Exo" w:hAnsi="Exo"/>
          <w:b/>
          <w:bCs/>
          <w:color w:val="auto"/>
        </w:rPr>
        <w:fldChar w:fldCharType="end"/>
      </w:r>
      <w:r w:rsidRPr="00FA3DC1">
        <w:rPr>
          <w:rFonts w:ascii="Exo" w:hAnsi="Exo"/>
          <w:b/>
          <w:bCs/>
          <w:color w:val="auto"/>
        </w:rPr>
        <w:t xml:space="preserve"> - Artefatos da consulta</w:t>
      </w:r>
    </w:p>
    <w:p w14:paraId="6B7F0F2A" w14:textId="77777777" w:rsidR="002E7BD9" w:rsidRDefault="00420B56" w:rsidP="00FA3DC1">
      <w:pPr>
        <w:pStyle w:val="PargrafodaLista"/>
        <w:ind w:left="0"/>
        <w:jc w:val="center"/>
        <w:rPr>
          <w:rFonts w:ascii="Exo" w:hAnsi="Exo"/>
          <w:i/>
          <w:iCs/>
          <w:sz w:val="18"/>
          <w:szCs w:val="18"/>
        </w:rPr>
      </w:pPr>
      <w:bookmarkStart w:id="8" w:name="_Hlk188261627"/>
      <w:r>
        <w:rPr>
          <w:rFonts w:ascii="Montserrat" w:hAnsi="Montserrat"/>
          <w:noProof/>
          <w:lang w:eastAsia="pt-BR"/>
        </w:rPr>
        <w:drawing>
          <wp:inline distT="0" distB="0" distL="0" distR="0" wp14:anchorId="28654661" wp14:editId="74806932">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bookmarkEnd w:id="8"/>
    <w:p w14:paraId="574AEF5A" w14:textId="7D5CBA77" w:rsidR="00F40058" w:rsidRPr="00BB6576" w:rsidRDefault="00420B56" w:rsidP="00BB6576">
      <w:pPr>
        <w:pStyle w:val="PargrafodaLista"/>
        <w:ind w:left="0"/>
        <w:jc w:val="center"/>
        <w:rPr>
          <w:rFonts w:eastAsiaTheme="majorEastAsia" w:cstheme="majorBidi"/>
          <w:sz w:val="32"/>
          <w:szCs w:val="32"/>
        </w:rPr>
      </w:pPr>
      <w:r w:rsidRPr="00FA3DC1">
        <w:rPr>
          <w:rFonts w:ascii="Exo" w:hAnsi="Exo"/>
          <w:i/>
          <w:iCs/>
          <w:sz w:val="18"/>
          <w:szCs w:val="18"/>
        </w:rPr>
        <w:t>Fonte: elaborado pelos autores</w:t>
      </w:r>
      <w:r w:rsidR="00F40058">
        <w:rPr>
          <w:rFonts w:ascii="Exo" w:hAnsi="Exo"/>
          <w:b/>
          <w:bCs/>
        </w:rPr>
        <w:br w:type="page"/>
      </w:r>
    </w:p>
    <w:p w14:paraId="4B346B7F" w14:textId="2C266059" w:rsidR="004A3585" w:rsidRPr="00420B56" w:rsidRDefault="004A3585" w:rsidP="00FA3DC1">
      <w:pPr>
        <w:pStyle w:val="Ttulo1"/>
        <w:spacing w:after="200" w:line="360" w:lineRule="auto"/>
        <w:jc w:val="center"/>
        <w:rPr>
          <w:rFonts w:ascii="Exo" w:hAnsi="Exo"/>
          <w:b/>
          <w:bCs/>
          <w:color w:val="auto"/>
        </w:rPr>
      </w:pPr>
      <w:bookmarkStart w:id="9" w:name="_Toc188267103"/>
      <w:r w:rsidRPr="00420B56">
        <w:rPr>
          <w:rFonts w:ascii="Exo" w:hAnsi="Exo"/>
          <w:b/>
          <w:bCs/>
          <w:color w:val="auto"/>
        </w:rPr>
        <w:lastRenderedPageBreak/>
        <w:t>Exemplo de aplicação</w:t>
      </w:r>
      <w:bookmarkEnd w:id="9"/>
    </w:p>
    <w:p w14:paraId="5F965195" w14:textId="4735FAED" w:rsidR="002E7BD9" w:rsidRPr="00AA460F" w:rsidRDefault="002E7BD9" w:rsidP="00927F85">
      <w:pPr>
        <w:pStyle w:val="SemEspaamento"/>
        <w:spacing w:line="360" w:lineRule="auto"/>
        <w:ind w:firstLine="851"/>
        <w:jc w:val="both"/>
        <w:rPr>
          <w:rFonts w:ascii="Exo" w:hAnsi="Exo"/>
          <w:sz w:val="24"/>
          <w:szCs w:val="24"/>
        </w:rPr>
      </w:pPr>
      <w:r w:rsidRPr="00AA460F">
        <w:rPr>
          <w:rFonts w:ascii="Exo" w:hAnsi="Exo"/>
          <w:sz w:val="24"/>
          <w:szCs w:val="24"/>
        </w:rPr>
        <w:t xml:space="preserve">A </w:t>
      </w:r>
      <w:r w:rsidR="00B54E1D" w:rsidRPr="00AA460F">
        <w:rPr>
          <w:rFonts w:ascii="Exo" w:hAnsi="Exo"/>
          <w:sz w:val="24"/>
          <w:szCs w:val="24"/>
        </w:rPr>
        <w:t>F</w:t>
      </w:r>
      <w:r w:rsidRPr="00AA460F">
        <w:rPr>
          <w:rFonts w:ascii="Exo" w:hAnsi="Exo"/>
          <w:sz w:val="24"/>
          <w:szCs w:val="24"/>
        </w:rPr>
        <w:t xml:space="preserve">igura 2 </w:t>
      </w:r>
      <w:bookmarkStart w:id="10" w:name="_Hlk188280977"/>
      <w:r w:rsidR="00CD2831" w:rsidRPr="00AA460F">
        <w:rPr>
          <w:rFonts w:ascii="Exo" w:hAnsi="Exo"/>
          <w:sz w:val="24"/>
          <w:szCs w:val="24"/>
        </w:rPr>
        <w:t>exemplifica</w:t>
      </w:r>
      <w:r w:rsidRPr="00AA460F">
        <w:rPr>
          <w:rFonts w:ascii="Exo" w:hAnsi="Exo"/>
          <w:sz w:val="24"/>
          <w:szCs w:val="24"/>
        </w:rPr>
        <w:t xml:space="preserve"> </w:t>
      </w:r>
      <w:r w:rsidR="00CD2831" w:rsidRPr="00AA460F">
        <w:rPr>
          <w:rFonts w:ascii="Exo" w:hAnsi="Exo"/>
          <w:sz w:val="24"/>
          <w:szCs w:val="24"/>
        </w:rPr>
        <w:t>a</w:t>
      </w:r>
      <w:r w:rsidRPr="00AA460F">
        <w:rPr>
          <w:rFonts w:ascii="Exo" w:hAnsi="Exo"/>
          <w:sz w:val="24"/>
          <w:szCs w:val="24"/>
        </w:rPr>
        <w:t xml:space="preserve"> aplicação </w:t>
      </w:r>
      <w:r w:rsidR="00CD2831" w:rsidRPr="00AA460F">
        <w:rPr>
          <w:rFonts w:ascii="Exo" w:hAnsi="Exo"/>
          <w:sz w:val="24"/>
          <w:szCs w:val="24"/>
        </w:rPr>
        <w:t>do</w:t>
      </w:r>
      <w:r w:rsidRPr="00AA460F">
        <w:rPr>
          <w:rFonts w:ascii="Exo" w:hAnsi="Exo"/>
          <w:sz w:val="24"/>
          <w:szCs w:val="24"/>
        </w:rPr>
        <w:t xml:space="preserve"> indicador</w:t>
      </w:r>
      <w:bookmarkEnd w:id="10"/>
      <w:r w:rsidRPr="00AA460F">
        <w:rPr>
          <w:rFonts w:ascii="Exo" w:hAnsi="Exo"/>
          <w:sz w:val="24"/>
          <w:szCs w:val="24"/>
        </w:rPr>
        <w:t>, considerando um recorte para enfermeiros</w:t>
      </w:r>
      <w:r w:rsidR="004D4FAA" w:rsidRPr="00AA460F">
        <w:rPr>
          <w:rFonts w:ascii="Exo" w:hAnsi="Exo"/>
          <w:sz w:val="24"/>
          <w:szCs w:val="24"/>
        </w:rPr>
        <w:t>, médicos e técnicos ou auxiliares de enfermagem</w:t>
      </w:r>
      <w:r w:rsidR="00161155" w:rsidRPr="00AA460F">
        <w:rPr>
          <w:rFonts w:ascii="Exo" w:hAnsi="Exo"/>
          <w:sz w:val="24"/>
          <w:szCs w:val="24"/>
        </w:rPr>
        <w:t xml:space="preserve"> no estado </w:t>
      </w:r>
      <w:r w:rsidR="00B54E1D" w:rsidRPr="00AA460F">
        <w:rPr>
          <w:rFonts w:ascii="Exo" w:hAnsi="Exo"/>
          <w:sz w:val="24"/>
          <w:szCs w:val="24"/>
        </w:rPr>
        <w:t xml:space="preserve">de </w:t>
      </w:r>
      <w:r w:rsidR="00161155" w:rsidRPr="00AA460F">
        <w:rPr>
          <w:rFonts w:ascii="Exo" w:hAnsi="Exo"/>
          <w:sz w:val="24"/>
          <w:szCs w:val="24"/>
        </w:rPr>
        <w:t>Mato Grosso</w:t>
      </w:r>
      <w:r w:rsidRPr="00AA460F">
        <w:rPr>
          <w:rFonts w:ascii="Exo" w:hAnsi="Exo"/>
          <w:sz w:val="24"/>
          <w:szCs w:val="24"/>
        </w:rPr>
        <w:t>, no ano de 2024</w:t>
      </w:r>
      <w:r w:rsidR="004D4FAA" w:rsidRPr="00AA460F">
        <w:rPr>
          <w:rFonts w:ascii="Exo" w:hAnsi="Exo"/>
          <w:sz w:val="24"/>
          <w:szCs w:val="24"/>
        </w:rPr>
        <w:t xml:space="preserve">. </w:t>
      </w:r>
      <w:r w:rsidR="00414714" w:rsidRPr="00AA460F">
        <w:rPr>
          <w:rFonts w:ascii="Exo" w:hAnsi="Exo"/>
          <w:sz w:val="24"/>
          <w:szCs w:val="24"/>
        </w:rPr>
        <w:t xml:space="preserve">Observa-se que os técnicos ou auxiliares de enfermagem apresentam uma jornada de trabalho mais extensa em comparação </w:t>
      </w:r>
      <w:r w:rsidR="00D33E59" w:rsidRPr="00AA460F">
        <w:rPr>
          <w:rFonts w:ascii="Exo" w:hAnsi="Exo"/>
          <w:sz w:val="24"/>
          <w:szCs w:val="24"/>
        </w:rPr>
        <w:t>à</w:t>
      </w:r>
      <w:r w:rsidR="00414714" w:rsidRPr="00AA460F">
        <w:rPr>
          <w:rFonts w:ascii="Exo" w:hAnsi="Exo"/>
          <w:sz w:val="24"/>
          <w:szCs w:val="24"/>
        </w:rPr>
        <w:t>s demais categorias profissionais, com uma mediana de 41,2 horas semanais.</w:t>
      </w:r>
    </w:p>
    <w:p w14:paraId="2E05D9C6" w14:textId="49EF18FD" w:rsidR="002E7BD9" w:rsidRPr="00CE06B6" w:rsidRDefault="002E7BD9" w:rsidP="00CE06B6">
      <w:pPr>
        <w:pStyle w:val="Legenda"/>
        <w:keepNext/>
        <w:spacing w:after="0"/>
        <w:jc w:val="center"/>
        <w:rPr>
          <w:rFonts w:ascii="Exo" w:hAnsi="Exo"/>
          <w:b/>
          <w:bCs/>
          <w:color w:val="auto"/>
        </w:rPr>
      </w:pPr>
      <w:r w:rsidRPr="00CE06B6">
        <w:rPr>
          <w:rFonts w:ascii="Exo" w:hAnsi="Exo"/>
          <w:b/>
          <w:bCs/>
          <w:color w:val="auto"/>
        </w:rPr>
        <w:t>Figura 2 - Distribuição d</w:t>
      </w:r>
      <w:r w:rsidR="00CE06B6" w:rsidRPr="00CE06B6">
        <w:rPr>
          <w:rFonts w:ascii="Exo" w:hAnsi="Exo"/>
          <w:b/>
          <w:bCs/>
          <w:color w:val="auto"/>
        </w:rPr>
        <w:t>o</w:t>
      </w:r>
      <w:r w:rsidRPr="00CE06B6">
        <w:rPr>
          <w:rFonts w:ascii="Exo" w:hAnsi="Exo"/>
          <w:b/>
          <w:bCs/>
          <w:color w:val="auto"/>
        </w:rPr>
        <w:t xml:space="preserve"> indicador no es</w:t>
      </w:r>
      <w:r w:rsidR="00097808" w:rsidRPr="00CE06B6">
        <w:rPr>
          <w:rFonts w:ascii="Exo" w:hAnsi="Exo"/>
          <w:b/>
          <w:bCs/>
          <w:color w:val="auto"/>
        </w:rPr>
        <w:t>t</w:t>
      </w:r>
      <w:r w:rsidRPr="00CE06B6">
        <w:rPr>
          <w:rFonts w:ascii="Exo" w:hAnsi="Exo"/>
          <w:b/>
          <w:bCs/>
          <w:color w:val="auto"/>
        </w:rPr>
        <w:t>ado</w:t>
      </w:r>
    </w:p>
    <w:p w14:paraId="31804E1B" w14:textId="6EB6F703" w:rsidR="002E7BD9" w:rsidRDefault="002E7BD9" w:rsidP="002E7BD9">
      <w:pPr>
        <w:pStyle w:val="NormalWeb"/>
        <w:spacing w:before="0" w:beforeAutospacing="0" w:after="0" w:afterAutospacing="0"/>
        <w:jc w:val="center"/>
      </w:pPr>
      <w:bookmarkStart w:id="11" w:name="_Hlk184288995"/>
      <w:r>
        <w:rPr>
          <w:noProof/>
        </w:rPr>
        <w:drawing>
          <wp:inline distT="0" distB="0" distL="0" distR="0" wp14:anchorId="2D5DECE2" wp14:editId="50EAA306">
            <wp:extent cx="5698747" cy="3561716"/>
            <wp:effectExtent l="19050" t="19050" r="16510" b="196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698747" cy="3561716"/>
                    </a:xfrm>
                    <a:prstGeom prst="rect">
                      <a:avLst/>
                    </a:prstGeom>
                    <a:noFill/>
                    <a:ln>
                      <a:solidFill>
                        <a:schemeClr val="tx1"/>
                      </a:solidFill>
                    </a:ln>
                  </pic:spPr>
                </pic:pic>
              </a:graphicData>
            </a:graphic>
          </wp:inline>
        </w:drawing>
      </w:r>
    </w:p>
    <w:p w14:paraId="0824521B" w14:textId="2EC7DB20" w:rsidR="0078205E" w:rsidRPr="00CE06B6" w:rsidRDefault="002E7BD9" w:rsidP="00433282">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11"/>
    </w:p>
    <w:p w14:paraId="3CC129BF" w14:textId="4F6DB21E" w:rsidR="00097808" w:rsidRPr="00414714" w:rsidRDefault="009E5CEE" w:rsidP="00433282">
      <w:pPr>
        <w:pStyle w:val="SemEspaamento"/>
        <w:spacing w:after="200" w:line="360" w:lineRule="auto"/>
        <w:ind w:firstLine="851"/>
        <w:jc w:val="both"/>
        <w:rPr>
          <w:rFonts w:ascii="Exo" w:hAnsi="Exo"/>
          <w:sz w:val="20"/>
          <w:szCs w:val="20"/>
        </w:rPr>
      </w:pPr>
      <w:r w:rsidRPr="00B308AC">
        <w:rPr>
          <w:rFonts w:ascii="Exo" w:hAnsi="Exo"/>
          <w:sz w:val="24"/>
          <w:szCs w:val="24"/>
        </w:rPr>
        <w:t xml:space="preserve">Para acessar o link do código que resultou no mapa, clique </w:t>
      </w:r>
      <w:hyperlink r:id="rId17" w:history="1">
        <w:r w:rsidR="00B308AC" w:rsidRPr="00B308AC">
          <w:rPr>
            <w:rStyle w:val="Hyperlink"/>
            <w:rFonts w:ascii="Exo" w:hAnsi="Exo"/>
            <w:sz w:val="24"/>
            <w:szCs w:val="24"/>
          </w:rPr>
          <w:t>aqui</w:t>
        </w:r>
      </w:hyperlink>
      <w:r w:rsidR="00B308AC" w:rsidRPr="00B308AC">
        <w:rPr>
          <w:rFonts w:ascii="Exo" w:hAnsi="Exo"/>
          <w:sz w:val="24"/>
          <w:szCs w:val="24"/>
        </w:rPr>
        <w:t>.</w:t>
      </w:r>
      <w:r w:rsidR="00097808">
        <w:rPr>
          <w:rFonts w:ascii="Exo" w:hAnsi="Exo"/>
          <w:b/>
          <w:bCs/>
        </w:rPr>
        <w:br w:type="page"/>
      </w:r>
    </w:p>
    <w:p w14:paraId="393A9936" w14:textId="6B47CE45" w:rsidR="00666086" w:rsidRPr="00FD553C" w:rsidRDefault="00666086" w:rsidP="002E7BD9">
      <w:pPr>
        <w:pStyle w:val="Ttulo1"/>
        <w:spacing w:after="200" w:line="360" w:lineRule="auto"/>
        <w:jc w:val="center"/>
        <w:rPr>
          <w:rFonts w:ascii="Exo" w:hAnsi="Exo"/>
          <w:b/>
          <w:bCs/>
          <w:color w:val="auto"/>
          <w:lang w:val="en-US"/>
        </w:rPr>
      </w:pPr>
      <w:bookmarkStart w:id="12" w:name="_Toc188267104"/>
      <w:proofErr w:type="spellStart"/>
      <w:r w:rsidRPr="00FD553C">
        <w:rPr>
          <w:rFonts w:ascii="Exo" w:hAnsi="Exo"/>
          <w:b/>
          <w:bCs/>
          <w:color w:val="auto"/>
          <w:lang w:val="en-US"/>
        </w:rPr>
        <w:lastRenderedPageBreak/>
        <w:t>Referências</w:t>
      </w:r>
      <w:bookmarkEnd w:id="12"/>
      <w:proofErr w:type="spellEnd"/>
    </w:p>
    <w:bookmarkStart w:id="13" w:name="_Hlk188256521" w:displacedByCustomXml="next"/>
    <w:sdt>
      <w:sdtPr>
        <w:rPr>
          <w:rFonts w:ascii="Exo" w:hAnsi="Exo"/>
          <w:color w:val="000000"/>
        </w:rPr>
        <w:tag w:val="MENDELEY_BIBLIOGRAPHY"/>
        <w:id w:val="951600538"/>
        <w:placeholder>
          <w:docPart w:val="DefaultPlaceholder_-1854013440"/>
        </w:placeholder>
      </w:sdtPr>
      <w:sdtEndPr/>
      <w:sdtContent>
        <w:p w14:paraId="74ABFA60" w14:textId="0A207770" w:rsidR="00666086" w:rsidRPr="00FD553C" w:rsidRDefault="00666086" w:rsidP="00666086">
          <w:pPr>
            <w:autoSpaceDE w:val="0"/>
            <w:autoSpaceDN w:val="0"/>
            <w:ind w:hanging="640"/>
            <w:jc w:val="both"/>
            <w:divId w:val="344209817"/>
            <w:rPr>
              <w:rFonts w:ascii="Exo" w:eastAsia="Times New Roman" w:hAnsi="Exo"/>
              <w:color w:val="000000"/>
              <w:lang w:val="en-US"/>
            </w:rPr>
          </w:pPr>
          <w:r w:rsidRPr="00FD553C">
            <w:rPr>
              <w:rFonts w:ascii="Exo" w:eastAsia="Times New Roman" w:hAnsi="Exo"/>
              <w:color w:val="000000"/>
              <w:sz w:val="20"/>
              <w:szCs w:val="20"/>
              <w:lang w:val="en-US"/>
            </w:rPr>
            <w:t xml:space="preserve">1. </w:t>
          </w:r>
          <w:bookmarkStart w:id="14" w:name="_Hlk188256293"/>
          <w:r w:rsidRPr="00FD553C">
            <w:rPr>
              <w:rFonts w:ascii="Exo" w:eastAsia="Times New Roman" w:hAnsi="Exo"/>
              <w:color w:val="000000"/>
              <w:sz w:val="20"/>
              <w:szCs w:val="20"/>
              <w:lang w:val="en-US"/>
            </w:rPr>
            <w:tab/>
          </w:r>
          <w:bookmarkStart w:id="15" w:name="_Hlk188360503"/>
          <w:r w:rsidR="00962562" w:rsidRPr="00FD553C">
            <w:rPr>
              <w:rFonts w:ascii="Exo" w:eastAsia="Times New Roman" w:hAnsi="Exo"/>
              <w:color w:val="000000"/>
              <w:sz w:val="20"/>
              <w:szCs w:val="20"/>
              <w:lang w:val="en-US"/>
            </w:rPr>
            <w:t>World Health Organization</w:t>
          </w:r>
          <w:r w:rsidRPr="00FD553C">
            <w:rPr>
              <w:rFonts w:ascii="Exo" w:eastAsia="Times New Roman" w:hAnsi="Exo"/>
              <w:color w:val="000000"/>
              <w:sz w:val="20"/>
              <w:szCs w:val="20"/>
              <w:lang w:val="en-US"/>
            </w:rPr>
            <w:t>. Global strategy on human resources for health: Workforce 2030.</w:t>
          </w:r>
          <w:r w:rsidR="00962562" w:rsidRPr="00FD553C">
            <w:rPr>
              <w:rFonts w:ascii="Exo" w:eastAsia="Times New Roman" w:hAnsi="Exo"/>
              <w:color w:val="000000"/>
              <w:sz w:val="20"/>
              <w:szCs w:val="20"/>
              <w:lang w:val="en-US"/>
            </w:rPr>
            <w:t xml:space="preserve"> Geneva: WHO;</w:t>
          </w:r>
          <w:r w:rsidRPr="00FD553C">
            <w:rPr>
              <w:rFonts w:ascii="Exo" w:eastAsia="Times New Roman" w:hAnsi="Exo"/>
              <w:color w:val="000000"/>
              <w:sz w:val="20"/>
              <w:szCs w:val="20"/>
              <w:lang w:val="en-US"/>
            </w:rPr>
            <w:t xml:space="preserve"> 2016. </w:t>
          </w:r>
        </w:p>
        <w:bookmarkEnd w:id="13"/>
        <w:p w14:paraId="04B120DA" w14:textId="1FA7B17B" w:rsidR="00666086" w:rsidRPr="00FD553C" w:rsidRDefault="00666086" w:rsidP="00666086">
          <w:pPr>
            <w:autoSpaceDE w:val="0"/>
            <w:autoSpaceDN w:val="0"/>
            <w:ind w:hanging="640"/>
            <w:jc w:val="both"/>
            <w:divId w:val="682315618"/>
            <w:rPr>
              <w:rFonts w:ascii="Exo" w:eastAsia="Times New Roman" w:hAnsi="Exo"/>
              <w:color w:val="000000"/>
              <w:sz w:val="20"/>
              <w:szCs w:val="20"/>
              <w:lang w:val="en-US"/>
            </w:rPr>
          </w:pPr>
          <w:r w:rsidRPr="00FD553C">
            <w:rPr>
              <w:rFonts w:ascii="Exo" w:eastAsia="Times New Roman" w:hAnsi="Exo"/>
              <w:color w:val="000000"/>
              <w:sz w:val="20"/>
              <w:szCs w:val="20"/>
              <w:lang w:val="en-US"/>
            </w:rPr>
            <w:t xml:space="preserve">2. </w:t>
          </w:r>
          <w:r w:rsidRPr="00FD553C">
            <w:rPr>
              <w:rFonts w:ascii="Exo" w:eastAsia="Times New Roman" w:hAnsi="Exo"/>
              <w:color w:val="000000"/>
              <w:sz w:val="20"/>
              <w:szCs w:val="20"/>
              <w:lang w:val="en-US"/>
            </w:rPr>
            <w:tab/>
          </w:r>
          <w:proofErr w:type="spellStart"/>
          <w:r w:rsidR="00962562" w:rsidRPr="00FD553C">
            <w:rPr>
              <w:rFonts w:ascii="Exo" w:eastAsia="Times New Roman" w:hAnsi="Exo"/>
              <w:color w:val="000000"/>
              <w:sz w:val="20"/>
              <w:szCs w:val="20"/>
              <w:lang w:val="en-US"/>
            </w:rPr>
            <w:t>Najafpour</w:t>
          </w:r>
          <w:proofErr w:type="spellEnd"/>
          <w:r w:rsidR="00962562" w:rsidRPr="00FD553C">
            <w:rPr>
              <w:rFonts w:ascii="Exo" w:eastAsia="Times New Roman" w:hAnsi="Exo"/>
              <w:color w:val="000000"/>
              <w:sz w:val="20"/>
              <w:szCs w:val="20"/>
              <w:lang w:val="en-US"/>
            </w:rPr>
            <w:t xml:space="preserve"> Z, Arab M, </w:t>
          </w:r>
          <w:proofErr w:type="spellStart"/>
          <w:r w:rsidR="00962562" w:rsidRPr="00FD553C">
            <w:rPr>
              <w:rFonts w:ascii="Exo" w:eastAsia="Times New Roman" w:hAnsi="Exo"/>
              <w:color w:val="000000"/>
              <w:sz w:val="20"/>
              <w:szCs w:val="20"/>
              <w:lang w:val="en-US"/>
            </w:rPr>
            <w:t>Shayanfard</w:t>
          </w:r>
          <w:proofErr w:type="spellEnd"/>
          <w:r w:rsidR="00962562" w:rsidRPr="00FD553C">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00962562" w:rsidRPr="00FD553C">
            <w:rPr>
              <w:rFonts w:ascii="Exo" w:eastAsia="Times New Roman" w:hAnsi="Exo"/>
              <w:color w:val="000000"/>
              <w:sz w:val="20"/>
              <w:szCs w:val="20"/>
              <w:lang w:val="en-US"/>
            </w:rPr>
            <w:t>doi</w:t>
          </w:r>
          <w:proofErr w:type="spellEnd"/>
          <w:r w:rsidR="00962562" w:rsidRPr="00FD553C">
            <w:rPr>
              <w:rFonts w:ascii="Exo" w:eastAsia="Times New Roman" w:hAnsi="Exo"/>
              <w:color w:val="000000"/>
              <w:sz w:val="20"/>
              <w:szCs w:val="20"/>
              <w:lang w:val="en-US"/>
            </w:rPr>
            <w:t>: 10.1186/s12961-023-00994-8.</w:t>
          </w:r>
        </w:p>
        <w:p w14:paraId="1A45F4EF" w14:textId="281A2341" w:rsidR="00666086" w:rsidRPr="00420B56" w:rsidRDefault="00666086" w:rsidP="00666086">
          <w:pPr>
            <w:autoSpaceDE w:val="0"/>
            <w:autoSpaceDN w:val="0"/>
            <w:ind w:hanging="640"/>
            <w:jc w:val="both"/>
            <w:divId w:val="350181312"/>
            <w:rPr>
              <w:rFonts w:ascii="Exo" w:eastAsia="Times New Roman" w:hAnsi="Exo"/>
              <w:color w:val="000000"/>
              <w:sz w:val="20"/>
              <w:szCs w:val="20"/>
            </w:rPr>
          </w:pPr>
          <w:r w:rsidRPr="00FD553C">
            <w:rPr>
              <w:rFonts w:ascii="Exo" w:eastAsia="Times New Roman" w:hAnsi="Exo"/>
              <w:color w:val="000000"/>
              <w:sz w:val="20"/>
              <w:szCs w:val="20"/>
              <w:lang w:val="en-US"/>
            </w:rPr>
            <w:t xml:space="preserve">3. </w:t>
          </w:r>
          <w:r w:rsidRPr="00FD553C">
            <w:rPr>
              <w:rFonts w:ascii="Exo" w:eastAsia="Times New Roman" w:hAnsi="Exo"/>
              <w:color w:val="000000"/>
              <w:sz w:val="20"/>
              <w:szCs w:val="20"/>
              <w:lang w:val="en-US"/>
            </w:rPr>
            <w:tab/>
          </w:r>
          <w:r w:rsidR="00A13EB6" w:rsidRPr="00FD553C">
            <w:rPr>
              <w:rFonts w:ascii="Exo" w:eastAsia="Times New Roman" w:hAnsi="Exo"/>
              <w:color w:val="000000"/>
              <w:sz w:val="20"/>
              <w:szCs w:val="20"/>
              <w:lang w:val="en-US"/>
            </w:rPr>
            <w:t xml:space="preserve">Rees GH, James R, </w:t>
          </w:r>
          <w:proofErr w:type="spellStart"/>
          <w:r w:rsidR="00A13EB6" w:rsidRPr="00FD553C">
            <w:rPr>
              <w:rFonts w:ascii="Exo" w:eastAsia="Times New Roman" w:hAnsi="Exo"/>
              <w:color w:val="000000"/>
              <w:sz w:val="20"/>
              <w:szCs w:val="20"/>
              <w:lang w:val="en-US"/>
            </w:rPr>
            <w:t>Samadashvili</w:t>
          </w:r>
          <w:proofErr w:type="spellEnd"/>
          <w:r w:rsidR="00A13EB6" w:rsidRPr="00FD553C">
            <w:rPr>
              <w:rFonts w:ascii="Exo" w:eastAsia="Times New Roman" w:hAnsi="Exo"/>
              <w:color w:val="000000"/>
              <w:sz w:val="20"/>
              <w:szCs w:val="20"/>
              <w:lang w:val="en-US"/>
            </w:rPr>
            <w:t xml:space="preserve"> L, </w:t>
          </w:r>
          <w:proofErr w:type="spellStart"/>
          <w:r w:rsidR="00A13EB6" w:rsidRPr="00FD553C">
            <w:rPr>
              <w:rFonts w:ascii="Exo" w:eastAsia="Times New Roman" w:hAnsi="Exo"/>
              <w:color w:val="000000"/>
              <w:sz w:val="20"/>
              <w:szCs w:val="20"/>
              <w:lang w:val="en-US"/>
            </w:rPr>
            <w:t>Scotter</w:t>
          </w:r>
          <w:proofErr w:type="spellEnd"/>
          <w:r w:rsidR="00A13EB6" w:rsidRPr="00FD553C">
            <w:rPr>
              <w:rFonts w:ascii="Exo" w:eastAsia="Times New Roman" w:hAnsi="Exo"/>
              <w:color w:val="000000"/>
              <w:sz w:val="20"/>
              <w:szCs w:val="20"/>
              <w:lang w:val="en-US"/>
            </w:rPr>
            <w:t xml:space="preserve"> C. Are sustainable health workforces possible? </w:t>
          </w:r>
          <w:proofErr w:type="spellStart"/>
          <w:r w:rsidR="00A13EB6" w:rsidRPr="00A13EB6">
            <w:rPr>
              <w:rFonts w:ascii="Exo" w:eastAsia="Times New Roman" w:hAnsi="Exo"/>
              <w:color w:val="000000"/>
              <w:sz w:val="20"/>
              <w:szCs w:val="20"/>
            </w:rPr>
            <w:t>Issues</w:t>
          </w:r>
          <w:proofErr w:type="spellEnd"/>
          <w:r w:rsidR="00A13EB6" w:rsidRPr="00A13EB6">
            <w:rPr>
              <w:rFonts w:ascii="Exo" w:eastAsia="Times New Roman" w:hAnsi="Exo"/>
              <w:color w:val="000000"/>
              <w:sz w:val="20"/>
              <w:szCs w:val="20"/>
            </w:rPr>
            <w:t xml:space="preserve"> </w:t>
          </w:r>
          <w:proofErr w:type="spellStart"/>
          <w:r w:rsidR="00A13EB6" w:rsidRPr="00A13EB6">
            <w:rPr>
              <w:rFonts w:ascii="Exo" w:eastAsia="Times New Roman" w:hAnsi="Exo"/>
              <w:color w:val="000000"/>
              <w:sz w:val="20"/>
              <w:szCs w:val="20"/>
            </w:rPr>
            <w:t>and</w:t>
          </w:r>
          <w:proofErr w:type="spellEnd"/>
          <w:r w:rsidR="00A13EB6" w:rsidRPr="00A13EB6">
            <w:rPr>
              <w:rFonts w:ascii="Exo" w:eastAsia="Times New Roman" w:hAnsi="Exo"/>
              <w:color w:val="000000"/>
              <w:sz w:val="20"/>
              <w:szCs w:val="20"/>
            </w:rPr>
            <w:t xml:space="preserve"> a </w:t>
          </w:r>
          <w:proofErr w:type="spellStart"/>
          <w:r w:rsidR="00A13EB6" w:rsidRPr="00A13EB6">
            <w:rPr>
              <w:rFonts w:ascii="Exo" w:eastAsia="Times New Roman" w:hAnsi="Exo"/>
              <w:color w:val="000000"/>
              <w:sz w:val="20"/>
              <w:szCs w:val="20"/>
            </w:rPr>
            <w:t>possible</w:t>
          </w:r>
          <w:proofErr w:type="spellEnd"/>
          <w:r w:rsidR="00A13EB6" w:rsidRPr="00A13EB6">
            <w:rPr>
              <w:rFonts w:ascii="Exo" w:eastAsia="Times New Roman" w:hAnsi="Exo"/>
              <w:color w:val="000000"/>
              <w:sz w:val="20"/>
              <w:szCs w:val="20"/>
            </w:rPr>
            <w:t xml:space="preserve"> </w:t>
          </w:r>
          <w:proofErr w:type="spellStart"/>
          <w:r w:rsidR="00A13EB6" w:rsidRPr="00A13EB6">
            <w:rPr>
              <w:rFonts w:ascii="Exo" w:eastAsia="Times New Roman" w:hAnsi="Exo"/>
              <w:color w:val="000000"/>
              <w:sz w:val="20"/>
              <w:szCs w:val="20"/>
            </w:rPr>
            <w:t>remedy</w:t>
          </w:r>
          <w:proofErr w:type="spellEnd"/>
          <w:r w:rsidR="00A13EB6" w:rsidRPr="00A13EB6">
            <w:rPr>
              <w:rFonts w:ascii="Exo" w:eastAsia="Times New Roman" w:hAnsi="Exo"/>
              <w:color w:val="000000"/>
              <w:sz w:val="20"/>
              <w:szCs w:val="20"/>
            </w:rPr>
            <w:t xml:space="preserve">. </w:t>
          </w:r>
          <w:proofErr w:type="spellStart"/>
          <w:r w:rsidR="00A13EB6" w:rsidRPr="00A13EB6">
            <w:rPr>
              <w:rFonts w:ascii="Exo" w:eastAsia="Times New Roman" w:hAnsi="Exo"/>
              <w:color w:val="000000"/>
              <w:sz w:val="20"/>
              <w:szCs w:val="20"/>
            </w:rPr>
            <w:t>Sustainability</w:t>
          </w:r>
          <w:proofErr w:type="spellEnd"/>
          <w:r w:rsidR="00A13EB6" w:rsidRPr="00A13EB6">
            <w:rPr>
              <w:rFonts w:ascii="Exo" w:eastAsia="Times New Roman" w:hAnsi="Exo"/>
              <w:color w:val="000000"/>
              <w:sz w:val="20"/>
              <w:szCs w:val="20"/>
            </w:rPr>
            <w:t xml:space="preserve">. 2023;15(4):3596. </w:t>
          </w:r>
          <w:proofErr w:type="spellStart"/>
          <w:r w:rsidR="00A13EB6" w:rsidRPr="00A13EB6">
            <w:rPr>
              <w:rFonts w:ascii="Exo" w:eastAsia="Times New Roman" w:hAnsi="Exo"/>
              <w:color w:val="000000"/>
              <w:sz w:val="20"/>
              <w:szCs w:val="20"/>
            </w:rPr>
            <w:t>doi</w:t>
          </w:r>
          <w:proofErr w:type="spellEnd"/>
          <w:r w:rsidR="00A13EB6" w:rsidRPr="00A13EB6">
            <w:rPr>
              <w:rFonts w:ascii="Exo" w:eastAsia="Times New Roman" w:hAnsi="Exo"/>
              <w:color w:val="000000"/>
              <w:sz w:val="20"/>
              <w:szCs w:val="20"/>
            </w:rPr>
            <w:t>: 10.3390/su15043596.</w:t>
          </w:r>
        </w:p>
        <w:p w14:paraId="08D22EF9" w14:textId="7D9FCB5E" w:rsidR="00666086" w:rsidRPr="00420B56" w:rsidRDefault="00666086" w:rsidP="00666086">
          <w:pPr>
            <w:autoSpaceDE w:val="0"/>
            <w:autoSpaceDN w:val="0"/>
            <w:ind w:hanging="640"/>
            <w:jc w:val="both"/>
            <w:divId w:val="287247027"/>
            <w:rPr>
              <w:rFonts w:ascii="Exo" w:eastAsia="Times New Roman" w:hAnsi="Exo"/>
              <w:color w:val="000000"/>
              <w:sz w:val="20"/>
              <w:szCs w:val="20"/>
            </w:rPr>
          </w:pPr>
          <w:r w:rsidRPr="00420B56">
            <w:rPr>
              <w:rFonts w:ascii="Exo" w:eastAsia="Times New Roman" w:hAnsi="Exo"/>
              <w:color w:val="000000"/>
              <w:sz w:val="20"/>
              <w:szCs w:val="20"/>
            </w:rPr>
            <w:t xml:space="preserve">4. </w:t>
          </w:r>
          <w:r w:rsidRPr="00420B56">
            <w:rPr>
              <w:rFonts w:ascii="Exo" w:eastAsia="Times New Roman" w:hAnsi="Exo"/>
              <w:color w:val="000000"/>
              <w:sz w:val="20"/>
              <w:szCs w:val="20"/>
            </w:rPr>
            <w:tab/>
          </w:r>
          <w:r w:rsidR="00A13EB6" w:rsidRPr="00A13EB6">
            <w:rPr>
              <w:rFonts w:ascii="Exo" w:eastAsia="Times New Roman" w:hAnsi="Exo"/>
              <w:color w:val="000000"/>
              <w:sz w:val="20"/>
              <w:szCs w:val="20"/>
            </w:rPr>
            <w:t xml:space="preserve">Organização Pan-Americana da Saúde. Contas Nacionais da Força de Trabalho em Saúde: Um Manual. Brasília: </w:t>
          </w:r>
          <w:r w:rsidR="003060F7">
            <w:rPr>
              <w:rFonts w:ascii="Exo" w:eastAsia="Times New Roman" w:hAnsi="Exo"/>
              <w:color w:val="000000"/>
              <w:sz w:val="20"/>
              <w:szCs w:val="20"/>
            </w:rPr>
            <w:t>OPAS</w:t>
          </w:r>
          <w:r w:rsidR="00A13EB6" w:rsidRPr="00A13EB6">
            <w:rPr>
              <w:rFonts w:ascii="Exo" w:eastAsia="Times New Roman" w:hAnsi="Exo"/>
              <w:color w:val="000000"/>
              <w:sz w:val="20"/>
              <w:szCs w:val="20"/>
            </w:rPr>
            <w:t>; 2020.</w:t>
          </w:r>
        </w:p>
        <w:p w14:paraId="0260B823" w14:textId="48ABD17E" w:rsidR="00666086" w:rsidRPr="00FD553C" w:rsidRDefault="00666086" w:rsidP="00666086">
          <w:pPr>
            <w:autoSpaceDE w:val="0"/>
            <w:autoSpaceDN w:val="0"/>
            <w:ind w:hanging="640"/>
            <w:jc w:val="both"/>
            <w:divId w:val="2052460715"/>
            <w:rPr>
              <w:rFonts w:ascii="Exo" w:eastAsia="Times New Roman" w:hAnsi="Exo"/>
              <w:color w:val="000000"/>
              <w:sz w:val="20"/>
              <w:szCs w:val="20"/>
              <w:lang w:val="en-US"/>
            </w:rPr>
          </w:pPr>
          <w:r w:rsidRPr="00420B56">
            <w:rPr>
              <w:rFonts w:ascii="Exo" w:eastAsia="Times New Roman" w:hAnsi="Exo"/>
              <w:color w:val="000000"/>
              <w:sz w:val="20"/>
              <w:szCs w:val="20"/>
            </w:rPr>
            <w:t xml:space="preserve">5. </w:t>
          </w:r>
          <w:r w:rsidRPr="00420B56">
            <w:rPr>
              <w:rFonts w:ascii="Exo" w:eastAsia="Times New Roman" w:hAnsi="Exo"/>
              <w:color w:val="000000"/>
              <w:sz w:val="20"/>
              <w:szCs w:val="20"/>
            </w:rPr>
            <w:tab/>
          </w:r>
          <w:r w:rsidR="00A13EB6" w:rsidRPr="00A13EB6">
            <w:rPr>
              <w:rFonts w:ascii="Exo" w:eastAsia="Times New Roman" w:hAnsi="Exo"/>
              <w:color w:val="000000"/>
              <w:sz w:val="20"/>
              <w:szCs w:val="20"/>
            </w:rPr>
            <w:t xml:space="preserve">Ministério da Saúde. Indicadores de gestão do trabalho em saúde: material de apoio para o Programa de Qualificação e Estruturação da Gestão do Trabalho e da Educação no SUS - </w:t>
          </w:r>
          <w:proofErr w:type="spellStart"/>
          <w:r w:rsidR="00A13EB6" w:rsidRPr="00A13EB6">
            <w:rPr>
              <w:rFonts w:ascii="Exo" w:eastAsia="Times New Roman" w:hAnsi="Exo"/>
              <w:color w:val="000000"/>
              <w:sz w:val="20"/>
              <w:szCs w:val="20"/>
            </w:rPr>
            <w:t>ProgeSUS</w:t>
          </w:r>
          <w:proofErr w:type="spellEnd"/>
          <w:r w:rsidR="00A13EB6" w:rsidRPr="00A13EB6">
            <w:rPr>
              <w:rFonts w:ascii="Exo" w:eastAsia="Times New Roman" w:hAnsi="Exo"/>
              <w:color w:val="000000"/>
              <w:sz w:val="20"/>
              <w:szCs w:val="20"/>
            </w:rPr>
            <w:t xml:space="preserve">. </w:t>
          </w:r>
          <w:r w:rsidR="00A13EB6" w:rsidRPr="00FD553C">
            <w:rPr>
              <w:rFonts w:ascii="Exo" w:eastAsia="Times New Roman" w:hAnsi="Exo"/>
              <w:color w:val="000000"/>
              <w:sz w:val="20"/>
              <w:szCs w:val="20"/>
              <w:lang w:val="en-US"/>
            </w:rPr>
            <w:t xml:space="preserve">Brasília: </w:t>
          </w:r>
          <w:proofErr w:type="spellStart"/>
          <w:r w:rsidR="00A13EB6" w:rsidRPr="00FD553C">
            <w:rPr>
              <w:rFonts w:ascii="Exo" w:eastAsia="Times New Roman" w:hAnsi="Exo"/>
              <w:color w:val="000000"/>
              <w:sz w:val="20"/>
              <w:szCs w:val="20"/>
              <w:lang w:val="en-US"/>
            </w:rPr>
            <w:t>Editora</w:t>
          </w:r>
          <w:proofErr w:type="spellEnd"/>
          <w:r w:rsidR="00A13EB6" w:rsidRPr="00FD553C">
            <w:rPr>
              <w:rFonts w:ascii="Exo" w:eastAsia="Times New Roman" w:hAnsi="Exo"/>
              <w:color w:val="000000"/>
              <w:sz w:val="20"/>
              <w:szCs w:val="20"/>
              <w:lang w:val="en-US"/>
            </w:rPr>
            <w:t xml:space="preserve"> MS; 2007.</w:t>
          </w:r>
        </w:p>
        <w:p w14:paraId="0041BC06" w14:textId="0724D1BB" w:rsidR="00097808" w:rsidRDefault="00666086" w:rsidP="00097808">
          <w:pPr>
            <w:autoSpaceDE w:val="0"/>
            <w:autoSpaceDN w:val="0"/>
            <w:ind w:hanging="640"/>
            <w:jc w:val="both"/>
            <w:divId w:val="175507557"/>
            <w:rPr>
              <w:rFonts w:ascii="Exo" w:eastAsia="Times New Roman" w:hAnsi="Exo"/>
              <w:color w:val="000000"/>
              <w:sz w:val="20"/>
              <w:szCs w:val="20"/>
            </w:rPr>
          </w:pPr>
          <w:r w:rsidRPr="00FD553C">
            <w:rPr>
              <w:rFonts w:ascii="Exo" w:eastAsia="Times New Roman" w:hAnsi="Exo"/>
              <w:color w:val="000000"/>
              <w:sz w:val="20"/>
              <w:szCs w:val="20"/>
              <w:lang w:val="en-US"/>
            </w:rPr>
            <w:t xml:space="preserve">6. </w:t>
          </w:r>
          <w:r w:rsidRPr="00FD553C">
            <w:rPr>
              <w:rFonts w:ascii="Exo" w:eastAsia="Times New Roman" w:hAnsi="Exo"/>
              <w:color w:val="000000"/>
              <w:sz w:val="20"/>
              <w:szCs w:val="20"/>
              <w:lang w:val="en-US"/>
            </w:rPr>
            <w:tab/>
          </w:r>
          <w:r w:rsidR="004B310A" w:rsidRPr="00FD553C">
            <w:rPr>
              <w:rFonts w:ascii="Exo" w:eastAsia="Times New Roman" w:hAnsi="Exo"/>
              <w:color w:val="000000"/>
              <w:sz w:val="20"/>
              <w:szCs w:val="20"/>
              <w:lang w:val="en-US"/>
            </w:rPr>
            <w:t xml:space="preserve">World Health Organization. Strengthening the collection, analysis and use of health workforce data and information: a handbook. </w:t>
          </w:r>
          <w:r w:rsidR="004B310A" w:rsidRPr="004B310A">
            <w:rPr>
              <w:rFonts w:ascii="Exo" w:eastAsia="Times New Roman" w:hAnsi="Exo"/>
              <w:color w:val="000000"/>
              <w:sz w:val="20"/>
              <w:szCs w:val="20"/>
            </w:rPr>
            <w:t xml:space="preserve">Geneva: </w:t>
          </w:r>
          <w:r w:rsidR="004B310A">
            <w:rPr>
              <w:rFonts w:ascii="Exo" w:eastAsia="Times New Roman" w:hAnsi="Exo"/>
              <w:color w:val="000000"/>
              <w:sz w:val="20"/>
              <w:szCs w:val="20"/>
            </w:rPr>
            <w:t>WHO</w:t>
          </w:r>
          <w:r w:rsidR="004B310A" w:rsidRPr="004B310A">
            <w:rPr>
              <w:rFonts w:ascii="Exo" w:eastAsia="Times New Roman" w:hAnsi="Exo"/>
              <w:color w:val="000000"/>
              <w:sz w:val="20"/>
              <w:szCs w:val="20"/>
            </w:rPr>
            <w:t>; 2023.</w:t>
          </w:r>
        </w:p>
        <w:bookmarkEnd w:id="14"/>
        <w:bookmarkEnd w:id="15"/>
        <w:p w14:paraId="1AD0438A" w14:textId="47F8367A" w:rsidR="0078205E" w:rsidRPr="00097808" w:rsidRDefault="00666086" w:rsidP="00097808">
          <w:pPr>
            <w:autoSpaceDE w:val="0"/>
            <w:autoSpaceDN w:val="0"/>
            <w:ind w:hanging="640"/>
            <w:jc w:val="both"/>
            <w:divId w:val="175507557"/>
            <w:rPr>
              <w:rFonts w:ascii="Exo" w:eastAsia="Times New Roman" w:hAnsi="Exo"/>
              <w:color w:val="000000"/>
              <w:sz w:val="20"/>
              <w:szCs w:val="20"/>
            </w:rPr>
          </w:pPr>
          <w:r w:rsidRPr="00420B56">
            <w:rPr>
              <w:rFonts w:ascii="Exo" w:eastAsia="Times New Roman" w:hAnsi="Exo"/>
              <w:color w:val="000000"/>
              <w:sz w:val="20"/>
              <w:szCs w:val="20"/>
            </w:rPr>
            <w:t xml:space="preserve">7. </w:t>
          </w:r>
          <w:r w:rsidRPr="00420B56">
            <w:rPr>
              <w:rFonts w:ascii="Exo" w:eastAsia="Times New Roman" w:hAnsi="Exo"/>
              <w:color w:val="000000"/>
              <w:sz w:val="20"/>
              <w:szCs w:val="20"/>
            </w:rPr>
            <w:tab/>
          </w:r>
          <w:proofErr w:type="spellStart"/>
          <w:r w:rsidR="007850D3" w:rsidRPr="007850D3">
            <w:rPr>
              <w:rFonts w:ascii="Exo" w:eastAsia="Times New Roman" w:hAnsi="Exo"/>
              <w:color w:val="000000"/>
              <w:sz w:val="20"/>
              <w:szCs w:val="20"/>
            </w:rPr>
            <w:t>Dalri</w:t>
          </w:r>
          <w:proofErr w:type="spellEnd"/>
          <w:r w:rsidR="007850D3" w:rsidRPr="007850D3">
            <w:rPr>
              <w:rFonts w:ascii="Exo" w:eastAsia="Times New Roman" w:hAnsi="Exo"/>
              <w:color w:val="000000"/>
              <w:sz w:val="20"/>
              <w:szCs w:val="20"/>
            </w:rPr>
            <w:t xml:space="preserve"> RCMB, </w:t>
          </w:r>
          <w:r w:rsidR="007850D3">
            <w:rPr>
              <w:rFonts w:ascii="Exo" w:eastAsia="Times New Roman" w:hAnsi="Exo"/>
              <w:color w:val="000000"/>
              <w:sz w:val="20"/>
              <w:szCs w:val="20"/>
            </w:rPr>
            <w:t xml:space="preserve">da </w:t>
          </w:r>
          <w:r w:rsidR="007850D3" w:rsidRPr="007850D3">
            <w:rPr>
              <w:rFonts w:ascii="Exo" w:eastAsia="Times New Roman" w:hAnsi="Exo"/>
              <w:color w:val="000000"/>
              <w:sz w:val="20"/>
              <w:szCs w:val="20"/>
            </w:rPr>
            <w:t xml:space="preserve">Silva LA, Mendes AMOC, </w:t>
          </w:r>
          <w:proofErr w:type="spellStart"/>
          <w:r w:rsidR="007850D3" w:rsidRPr="007850D3">
            <w:rPr>
              <w:rFonts w:ascii="Exo" w:eastAsia="Times New Roman" w:hAnsi="Exo"/>
              <w:color w:val="000000"/>
              <w:sz w:val="20"/>
              <w:szCs w:val="20"/>
            </w:rPr>
            <w:t>Robazzi</w:t>
          </w:r>
          <w:proofErr w:type="spellEnd"/>
          <w:r w:rsidR="007850D3" w:rsidRPr="007850D3">
            <w:rPr>
              <w:rFonts w:ascii="Exo" w:eastAsia="Times New Roman" w:hAnsi="Exo"/>
              <w:color w:val="000000"/>
              <w:sz w:val="20"/>
              <w:szCs w:val="20"/>
            </w:rPr>
            <w:t xml:space="preserve"> MLCC. Carga horária de trabalho dos enfermeiros e sua relação com as reações fisiológicas do estresse. </w:t>
          </w:r>
          <w:proofErr w:type="spellStart"/>
          <w:r w:rsidR="007850D3" w:rsidRPr="007850D3">
            <w:rPr>
              <w:rFonts w:ascii="Exo" w:eastAsia="Times New Roman" w:hAnsi="Exo"/>
              <w:color w:val="000000"/>
              <w:sz w:val="20"/>
              <w:szCs w:val="20"/>
            </w:rPr>
            <w:t>Rev</w:t>
          </w:r>
          <w:proofErr w:type="spellEnd"/>
          <w:r w:rsidR="007850D3" w:rsidRPr="007850D3">
            <w:rPr>
              <w:rFonts w:ascii="Exo" w:eastAsia="Times New Roman" w:hAnsi="Exo"/>
              <w:color w:val="000000"/>
              <w:sz w:val="20"/>
              <w:szCs w:val="20"/>
            </w:rPr>
            <w:t xml:space="preserve"> Latino-Am Enfermagem. </w:t>
          </w:r>
          <w:proofErr w:type="gramStart"/>
          <w:r w:rsidR="007850D3" w:rsidRPr="007850D3">
            <w:rPr>
              <w:rFonts w:ascii="Exo" w:eastAsia="Times New Roman" w:hAnsi="Exo"/>
              <w:color w:val="000000"/>
              <w:sz w:val="20"/>
              <w:szCs w:val="20"/>
            </w:rPr>
            <w:t>2014;22:959</w:t>
          </w:r>
          <w:proofErr w:type="gramEnd"/>
          <w:r w:rsidR="007850D3" w:rsidRPr="007850D3">
            <w:rPr>
              <w:rFonts w:ascii="Exo" w:eastAsia="Times New Roman" w:hAnsi="Exo"/>
              <w:color w:val="000000"/>
              <w:sz w:val="20"/>
              <w:szCs w:val="20"/>
            </w:rPr>
            <w:t>-65.</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2E7BD9">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129A1" w14:textId="77777777" w:rsidR="001437CC" w:rsidRDefault="001437CC" w:rsidP="0078205E">
      <w:pPr>
        <w:spacing w:after="0" w:line="240" w:lineRule="auto"/>
      </w:pPr>
      <w:r>
        <w:separator/>
      </w:r>
    </w:p>
  </w:endnote>
  <w:endnote w:type="continuationSeparator" w:id="0">
    <w:p w14:paraId="6A43BF37" w14:textId="77777777" w:rsidR="001437CC" w:rsidRDefault="001437CC"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B54E1D" w:rsidRPr="00B54E1D">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F1C4E" w14:textId="77777777" w:rsidR="001437CC" w:rsidRDefault="001437CC" w:rsidP="0078205E">
      <w:pPr>
        <w:spacing w:after="0" w:line="240" w:lineRule="auto"/>
      </w:pPr>
      <w:r>
        <w:separator/>
      </w:r>
    </w:p>
  </w:footnote>
  <w:footnote w:type="continuationSeparator" w:id="0">
    <w:p w14:paraId="07508AD9" w14:textId="77777777" w:rsidR="001437CC" w:rsidRDefault="001437CC"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23D6C"/>
    <w:rsid w:val="00035534"/>
    <w:rsid w:val="000446EC"/>
    <w:rsid w:val="00053038"/>
    <w:rsid w:val="000650E4"/>
    <w:rsid w:val="00070E8E"/>
    <w:rsid w:val="00097808"/>
    <w:rsid w:val="000C7543"/>
    <w:rsid w:val="000D66E7"/>
    <w:rsid w:val="000E1D9E"/>
    <w:rsid w:val="0010071E"/>
    <w:rsid w:val="001239B3"/>
    <w:rsid w:val="001437CC"/>
    <w:rsid w:val="00146B60"/>
    <w:rsid w:val="00161155"/>
    <w:rsid w:val="001908C4"/>
    <w:rsid w:val="001C2499"/>
    <w:rsid w:val="001D0EE0"/>
    <w:rsid w:val="002826EF"/>
    <w:rsid w:val="00294509"/>
    <w:rsid w:val="0029550A"/>
    <w:rsid w:val="002C04C5"/>
    <w:rsid w:val="002C34A8"/>
    <w:rsid w:val="002E2070"/>
    <w:rsid w:val="002E7760"/>
    <w:rsid w:val="002E7BD9"/>
    <w:rsid w:val="003060F7"/>
    <w:rsid w:val="00347DE3"/>
    <w:rsid w:val="00376ADE"/>
    <w:rsid w:val="00383803"/>
    <w:rsid w:val="00390CEF"/>
    <w:rsid w:val="00391A15"/>
    <w:rsid w:val="003B38A6"/>
    <w:rsid w:val="003F1295"/>
    <w:rsid w:val="003F153E"/>
    <w:rsid w:val="003F6595"/>
    <w:rsid w:val="00413C48"/>
    <w:rsid w:val="00414714"/>
    <w:rsid w:val="00420B56"/>
    <w:rsid w:val="00433282"/>
    <w:rsid w:val="004638D2"/>
    <w:rsid w:val="00496AA8"/>
    <w:rsid w:val="004A3585"/>
    <w:rsid w:val="004B058F"/>
    <w:rsid w:val="004B310A"/>
    <w:rsid w:val="004C446E"/>
    <w:rsid w:val="004D0B84"/>
    <w:rsid w:val="004D4FAA"/>
    <w:rsid w:val="004E0F3E"/>
    <w:rsid w:val="004F0CB4"/>
    <w:rsid w:val="0051118D"/>
    <w:rsid w:val="005155E2"/>
    <w:rsid w:val="00537021"/>
    <w:rsid w:val="00560792"/>
    <w:rsid w:val="00596BA9"/>
    <w:rsid w:val="005A4526"/>
    <w:rsid w:val="005C3030"/>
    <w:rsid w:val="005C3F77"/>
    <w:rsid w:val="00610B3E"/>
    <w:rsid w:val="00624B64"/>
    <w:rsid w:val="006447AB"/>
    <w:rsid w:val="00666086"/>
    <w:rsid w:val="00670033"/>
    <w:rsid w:val="00674BDA"/>
    <w:rsid w:val="006D1059"/>
    <w:rsid w:val="006F3137"/>
    <w:rsid w:val="00737A65"/>
    <w:rsid w:val="0078205E"/>
    <w:rsid w:val="007850D3"/>
    <w:rsid w:val="007922A1"/>
    <w:rsid w:val="00797103"/>
    <w:rsid w:val="007B18B6"/>
    <w:rsid w:val="00814305"/>
    <w:rsid w:val="008C4E9A"/>
    <w:rsid w:val="009161A1"/>
    <w:rsid w:val="00923572"/>
    <w:rsid w:val="00927F85"/>
    <w:rsid w:val="00962562"/>
    <w:rsid w:val="009629C6"/>
    <w:rsid w:val="0096498B"/>
    <w:rsid w:val="00971322"/>
    <w:rsid w:val="00972C57"/>
    <w:rsid w:val="009B1A59"/>
    <w:rsid w:val="009B32E8"/>
    <w:rsid w:val="009B34D6"/>
    <w:rsid w:val="009D6AD0"/>
    <w:rsid w:val="009E5CEE"/>
    <w:rsid w:val="00A009C2"/>
    <w:rsid w:val="00A10439"/>
    <w:rsid w:val="00A13EB6"/>
    <w:rsid w:val="00A164AE"/>
    <w:rsid w:val="00A4397E"/>
    <w:rsid w:val="00A6278A"/>
    <w:rsid w:val="00A627C9"/>
    <w:rsid w:val="00A80BE7"/>
    <w:rsid w:val="00A87CA6"/>
    <w:rsid w:val="00AA36F1"/>
    <w:rsid w:val="00AA460F"/>
    <w:rsid w:val="00AB11E7"/>
    <w:rsid w:val="00AB263A"/>
    <w:rsid w:val="00AC1461"/>
    <w:rsid w:val="00AD2968"/>
    <w:rsid w:val="00AD7D71"/>
    <w:rsid w:val="00B00918"/>
    <w:rsid w:val="00B13018"/>
    <w:rsid w:val="00B25B67"/>
    <w:rsid w:val="00B308AC"/>
    <w:rsid w:val="00B3380F"/>
    <w:rsid w:val="00B54E1D"/>
    <w:rsid w:val="00B55CBE"/>
    <w:rsid w:val="00BB6576"/>
    <w:rsid w:val="00BC6F3C"/>
    <w:rsid w:val="00BF45DE"/>
    <w:rsid w:val="00C0138F"/>
    <w:rsid w:val="00C05C2B"/>
    <w:rsid w:val="00C15DA5"/>
    <w:rsid w:val="00C567EB"/>
    <w:rsid w:val="00C74486"/>
    <w:rsid w:val="00CA4CA1"/>
    <w:rsid w:val="00CB4E7F"/>
    <w:rsid w:val="00CB674E"/>
    <w:rsid w:val="00CC0CB6"/>
    <w:rsid w:val="00CD2831"/>
    <w:rsid w:val="00CE06B6"/>
    <w:rsid w:val="00CF6310"/>
    <w:rsid w:val="00D01F87"/>
    <w:rsid w:val="00D24869"/>
    <w:rsid w:val="00D33E59"/>
    <w:rsid w:val="00D36EEF"/>
    <w:rsid w:val="00D7294F"/>
    <w:rsid w:val="00D94AD2"/>
    <w:rsid w:val="00DB2587"/>
    <w:rsid w:val="00E12405"/>
    <w:rsid w:val="00E47210"/>
    <w:rsid w:val="00E60E75"/>
    <w:rsid w:val="00EC4850"/>
    <w:rsid w:val="00F07753"/>
    <w:rsid w:val="00F24F60"/>
    <w:rsid w:val="00F40058"/>
    <w:rsid w:val="00F45AF2"/>
    <w:rsid w:val="00F54AE9"/>
    <w:rsid w:val="00F97ED3"/>
    <w:rsid w:val="00FA3DC1"/>
    <w:rsid w:val="00FD55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33E59"/>
    <w:pPr>
      <w:spacing w:after="0" w:line="240" w:lineRule="auto"/>
    </w:pPr>
  </w:style>
  <w:style w:type="paragraph" w:styleId="Textodebalo">
    <w:name w:val="Balloon Text"/>
    <w:basedOn w:val="Normal"/>
    <w:link w:val="TextodebaloChar"/>
    <w:uiPriority w:val="99"/>
    <w:semiHidden/>
    <w:unhideWhenUsed/>
    <w:rsid w:val="009B32E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B32E8"/>
    <w:rPr>
      <w:rFonts w:ascii="Segoe UI" w:hAnsi="Segoe UI" w:cs="Segoe UI"/>
      <w:sz w:val="18"/>
      <w:szCs w:val="18"/>
    </w:rPr>
  </w:style>
  <w:style w:type="character" w:styleId="MenoPendente">
    <w:name w:val="Unresolved Mention"/>
    <w:basedOn w:val="Fontepargpadro"/>
    <w:uiPriority w:val="99"/>
    <w:semiHidden/>
    <w:unhideWhenUsed/>
    <w:rsid w:val="00B308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1177229463">
              <w:marLeft w:val="0"/>
              <w:marRight w:val="0"/>
              <w:marTop w:val="0"/>
              <w:marBottom w:val="0"/>
              <w:divBdr>
                <w:top w:val="none" w:sz="0" w:space="0" w:color="auto"/>
                <w:left w:val="none" w:sz="0" w:space="0" w:color="auto"/>
                <w:bottom w:val="none" w:sz="0" w:space="0" w:color="auto"/>
                <w:right w:val="none" w:sz="0" w:space="0" w:color="auto"/>
              </w:divBdr>
              <w:divsChild>
                <w:div w:id="1643921728">
                  <w:marLeft w:val="0"/>
                  <w:marRight w:val="0"/>
                  <w:marTop w:val="0"/>
                  <w:marBottom w:val="0"/>
                  <w:divBdr>
                    <w:top w:val="none" w:sz="0" w:space="0" w:color="auto"/>
                    <w:left w:val="none" w:sz="0" w:space="0" w:color="auto"/>
                    <w:bottom w:val="none" w:sz="0" w:space="0" w:color="auto"/>
                    <w:right w:val="none" w:sz="0" w:space="0" w:color="auto"/>
                  </w:divBdr>
                  <w:divsChild>
                    <w:div w:id="478033743">
                      <w:marLeft w:val="0"/>
                      <w:marRight w:val="0"/>
                      <w:marTop w:val="0"/>
                      <w:marBottom w:val="0"/>
                      <w:divBdr>
                        <w:top w:val="none" w:sz="0" w:space="0" w:color="auto"/>
                        <w:left w:val="none" w:sz="0" w:space="0" w:color="auto"/>
                        <w:bottom w:val="none" w:sz="0" w:space="0" w:color="auto"/>
                        <w:right w:val="none" w:sz="0" w:space="0" w:color="auto"/>
                      </w:divBdr>
                      <w:divsChild>
                        <w:div w:id="1506937220">
                          <w:marLeft w:val="0"/>
                          <w:marRight w:val="0"/>
                          <w:marTop w:val="0"/>
                          <w:marBottom w:val="0"/>
                          <w:divBdr>
                            <w:top w:val="none" w:sz="0" w:space="0" w:color="auto"/>
                            <w:left w:val="none" w:sz="0" w:space="0" w:color="auto"/>
                            <w:bottom w:val="none" w:sz="0" w:space="0" w:color="auto"/>
                            <w:right w:val="none" w:sz="0" w:space="0" w:color="auto"/>
                          </w:divBdr>
                          <w:divsChild>
                            <w:div w:id="4485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79863">
              <w:marLeft w:val="0"/>
              <w:marRight w:val="0"/>
              <w:marTop w:val="0"/>
              <w:marBottom w:val="0"/>
              <w:divBdr>
                <w:top w:val="none" w:sz="0" w:space="0" w:color="auto"/>
                <w:left w:val="none" w:sz="0" w:space="0" w:color="auto"/>
                <w:bottom w:val="none" w:sz="0" w:space="0" w:color="auto"/>
                <w:right w:val="none" w:sz="0" w:space="0" w:color="auto"/>
              </w:divBdr>
              <w:divsChild>
                <w:div w:id="922910400">
                  <w:marLeft w:val="0"/>
                  <w:marRight w:val="0"/>
                  <w:marTop w:val="0"/>
                  <w:marBottom w:val="0"/>
                  <w:divBdr>
                    <w:top w:val="none" w:sz="0" w:space="0" w:color="auto"/>
                    <w:left w:val="none" w:sz="0" w:space="0" w:color="auto"/>
                    <w:bottom w:val="none" w:sz="0" w:space="0" w:color="auto"/>
                    <w:right w:val="none" w:sz="0" w:space="0" w:color="auto"/>
                  </w:divBdr>
                  <w:divsChild>
                    <w:div w:id="102267046">
                      <w:marLeft w:val="0"/>
                      <w:marRight w:val="0"/>
                      <w:marTop w:val="0"/>
                      <w:marBottom w:val="0"/>
                      <w:divBdr>
                        <w:top w:val="none" w:sz="0" w:space="0" w:color="auto"/>
                        <w:left w:val="none" w:sz="0" w:space="0" w:color="auto"/>
                        <w:bottom w:val="none" w:sz="0" w:space="0" w:color="auto"/>
                        <w:right w:val="none" w:sz="0" w:space="0" w:color="auto"/>
                      </w:divBdr>
                      <w:divsChild>
                        <w:div w:id="1806123276">
                          <w:marLeft w:val="0"/>
                          <w:marRight w:val="0"/>
                          <w:marTop w:val="0"/>
                          <w:marBottom w:val="0"/>
                          <w:divBdr>
                            <w:top w:val="none" w:sz="0" w:space="0" w:color="auto"/>
                            <w:left w:val="none" w:sz="0" w:space="0" w:color="auto"/>
                            <w:bottom w:val="none" w:sz="0" w:space="0" w:color="auto"/>
                            <w:right w:val="none" w:sz="0" w:space="0" w:color="auto"/>
                          </w:divBdr>
                          <w:divsChild>
                            <w:div w:id="18136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600863">
              <w:marLeft w:val="0"/>
              <w:marRight w:val="0"/>
              <w:marTop w:val="0"/>
              <w:marBottom w:val="0"/>
              <w:divBdr>
                <w:top w:val="none" w:sz="0" w:space="0" w:color="auto"/>
                <w:left w:val="none" w:sz="0" w:space="0" w:color="auto"/>
                <w:bottom w:val="none" w:sz="0" w:space="0" w:color="auto"/>
                <w:right w:val="none" w:sz="0" w:space="0" w:color="auto"/>
              </w:divBdr>
              <w:divsChild>
                <w:div w:id="795756286">
                  <w:marLeft w:val="0"/>
                  <w:marRight w:val="0"/>
                  <w:marTop w:val="0"/>
                  <w:marBottom w:val="0"/>
                  <w:divBdr>
                    <w:top w:val="none" w:sz="0" w:space="0" w:color="auto"/>
                    <w:left w:val="none" w:sz="0" w:space="0" w:color="auto"/>
                    <w:bottom w:val="none" w:sz="0" w:space="0" w:color="auto"/>
                    <w:right w:val="none" w:sz="0" w:space="0" w:color="auto"/>
                  </w:divBdr>
                  <w:divsChild>
                    <w:div w:id="2051803208">
                      <w:marLeft w:val="0"/>
                      <w:marRight w:val="0"/>
                      <w:marTop w:val="0"/>
                      <w:marBottom w:val="0"/>
                      <w:divBdr>
                        <w:top w:val="none" w:sz="0" w:space="0" w:color="auto"/>
                        <w:left w:val="none" w:sz="0" w:space="0" w:color="auto"/>
                        <w:bottom w:val="none" w:sz="0" w:space="0" w:color="auto"/>
                        <w:right w:val="none" w:sz="0" w:space="0" w:color="auto"/>
                      </w:divBdr>
                      <w:divsChild>
                        <w:div w:id="257905686">
                          <w:marLeft w:val="0"/>
                          <w:marRight w:val="0"/>
                          <w:marTop w:val="0"/>
                          <w:marBottom w:val="0"/>
                          <w:divBdr>
                            <w:top w:val="none" w:sz="0" w:space="0" w:color="auto"/>
                            <w:left w:val="none" w:sz="0" w:space="0" w:color="auto"/>
                            <w:bottom w:val="none" w:sz="0" w:space="0" w:color="auto"/>
                            <w:right w:val="none" w:sz="0" w:space="0" w:color="auto"/>
                          </w:divBdr>
                          <w:divsChild>
                            <w:div w:id="176942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560021645">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01_carga_profissionais/01_carga_profissionai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M2UwYWFkN2QtYmZmNi00MjQwLWFhZmUtZmYzZTM4NmFlM2Y3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carga_horria_mdia_de_profissionais_da_sade" TargetMode="External"/><Relationship Id="rId1" Type="http://schemas.openxmlformats.org/officeDocument/2006/relationships/hyperlink" Target="https://github.com/danielppagotto/dimensionamento_m4/blob/64e89e35d801b4dbee8744d43d2628dbde1465a3/01_indicadores/01_carga_profissionais/01_cargahoraria_profissionai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Exo" pitchFamily="2" charset="0"/>
            </a:rPr>
            <a:t>3) Para acessar o </a:t>
          </a:r>
          <a:r>
            <a:rPr lang="pt-BR" sz="1400" i="1">
              <a:latin typeface="Exo" pitchFamily="2" charset="0"/>
            </a:rPr>
            <a:t>dashboard</a:t>
          </a:r>
          <a:r>
            <a:rPr lang="pt-BR" sz="1400">
              <a:latin typeface="Exo" pitchFamily="2"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B3E70F13-B326-407A-90E8-33C0BBAF387D}" type="presOf" srcId="{BC085E80-1B48-42A7-9691-1C1A4166ED25}" destId="{B135152D-B454-47EA-A74A-8F467C8624E6}" srcOrd="0" destOrd="0" presId="urn:microsoft.com/office/officeart/2005/8/layout/vList4"/>
    <dgm:cxn modelId="{DF686024-C26C-4991-B68D-7993A32F4814}" type="presOf" srcId="{21ABA1D7-4AD4-466B-960F-92CC591070C1}" destId="{476F8BFF-EB75-48FB-9FD5-0FFB573EE4E4}"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BC93145D-E7BF-492D-9072-5A0FAE7FF333}" type="presOf" srcId="{90464B62-12E6-4495-A349-F474B665F994}" destId="{AA6F2AFC-8D7F-45F9-80CA-30218302A5D3}" srcOrd="1" destOrd="0" presId="urn:microsoft.com/office/officeart/2005/8/layout/vList4"/>
    <dgm:cxn modelId="{23515C43-9EBD-45A4-A85F-FB75BB47C728}" type="presOf" srcId="{B28CD35B-00C0-42A5-822F-19B5B45B774D}" destId="{5D1683F8-A5E9-4212-B6CF-EB65A12E1D55}" srcOrd="0" destOrd="0" presId="urn:microsoft.com/office/officeart/2005/8/layout/vList4"/>
    <dgm:cxn modelId="{7A3D7C68-4A8D-457F-AC52-C280F22506CB}" type="presOf" srcId="{21ABA1D7-4AD4-466B-960F-92CC591070C1}" destId="{AE6648AC-D572-4AB9-A883-64445D217241}"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AEBDB96-5280-4737-AF51-A212A0F06BE9}" type="presOf" srcId="{90464B62-12E6-4495-A349-F474B665F994}" destId="{DC051375-BFEC-47C3-8E61-1D2589C1A787}" srcOrd="0" destOrd="0" presId="urn:microsoft.com/office/officeart/2005/8/layout/vList4"/>
    <dgm:cxn modelId="{77398BA3-2D80-4C47-8381-700F7736E941}" type="presOf" srcId="{B28CD35B-00C0-42A5-822F-19B5B45B774D}" destId="{2813FACD-E038-4BC8-A797-FE679AF5926C}" srcOrd="1" destOrd="0" presId="urn:microsoft.com/office/officeart/2005/8/layout/vList4"/>
    <dgm:cxn modelId="{6B277E1C-CDC7-4FB5-B99F-3BA0D70AFB80}" type="presParOf" srcId="{B135152D-B454-47EA-A74A-8F467C8624E6}" destId="{FBBDE5C2-9D1C-4F0C-9499-F2181DE0081A}" srcOrd="0" destOrd="0" presId="urn:microsoft.com/office/officeart/2005/8/layout/vList4"/>
    <dgm:cxn modelId="{21E3DE2A-3F1A-4F71-951E-C44BA8E8E082}" type="presParOf" srcId="{FBBDE5C2-9D1C-4F0C-9499-F2181DE0081A}" destId="{AE6648AC-D572-4AB9-A883-64445D217241}" srcOrd="0" destOrd="0" presId="urn:microsoft.com/office/officeart/2005/8/layout/vList4"/>
    <dgm:cxn modelId="{290F5FDB-0886-4761-B7F2-286C8683FB30}" type="presParOf" srcId="{FBBDE5C2-9D1C-4F0C-9499-F2181DE0081A}" destId="{DE71F3A2-0104-409F-9D18-55B26BECF6EC}" srcOrd="1" destOrd="0" presId="urn:microsoft.com/office/officeart/2005/8/layout/vList4"/>
    <dgm:cxn modelId="{5C7D94D2-47FB-4162-B257-62A90B937E8A}" type="presParOf" srcId="{FBBDE5C2-9D1C-4F0C-9499-F2181DE0081A}" destId="{476F8BFF-EB75-48FB-9FD5-0FFB573EE4E4}" srcOrd="2" destOrd="0" presId="urn:microsoft.com/office/officeart/2005/8/layout/vList4"/>
    <dgm:cxn modelId="{069AA3E7-CCB9-403E-A1AE-D6CF70923BD4}" type="presParOf" srcId="{B135152D-B454-47EA-A74A-8F467C8624E6}" destId="{853F3EE9-B6EA-4D46-B5F2-383D7708BB7E}" srcOrd="1" destOrd="0" presId="urn:microsoft.com/office/officeart/2005/8/layout/vList4"/>
    <dgm:cxn modelId="{20EA11E1-426E-4344-B286-C661615B084F}" type="presParOf" srcId="{B135152D-B454-47EA-A74A-8F467C8624E6}" destId="{6322F94B-F61C-488F-B7C3-F05119D9D8AE}" srcOrd="2" destOrd="0" presId="urn:microsoft.com/office/officeart/2005/8/layout/vList4"/>
    <dgm:cxn modelId="{825A487D-26F4-47CE-82BE-2E439AE09BD2}" type="presParOf" srcId="{6322F94B-F61C-488F-B7C3-F05119D9D8AE}" destId="{5D1683F8-A5E9-4212-B6CF-EB65A12E1D55}" srcOrd="0" destOrd="0" presId="urn:microsoft.com/office/officeart/2005/8/layout/vList4"/>
    <dgm:cxn modelId="{6BCE3C72-808D-4662-AC44-EBA466B4389E}" type="presParOf" srcId="{6322F94B-F61C-488F-B7C3-F05119D9D8AE}" destId="{A0906D88-1F97-445B-B107-434C0544A891}" srcOrd="1" destOrd="0" presId="urn:microsoft.com/office/officeart/2005/8/layout/vList4"/>
    <dgm:cxn modelId="{FEC0DD57-AEDF-42AA-B049-0D1511A43A64}" type="presParOf" srcId="{6322F94B-F61C-488F-B7C3-F05119D9D8AE}" destId="{2813FACD-E038-4BC8-A797-FE679AF5926C}" srcOrd="2" destOrd="0" presId="urn:microsoft.com/office/officeart/2005/8/layout/vList4"/>
    <dgm:cxn modelId="{77DE6BE9-F185-4FEB-B34D-84B24BA18077}" type="presParOf" srcId="{B135152D-B454-47EA-A74A-8F467C8624E6}" destId="{BC44BA2A-50B3-4C44-9D81-05E8855F55AA}" srcOrd="3" destOrd="0" presId="urn:microsoft.com/office/officeart/2005/8/layout/vList4"/>
    <dgm:cxn modelId="{C12581E5-BB90-4E27-BA26-5615D52F7EC4}" type="presParOf" srcId="{B135152D-B454-47EA-A74A-8F467C8624E6}" destId="{D65590FE-C238-4B3A-B7FC-622E9A9E8E06}" srcOrd="4" destOrd="0" presId="urn:microsoft.com/office/officeart/2005/8/layout/vList4"/>
    <dgm:cxn modelId="{66E886ED-D2A2-408D-B4C7-91241B2E50CF}" type="presParOf" srcId="{D65590FE-C238-4B3A-B7FC-622E9A9E8E06}" destId="{DC051375-BFEC-47C3-8E61-1D2589C1A787}" srcOrd="0" destOrd="0" presId="urn:microsoft.com/office/officeart/2005/8/layout/vList4"/>
    <dgm:cxn modelId="{77881BCA-2068-4442-B915-BC0F39ACCF84}" type="presParOf" srcId="{D65590FE-C238-4B3A-B7FC-622E9A9E8E06}" destId="{625E2ECE-FBBB-4E80-8C1E-5A3A38B36CBC}" srcOrd="1" destOrd="0" presId="urn:microsoft.com/office/officeart/2005/8/layout/vList4"/>
    <dgm:cxn modelId="{BD31D17F-EDB7-40E4-9E41-7F28F159A52B}"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o </a:t>
          </a:r>
          <a:r>
            <a:rPr lang="pt-BR" sz="1400" i="1" kern="1200">
              <a:latin typeface="Exo" pitchFamily="2" charset="0"/>
            </a:rPr>
            <a:t>dashboard</a:t>
          </a:r>
          <a:r>
            <a:rPr lang="pt-BR" sz="1400" kern="1200">
              <a:latin typeface="Exo" pitchFamily="2"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583DF6EF70BB44C99528B39E627640B6"/>
        <w:category>
          <w:name w:val="Geral"/>
          <w:gallery w:val="placeholder"/>
        </w:category>
        <w:types>
          <w:type w:val="bbPlcHdr"/>
        </w:types>
        <w:behaviors>
          <w:behavior w:val="content"/>
        </w:behaviors>
        <w:guid w:val="{C195F93E-56F2-4876-80BE-43925FAE5A82}"/>
      </w:docPartPr>
      <w:docPartBody>
        <w:p w:rsidR="00F81BB2" w:rsidRDefault="003168BE" w:rsidP="003168BE">
          <w:pPr>
            <w:pStyle w:val="583DF6EF70BB44C99528B39E627640B6"/>
          </w:pPr>
          <w:r w:rsidRPr="0031018C">
            <w:rPr>
              <w:rStyle w:val="TextodoEspaoReservado"/>
            </w:rPr>
            <w:t>Clique ou toque aqui para inserir o texto.</w:t>
          </w:r>
        </w:p>
      </w:docPartBody>
    </w:docPart>
    <w:docPart>
      <w:docPartPr>
        <w:name w:val="2F368262F626475AB8BDE8357D5B6C39"/>
        <w:category>
          <w:name w:val="Geral"/>
          <w:gallery w:val="placeholder"/>
        </w:category>
        <w:types>
          <w:type w:val="bbPlcHdr"/>
        </w:types>
        <w:behaviors>
          <w:behavior w:val="content"/>
        </w:behaviors>
        <w:guid w:val="{35899902-CC3B-496E-B3DA-65C252C62B1E}"/>
      </w:docPartPr>
      <w:docPartBody>
        <w:p w:rsidR="009B0C50" w:rsidRDefault="00C56E23" w:rsidP="00C56E23">
          <w:pPr>
            <w:pStyle w:val="2F368262F626475AB8BDE8357D5B6C39"/>
          </w:pPr>
          <w:r w:rsidRPr="0031018C">
            <w:rPr>
              <w:rStyle w:val="TextodoEspaoReservado"/>
            </w:rPr>
            <w:t>Clique ou toque aqui para inserir o texto.</w:t>
          </w:r>
        </w:p>
      </w:docPartBody>
    </w:docPart>
    <w:docPart>
      <w:docPartPr>
        <w:name w:val="471E7615B079415188D8C43523FE0400"/>
        <w:category>
          <w:name w:val="Geral"/>
          <w:gallery w:val="placeholder"/>
        </w:category>
        <w:types>
          <w:type w:val="bbPlcHdr"/>
        </w:types>
        <w:behaviors>
          <w:behavior w:val="content"/>
        </w:behaviors>
        <w:guid w:val="{B71420BA-1BFE-4125-87CA-2E852C78DBDE}"/>
      </w:docPartPr>
      <w:docPartBody>
        <w:p w:rsidR="009B0C50" w:rsidRDefault="00C56E23" w:rsidP="00C56E23">
          <w:pPr>
            <w:pStyle w:val="471E7615B079415188D8C43523FE0400"/>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650E4"/>
    <w:rsid w:val="000B0A1F"/>
    <w:rsid w:val="00112A44"/>
    <w:rsid w:val="00127560"/>
    <w:rsid w:val="00186DA5"/>
    <w:rsid w:val="001B0534"/>
    <w:rsid w:val="00201B4E"/>
    <w:rsid w:val="00214703"/>
    <w:rsid w:val="00217576"/>
    <w:rsid w:val="002442CB"/>
    <w:rsid w:val="00307D38"/>
    <w:rsid w:val="003168BE"/>
    <w:rsid w:val="00323C4F"/>
    <w:rsid w:val="00413E9A"/>
    <w:rsid w:val="00464B50"/>
    <w:rsid w:val="00484FF2"/>
    <w:rsid w:val="004C34A1"/>
    <w:rsid w:val="00577D77"/>
    <w:rsid w:val="00596BA9"/>
    <w:rsid w:val="00597DC7"/>
    <w:rsid w:val="00622ADF"/>
    <w:rsid w:val="0070186E"/>
    <w:rsid w:val="00736B2D"/>
    <w:rsid w:val="00784C00"/>
    <w:rsid w:val="00825482"/>
    <w:rsid w:val="009A2513"/>
    <w:rsid w:val="009B0C50"/>
    <w:rsid w:val="00A647F7"/>
    <w:rsid w:val="00AE103D"/>
    <w:rsid w:val="00BA0934"/>
    <w:rsid w:val="00C56E23"/>
    <w:rsid w:val="00D7167A"/>
    <w:rsid w:val="00D83FEA"/>
    <w:rsid w:val="00EB6977"/>
    <w:rsid w:val="00F1384B"/>
    <w:rsid w:val="00F81BB2"/>
    <w:rsid w:val="00FA3D72"/>
    <w:rsid w:val="00FD26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C56E23"/>
    <w:rPr>
      <w:color w:val="808080"/>
    </w:rPr>
  </w:style>
  <w:style w:type="paragraph" w:customStyle="1" w:styleId="583DF6EF70BB44C99528B39E627640B6">
    <w:name w:val="583DF6EF70BB44C99528B39E627640B6"/>
    <w:rsid w:val="003168BE"/>
  </w:style>
  <w:style w:type="paragraph" w:customStyle="1" w:styleId="2F368262F626475AB8BDE8357D5B6C39">
    <w:name w:val="2F368262F626475AB8BDE8357D5B6C39"/>
    <w:rsid w:val="00C56E23"/>
  </w:style>
  <w:style w:type="paragraph" w:customStyle="1" w:styleId="471E7615B079415188D8C43523FE0400">
    <w:name w:val="471E7615B079415188D8C43523FE0400"/>
    <w:rsid w:val="00C56E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4B760-A8CC-4A3E-9BAB-023A1CD1C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1382</Words>
  <Characters>7468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12</cp:revision>
  <cp:lastPrinted>2025-02-24T13:53:00Z</cp:lastPrinted>
  <dcterms:created xsi:type="dcterms:W3CDTF">2025-02-09T11:25:00Z</dcterms:created>
  <dcterms:modified xsi:type="dcterms:W3CDTF">2025-02-24T13:53:00Z</dcterms:modified>
</cp:coreProperties>
</file>