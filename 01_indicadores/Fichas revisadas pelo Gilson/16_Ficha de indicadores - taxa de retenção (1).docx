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394A2AFB" w:rsidR="0078205E" w:rsidRDefault="007F282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D5FBE1E" wp14:editId="3E8866E7">
            <wp:simplePos x="0" y="0"/>
            <wp:positionH relativeFrom="column">
              <wp:posOffset>-1163955</wp:posOffset>
            </wp:positionH>
            <wp:positionV relativeFrom="paragraph">
              <wp:posOffset>-884554</wp:posOffset>
            </wp:positionV>
            <wp:extent cx="7685065" cy="10869964"/>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5" cy="10869964"/>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6BB7519" w14:textId="511240F1" w:rsidR="00FE665A" w:rsidRDefault="00FE665A" w:rsidP="0078205E">
      <w:pPr>
        <w:pStyle w:val="Texto"/>
        <w:spacing w:after="0" w:line="240" w:lineRule="auto"/>
        <w:jc w:val="center"/>
        <w:rPr>
          <w:b/>
          <w:bCs/>
          <w:sz w:val="30"/>
          <w:szCs w:val="30"/>
        </w:rPr>
      </w:pPr>
      <w:r w:rsidRPr="00FE665A">
        <w:rPr>
          <w:b/>
          <w:bCs/>
          <w:sz w:val="30"/>
          <w:szCs w:val="30"/>
        </w:rPr>
        <w:lastRenderedPageBreak/>
        <w:t>TAXA DE RETENÇÃO DE PROFISSIONAIS LOCALIZADOS EM REGIÃO DE SAÚDE</w:t>
      </w:r>
    </w:p>
    <w:p w14:paraId="4C007F63" w14:textId="687BF6E4"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50D7EE1A"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06D62C26"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616852F8"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A43D18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8D5245">
          <w:pPr>
            <w:pStyle w:val="CabealhodoSumrio"/>
            <w:tabs>
              <w:tab w:val="left" w:pos="709"/>
            </w:tabs>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071C0F1C" w:rsidR="00D94830" w:rsidRPr="00D94830" w:rsidRDefault="00D36EEF">
          <w:pPr>
            <w:pStyle w:val="Sumrio1"/>
            <w:tabs>
              <w:tab w:val="right" w:leader="dot" w:pos="9062"/>
            </w:tabs>
            <w:rPr>
              <w:rStyle w:val="Hyperlink"/>
              <w:rFonts w:ascii="Exo" w:hAnsi="Exo"/>
              <w:b/>
              <w:bCs/>
              <w:noProof/>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_Toc188883214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C72D6C">
              <w:rPr>
                <w:rStyle w:val="Hyperlink"/>
                <w:rFonts w:ascii="Exo" w:hAnsi="Exo"/>
                <w:b/>
                <w:bCs/>
                <w:noProof/>
                <w:webHidden/>
              </w:rPr>
              <w:t>4</w:t>
            </w:r>
            <w:r w:rsidR="00D94830" w:rsidRPr="00D94830">
              <w:rPr>
                <w:rStyle w:val="Hyperlink"/>
                <w:rFonts w:ascii="Exo" w:hAnsi="Exo"/>
                <w:b/>
                <w:bCs/>
                <w:noProof/>
                <w:webHidden/>
              </w:rPr>
              <w:fldChar w:fldCharType="end"/>
            </w:r>
          </w:hyperlink>
        </w:p>
        <w:p w14:paraId="46A255E7" w14:textId="73426F65" w:rsidR="00D94830" w:rsidRPr="00D94830" w:rsidRDefault="005E39F4">
          <w:pPr>
            <w:pStyle w:val="Sumrio1"/>
            <w:tabs>
              <w:tab w:val="right" w:leader="dot" w:pos="9062"/>
            </w:tabs>
            <w:rPr>
              <w:rStyle w:val="Hyperlink"/>
              <w:rFonts w:ascii="Exo" w:hAnsi="Exo"/>
              <w:b/>
              <w:bCs/>
              <w:noProof/>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_Toc188883215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C72D6C">
              <w:rPr>
                <w:rStyle w:val="Hyperlink"/>
                <w:rFonts w:ascii="Exo" w:hAnsi="Exo"/>
                <w:b/>
                <w:bCs/>
                <w:noProof/>
                <w:webHidden/>
              </w:rPr>
              <w:t>6</w:t>
            </w:r>
            <w:r w:rsidR="00D94830" w:rsidRPr="00D94830">
              <w:rPr>
                <w:rStyle w:val="Hyperlink"/>
                <w:rFonts w:ascii="Exo" w:hAnsi="Exo"/>
                <w:b/>
                <w:bCs/>
                <w:noProof/>
                <w:webHidden/>
              </w:rPr>
              <w:fldChar w:fldCharType="end"/>
            </w:r>
          </w:hyperlink>
        </w:p>
        <w:p w14:paraId="5CC653F6" w14:textId="20B3FE52" w:rsidR="00D94830" w:rsidRPr="00D94830" w:rsidRDefault="005E39F4">
          <w:pPr>
            <w:pStyle w:val="Sumrio1"/>
            <w:tabs>
              <w:tab w:val="right" w:leader="dot" w:pos="9062"/>
            </w:tabs>
            <w:rPr>
              <w:rStyle w:val="Hyperlink"/>
              <w:rFonts w:ascii="Exo" w:hAnsi="Exo"/>
              <w:b/>
              <w:bCs/>
              <w:noProof/>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_Toc188883216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C72D6C">
              <w:rPr>
                <w:rStyle w:val="Hyperlink"/>
                <w:rFonts w:ascii="Exo" w:hAnsi="Exo"/>
                <w:b/>
                <w:bCs/>
                <w:noProof/>
                <w:webHidden/>
              </w:rPr>
              <w:t>9</w:t>
            </w:r>
            <w:r w:rsidR="00D94830" w:rsidRPr="00D94830">
              <w:rPr>
                <w:rStyle w:val="Hyperlink"/>
                <w:rFonts w:ascii="Exo" w:hAnsi="Exo"/>
                <w:b/>
                <w:bCs/>
                <w:noProof/>
                <w:webHidden/>
              </w:rPr>
              <w:fldChar w:fldCharType="end"/>
            </w:r>
          </w:hyperlink>
        </w:p>
        <w:p w14:paraId="3F8FE46D" w14:textId="1485BB25" w:rsidR="00D94830" w:rsidRPr="00D94830" w:rsidRDefault="005E39F4">
          <w:pPr>
            <w:pStyle w:val="Sumrio1"/>
            <w:tabs>
              <w:tab w:val="right" w:leader="dot" w:pos="9062"/>
            </w:tabs>
            <w:rPr>
              <w:rStyle w:val="Hyperlink"/>
              <w:rFonts w:ascii="Exo" w:hAnsi="Exo"/>
              <w:b/>
              <w:bCs/>
              <w:noProof/>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_Toc188883217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C72D6C">
              <w:rPr>
                <w:rStyle w:val="Hyperlink"/>
                <w:rFonts w:ascii="Exo" w:hAnsi="Exo"/>
                <w:b/>
                <w:bCs/>
                <w:noProof/>
                <w:webHidden/>
              </w:rPr>
              <w:t>10</w:t>
            </w:r>
            <w:r w:rsidR="00D94830" w:rsidRPr="00D94830">
              <w:rPr>
                <w:rStyle w:val="Hyperlink"/>
                <w:rFonts w:ascii="Exo" w:hAnsi="Exo"/>
                <w:b/>
                <w:bCs/>
                <w:noProof/>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60129BB9" w14:textId="77777777" w:rsidR="00C72D6C" w:rsidRPr="00B56436" w:rsidRDefault="00C72D6C" w:rsidP="00C72D6C">
      <w:pPr>
        <w:pStyle w:val="SemEspaamento"/>
        <w:spacing w:line="360" w:lineRule="auto"/>
        <w:ind w:firstLine="851"/>
        <w:jc w:val="both"/>
        <w:rPr>
          <w:rFonts w:ascii="Exo" w:hAnsi="Exo"/>
          <w:sz w:val="24"/>
          <w:szCs w:val="24"/>
        </w:rPr>
      </w:pPr>
      <w:bookmarkStart w:id="1" w:name="_Hlk190939755"/>
      <w:bookmarkStart w:id="2" w:name="_Hlk188948010"/>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FA1CF9CC6B56479593BF5B59475EF0B8"/>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44ECF3CE" w14:textId="0DD26533" w:rsidR="00C72D6C" w:rsidRPr="00AA460F" w:rsidRDefault="00C72D6C" w:rsidP="00C72D6C">
      <w:pPr>
        <w:pStyle w:val="SemEspaamento"/>
        <w:spacing w:line="360" w:lineRule="auto"/>
        <w:ind w:firstLine="851"/>
        <w:jc w:val="both"/>
        <w:rPr>
          <w:rFonts w:ascii="Exo" w:hAnsi="Exo"/>
          <w:sz w:val="24"/>
          <w:szCs w:val="24"/>
        </w:rPr>
      </w:pPr>
      <w:bookmarkStart w:id="3" w:name="_Hlk188254946"/>
      <w:bookmarkStart w:id="4"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14019808C994E5AA03023619779A771"/>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14019808C994E5AA03023619779A771"/>
          </w:placeholder>
        </w:sdtPr>
        <w:sdtEndPr/>
        <w:sdtContent>
          <w:r w:rsidRPr="00AA460F">
            <w:rPr>
              <w:rFonts w:ascii="Exo" w:hAnsi="Exo"/>
              <w:color w:val="000000"/>
              <w:sz w:val="24"/>
              <w:szCs w:val="24"/>
              <w:vertAlign w:val="superscript"/>
            </w:rPr>
            <w:t>4–6</w:t>
          </w:r>
        </w:sdtContent>
      </w:sdt>
      <w:ins w:id="5" w:author="Gilson" w:date="2025-02-27T18:34:00Z">
        <w:r w:rsidR="00624F33">
          <w:rPr>
            <w:rFonts w:ascii="Exo" w:hAnsi="Exo"/>
            <w:sz w:val="24"/>
            <w:szCs w:val="24"/>
          </w:rPr>
          <w:t xml:space="preserve">, </w:t>
        </w:r>
      </w:ins>
      <w:del w:id="6" w:author="Gilson" w:date="2025-02-27T18:34:00Z">
        <w:r w:rsidRPr="00AA460F" w:rsidDel="00624F33">
          <w:rPr>
            <w:rFonts w:ascii="Exo" w:hAnsi="Exo"/>
            <w:sz w:val="24"/>
            <w:szCs w:val="24"/>
          </w:rPr>
          <w:delText xml:space="preserve"> </w:delText>
        </w:r>
      </w:del>
      <w:r w:rsidRPr="00AA460F">
        <w:rPr>
          <w:rFonts w:ascii="Exo" w:hAnsi="Exo"/>
          <w:sz w:val="24"/>
          <w:szCs w:val="24"/>
        </w:rPr>
        <w:t>que result</w:t>
      </w:r>
      <w:ins w:id="7" w:author="Gilson" w:date="2025-02-27T18:34:00Z">
        <w:r w:rsidR="00624F33">
          <w:rPr>
            <w:rFonts w:ascii="Exo" w:hAnsi="Exo"/>
            <w:sz w:val="24"/>
            <w:szCs w:val="24"/>
          </w:rPr>
          <w:t>aram</w:t>
        </w:r>
      </w:ins>
      <w:del w:id="8" w:author="Gilson" w:date="2025-02-27T18:34:00Z">
        <w:r w:rsidRPr="00AA460F" w:rsidDel="00624F33">
          <w:rPr>
            <w:rFonts w:ascii="Exo" w:hAnsi="Exo"/>
            <w:sz w:val="24"/>
            <w:szCs w:val="24"/>
          </w:rPr>
          <w:delText>ou</w:delText>
        </w:r>
      </w:del>
      <w:r w:rsidRPr="00AA460F">
        <w:rPr>
          <w:rFonts w:ascii="Exo" w:hAnsi="Exo"/>
          <w:sz w:val="24"/>
          <w:szCs w:val="24"/>
        </w:rPr>
        <w:t xml:space="preserve"> em um compêndio de 19 indicadores das dimensões</w:t>
      </w:r>
      <w:del w:id="9" w:author="Gilson" w:date="2025-02-27T18:34:00Z">
        <w:r w:rsidDel="00624F33">
          <w:rPr>
            <w:rFonts w:ascii="Exo" w:hAnsi="Exo"/>
            <w:sz w:val="24"/>
            <w:szCs w:val="24"/>
          </w:rPr>
          <w:delText>:</w:delText>
        </w:r>
      </w:del>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3"/>
    </w:p>
    <w:bookmarkEnd w:id="1"/>
    <w:bookmarkEnd w:id="4"/>
    <w:p w14:paraId="77DD150B" w14:textId="24A352CC" w:rsidR="007150EE" w:rsidRPr="00C72D6C" w:rsidRDefault="007150EE" w:rsidP="00C72D6C">
      <w:pPr>
        <w:pStyle w:val="SemEspaamento"/>
        <w:spacing w:line="360" w:lineRule="auto"/>
        <w:ind w:firstLine="851"/>
        <w:jc w:val="both"/>
        <w:rPr>
          <w:sz w:val="24"/>
          <w:szCs w:val="24"/>
        </w:rPr>
      </w:pPr>
      <w:r w:rsidRPr="00C72D6C">
        <w:rPr>
          <w:sz w:val="24"/>
          <w:szCs w:val="24"/>
        </w:rPr>
        <w:t>A Taxa de retenção de profissionais localizados em regiões de saúde é um indicador crucial para avaliar a estabilidade das equipes nos serviços de saúde, influenciando diretamente a continuidade e a qualidade do atendimento prestado à população. Altas taxas de rotatividade podem comprometer a relação entre profissionais e pacientes, além de afetar a eficiência dos serviços</w:t>
      </w:r>
      <w:r w:rsidR="00E33433" w:rsidRPr="00C72D6C">
        <w:rPr>
          <w:sz w:val="24"/>
          <w:szCs w:val="24"/>
        </w:rPr>
        <w:t>.</w:t>
      </w:r>
    </w:p>
    <w:p w14:paraId="777D4A0B" w14:textId="18A880CC" w:rsidR="007150EE" w:rsidRPr="00C72D6C" w:rsidRDefault="007150EE" w:rsidP="00C72D6C">
      <w:pPr>
        <w:pStyle w:val="SemEspaamento"/>
        <w:spacing w:line="360" w:lineRule="auto"/>
        <w:ind w:firstLine="851"/>
        <w:jc w:val="both"/>
        <w:rPr>
          <w:sz w:val="24"/>
          <w:szCs w:val="24"/>
        </w:rPr>
      </w:pPr>
      <w:r w:rsidRPr="00C72D6C">
        <w:rPr>
          <w:sz w:val="24"/>
          <w:szCs w:val="24"/>
        </w:rPr>
        <w:t xml:space="preserve">Estudos apontam que a permanência prolongada de médicos e enfermeiros na Atenção Primária à Saúde (APS) está associada a uma melhor qualidade nas ações de controle de doenças, como o câncer cervicouterino. Uma pesquisa realizada na Bahia revelou que profissionais com dois ou mais anos de atuação no mesmo município apresentaram indicadores de qualidade superiores na assistência às mulheres, sugerindo que a continuidade do profissional no serviço favorece o cuidado longitudinal e a efetividade das ações de </w:t>
      </w:r>
      <w:commentRangeStart w:id="10"/>
      <w:r w:rsidRPr="00C72D6C">
        <w:rPr>
          <w:sz w:val="24"/>
          <w:szCs w:val="24"/>
        </w:rPr>
        <w:t>saúde</w:t>
      </w:r>
      <w:r w:rsidR="00C72D6C">
        <w:rPr>
          <w:sz w:val="24"/>
          <w:szCs w:val="24"/>
        </w:rPr>
        <w:t xml:space="preserve"> </w:t>
      </w:r>
      <w:sdt>
        <w:sdtPr>
          <w:rPr>
            <w:rFonts w:ascii="Exo" w:hAnsi="Exo"/>
            <w:sz w:val="24"/>
            <w:szCs w:val="24"/>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458767657"/>
          <w:placeholder>
            <w:docPart w:val="5F3CE6AD98DF42EB9099602F7A381FBA"/>
          </w:placeholder>
        </w:sdtPr>
        <w:sdtEndPr/>
        <w:sdtContent>
          <w:r w:rsidR="00E33433" w:rsidRPr="00C72D6C">
            <w:rPr>
              <w:rFonts w:ascii="Exo" w:hAnsi="Exo"/>
              <w:sz w:val="24"/>
              <w:szCs w:val="24"/>
              <w:vertAlign w:val="superscript"/>
            </w:rPr>
            <w:t>7</w:t>
          </w:r>
        </w:sdtContent>
      </w:sdt>
      <w:r w:rsidR="00E33433" w:rsidRPr="00C72D6C">
        <w:rPr>
          <w:rFonts w:ascii="Exo" w:hAnsi="Exo"/>
          <w:sz w:val="24"/>
          <w:szCs w:val="24"/>
        </w:rPr>
        <w:t>.</w:t>
      </w:r>
      <w:commentRangeEnd w:id="10"/>
      <w:r w:rsidR="00624F33">
        <w:rPr>
          <w:rStyle w:val="Refdecomentrio"/>
        </w:rPr>
        <w:commentReference w:id="10"/>
      </w:r>
    </w:p>
    <w:p w14:paraId="1C8E8A00" w14:textId="1361CF54" w:rsidR="007150EE" w:rsidRPr="00C72D6C" w:rsidRDefault="007150EE" w:rsidP="00C72D6C">
      <w:pPr>
        <w:pStyle w:val="SemEspaamento"/>
        <w:spacing w:line="360" w:lineRule="auto"/>
        <w:ind w:firstLine="851"/>
        <w:jc w:val="both"/>
        <w:rPr>
          <w:sz w:val="24"/>
          <w:szCs w:val="24"/>
        </w:rPr>
      </w:pPr>
      <w:commentRangeStart w:id="11"/>
      <w:r w:rsidRPr="00C72D6C">
        <w:rPr>
          <w:sz w:val="24"/>
          <w:szCs w:val="24"/>
        </w:rPr>
        <w:t xml:space="preserve">Além disso, a rotatividade de profissionais de enfermagem em hospitais tem sido uma preocupação constante. Dados indicam que, nos Estados Unidos, a taxa de rotatividade de enfermeiros assistenciais aumentou para 17,2% em 2018, refletindo desafios na retenção </w:t>
      </w:r>
      <w:r w:rsidRPr="00C72D6C">
        <w:rPr>
          <w:sz w:val="24"/>
          <w:szCs w:val="24"/>
        </w:rPr>
        <w:lastRenderedPageBreak/>
        <w:t>desses profissionais. No Brasil, entre 2016 e 2018, observou-se um aumento na rotatividade da equipe de enfermagem, passando de 12,85% para 16,08%</w:t>
      </w:r>
      <w:r w:rsidR="00C72D6C">
        <w:rPr>
          <w:sz w:val="24"/>
          <w:szCs w:val="24"/>
        </w:rPr>
        <w:t xml:space="preserve"> </w:t>
      </w:r>
      <w:sdt>
        <w:sdtPr>
          <w:rPr>
            <w:rFonts w:ascii="Exo" w:hAnsi="Exo"/>
            <w:sz w:val="24"/>
            <w:szCs w:val="24"/>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1888101808"/>
          <w:placeholder>
            <w:docPart w:val="B8019452E0A6451588FB1E8B15026001"/>
          </w:placeholder>
        </w:sdtPr>
        <w:sdtEndPr/>
        <w:sdtContent>
          <w:r w:rsidR="00E33433" w:rsidRPr="00C72D6C">
            <w:rPr>
              <w:rFonts w:ascii="Exo" w:hAnsi="Exo"/>
              <w:sz w:val="24"/>
              <w:szCs w:val="24"/>
              <w:vertAlign w:val="superscript"/>
            </w:rPr>
            <w:t>8</w:t>
          </w:r>
        </w:sdtContent>
      </w:sdt>
      <w:r w:rsidR="00E33433" w:rsidRPr="00C72D6C">
        <w:rPr>
          <w:rFonts w:ascii="Exo" w:hAnsi="Exo"/>
          <w:sz w:val="24"/>
          <w:szCs w:val="24"/>
        </w:rPr>
        <w:t>.</w:t>
      </w:r>
    </w:p>
    <w:p w14:paraId="4A584469" w14:textId="2A5B8C5A" w:rsidR="007150EE" w:rsidRPr="00C72D6C" w:rsidRDefault="007150EE" w:rsidP="00C72D6C">
      <w:pPr>
        <w:pStyle w:val="SemEspaamento"/>
        <w:spacing w:line="360" w:lineRule="auto"/>
        <w:ind w:firstLine="851"/>
        <w:jc w:val="both"/>
        <w:rPr>
          <w:sz w:val="24"/>
          <w:szCs w:val="24"/>
        </w:rPr>
      </w:pPr>
      <w:r w:rsidRPr="00C72D6C">
        <w:rPr>
          <w:sz w:val="24"/>
          <w:szCs w:val="24"/>
        </w:rPr>
        <w:t>Portanto, estratégias eficazes de gestão de recursos humanos, como a melhoria das condições de trabalho, incentivos financeiros e oportunidades de desenvolvimento profissional, são essenciais para aumentar a taxa de retenção e garantir a continuidade e a qualidade do cuidado aos pacientes</w:t>
      </w:r>
      <w:r w:rsidR="00C72D6C">
        <w:rPr>
          <w:sz w:val="24"/>
          <w:szCs w:val="24"/>
        </w:rPr>
        <w:t xml:space="preserve"> </w:t>
      </w:r>
      <w:sdt>
        <w:sdtPr>
          <w:rPr>
            <w:rFonts w:ascii="Exo" w:hAnsi="Exo"/>
            <w:sz w:val="24"/>
            <w:szCs w:val="24"/>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36942396"/>
          <w:placeholder>
            <w:docPart w:val="4E6604141ED447DFA121D69B0076AA10"/>
          </w:placeholder>
        </w:sdtPr>
        <w:sdtEndPr/>
        <w:sdtContent>
          <w:r w:rsidR="00E33433" w:rsidRPr="00C72D6C">
            <w:rPr>
              <w:rFonts w:ascii="Exo" w:hAnsi="Exo"/>
              <w:sz w:val="24"/>
              <w:szCs w:val="24"/>
              <w:vertAlign w:val="superscript"/>
            </w:rPr>
            <w:t>9</w:t>
          </w:r>
        </w:sdtContent>
      </w:sdt>
      <w:r w:rsidR="00E33433" w:rsidRPr="00C72D6C">
        <w:rPr>
          <w:rFonts w:ascii="Exo" w:hAnsi="Exo"/>
          <w:sz w:val="24"/>
          <w:szCs w:val="24"/>
        </w:rPr>
        <w:t>.</w:t>
      </w:r>
      <w:commentRangeEnd w:id="11"/>
      <w:r w:rsidR="00624F33">
        <w:rPr>
          <w:rStyle w:val="Refdecomentrio"/>
        </w:rPr>
        <w:commentReference w:id="11"/>
      </w:r>
    </w:p>
    <w:p w14:paraId="60D663A5" w14:textId="35135621" w:rsidR="00A02D65" w:rsidRPr="00A02D65" w:rsidRDefault="00C72D6C" w:rsidP="00A02D65">
      <w:pPr>
        <w:pStyle w:val="SemEspaamento"/>
        <w:spacing w:after="200" w:line="360" w:lineRule="auto"/>
        <w:ind w:firstLine="851"/>
        <w:jc w:val="both"/>
        <w:rPr>
          <w:rFonts w:ascii="Exo" w:hAnsi="Exo"/>
          <w:sz w:val="20"/>
          <w:szCs w:val="20"/>
        </w:rPr>
      </w:pPr>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Pr="00A46FC5">
        <w:rPr>
          <w:rFonts w:ascii="Exo" w:hAnsi="Exo"/>
          <w:sz w:val="24"/>
          <w:szCs w:val="24"/>
        </w:rPr>
        <w:t xml:space="preserve">A seção </w:t>
      </w:r>
      <w:r>
        <w:rPr>
          <w:rFonts w:ascii="Exo" w:hAnsi="Exo"/>
          <w:sz w:val="24"/>
          <w:szCs w:val="24"/>
        </w:rPr>
        <w:t>final</w:t>
      </w:r>
      <w:r w:rsidRPr="00A46FC5">
        <w:rPr>
          <w:rFonts w:ascii="Exo" w:hAnsi="Exo"/>
          <w:sz w:val="24"/>
          <w:szCs w:val="24"/>
        </w:rPr>
        <w:t xml:space="preserve"> </w:t>
      </w:r>
      <w:r w:rsidR="00271638" w:rsidRPr="00C72D6C">
        <w:rPr>
          <w:rFonts w:ascii="Exo" w:hAnsi="Exo"/>
          <w:sz w:val="24"/>
          <w:szCs w:val="24"/>
        </w:rPr>
        <w:t xml:space="preserve">traz um exemplo de aplicação do indicador para um recorte de </w:t>
      </w:r>
      <w:r w:rsidR="0001279A" w:rsidRPr="00C72D6C">
        <w:rPr>
          <w:rFonts w:ascii="Exo" w:hAnsi="Exo"/>
          <w:sz w:val="24"/>
          <w:szCs w:val="24"/>
        </w:rPr>
        <w:t>médicos nas regiões de saúde.</w:t>
      </w:r>
      <w:bookmarkStart w:id="12" w:name="_Toc188374090"/>
      <w:bookmarkStart w:id="13" w:name="_Toc188459875"/>
      <w:r w:rsidR="00A02D65" w:rsidRPr="00C72D6C">
        <w:rPr>
          <w:rFonts w:ascii="Exo" w:hAnsi="Exo"/>
          <w:sz w:val="24"/>
          <w:szCs w:val="24"/>
        </w:rPr>
        <w:br w:type="page"/>
      </w:r>
    </w:p>
    <w:p w14:paraId="6B27AD7C" w14:textId="5A8CA658" w:rsidR="00A02D65" w:rsidRPr="00ED73FD" w:rsidRDefault="00A02D65" w:rsidP="00A02D65">
      <w:pPr>
        <w:pStyle w:val="Ttulo1"/>
        <w:spacing w:after="200" w:line="360" w:lineRule="auto"/>
        <w:jc w:val="center"/>
        <w:rPr>
          <w:rFonts w:ascii="Exo" w:hAnsi="Exo"/>
        </w:rPr>
      </w:pPr>
      <w:bookmarkStart w:id="14" w:name="_Toc188883215"/>
      <w:bookmarkStart w:id="15" w:name="_Hlk188948089"/>
      <w:bookmarkEnd w:id="2"/>
      <w:r w:rsidRPr="00A440DB">
        <w:rPr>
          <w:rFonts w:ascii="Exo" w:hAnsi="Exo"/>
          <w:b/>
          <w:bCs/>
          <w:color w:val="auto"/>
        </w:rPr>
        <w:lastRenderedPageBreak/>
        <w:t>Ficha de qualificação do indicador</w:t>
      </w:r>
      <w:bookmarkEnd w:id="12"/>
      <w:bookmarkEnd w:id="13"/>
      <w:bookmarkEnd w:id="1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16" w:name="_Hlk179446808"/>
            <w:bookmarkEnd w:id="15"/>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195009EC" w:rsidR="007F2820" w:rsidRPr="007F2820" w:rsidRDefault="00DE0DB4" w:rsidP="00E04E3F">
            <w:pPr>
              <w:spacing w:before="60" w:after="60"/>
              <w:rPr>
                <w:rFonts w:ascii="Exo" w:hAnsi="Exo"/>
                <w:b/>
                <w:bCs/>
                <w:szCs w:val="24"/>
              </w:rPr>
            </w:pPr>
            <w:r w:rsidRPr="00DE0DB4">
              <w:rPr>
                <w:rFonts w:ascii="Exo" w:hAnsi="Exo"/>
                <w:b/>
                <w:bCs/>
                <w:szCs w:val="24"/>
              </w:rPr>
              <w:t>Taxa de retenção de profissionais localizados em região de saúde</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5B7F0AF4" w:rsidR="007F2820" w:rsidRPr="007F2820" w:rsidRDefault="00DE0DB4" w:rsidP="00E04E3F">
            <w:pPr>
              <w:pStyle w:val="QuadrosFiguras1"/>
              <w:spacing w:before="60" w:after="60" w:line="240" w:lineRule="auto"/>
              <w:jc w:val="left"/>
              <w:rPr>
                <w:rFonts w:ascii="Exo" w:hAnsi="Exo"/>
                <w:color w:val="auto"/>
              </w:rPr>
            </w:pPr>
            <w:r>
              <w:rPr>
                <w:rFonts w:ascii="Exo" w:hAnsi="Exo"/>
                <w:color w:val="auto"/>
              </w:rPr>
              <w:t>Força de trabalho em saúde</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6EEC5A14" w:rsidR="00B12FBF" w:rsidRPr="00E04E3F" w:rsidRDefault="000C074F" w:rsidP="00B12FBF">
            <w:pPr>
              <w:pStyle w:val="QuadrosFiguras1"/>
              <w:spacing w:before="60" w:after="60" w:line="240" w:lineRule="auto"/>
              <w:jc w:val="left"/>
              <w:rPr>
                <w:rFonts w:ascii="Exo" w:hAnsi="Exo"/>
                <w:color w:val="auto"/>
              </w:rPr>
            </w:pPr>
            <w:r>
              <w:rPr>
                <w:rFonts w:ascii="Exo" w:hAnsi="Exo"/>
                <w:color w:val="auto"/>
              </w:rPr>
              <w:t>Percentual</w:t>
            </w:r>
          </w:p>
        </w:tc>
      </w:tr>
      <w:tr w:rsidR="000C074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59545CA6" w14:textId="4CE456ED" w:rsidR="000C074F" w:rsidRPr="002F1090" w:rsidRDefault="000C074F" w:rsidP="000C074F">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20FD2021" w14:textId="14732A6B" w:rsidR="000C074F" w:rsidRPr="007F2820" w:rsidRDefault="000C074F" w:rsidP="000C074F">
            <w:pPr>
              <w:pStyle w:val="QuadrosFiguras1"/>
              <w:spacing w:before="60" w:after="60" w:line="240" w:lineRule="auto"/>
              <w:jc w:val="left"/>
              <w:rPr>
                <w:rFonts w:ascii="Exo" w:hAnsi="Exo"/>
                <w:color w:val="auto"/>
              </w:rPr>
            </w:pPr>
            <w:r w:rsidRPr="002F1090">
              <w:rPr>
                <w:rFonts w:ascii="Exo" w:hAnsi="Exo"/>
                <w:color w:val="auto"/>
              </w:rPr>
              <w:t>Instituição: Ministério da Saúde, disponibilizado via Datasus.</w:t>
            </w:r>
          </w:p>
        </w:tc>
      </w:tr>
      <w:tr w:rsidR="000C074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E9B8F97" w:rsidR="000C074F" w:rsidRPr="000C074F" w:rsidRDefault="000C074F" w:rsidP="000C074F">
            <w:pPr>
              <w:pStyle w:val="QuadrosFiguras1"/>
              <w:spacing w:before="60" w:after="60" w:line="240" w:lineRule="auto"/>
              <w:jc w:val="both"/>
              <w:rPr>
                <w:rFonts w:ascii="Exo" w:hAnsi="Exo"/>
              </w:rPr>
            </w:pPr>
            <w:r>
              <w:rPr>
                <w:rFonts w:ascii="Exo" w:hAnsi="Exo"/>
              </w:rPr>
              <w:t>O cálculo do indicador é baseado um método que utiliza a variável CPF_PROF da base do CNES_PF, que é mesmo sendo um atributo criptografado, permite ser usado como uma chave para acompanhar os movimentos pelo território.</w:t>
            </w:r>
          </w:p>
        </w:tc>
      </w:tr>
      <w:tr w:rsidR="000C074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750B97C" w14:textId="2CC31602" w:rsidR="000C074F" w:rsidRPr="00F73D4E" w:rsidRDefault="000C074F" w:rsidP="000C074F">
            <w:pPr>
              <w:spacing w:before="60" w:after="60"/>
              <w:jc w:val="both"/>
              <w:rPr>
                <w:rFonts w:ascii="Exo" w:hAnsi="Exo"/>
                <w:sz w:val="20"/>
                <w:szCs w:val="20"/>
              </w:rPr>
            </w:pPr>
            <w:r w:rsidRPr="00F73D4E">
              <w:rPr>
                <w:rFonts w:ascii="Exo" w:hAnsi="Exo"/>
                <w:sz w:val="20"/>
                <w:szCs w:val="20"/>
              </w:rPr>
              <w:t xml:space="preserve">A taxa de retenção é calculada com base em um método que envolve algumas etapas: </w:t>
            </w:r>
          </w:p>
          <w:p w14:paraId="1A4956A7" w14:textId="579D54EB" w:rsidR="000C074F" w:rsidRPr="00F73D4E" w:rsidRDefault="000C074F" w:rsidP="000C074F">
            <w:pPr>
              <w:spacing w:before="60" w:after="60"/>
              <w:jc w:val="both"/>
              <w:rPr>
                <w:rFonts w:ascii="Exo" w:hAnsi="Exo"/>
                <w:color w:val="000000"/>
                <w:sz w:val="20"/>
                <w:szCs w:val="20"/>
              </w:rPr>
            </w:pPr>
            <w:r w:rsidRPr="00F73D4E">
              <w:rPr>
                <w:rFonts w:ascii="Exo" w:hAnsi="Exo"/>
                <w:b/>
                <w:bCs/>
                <w:color w:val="000000"/>
                <w:sz w:val="20"/>
                <w:szCs w:val="20"/>
              </w:rPr>
              <w:t>Etapa 1</w:t>
            </w:r>
            <w:r w:rsidRPr="00F73D4E">
              <w:rPr>
                <w:rFonts w:ascii="Exo" w:hAnsi="Exo"/>
                <w:color w:val="000000"/>
                <w:sz w:val="20"/>
                <w:szCs w:val="20"/>
              </w:rPr>
              <w:t>: Envolve assinalar cada profissional ao ano em que ele começa a atuar em uma região de saúde a fim de contabilizar o total de profissionais no momento t</w:t>
            </w:r>
            <w:r w:rsidRPr="00F73D4E">
              <w:rPr>
                <w:rFonts w:ascii="Exo" w:hAnsi="Exo"/>
                <w:color w:val="000000"/>
                <w:sz w:val="20"/>
                <w:szCs w:val="20"/>
                <w:vertAlign w:val="subscript"/>
              </w:rPr>
              <w:t>0</w:t>
            </w:r>
            <w:r w:rsidRPr="00F73D4E">
              <w:rPr>
                <w:rFonts w:ascii="Exo" w:hAnsi="Exo"/>
                <w:color w:val="000000"/>
                <w:sz w:val="20"/>
                <w:szCs w:val="20"/>
              </w:rPr>
              <w:t xml:space="preserve"> de cada coorte. Vamos esclarecer esta etapa com um exemplo.</w:t>
            </w:r>
          </w:p>
          <w:p w14:paraId="062A35F3" w14:textId="740F78DC" w:rsidR="000C074F" w:rsidRPr="00F73D4E" w:rsidRDefault="000C074F" w:rsidP="000C074F">
            <w:pPr>
              <w:spacing w:before="60" w:after="60"/>
              <w:jc w:val="both"/>
              <w:rPr>
                <w:rFonts w:ascii="Exo" w:hAnsi="Exo"/>
                <w:color w:val="000000"/>
                <w:sz w:val="20"/>
                <w:szCs w:val="20"/>
              </w:rPr>
            </w:pPr>
            <w:r w:rsidRPr="00F73D4E">
              <w:rPr>
                <w:rFonts w:ascii="Exo" w:hAnsi="Exo"/>
                <w:b/>
                <w:bCs/>
                <w:color w:val="000000"/>
                <w:sz w:val="20"/>
                <w:szCs w:val="20"/>
              </w:rPr>
              <w:t>Etapa 2:</w:t>
            </w:r>
            <w:r w:rsidRPr="00F73D4E">
              <w:rPr>
                <w:rFonts w:ascii="Exo" w:hAnsi="Exo"/>
                <w:color w:val="000000"/>
                <w:sz w:val="20"/>
                <w:szCs w:val="20"/>
              </w:rPr>
              <w:t xml:space="preserve"> A etapa 1 é repetida para outras coortes. A coorte de 2011 é formada, no t</w:t>
            </w:r>
            <w:r w:rsidRPr="00F73D4E">
              <w:rPr>
                <w:rFonts w:ascii="Exo" w:hAnsi="Exo"/>
                <w:color w:val="000000"/>
                <w:sz w:val="20"/>
                <w:szCs w:val="20"/>
                <w:vertAlign w:val="subscript"/>
              </w:rPr>
              <w:t>0</w:t>
            </w:r>
            <w:r w:rsidRPr="00F73D4E">
              <w:rPr>
                <w:rFonts w:ascii="Exo" w:hAnsi="Exo"/>
                <w:color w:val="000000"/>
                <w:sz w:val="20"/>
                <w:szCs w:val="20"/>
              </w:rPr>
              <w:t>, por 172 médicos que ingressaram na região de saúde. A coorte de 2012 é formada por 174 ingressantes. Na Figura 1, a primeira coluna da estrutura matricial mostra quantos profissionais ingressaram na região de saúde analisada a cada ano;</w:t>
            </w:r>
          </w:p>
          <w:p w14:paraId="6A4B5C90" w14:textId="0531FD0D" w:rsidR="000C074F" w:rsidRDefault="000C074F" w:rsidP="000C074F">
            <w:pPr>
              <w:spacing w:before="60" w:after="60"/>
              <w:jc w:val="both"/>
              <w:rPr>
                <w:rFonts w:ascii="Exo" w:hAnsi="Exo"/>
                <w:color w:val="000000"/>
                <w:sz w:val="20"/>
                <w:szCs w:val="20"/>
              </w:rPr>
            </w:pPr>
            <w:r w:rsidRPr="00F73D4E">
              <w:rPr>
                <w:rFonts w:ascii="Exo" w:hAnsi="Exo"/>
                <w:b/>
                <w:bCs/>
                <w:color w:val="000000"/>
                <w:sz w:val="20"/>
                <w:szCs w:val="20"/>
              </w:rPr>
              <w:t xml:space="preserve">Etapa 3: </w:t>
            </w:r>
            <w:r w:rsidRPr="00F73D4E">
              <w:rPr>
                <w:rFonts w:ascii="Exo" w:hAnsi="Exo"/>
                <w:color w:val="000000"/>
                <w:sz w:val="20"/>
                <w:szCs w:val="20"/>
              </w:rPr>
              <w:t>Tem como objetivo verificar se aqueles profissionais que foram assinalados à coorte permanecem na região de saúde a cada 12 meses subsequentes. A coorte de 2010 começou com 204 profissionais. Passados 12 meses, restavam 160 (78%). Após 24 meses, havia 135 profissionais (66%). Depois de 180 meses (15 anos), 109 (53%) profissionais dos ingressantes de 2010 ainda permaneciam na localidade. Este processo é repetido continuamente para todas as coortes. A coorte de 2009 teve uma entrada de 280 profissionais. Destes, 137 permaneciam em 2024 e, após 180 meses, isso representa 49% dos indivíduos daquele grupo. No ano de 2016 houve uma entrada de 150 profissionais na região. Destes, 87 permaneceram até o início de 2024, depois de 96 meses, o que constitui 58% dos profissionais.</w:t>
            </w:r>
          </w:p>
          <w:p w14:paraId="1B70D7B7" w14:textId="79C8A615" w:rsidR="000C074F" w:rsidRDefault="000C074F" w:rsidP="000C074F">
            <w:pPr>
              <w:spacing w:before="60" w:after="60"/>
              <w:jc w:val="both"/>
              <w:rPr>
                <w:rFonts w:ascii="Exo" w:hAnsi="Exo"/>
                <w:color w:val="000000"/>
                <w:sz w:val="20"/>
                <w:szCs w:val="20"/>
              </w:rPr>
            </w:pPr>
            <w:r>
              <w:rPr>
                <w:noProof/>
                <w:lang w:eastAsia="pt-BR"/>
              </w:rPr>
              <w:lastRenderedPageBreak/>
              <w:drawing>
                <wp:anchor distT="0" distB="0" distL="114300" distR="114300" simplePos="0" relativeHeight="251665408" behindDoc="0" locked="0" layoutInCell="1" hidden="0" allowOverlap="1" wp14:anchorId="306ABDE9" wp14:editId="1C5F1CD1">
                  <wp:simplePos x="0" y="0"/>
                  <wp:positionH relativeFrom="column">
                    <wp:posOffset>114300</wp:posOffset>
                  </wp:positionH>
                  <wp:positionV relativeFrom="paragraph">
                    <wp:posOffset>307340</wp:posOffset>
                  </wp:positionV>
                  <wp:extent cx="4297045" cy="4223385"/>
                  <wp:effectExtent l="0" t="0" r="8255" b="3175"/>
                  <wp:wrapTopAndBottom distT="0" distB="0"/>
                  <wp:docPr id="1526739201" name="image1.png" descr="Uma imagem contendo Gráfi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Gráfico&#10;&#10;Descrição gerada automaticamente"/>
                          <pic:cNvPicPr preferRelativeResize="0"/>
                        </pic:nvPicPr>
                        <pic:blipFill>
                          <a:blip r:embed="rId13"/>
                          <a:srcRect b="32970"/>
                          <a:stretch>
                            <a:fillRect/>
                          </a:stretch>
                        </pic:blipFill>
                        <pic:spPr>
                          <a:xfrm>
                            <a:off x="0" y="0"/>
                            <a:ext cx="4297045" cy="4223385"/>
                          </a:xfrm>
                          <a:prstGeom prst="rect">
                            <a:avLst/>
                          </a:prstGeom>
                          <a:ln/>
                        </pic:spPr>
                      </pic:pic>
                    </a:graphicData>
                  </a:graphic>
                  <wp14:sizeRelH relativeFrom="margin">
                    <wp14:pctWidth>0</wp14:pctWidth>
                  </wp14:sizeRelH>
                  <wp14:sizeRelV relativeFrom="margin">
                    <wp14:pctHeight>0</wp14:pctHeight>
                  </wp14:sizeRelV>
                </wp:anchor>
              </w:drawing>
            </w:r>
          </w:p>
          <w:p w14:paraId="29ADD0F7" w14:textId="6437ED28" w:rsidR="000C074F" w:rsidRPr="000C074F" w:rsidRDefault="000C074F" w:rsidP="000C074F">
            <w:pPr>
              <w:spacing w:before="60" w:after="60"/>
              <w:jc w:val="both"/>
              <w:rPr>
                <w:rFonts w:ascii="Exo" w:hAnsi="Exo"/>
                <w:sz w:val="20"/>
                <w:szCs w:val="20"/>
              </w:rPr>
            </w:pPr>
            <w:r>
              <w:rPr>
                <w:rFonts w:ascii="Exo" w:hAnsi="Exo"/>
                <w:sz w:val="20"/>
                <w:szCs w:val="20"/>
              </w:rPr>
              <w:t xml:space="preserve">Para uma compreensão aprofundada recomendamos a leitura do material </w:t>
            </w:r>
            <w:commentRangeStart w:id="17"/>
            <w:r>
              <w:rPr>
                <w:rFonts w:ascii="Exo" w:hAnsi="Exo"/>
                <w:sz w:val="20"/>
                <w:szCs w:val="20"/>
              </w:rPr>
              <w:t>“Formas de mensuração da retenção de profissionais de saúde”.</w:t>
            </w:r>
            <w:commentRangeEnd w:id="17"/>
            <w:r w:rsidR="00946B1A">
              <w:rPr>
                <w:rStyle w:val="Refdecomentrio"/>
                <w:kern w:val="2"/>
                <w14:ligatures w14:val="standardContextual"/>
              </w:rPr>
              <w:commentReference w:id="17"/>
            </w:r>
          </w:p>
        </w:tc>
      </w:tr>
      <w:tr w:rsidR="000C074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5D4A138A" w:rsidR="000C074F" w:rsidRPr="00E04E3F" w:rsidRDefault="000C074F" w:rsidP="000C074F">
            <w:pPr>
              <w:pStyle w:val="QuadrosFiguras1"/>
              <w:spacing w:before="60" w:after="60" w:line="240" w:lineRule="auto"/>
              <w:jc w:val="left"/>
              <w:rPr>
                <w:rFonts w:ascii="Exo" w:hAnsi="Exo"/>
                <w:color w:val="auto"/>
              </w:rPr>
            </w:pPr>
            <w:r>
              <w:rPr>
                <w:rFonts w:ascii="Exo" w:hAnsi="Exo"/>
                <w:color w:val="auto"/>
              </w:rPr>
              <w:t>Regiões de saúde</w:t>
            </w:r>
          </w:p>
        </w:tc>
      </w:tr>
      <w:tr w:rsidR="000C074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2BBE358"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 xml:space="preserve">Níveis de desagregação </w:t>
            </w:r>
            <w:r w:rsidR="00C72D6C">
              <w:rPr>
                <w:rFonts w:ascii="Exo" w:hAnsi="Exo"/>
                <w:b/>
                <w:bCs/>
                <w:color w:val="FFFFFF" w:themeColor="background1"/>
                <w:sz w:val="22"/>
              </w:rPr>
              <w:t xml:space="preserve">do </w:t>
            </w:r>
            <w:r w:rsidRPr="00E04E3F">
              <w:rPr>
                <w:rFonts w:ascii="Exo" w:hAnsi="Exo"/>
                <w:b/>
                <w:bCs/>
                <w:color w:val="FFFFFF" w:themeColor="background1"/>
                <w:sz w:val="22"/>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5FD31745" w:rsidR="000C074F" w:rsidRPr="00E04E3F" w:rsidRDefault="000C074F" w:rsidP="000C074F">
            <w:pPr>
              <w:pStyle w:val="QuadrosFiguras1"/>
              <w:spacing w:before="60" w:after="60" w:line="240" w:lineRule="auto"/>
              <w:jc w:val="left"/>
              <w:rPr>
                <w:rFonts w:ascii="Exo" w:hAnsi="Exo"/>
                <w:color w:val="auto"/>
              </w:rPr>
            </w:pPr>
            <w:r w:rsidRPr="00DE0DB4">
              <w:rPr>
                <w:rFonts w:ascii="Exo" w:hAnsi="Exo"/>
                <w:color w:val="auto"/>
              </w:rPr>
              <w:t>Categoria profissional</w:t>
            </w:r>
          </w:p>
        </w:tc>
      </w:tr>
      <w:tr w:rsidR="000C074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33A7659E" w:rsidR="000C074F" w:rsidRPr="007F2820" w:rsidRDefault="000C074F" w:rsidP="000C074F">
            <w:pPr>
              <w:pStyle w:val="QuadrosFiguras1"/>
              <w:spacing w:before="60" w:after="60" w:line="240" w:lineRule="auto"/>
              <w:jc w:val="left"/>
              <w:rPr>
                <w:rFonts w:ascii="Exo" w:hAnsi="Exo"/>
                <w:color w:val="auto"/>
              </w:rPr>
            </w:pPr>
            <w:r w:rsidRPr="00DE0DB4">
              <w:rPr>
                <w:rFonts w:ascii="Exo" w:hAnsi="Exo"/>
                <w:color w:val="auto"/>
              </w:rPr>
              <w:t>Anual</w:t>
            </w:r>
          </w:p>
        </w:tc>
      </w:tr>
      <w:tr w:rsidR="000C074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90B49F0" w:rsidR="000C074F" w:rsidRPr="007F2820" w:rsidRDefault="003A32BC" w:rsidP="000C074F">
            <w:pPr>
              <w:pStyle w:val="QuadrosFiguras1"/>
              <w:spacing w:before="60" w:after="60" w:line="240" w:lineRule="auto"/>
              <w:jc w:val="left"/>
              <w:rPr>
                <w:rFonts w:ascii="Exo" w:hAnsi="Exo"/>
                <w:color w:val="auto"/>
              </w:rPr>
            </w:pPr>
            <w:r>
              <w:rPr>
                <w:rFonts w:ascii="Exo" w:hAnsi="Exo"/>
                <w:color w:val="auto"/>
              </w:rPr>
              <w:t>CNES-PF</w:t>
            </w:r>
          </w:p>
        </w:tc>
      </w:tr>
      <w:tr w:rsidR="000C074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BAC3CD3" w14:textId="77777777" w:rsidR="000C074F" w:rsidRDefault="003A32BC" w:rsidP="00704B0D">
            <w:pPr>
              <w:spacing w:before="60" w:after="60"/>
              <w:rPr>
                <w:rFonts w:ascii="Exo" w:hAnsi="Exo"/>
                <w:color w:val="283E59"/>
                <w:sz w:val="20"/>
              </w:rPr>
            </w:pPr>
            <w:r w:rsidRPr="003A32BC">
              <w:rPr>
                <w:rFonts w:ascii="Exo" w:hAnsi="Exo"/>
                <w:color w:val="283E59"/>
                <w:sz w:val="20"/>
              </w:rPr>
              <w:t>Humphreys J, Wakerman J, Kuipers P, Wells R, Russell D, Siegloff S, et al. Improving workforce retention: developing an integrated logic model to maximise sustainability of small rural and remote health care services. Canberra: Australian Primary Health Care Research Institute; 2009.</w:t>
            </w:r>
          </w:p>
          <w:p w14:paraId="34B73507" w14:textId="54696327" w:rsidR="003A32BC" w:rsidRPr="003A32BC" w:rsidRDefault="003A32BC" w:rsidP="003A32BC">
            <w:pPr>
              <w:rPr>
                <w:rFonts w:ascii="Exo" w:hAnsi="Exo"/>
                <w:color w:val="283E59"/>
                <w:sz w:val="20"/>
              </w:rPr>
            </w:pPr>
            <w:r w:rsidRPr="003A32BC">
              <w:rPr>
                <w:rFonts w:ascii="Exo" w:hAnsi="Exo"/>
                <w:color w:val="283E59"/>
                <w:sz w:val="20"/>
              </w:rPr>
              <w:t>Chisholm M, Russell D, Humphreys J. Measuring rural allied health workforce turnover and retention: what are the patterns, determinants and costs? Aust J Rural Health. 2011;19(2):81-8.</w:t>
            </w:r>
          </w:p>
        </w:tc>
      </w:tr>
      <w:tr w:rsidR="003A32BC"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3A32BC" w:rsidRPr="00E04E3F" w:rsidRDefault="003A32BC" w:rsidP="003A32BC">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040DA042" w:rsidR="003A32BC" w:rsidRPr="00E04E3F" w:rsidRDefault="003A32BC" w:rsidP="003A32BC">
            <w:pPr>
              <w:pStyle w:val="QuadrosFiguras1"/>
              <w:spacing w:before="60" w:after="60" w:line="240" w:lineRule="auto"/>
              <w:jc w:val="left"/>
              <w:rPr>
                <w:rFonts w:ascii="Exo" w:hAnsi="Exo"/>
                <w:color w:val="auto"/>
              </w:rPr>
            </w:pPr>
            <w:r w:rsidRPr="002F1090">
              <w:rPr>
                <w:rFonts w:ascii="Exo" w:hAnsi="Exo"/>
              </w:rPr>
              <w:t>Este indicador quantifica um aspecto positivo para a saúde. Nesse sentido, quanto maior o valor obtido, melhor é o resultado.</w:t>
            </w:r>
          </w:p>
        </w:tc>
      </w:tr>
    </w:tbl>
    <w:p w14:paraId="3CD37837" w14:textId="77777777" w:rsidR="00C72D6C" w:rsidRPr="00AA460F" w:rsidRDefault="00C72D6C" w:rsidP="00C72D6C">
      <w:pPr>
        <w:pStyle w:val="SemEspaamento"/>
        <w:spacing w:before="100" w:line="360" w:lineRule="auto"/>
        <w:ind w:firstLine="851"/>
        <w:jc w:val="both"/>
        <w:rPr>
          <w:rFonts w:ascii="Exo" w:hAnsi="Exo"/>
          <w:sz w:val="24"/>
          <w:szCs w:val="24"/>
        </w:rPr>
      </w:pPr>
      <w:bookmarkStart w:id="18" w:name="_Hlk188949234"/>
      <w:bookmarkEnd w:id="16"/>
      <w:r w:rsidRPr="00AA460F">
        <w:rPr>
          <w:rFonts w:ascii="Exo" w:hAnsi="Exo"/>
          <w:sz w:val="24"/>
          <w:szCs w:val="24"/>
        </w:rPr>
        <w:lastRenderedPageBreak/>
        <w:t>Como informado acima, existem alguns artefatos que decorrem da criação deste indicador, como o código SQL usado para constru</w:t>
      </w:r>
      <w:r>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p w14:paraId="4B7CFE25" w14:textId="4B10C0E3" w:rsidR="00E04E3F" w:rsidRPr="00982DD4" w:rsidRDefault="00E04E3F" w:rsidP="00E04E3F">
      <w:pPr>
        <w:pStyle w:val="Legenda"/>
        <w:keepNext/>
        <w:spacing w:after="0"/>
        <w:jc w:val="center"/>
        <w:rPr>
          <w:rFonts w:ascii="Exo" w:hAnsi="Exo"/>
          <w:b/>
          <w:bCs/>
          <w:color w:val="auto"/>
        </w:rPr>
      </w:pPr>
      <w:commentRangeStart w:id="19"/>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09025A">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commentRangeEnd w:id="19"/>
      <w:r w:rsidR="00946B1A">
        <w:rPr>
          <w:rStyle w:val="Refdecomentrio"/>
          <w:i w:val="0"/>
          <w:iCs w:val="0"/>
          <w:color w:val="auto"/>
        </w:rPr>
        <w:commentReference w:id="19"/>
      </w:r>
    </w:p>
    <w:bookmarkEnd w:id="18"/>
    <w:p w14:paraId="152EB061" w14:textId="015AD490" w:rsidR="00E04E3F" w:rsidRDefault="00E04E3F" w:rsidP="00E04E3F">
      <w:pPr>
        <w:pStyle w:val="PargrafodaLista"/>
        <w:ind w:left="0"/>
        <w:jc w:val="center"/>
        <w:rPr>
          <w:rFonts w:ascii="Montserrat" w:hAnsi="Montserrat"/>
        </w:rPr>
      </w:pPr>
      <w:r>
        <w:rPr>
          <w:rFonts w:ascii="Montserrat" w:hAnsi="Montserrat"/>
          <w:noProof/>
          <w:lang w:eastAsia="pt-BR"/>
        </w:rPr>
        <w:drawing>
          <wp:inline distT="0" distB="0" distL="0" distR="0" wp14:anchorId="695950F8" wp14:editId="77D89B0C">
            <wp:extent cx="5400040" cy="3150235"/>
            <wp:effectExtent l="0" t="0" r="101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49940ED" w14:textId="4B568663" w:rsidR="00E04E3F" w:rsidRPr="00E04E3F" w:rsidRDefault="00E04E3F" w:rsidP="00E04E3F">
      <w:pPr>
        <w:pStyle w:val="PargrafodaLista"/>
        <w:ind w:left="0"/>
        <w:jc w:val="center"/>
        <w:rPr>
          <w:rFonts w:ascii="Exo" w:hAnsi="Exo"/>
        </w:rPr>
      </w:pPr>
      <w:bookmarkStart w:id="20"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21" w:name="_Toc188883216"/>
      <w:bookmarkEnd w:id="20"/>
      <w:r w:rsidRPr="004F5F6E">
        <w:rPr>
          <w:rFonts w:ascii="Exo" w:hAnsi="Exo"/>
          <w:b/>
          <w:bCs/>
          <w:color w:val="auto"/>
        </w:rPr>
        <w:lastRenderedPageBreak/>
        <w:t>Exemplo de aplicação</w:t>
      </w:r>
      <w:bookmarkEnd w:id="21"/>
    </w:p>
    <w:p w14:paraId="015DFF02" w14:textId="588D8F62" w:rsidR="001A6058" w:rsidRPr="00C72D6C" w:rsidRDefault="001A6058" w:rsidP="00C72D6C">
      <w:pPr>
        <w:pStyle w:val="SemEspaamento"/>
        <w:spacing w:line="360" w:lineRule="auto"/>
        <w:ind w:firstLine="851"/>
        <w:jc w:val="both"/>
        <w:rPr>
          <w:rFonts w:ascii="Exo" w:hAnsi="Exo"/>
          <w:sz w:val="24"/>
          <w:szCs w:val="24"/>
        </w:rPr>
      </w:pPr>
      <w:r w:rsidRPr="00C72D6C">
        <w:rPr>
          <w:rFonts w:ascii="Exo" w:hAnsi="Exo"/>
          <w:sz w:val="24"/>
          <w:szCs w:val="24"/>
        </w:rPr>
        <w:t>A Figura 2 ilustra a aplicação do indicador, apresentando a distribuição espacial da</w:t>
      </w:r>
      <w:r w:rsidR="001A1F24" w:rsidRPr="00C72D6C">
        <w:rPr>
          <w:rFonts w:ascii="Exo" w:hAnsi="Exo"/>
          <w:sz w:val="24"/>
          <w:szCs w:val="24"/>
        </w:rPr>
        <w:t xml:space="preserve"> taxa de retenção de médicos nas regiões de saúde.</w:t>
      </w:r>
      <w:r w:rsidRPr="00C72D6C">
        <w:rPr>
          <w:rFonts w:ascii="Exo" w:hAnsi="Exo"/>
          <w:sz w:val="24"/>
          <w:szCs w:val="24"/>
        </w:rPr>
        <w:t xml:space="preserve"> É possível observar desigualdades regionais, </w:t>
      </w:r>
      <w:r w:rsidR="001A1F24" w:rsidRPr="00C72D6C">
        <w:rPr>
          <w:rFonts w:ascii="Exo" w:hAnsi="Exo"/>
          <w:sz w:val="24"/>
          <w:szCs w:val="24"/>
        </w:rPr>
        <w:t>com a região Norte apresentando, em geral, as menores taxas de retenção e a região Sul</w:t>
      </w:r>
      <w:ins w:id="22" w:author="Gilson" w:date="2025-02-27T18:47:00Z">
        <w:r w:rsidR="00946B1A">
          <w:rPr>
            <w:rFonts w:ascii="Exo" w:hAnsi="Exo"/>
            <w:sz w:val="24"/>
            <w:szCs w:val="24"/>
          </w:rPr>
          <w:t>,</w:t>
        </w:r>
      </w:ins>
      <w:r w:rsidR="001A1F24" w:rsidRPr="00C72D6C">
        <w:rPr>
          <w:rFonts w:ascii="Exo" w:hAnsi="Exo"/>
          <w:sz w:val="24"/>
          <w:szCs w:val="24"/>
        </w:rPr>
        <w:t xml:space="preserve"> as maiores.</w:t>
      </w:r>
    </w:p>
    <w:p w14:paraId="0213769E" w14:textId="0FDAE419" w:rsidR="00F34E02" w:rsidRDefault="00F34E02" w:rsidP="00F34E02">
      <w:pPr>
        <w:pStyle w:val="Legenda"/>
        <w:keepNext/>
        <w:spacing w:after="0"/>
        <w:jc w:val="center"/>
        <w:rPr>
          <w:rFonts w:ascii="Exo" w:hAnsi="Exo"/>
          <w:b/>
          <w:bCs/>
          <w:color w:val="auto"/>
        </w:rPr>
      </w:pPr>
      <w:commentRangeStart w:id="23"/>
      <w:r w:rsidRPr="00CE06B6">
        <w:rPr>
          <w:rFonts w:ascii="Exo" w:hAnsi="Exo"/>
          <w:b/>
          <w:bCs/>
          <w:color w:val="auto"/>
        </w:rPr>
        <w:t>Figura 2 - Distribuição do indicador n</w:t>
      </w:r>
      <w:r w:rsidR="00D94830">
        <w:rPr>
          <w:rFonts w:ascii="Exo" w:hAnsi="Exo"/>
          <w:b/>
          <w:bCs/>
          <w:color w:val="auto"/>
        </w:rPr>
        <w:t>a região</w:t>
      </w:r>
      <w:commentRangeEnd w:id="23"/>
      <w:r w:rsidR="00946B1A">
        <w:rPr>
          <w:rStyle w:val="Refdecomentrio"/>
          <w:i w:val="0"/>
          <w:iCs w:val="0"/>
          <w:color w:val="auto"/>
        </w:rPr>
        <w:commentReference w:id="23"/>
      </w:r>
    </w:p>
    <w:p w14:paraId="33245021" w14:textId="6A236BF1" w:rsidR="00E04E3F" w:rsidRPr="00F34E02" w:rsidRDefault="00C72065" w:rsidP="00F34E02">
      <w:pPr>
        <w:pStyle w:val="Legenda"/>
        <w:keepNext/>
        <w:spacing w:after="0"/>
        <w:jc w:val="center"/>
        <w:rPr>
          <w:rFonts w:ascii="Exo" w:hAnsi="Exo"/>
          <w:b/>
          <w:bCs/>
          <w:color w:val="auto"/>
        </w:rPr>
      </w:pPr>
      <w:r>
        <w:rPr>
          <w:rFonts w:ascii="Exo" w:hAnsi="Exo"/>
          <w:b/>
          <w:bCs/>
          <w:noProof/>
          <w:color w:val="auto"/>
          <w:lang w:eastAsia="pt-BR"/>
        </w:rPr>
        <w:drawing>
          <wp:inline distT="0" distB="0" distL="0" distR="0" wp14:anchorId="6BF0F0FD" wp14:editId="576FC41B">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155BB39E" w14:textId="76D68789" w:rsidR="00E04E3F" w:rsidRPr="00704B0D" w:rsidRDefault="009E5CEE" w:rsidP="00704B0D">
      <w:pPr>
        <w:pStyle w:val="SemEspaamento"/>
        <w:spacing w:after="200" w:line="360" w:lineRule="auto"/>
        <w:ind w:firstLine="851"/>
        <w:jc w:val="both"/>
        <w:rPr>
          <w:rFonts w:ascii="Exo" w:hAnsi="Exo"/>
          <w:sz w:val="20"/>
          <w:szCs w:val="20"/>
        </w:rPr>
      </w:pPr>
      <w:r w:rsidRPr="00C72D6C">
        <w:rPr>
          <w:rFonts w:ascii="Exo" w:hAnsi="Exo"/>
          <w:sz w:val="24"/>
          <w:szCs w:val="24"/>
        </w:rPr>
        <w:t>Para acessar o link do código que resultou no mapa, clique</w:t>
      </w:r>
      <w:r w:rsidR="00C72D6C">
        <w:rPr>
          <w:rFonts w:ascii="Exo" w:hAnsi="Exo"/>
          <w:sz w:val="24"/>
          <w:szCs w:val="24"/>
        </w:rPr>
        <w:t xml:space="preserve"> </w:t>
      </w:r>
      <w:hyperlink r:id="rId20" w:history="1">
        <w:r w:rsidR="00C72D6C" w:rsidRPr="00C72D6C">
          <w:rPr>
            <w:rStyle w:val="Hyperlink"/>
            <w:rFonts w:ascii="Exo" w:hAnsi="Exo"/>
            <w:sz w:val="24"/>
            <w:szCs w:val="24"/>
          </w:rPr>
          <w:t>aqui</w:t>
        </w:r>
      </w:hyperlink>
      <w:r w:rsidR="00C72D6C">
        <w:rPr>
          <w:rFonts w:ascii="Exo" w:hAnsi="Exo"/>
          <w:sz w:val="24"/>
          <w:szCs w:val="24"/>
        </w:rPr>
        <w:t>.</w:t>
      </w:r>
      <w:r w:rsidR="00E04E3F">
        <w:rPr>
          <w:rFonts w:ascii="Exo" w:hAnsi="Exo"/>
          <w:b/>
          <w:bCs/>
        </w:rPr>
        <w:br w:type="page"/>
      </w:r>
    </w:p>
    <w:p w14:paraId="393A9936" w14:textId="4AA468C9" w:rsidR="00666086" w:rsidRPr="00FE665A" w:rsidRDefault="00666086" w:rsidP="00E04E3F">
      <w:pPr>
        <w:pStyle w:val="Ttulo1"/>
        <w:spacing w:after="200" w:line="360" w:lineRule="auto"/>
        <w:jc w:val="center"/>
        <w:rPr>
          <w:rFonts w:ascii="Exo" w:hAnsi="Exo"/>
          <w:b/>
          <w:bCs/>
          <w:color w:val="auto"/>
          <w:lang w:val="en-US"/>
        </w:rPr>
      </w:pPr>
      <w:bookmarkStart w:id="25" w:name="_Toc188883217"/>
      <w:r w:rsidRPr="00FE665A">
        <w:rPr>
          <w:rFonts w:ascii="Exo" w:hAnsi="Exo"/>
          <w:b/>
          <w:bCs/>
          <w:color w:val="auto"/>
          <w:lang w:val="en-US"/>
        </w:rPr>
        <w:lastRenderedPageBreak/>
        <w:t>Referências</w:t>
      </w:r>
      <w:bookmarkEnd w:id="25"/>
    </w:p>
    <w:bookmarkStart w:id="26"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Pr="00FE665A" w:rsidRDefault="00666086" w:rsidP="00A02D65">
          <w:pPr>
            <w:autoSpaceDE w:val="0"/>
            <w:autoSpaceDN w:val="0"/>
            <w:ind w:hanging="640"/>
            <w:jc w:val="both"/>
            <w:divId w:val="344209817"/>
            <w:rPr>
              <w:rFonts w:ascii="Exo" w:eastAsia="Times New Roman" w:hAnsi="Exo"/>
              <w:color w:val="000000"/>
              <w:sz w:val="20"/>
              <w:szCs w:val="20"/>
              <w:lang w:val="en-US"/>
            </w:rPr>
          </w:pPr>
          <w:r w:rsidRPr="00FE665A">
            <w:rPr>
              <w:rFonts w:ascii="Exo" w:eastAsia="Times New Roman" w:hAnsi="Exo"/>
              <w:color w:val="000000"/>
              <w:sz w:val="20"/>
              <w:szCs w:val="20"/>
              <w:lang w:val="en-US"/>
            </w:rPr>
            <w:t xml:space="preserve">1. </w:t>
          </w:r>
          <w:r w:rsidRPr="00FE665A">
            <w:rPr>
              <w:rFonts w:ascii="Exo" w:eastAsia="Times New Roman" w:hAnsi="Exo"/>
              <w:color w:val="000000"/>
              <w:sz w:val="20"/>
              <w:szCs w:val="20"/>
              <w:lang w:val="en-US"/>
            </w:rPr>
            <w:tab/>
          </w:r>
          <w:r w:rsidR="00A02D65" w:rsidRPr="00FE665A">
            <w:rPr>
              <w:rFonts w:ascii="Exo" w:eastAsia="Times New Roman" w:hAnsi="Exo"/>
              <w:color w:val="000000"/>
              <w:sz w:val="20"/>
              <w:szCs w:val="20"/>
              <w:lang w:val="en-US"/>
            </w:rPr>
            <w:t xml:space="preserve">World Health Organization. Global strategy on human resources for health: Workforce 2030. Geneva: WHO; 2016. </w:t>
          </w:r>
        </w:p>
        <w:p w14:paraId="6FBB6B2B" w14:textId="77777777" w:rsidR="00A02D65" w:rsidRPr="00FE665A" w:rsidRDefault="00A02D65" w:rsidP="00A02D65">
          <w:pPr>
            <w:autoSpaceDE w:val="0"/>
            <w:autoSpaceDN w:val="0"/>
            <w:ind w:hanging="640"/>
            <w:jc w:val="both"/>
            <w:divId w:val="344209817"/>
            <w:rPr>
              <w:rFonts w:ascii="Exo" w:eastAsia="Times New Roman" w:hAnsi="Exo"/>
              <w:color w:val="000000"/>
              <w:sz w:val="20"/>
              <w:szCs w:val="20"/>
              <w:lang w:val="en-US"/>
            </w:rPr>
          </w:pPr>
          <w:r w:rsidRPr="00FE665A">
            <w:rPr>
              <w:rFonts w:ascii="Exo" w:eastAsia="Times New Roman" w:hAnsi="Exo"/>
              <w:color w:val="000000"/>
              <w:sz w:val="20"/>
              <w:szCs w:val="20"/>
              <w:lang w:val="en-US"/>
            </w:rPr>
            <w:t xml:space="preserve">2. </w:t>
          </w:r>
          <w:r w:rsidRPr="00FE665A">
            <w:rPr>
              <w:rFonts w:ascii="Exo" w:eastAsia="Times New Roman" w:hAnsi="Exo"/>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sidRPr="00FE665A">
            <w:rPr>
              <w:rFonts w:ascii="Exo" w:eastAsia="Times New Roman" w:hAnsi="Exo"/>
              <w:color w:val="000000"/>
              <w:sz w:val="20"/>
              <w:szCs w:val="20"/>
              <w:lang w:val="en-US"/>
            </w:rPr>
            <w:t xml:space="preserve">3. </w:t>
          </w:r>
          <w:r w:rsidRPr="00FE665A">
            <w:rPr>
              <w:rFonts w:ascii="Exo" w:eastAsia="Times New Roman" w:hAnsi="Exo"/>
              <w:color w:val="000000"/>
              <w:sz w:val="20"/>
              <w:szCs w:val="20"/>
              <w:lang w:val="en-US"/>
            </w:rPr>
            <w:tab/>
            <w:t xml:space="preserve">Rees GH, James R, Samadashvili L, Scotter C. Are sustainable health workforces possible? </w:t>
          </w:r>
          <w:r>
            <w:rPr>
              <w:rFonts w:ascii="Exo" w:eastAsia="Times New Roman" w:hAnsi="Exo"/>
              <w:color w:val="000000"/>
              <w:sz w:val="20"/>
              <w:szCs w:val="20"/>
            </w:rPr>
            <w:t>Issues and a possible remedy. Sustainability. 2023;15(4):3596. doi: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Pr="00FE665A" w:rsidRDefault="00A02D65" w:rsidP="00A02D65">
          <w:pPr>
            <w:autoSpaceDE w:val="0"/>
            <w:autoSpaceDN w:val="0"/>
            <w:ind w:hanging="640"/>
            <w:jc w:val="both"/>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ProgeSUS. </w:t>
          </w:r>
          <w:r w:rsidRPr="00FE665A">
            <w:rPr>
              <w:rFonts w:ascii="Exo" w:eastAsia="Times New Roman" w:hAnsi="Exo"/>
              <w:color w:val="000000"/>
              <w:sz w:val="20"/>
              <w:szCs w:val="20"/>
              <w:lang w:val="en-US"/>
            </w:rPr>
            <w:t>Brasília: Editora MS; 2007.</w:t>
          </w:r>
        </w:p>
        <w:p w14:paraId="7EBED7F6" w14:textId="77777777" w:rsidR="007150EE" w:rsidRDefault="00A02D65" w:rsidP="007150EE">
          <w:pPr>
            <w:autoSpaceDE w:val="0"/>
            <w:autoSpaceDN w:val="0"/>
            <w:ind w:hanging="640"/>
            <w:jc w:val="both"/>
            <w:divId w:val="344209817"/>
            <w:rPr>
              <w:rFonts w:ascii="Exo" w:eastAsia="Times New Roman" w:hAnsi="Exo"/>
              <w:color w:val="000000"/>
              <w:sz w:val="20"/>
              <w:szCs w:val="20"/>
            </w:rPr>
          </w:pPr>
          <w:r w:rsidRPr="00FE665A">
            <w:rPr>
              <w:rFonts w:ascii="Exo" w:eastAsia="Times New Roman" w:hAnsi="Exo"/>
              <w:color w:val="000000"/>
              <w:sz w:val="20"/>
              <w:szCs w:val="20"/>
              <w:lang w:val="en-US"/>
            </w:rPr>
            <w:t xml:space="preserve">6. </w:t>
          </w:r>
          <w:r w:rsidRPr="00FE665A">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bookmarkEnd w:id="26"/>
        </w:p>
        <w:p w14:paraId="28A50D02" w14:textId="77777777" w:rsidR="00E33433" w:rsidRDefault="007150EE" w:rsidP="00E33433">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7150EE">
            <w:rPr>
              <w:rFonts w:ascii="Exo" w:eastAsia="Times New Roman" w:hAnsi="Exo"/>
              <w:color w:val="000000"/>
              <w:sz w:val="20"/>
              <w:szCs w:val="20"/>
            </w:rPr>
            <w:t>Anjos EF, Andrade KB, Martins PC, Paiva JAC, Prado NMBL, Santos AMD. Atuação de profissionais de saúde e qualidade das ações no controle de câncer cervicouterino: um estudo transversal. Esc Anna Nery. 2021;26:e20210137.</w:t>
          </w:r>
        </w:p>
        <w:p w14:paraId="606B1F01" w14:textId="77777777" w:rsidR="00E33433" w:rsidRDefault="007150EE" w:rsidP="00E33433">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sidR="00E33433">
            <w:rPr>
              <w:rFonts w:ascii="Exo" w:eastAsia="Times New Roman" w:hAnsi="Exo"/>
              <w:color w:val="000000"/>
              <w:sz w:val="20"/>
              <w:szCs w:val="20"/>
            </w:rPr>
            <w:tab/>
          </w:r>
          <w:r w:rsidR="00E33433" w:rsidRPr="00E33433">
            <w:rPr>
              <w:rFonts w:ascii="Exo" w:eastAsia="Times New Roman" w:hAnsi="Exo"/>
              <w:color w:val="000000"/>
              <w:sz w:val="20"/>
              <w:szCs w:val="20"/>
            </w:rPr>
            <w:t>do Nascimento LH, Guerra GM, Nunes JGP. Estratégias de retenção de profissionais de enfermagem nos hospitais: protocolo de scoping review. Rev Enferm Ref. 2019;:161-8.</w:t>
          </w:r>
        </w:p>
        <w:p w14:paraId="1AD0438A" w14:textId="0891515E" w:rsidR="0078205E" w:rsidRPr="00A02D65" w:rsidRDefault="00E33433" w:rsidP="00E33433">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E33433">
            <w:rPr>
              <w:rFonts w:ascii="Exo" w:eastAsia="Times New Roman" w:hAnsi="Exo"/>
              <w:color w:val="000000"/>
              <w:sz w:val="20"/>
              <w:szCs w:val="20"/>
            </w:rPr>
            <w:t>Tabur A, Elkefi S, Emhan A, Mengenci C, Bez Y, Asan O. Anxiety, burnout and depression, psychological well-being as predictor of healthcare professionals’ turnover during the COVID-19 pandemic: study in a pandemic hospital. Healthcare (Basel). 2022 Mar;10(3):525.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Gilson" w:date="2025-02-27T18:35:00Z" w:initials="G">
    <w:p w14:paraId="7FEFE0C8" w14:textId="06E91ABE" w:rsidR="00624F33" w:rsidRDefault="00624F33">
      <w:pPr>
        <w:pStyle w:val="Textodecomentrio"/>
      </w:pPr>
      <w:r>
        <w:rPr>
          <w:rStyle w:val="Refdecomentrio"/>
        </w:rPr>
        <w:annotationRef/>
      </w:r>
      <w:r>
        <w:t>?</w:t>
      </w:r>
    </w:p>
  </w:comment>
  <w:comment w:id="11" w:author="Gilson" w:date="2025-02-27T18:36:00Z" w:initials="G">
    <w:p w14:paraId="37B3A9D0" w14:textId="5606A2B8" w:rsidR="00624F33" w:rsidRDefault="00624F33">
      <w:pPr>
        <w:pStyle w:val="Textodecomentrio"/>
      </w:pPr>
      <w:r>
        <w:rPr>
          <w:rStyle w:val="Refdecomentrio"/>
        </w:rPr>
        <w:annotationRef/>
      </w:r>
      <w:r>
        <w:t>Mesmo parágrafo</w:t>
      </w:r>
    </w:p>
  </w:comment>
  <w:comment w:id="17" w:author="Gilson" w:date="2025-02-27T18:45:00Z" w:initials="G">
    <w:p w14:paraId="2629B1F8" w14:textId="1B20DBE1" w:rsidR="00946B1A" w:rsidRDefault="00946B1A">
      <w:pPr>
        <w:pStyle w:val="Textodecomentrio"/>
      </w:pPr>
      <w:r>
        <w:rPr>
          <w:rStyle w:val="Refdecomentrio"/>
        </w:rPr>
        <w:annotationRef/>
      </w:r>
      <w:r>
        <w:t>Onde está?</w:t>
      </w:r>
    </w:p>
  </w:comment>
  <w:comment w:id="19" w:author="Gilson" w:date="2025-02-27T18:46:00Z" w:initials="G">
    <w:p w14:paraId="56A00766" w14:textId="0D9642CE" w:rsidR="00946B1A" w:rsidRDefault="00946B1A">
      <w:pPr>
        <w:pStyle w:val="Textodecomentrio"/>
      </w:pPr>
      <w:r>
        <w:rPr>
          <w:rStyle w:val="Refdecomentrio"/>
        </w:rPr>
        <w:annotationRef/>
      </w:r>
      <w:r>
        <w:t xml:space="preserve">Sequência na numeração dos ícones </w:t>
      </w:r>
    </w:p>
  </w:comment>
  <w:comment w:id="23" w:author="Gilson" w:date="2025-02-27T18:48:00Z" w:initials="G">
    <w:p w14:paraId="1232523C" w14:textId="77777777" w:rsidR="00946B1A" w:rsidRDefault="00946B1A">
      <w:pPr>
        <w:pStyle w:val="Textodecomentrio"/>
      </w:pPr>
      <w:r>
        <w:rPr>
          <w:rStyle w:val="Refdecomentrio"/>
        </w:rPr>
        <w:annotationRef/>
      </w:r>
      <w:r>
        <w:t>Que trabalho rico esse de vocês!!!</w:t>
      </w:r>
    </w:p>
    <w:p w14:paraId="2F898264" w14:textId="77777777" w:rsidR="00946B1A" w:rsidRDefault="00946B1A">
      <w:pPr>
        <w:pStyle w:val="Textodecomentrio"/>
      </w:pPr>
    </w:p>
    <w:p w14:paraId="49C2856F" w14:textId="6C245072" w:rsidR="00946B1A" w:rsidRDefault="00946B1A">
      <w:pPr>
        <w:pStyle w:val="Textodecomentrio"/>
      </w:pPr>
      <w:r>
        <w:t>Comentário fora do lugar rsrsrs</w:t>
      </w:r>
      <w:bookmarkStart w:id="24" w:name="_GoBack"/>
      <w:bookmarkEnd w:id="2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EFE0C8" w15:done="0"/>
  <w15:commentEx w15:paraId="37B3A9D0" w15:done="0"/>
  <w15:commentEx w15:paraId="2629B1F8" w15:done="0"/>
  <w15:commentEx w15:paraId="56A00766" w15:done="0"/>
  <w15:commentEx w15:paraId="49C285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E27D4" w14:textId="77777777" w:rsidR="005E39F4" w:rsidRDefault="005E39F4" w:rsidP="0078205E">
      <w:pPr>
        <w:spacing w:after="0" w:line="240" w:lineRule="auto"/>
      </w:pPr>
      <w:r>
        <w:separator/>
      </w:r>
    </w:p>
  </w:endnote>
  <w:endnote w:type="continuationSeparator" w:id="0">
    <w:p w14:paraId="194048E1" w14:textId="77777777" w:rsidR="005E39F4" w:rsidRDefault="005E39F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946B1A" w:rsidRPr="00946B1A">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A39EC" w14:textId="77777777" w:rsidR="005E39F4" w:rsidRDefault="005E39F4" w:rsidP="0078205E">
      <w:pPr>
        <w:spacing w:after="0" w:line="240" w:lineRule="auto"/>
      </w:pPr>
      <w:r>
        <w:separator/>
      </w:r>
    </w:p>
  </w:footnote>
  <w:footnote w:type="continuationSeparator" w:id="0">
    <w:p w14:paraId="56C0109B" w14:textId="77777777" w:rsidR="005E39F4" w:rsidRDefault="005E39F4"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1279A"/>
    <w:rsid w:val="00070E8E"/>
    <w:rsid w:val="00080F15"/>
    <w:rsid w:val="0009025A"/>
    <w:rsid w:val="00095F3F"/>
    <w:rsid w:val="000A7F2A"/>
    <w:rsid w:val="000B3380"/>
    <w:rsid w:val="000C074F"/>
    <w:rsid w:val="000F72D5"/>
    <w:rsid w:val="001036B2"/>
    <w:rsid w:val="001045D8"/>
    <w:rsid w:val="00113B58"/>
    <w:rsid w:val="001230C1"/>
    <w:rsid w:val="001239B3"/>
    <w:rsid w:val="001A1F24"/>
    <w:rsid w:val="001A6058"/>
    <w:rsid w:val="001D0EE0"/>
    <w:rsid w:val="00255C97"/>
    <w:rsid w:val="00271638"/>
    <w:rsid w:val="0027498E"/>
    <w:rsid w:val="002826EF"/>
    <w:rsid w:val="00286AED"/>
    <w:rsid w:val="002C3D7F"/>
    <w:rsid w:val="002D5D78"/>
    <w:rsid w:val="002F4103"/>
    <w:rsid w:val="003A32BC"/>
    <w:rsid w:val="003F6595"/>
    <w:rsid w:val="0040074A"/>
    <w:rsid w:val="004551D2"/>
    <w:rsid w:val="00496AA8"/>
    <w:rsid w:val="004A3585"/>
    <w:rsid w:val="004C446E"/>
    <w:rsid w:val="004C52AF"/>
    <w:rsid w:val="004E0F3E"/>
    <w:rsid w:val="004F5F6E"/>
    <w:rsid w:val="0051118D"/>
    <w:rsid w:val="00537021"/>
    <w:rsid w:val="005831B2"/>
    <w:rsid w:val="005C3030"/>
    <w:rsid w:val="005E39F4"/>
    <w:rsid w:val="00624F33"/>
    <w:rsid w:val="00636DA4"/>
    <w:rsid w:val="00637EFF"/>
    <w:rsid w:val="006447AB"/>
    <w:rsid w:val="006649EF"/>
    <w:rsid w:val="00666086"/>
    <w:rsid w:val="0067139C"/>
    <w:rsid w:val="006C3FE9"/>
    <w:rsid w:val="006E42E4"/>
    <w:rsid w:val="00704B0D"/>
    <w:rsid w:val="00711219"/>
    <w:rsid w:val="007150EE"/>
    <w:rsid w:val="00742328"/>
    <w:rsid w:val="0075785E"/>
    <w:rsid w:val="0078205E"/>
    <w:rsid w:val="0078457E"/>
    <w:rsid w:val="007C635E"/>
    <w:rsid w:val="007F2820"/>
    <w:rsid w:val="00814305"/>
    <w:rsid w:val="00830899"/>
    <w:rsid w:val="00870EE1"/>
    <w:rsid w:val="008D5245"/>
    <w:rsid w:val="0090631E"/>
    <w:rsid w:val="00946B1A"/>
    <w:rsid w:val="00953952"/>
    <w:rsid w:val="00954B56"/>
    <w:rsid w:val="00972BFA"/>
    <w:rsid w:val="00977AE4"/>
    <w:rsid w:val="009904FC"/>
    <w:rsid w:val="009E5CEE"/>
    <w:rsid w:val="00A02D65"/>
    <w:rsid w:val="00A355C7"/>
    <w:rsid w:val="00A636AB"/>
    <w:rsid w:val="00A80BE7"/>
    <w:rsid w:val="00A8102A"/>
    <w:rsid w:val="00A92A31"/>
    <w:rsid w:val="00AA2839"/>
    <w:rsid w:val="00AD7583"/>
    <w:rsid w:val="00B12FBF"/>
    <w:rsid w:val="00B13018"/>
    <w:rsid w:val="00B55CBE"/>
    <w:rsid w:val="00BA7F31"/>
    <w:rsid w:val="00BE198D"/>
    <w:rsid w:val="00BE601B"/>
    <w:rsid w:val="00C05C2B"/>
    <w:rsid w:val="00C4209A"/>
    <w:rsid w:val="00C567EB"/>
    <w:rsid w:val="00C72065"/>
    <w:rsid w:val="00C72D6C"/>
    <w:rsid w:val="00C91A7B"/>
    <w:rsid w:val="00CA4CA1"/>
    <w:rsid w:val="00CA52AE"/>
    <w:rsid w:val="00CD5E5D"/>
    <w:rsid w:val="00CF49FE"/>
    <w:rsid w:val="00D24869"/>
    <w:rsid w:val="00D36EEF"/>
    <w:rsid w:val="00D7294F"/>
    <w:rsid w:val="00D94830"/>
    <w:rsid w:val="00D94AD2"/>
    <w:rsid w:val="00DE0DB4"/>
    <w:rsid w:val="00E04E3F"/>
    <w:rsid w:val="00E33433"/>
    <w:rsid w:val="00E47210"/>
    <w:rsid w:val="00E508EC"/>
    <w:rsid w:val="00E577D9"/>
    <w:rsid w:val="00E72E2A"/>
    <w:rsid w:val="00ED083E"/>
    <w:rsid w:val="00F02CA0"/>
    <w:rsid w:val="00F07AE9"/>
    <w:rsid w:val="00F34E02"/>
    <w:rsid w:val="00F5170D"/>
    <w:rsid w:val="00F902EA"/>
    <w:rsid w:val="00FB65AB"/>
    <w:rsid w:val="00FD6A8A"/>
    <w:rsid w:val="00FE665A"/>
    <w:rsid w:val="00FF196A"/>
    <w:rsid w:val="00FF4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624F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24F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551773614">
                  <w:marLeft w:val="0"/>
                  <w:marRight w:val="0"/>
                  <w:marTop w:val="0"/>
                  <w:marBottom w:val="0"/>
                  <w:divBdr>
                    <w:top w:val="none" w:sz="0" w:space="0" w:color="auto"/>
                    <w:left w:val="none" w:sz="0" w:space="0" w:color="auto"/>
                    <w:bottom w:val="none" w:sz="0" w:space="0" w:color="auto"/>
                    <w:right w:val="none" w:sz="0" w:space="0" w:color="auto"/>
                  </w:divBdr>
                  <w:divsChild>
                    <w:div w:id="2884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145">
              <w:marLeft w:val="0"/>
              <w:marRight w:val="0"/>
              <w:marTop w:val="0"/>
              <w:marBottom w:val="0"/>
              <w:divBdr>
                <w:top w:val="none" w:sz="0" w:space="0" w:color="auto"/>
                <w:left w:val="none" w:sz="0" w:space="0" w:color="auto"/>
                <w:bottom w:val="none" w:sz="0" w:space="0" w:color="auto"/>
                <w:right w:val="none" w:sz="0" w:space="0" w:color="auto"/>
              </w:divBdr>
              <w:divsChild>
                <w:div w:id="1682856080">
                  <w:marLeft w:val="0"/>
                  <w:marRight w:val="0"/>
                  <w:marTop w:val="0"/>
                  <w:marBottom w:val="0"/>
                  <w:divBdr>
                    <w:top w:val="none" w:sz="0" w:space="0" w:color="auto"/>
                    <w:left w:val="none" w:sz="0" w:space="0" w:color="auto"/>
                    <w:bottom w:val="none" w:sz="0" w:space="0" w:color="auto"/>
                    <w:right w:val="none" w:sz="0" w:space="0" w:color="auto"/>
                  </w:divBdr>
                  <w:divsChild>
                    <w:div w:id="16499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3867">
              <w:marLeft w:val="0"/>
              <w:marRight w:val="0"/>
              <w:marTop w:val="0"/>
              <w:marBottom w:val="0"/>
              <w:divBdr>
                <w:top w:val="none" w:sz="0" w:space="0" w:color="auto"/>
                <w:left w:val="none" w:sz="0" w:space="0" w:color="auto"/>
                <w:bottom w:val="none" w:sz="0" w:space="0" w:color="auto"/>
                <w:right w:val="none" w:sz="0" w:space="0" w:color="auto"/>
              </w:divBdr>
              <w:divsChild>
                <w:div w:id="1713965121">
                  <w:marLeft w:val="0"/>
                  <w:marRight w:val="0"/>
                  <w:marTop w:val="0"/>
                  <w:marBottom w:val="0"/>
                  <w:divBdr>
                    <w:top w:val="none" w:sz="0" w:space="0" w:color="auto"/>
                    <w:left w:val="none" w:sz="0" w:space="0" w:color="auto"/>
                    <w:bottom w:val="none" w:sz="0" w:space="0" w:color="auto"/>
                    <w:right w:val="none" w:sz="0" w:space="0" w:color="auto"/>
                  </w:divBdr>
                  <w:divsChild>
                    <w:div w:id="1135027045">
                      <w:marLeft w:val="0"/>
                      <w:marRight w:val="0"/>
                      <w:marTop w:val="0"/>
                      <w:marBottom w:val="0"/>
                      <w:divBdr>
                        <w:top w:val="none" w:sz="0" w:space="0" w:color="auto"/>
                        <w:left w:val="none" w:sz="0" w:space="0" w:color="auto"/>
                        <w:bottom w:val="none" w:sz="0" w:space="0" w:color="auto"/>
                        <w:right w:val="none" w:sz="0" w:space="0" w:color="auto"/>
                      </w:divBdr>
                      <w:divsChild>
                        <w:div w:id="17869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3105">
      <w:bodyDiv w:val="1"/>
      <w:marLeft w:val="0"/>
      <w:marRight w:val="0"/>
      <w:marTop w:val="0"/>
      <w:marBottom w:val="0"/>
      <w:divBdr>
        <w:top w:val="none" w:sz="0" w:space="0" w:color="auto"/>
        <w:left w:val="none" w:sz="0" w:space="0" w:color="auto"/>
        <w:bottom w:val="none" w:sz="0" w:space="0" w:color="auto"/>
        <w:right w:val="none" w:sz="0" w:space="0" w:color="auto"/>
      </w:divBdr>
      <w:divsChild>
        <w:div w:id="822038959">
          <w:marLeft w:val="0"/>
          <w:marRight w:val="0"/>
          <w:marTop w:val="0"/>
          <w:marBottom w:val="0"/>
          <w:divBdr>
            <w:top w:val="none" w:sz="0" w:space="0" w:color="auto"/>
            <w:left w:val="none" w:sz="0" w:space="0" w:color="auto"/>
            <w:bottom w:val="none" w:sz="0" w:space="0" w:color="auto"/>
            <w:right w:val="none" w:sz="0" w:space="0" w:color="auto"/>
          </w:divBdr>
          <w:divsChild>
            <w:div w:id="18474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5101">
      <w:bodyDiv w:val="1"/>
      <w:marLeft w:val="0"/>
      <w:marRight w:val="0"/>
      <w:marTop w:val="0"/>
      <w:marBottom w:val="0"/>
      <w:divBdr>
        <w:top w:val="none" w:sz="0" w:space="0" w:color="auto"/>
        <w:left w:val="none" w:sz="0" w:space="0" w:color="auto"/>
        <w:bottom w:val="none" w:sz="0" w:space="0" w:color="auto"/>
        <w:right w:val="none" w:sz="0" w:space="0" w:color="auto"/>
      </w:divBdr>
    </w:div>
    <w:div w:id="800876994">
      <w:bodyDiv w:val="1"/>
      <w:marLeft w:val="0"/>
      <w:marRight w:val="0"/>
      <w:marTop w:val="0"/>
      <w:marBottom w:val="0"/>
      <w:divBdr>
        <w:top w:val="none" w:sz="0" w:space="0" w:color="auto"/>
        <w:left w:val="none" w:sz="0" w:space="0" w:color="auto"/>
        <w:bottom w:val="none" w:sz="0" w:space="0" w:color="auto"/>
        <w:right w:val="none" w:sz="0" w:space="0" w:color="auto"/>
      </w:divBdr>
    </w:div>
    <w:div w:id="873034832">
      <w:bodyDiv w:val="1"/>
      <w:marLeft w:val="0"/>
      <w:marRight w:val="0"/>
      <w:marTop w:val="0"/>
      <w:marBottom w:val="0"/>
      <w:divBdr>
        <w:top w:val="none" w:sz="0" w:space="0" w:color="auto"/>
        <w:left w:val="none" w:sz="0" w:space="0" w:color="auto"/>
        <w:bottom w:val="none" w:sz="0" w:space="0" w:color="auto"/>
        <w:right w:val="none" w:sz="0" w:space="0" w:color="auto"/>
      </w:divBdr>
      <w:divsChild>
        <w:div w:id="1246181507">
          <w:marLeft w:val="0"/>
          <w:marRight w:val="0"/>
          <w:marTop w:val="0"/>
          <w:marBottom w:val="0"/>
          <w:divBdr>
            <w:top w:val="none" w:sz="0" w:space="0" w:color="auto"/>
            <w:left w:val="none" w:sz="0" w:space="0" w:color="auto"/>
            <w:bottom w:val="none" w:sz="0" w:space="0" w:color="auto"/>
            <w:right w:val="none" w:sz="0" w:space="0" w:color="auto"/>
          </w:divBdr>
          <w:divsChild>
            <w:div w:id="21158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283075915">
      <w:bodyDiv w:val="1"/>
      <w:marLeft w:val="0"/>
      <w:marRight w:val="0"/>
      <w:marTop w:val="0"/>
      <w:marBottom w:val="0"/>
      <w:divBdr>
        <w:top w:val="none" w:sz="0" w:space="0" w:color="auto"/>
        <w:left w:val="none" w:sz="0" w:space="0" w:color="auto"/>
        <w:bottom w:val="none" w:sz="0" w:space="0" w:color="auto"/>
        <w:right w:val="none" w:sz="0" w:space="0" w:color="auto"/>
      </w:divBdr>
    </w:div>
    <w:div w:id="1332098643">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26150012">
      <w:bodyDiv w:val="1"/>
      <w:marLeft w:val="0"/>
      <w:marRight w:val="0"/>
      <w:marTop w:val="0"/>
      <w:marBottom w:val="0"/>
      <w:divBdr>
        <w:top w:val="none" w:sz="0" w:space="0" w:color="auto"/>
        <w:left w:val="none" w:sz="0" w:space="0" w:color="auto"/>
        <w:bottom w:val="none" w:sz="0" w:space="0" w:color="auto"/>
        <w:right w:val="none" w:sz="0" w:space="0" w:color="auto"/>
      </w:divBdr>
      <w:divsChild>
        <w:div w:id="1625192031">
          <w:marLeft w:val="0"/>
          <w:marRight w:val="0"/>
          <w:marTop w:val="0"/>
          <w:marBottom w:val="0"/>
          <w:divBdr>
            <w:top w:val="none" w:sz="0" w:space="0" w:color="auto"/>
            <w:left w:val="none" w:sz="0" w:space="0" w:color="auto"/>
            <w:bottom w:val="none" w:sz="0" w:space="0" w:color="auto"/>
            <w:right w:val="none" w:sz="0" w:space="0" w:color="auto"/>
          </w:divBdr>
          <w:divsChild>
            <w:div w:id="19912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8487">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2241">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github.com/danielppagotto/dimensionamento_m4/blob/main/01_indicadores/16_taxa_retencao/16_taxa_retenca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hyperlink" Target="https://app.powerbi.com/view?r=eyJrIjoiMDlmMTU4MDAtODA5Yy00NmVhLTlkYTMtYzM5OGQ3ZGNjZTQ0IiwidCI6IjY5YmVhMGUzLTQ0NDQtNDU5OC1iODdjLWE2NWU1MGU2YTEyZCJ9" TargetMode="External"/><Relationship Id="rId7" Type="http://schemas.openxmlformats.org/officeDocument/2006/relationships/image" Target="../media/image6.svg"/><Relationship Id="rId2" Type="http://schemas.openxmlformats.org/officeDocument/2006/relationships/hyperlink" Target="https://dados.face.ufg.br/dataset/taxa_de_retenao_de_profissionais" TargetMode="External"/><Relationship Id="rId1" Type="http://schemas.openxmlformats.org/officeDocument/2006/relationships/hyperlink" Target="https://github.com/danielppagotto/dimensionamento_m4/blob/main/01_indicadores/16_taxa_retencao/16_taxa_retencao.sql" TargetMode="External"/><Relationship Id="rId6" Type="http://schemas.openxmlformats.org/officeDocument/2006/relationships/image" Target="../media/image4.png"/><Relationship Id="rId5" Type="http://schemas.openxmlformats.org/officeDocument/2006/relationships/image" Target="../media/image4.svg"/><Relationship Id="rId4" Type="http://schemas.openxmlformats.org/officeDocument/2006/relationships/image" Target="../media/image3.png"/><Relationship Id="rId9" Type="http://schemas.openxmlformats.org/officeDocument/2006/relationships/image" Target="../media/image8.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5.png"/><Relationship Id="rId7" Type="http://schemas.openxmlformats.org/officeDocument/2006/relationships/image" Target="../media/image6.svg"/><Relationship Id="rId1" Type="http://schemas.openxmlformats.org/officeDocument/2006/relationships/image" Target="../media/image3.png"/><Relationship Id="rId6" Type="http://schemas.openxmlformats.org/officeDocument/2006/relationships/image" Target="../media/image4.png"/><Relationship Id="rId5" Type="http://schemas.openxmlformats.org/officeDocument/2006/relationships/image" Target="../media/image4.svg"/><Relationship Id="rId9" Type="http://schemas.openxmlformats.org/officeDocument/2006/relationships/image" Target="../media/image8.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0E8BF5-E5A9-4923-8AAC-1FD1021B36BF}"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DD1107DA-281C-49AF-9A53-1236E6C4DC9A}" type="presOf" srcId="{90464B62-12E6-4495-A349-F474B665F994}" destId="{DC051375-BFEC-47C3-8E61-1D2589C1A787}" srcOrd="0" destOrd="0" presId="urn:microsoft.com/office/officeart/2005/8/layout/vList4"/>
    <dgm:cxn modelId="{D6BF6151-BDF5-4DDD-8236-1DDA1FF84D27}" type="presOf" srcId="{21ABA1D7-4AD4-466B-960F-92CC591070C1}" destId="{AE6648AC-D572-4AB9-A883-64445D217241}" srcOrd="0" destOrd="0" presId="urn:microsoft.com/office/officeart/2005/8/layout/vList4"/>
    <dgm:cxn modelId="{141DAAE9-07C1-4981-A65A-625C33DDB546}" type="presOf" srcId="{21ABA1D7-4AD4-466B-960F-92CC591070C1}" destId="{476F8BFF-EB75-48FB-9FD5-0FFB573EE4E4}" srcOrd="1" destOrd="0" presId="urn:microsoft.com/office/officeart/2005/8/layout/vList4"/>
    <dgm:cxn modelId="{F4138FCE-15F4-42B7-AE0B-6FA52A76AC77}"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7C4E738-59EF-4FEF-AFBB-395DDFC55031}" srcId="{BC085E80-1B48-42A7-9691-1C1A4166ED25}" destId="{B28CD35B-00C0-42A5-822F-19B5B45B774D}" srcOrd="1" destOrd="0" parTransId="{1B5683C1-383B-4DC1-A0DC-2FB6E957E53A}" sibTransId="{24F88A40-45D1-4C43-8CF1-3EAB4679AEE6}"/>
    <dgm:cxn modelId="{C7D95F5E-9370-4C82-A83E-2E4E0D2BB4E1}" type="presOf" srcId="{BC085E80-1B48-42A7-9691-1C1A4166ED25}" destId="{B135152D-B454-47EA-A74A-8F467C8624E6}" srcOrd="0" destOrd="0" presId="urn:microsoft.com/office/officeart/2005/8/layout/vList4"/>
    <dgm:cxn modelId="{BC5BEA65-5513-471C-893D-FEDBB76C7F9D}" type="presOf" srcId="{B28CD35B-00C0-42A5-822F-19B5B45B774D}" destId="{2813FACD-E038-4BC8-A797-FE679AF5926C}" srcOrd="1" destOrd="0" presId="urn:microsoft.com/office/officeart/2005/8/layout/vList4"/>
    <dgm:cxn modelId="{20B77546-E3CA-4AFB-AC7C-4898A2476358}" type="presParOf" srcId="{B135152D-B454-47EA-A74A-8F467C8624E6}" destId="{FBBDE5C2-9D1C-4F0C-9499-F2181DE0081A}" srcOrd="0" destOrd="0" presId="urn:microsoft.com/office/officeart/2005/8/layout/vList4"/>
    <dgm:cxn modelId="{1989E6C8-D190-426D-8E6F-2DF31B02C9D3}" type="presParOf" srcId="{FBBDE5C2-9D1C-4F0C-9499-F2181DE0081A}" destId="{AE6648AC-D572-4AB9-A883-64445D217241}" srcOrd="0" destOrd="0" presId="urn:microsoft.com/office/officeart/2005/8/layout/vList4"/>
    <dgm:cxn modelId="{AD65EB83-70AA-4E7B-9960-3660E526D57E}" type="presParOf" srcId="{FBBDE5C2-9D1C-4F0C-9499-F2181DE0081A}" destId="{DE71F3A2-0104-409F-9D18-55B26BECF6EC}" srcOrd="1" destOrd="0" presId="urn:microsoft.com/office/officeart/2005/8/layout/vList4"/>
    <dgm:cxn modelId="{C3AB6645-54A1-41A6-8AE4-50FA7F21DBF7}" type="presParOf" srcId="{FBBDE5C2-9D1C-4F0C-9499-F2181DE0081A}" destId="{476F8BFF-EB75-48FB-9FD5-0FFB573EE4E4}" srcOrd="2" destOrd="0" presId="urn:microsoft.com/office/officeart/2005/8/layout/vList4"/>
    <dgm:cxn modelId="{289439E0-AA45-40E1-AA54-E495A212B720}" type="presParOf" srcId="{B135152D-B454-47EA-A74A-8F467C8624E6}" destId="{853F3EE9-B6EA-4D46-B5F2-383D7708BB7E}" srcOrd="1" destOrd="0" presId="urn:microsoft.com/office/officeart/2005/8/layout/vList4"/>
    <dgm:cxn modelId="{E63CFBF8-6176-4D6E-9AB6-BFBA6DFAD78E}" type="presParOf" srcId="{B135152D-B454-47EA-A74A-8F467C8624E6}" destId="{6322F94B-F61C-488F-B7C3-F05119D9D8AE}" srcOrd="2" destOrd="0" presId="urn:microsoft.com/office/officeart/2005/8/layout/vList4"/>
    <dgm:cxn modelId="{376C8448-7974-4FA1-9234-7252E6BDCCA9}" type="presParOf" srcId="{6322F94B-F61C-488F-B7C3-F05119D9D8AE}" destId="{5D1683F8-A5E9-4212-B6CF-EB65A12E1D55}" srcOrd="0" destOrd="0" presId="urn:microsoft.com/office/officeart/2005/8/layout/vList4"/>
    <dgm:cxn modelId="{5EF419B3-82A6-4A29-ACD8-193C58018182}" type="presParOf" srcId="{6322F94B-F61C-488F-B7C3-F05119D9D8AE}" destId="{A0906D88-1F97-445B-B107-434C0544A891}" srcOrd="1" destOrd="0" presId="urn:microsoft.com/office/officeart/2005/8/layout/vList4"/>
    <dgm:cxn modelId="{C5A75130-36E5-44D7-BFC8-E70B9EAD7172}" type="presParOf" srcId="{6322F94B-F61C-488F-B7C3-F05119D9D8AE}" destId="{2813FACD-E038-4BC8-A797-FE679AF5926C}" srcOrd="2" destOrd="0" presId="urn:microsoft.com/office/officeart/2005/8/layout/vList4"/>
    <dgm:cxn modelId="{A53A3BF0-FF8C-4619-ADE7-53FC510977F5}" type="presParOf" srcId="{B135152D-B454-47EA-A74A-8F467C8624E6}" destId="{BC44BA2A-50B3-4C44-9D81-05E8855F55AA}" srcOrd="3" destOrd="0" presId="urn:microsoft.com/office/officeart/2005/8/layout/vList4"/>
    <dgm:cxn modelId="{1E027DD4-08DC-4803-9C89-283F8926158E}" type="presParOf" srcId="{B135152D-B454-47EA-A74A-8F467C8624E6}" destId="{D65590FE-C238-4B3A-B7FC-622E9A9E8E06}" srcOrd="4" destOrd="0" presId="urn:microsoft.com/office/officeart/2005/8/layout/vList4"/>
    <dgm:cxn modelId="{4D685E8C-5975-4454-AAD6-2D7492D39C0A}" type="presParOf" srcId="{D65590FE-C238-4B3A-B7FC-622E9A9E8E06}" destId="{DC051375-BFEC-47C3-8E61-1D2589C1A787}" srcOrd="0" destOrd="0" presId="urn:microsoft.com/office/officeart/2005/8/layout/vList4"/>
    <dgm:cxn modelId="{EEEA2DD1-4559-4E74-94A4-4B2F7173033D}" type="presParOf" srcId="{D65590FE-C238-4B3A-B7FC-622E9A9E8E06}" destId="{625E2ECE-FBBB-4E80-8C1E-5A3A38B36CBC}" srcOrd="1" destOrd="0" presId="urn:microsoft.com/office/officeart/2005/8/layout/vList4"/>
    <dgm:cxn modelId="{1EAE0A9B-5666-4FAC-B885-E9B62DC231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F3CE6AD98DF42EB9099602F7A381FBA"/>
        <w:category>
          <w:name w:val="Geral"/>
          <w:gallery w:val="placeholder"/>
        </w:category>
        <w:types>
          <w:type w:val="bbPlcHdr"/>
        </w:types>
        <w:behaviors>
          <w:behavior w:val="content"/>
        </w:behaviors>
        <w:guid w:val="{40893EAC-BA5C-496C-967C-7A14F455DD69}"/>
      </w:docPartPr>
      <w:docPartBody>
        <w:p w:rsidR="00FB16CF" w:rsidRDefault="004C14AB" w:rsidP="004C14AB">
          <w:pPr>
            <w:pStyle w:val="5F3CE6AD98DF42EB9099602F7A381FBA"/>
          </w:pPr>
          <w:r w:rsidRPr="0031018C">
            <w:rPr>
              <w:rStyle w:val="TextodoEspaoReservado"/>
            </w:rPr>
            <w:t>Clique ou toque aqui para inserir o texto.</w:t>
          </w:r>
        </w:p>
      </w:docPartBody>
    </w:docPart>
    <w:docPart>
      <w:docPartPr>
        <w:name w:val="B8019452E0A6451588FB1E8B15026001"/>
        <w:category>
          <w:name w:val="Geral"/>
          <w:gallery w:val="placeholder"/>
        </w:category>
        <w:types>
          <w:type w:val="bbPlcHdr"/>
        </w:types>
        <w:behaviors>
          <w:behavior w:val="content"/>
        </w:behaviors>
        <w:guid w:val="{A4BA3B2B-11A9-48AA-BFF1-6C25C2D32D16}"/>
      </w:docPartPr>
      <w:docPartBody>
        <w:p w:rsidR="00FB16CF" w:rsidRDefault="004C14AB" w:rsidP="004C14AB">
          <w:pPr>
            <w:pStyle w:val="B8019452E0A6451588FB1E8B15026001"/>
          </w:pPr>
          <w:r w:rsidRPr="0031018C">
            <w:rPr>
              <w:rStyle w:val="TextodoEspaoReservado"/>
            </w:rPr>
            <w:t>Clique ou toque aqui para inserir o texto.</w:t>
          </w:r>
        </w:p>
      </w:docPartBody>
    </w:docPart>
    <w:docPart>
      <w:docPartPr>
        <w:name w:val="4E6604141ED447DFA121D69B0076AA10"/>
        <w:category>
          <w:name w:val="Geral"/>
          <w:gallery w:val="placeholder"/>
        </w:category>
        <w:types>
          <w:type w:val="bbPlcHdr"/>
        </w:types>
        <w:behaviors>
          <w:behavior w:val="content"/>
        </w:behaviors>
        <w:guid w:val="{3C7A5AAB-6828-4428-9015-0BC57F96F3E1}"/>
      </w:docPartPr>
      <w:docPartBody>
        <w:p w:rsidR="00FB16CF" w:rsidRDefault="004C14AB" w:rsidP="004C14AB">
          <w:pPr>
            <w:pStyle w:val="4E6604141ED447DFA121D69B0076AA10"/>
          </w:pPr>
          <w:r w:rsidRPr="0031018C">
            <w:rPr>
              <w:rStyle w:val="TextodoEspaoReservado"/>
            </w:rPr>
            <w:t>Clique ou toque aqui para inserir o texto.</w:t>
          </w:r>
        </w:p>
      </w:docPartBody>
    </w:docPart>
    <w:docPart>
      <w:docPartPr>
        <w:name w:val="FA1CF9CC6B56479593BF5B59475EF0B8"/>
        <w:category>
          <w:name w:val="Geral"/>
          <w:gallery w:val="placeholder"/>
        </w:category>
        <w:types>
          <w:type w:val="bbPlcHdr"/>
        </w:types>
        <w:behaviors>
          <w:behavior w:val="content"/>
        </w:behaviors>
        <w:guid w:val="{15C7E8A0-7679-4089-912C-CFE1BEC6E40B}"/>
      </w:docPartPr>
      <w:docPartBody>
        <w:p w:rsidR="002F4ECF" w:rsidRDefault="00FB16CF" w:rsidP="00FB16CF">
          <w:pPr>
            <w:pStyle w:val="FA1CF9CC6B56479593BF5B59475EF0B8"/>
          </w:pPr>
          <w:r w:rsidRPr="0031018C">
            <w:rPr>
              <w:rStyle w:val="TextodoEspaoReservado"/>
            </w:rPr>
            <w:t>Clique ou toque aqui para inserir o texto.</w:t>
          </w:r>
        </w:p>
      </w:docPartBody>
    </w:docPart>
    <w:docPart>
      <w:docPartPr>
        <w:name w:val="714019808C994E5AA03023619779A771"/>
        <w:category>
          <w:name w:val="Geral"/>
          <w:gallery w:val="placeholder"/>
        </w:category>
        <w:types>
          <w:type w:val="bbPlcHdr"/>
        </w:types>
        <w:behaviors>
          <w:behavior w:val="content"/>
        </w:behaviors>
        <w:guid w:val="{C4B55269-104C-443E-AE4E-AB3A725EC32F}"/>
      </w:docPartPr>
      <w:docPartBody>
        <w:p w:rsidR="002F4ECF" w:rsidRDefault="00FB16CF" w:rsidP="00FB16CF">
          <w:pPr>
            <w:pStyle w:val="714019808C994E5AA03023619779A77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95F3F"/>
    <w:rsid w:val="000B2AE1"/>
    <w:rsid w:val="001042EA"/>
    <w:rsid w:val="00147755"/>
    <w:rsid w:val="00201B4E"/>
    <w:rsid w:val="00275772"/>
    <w:rsid w:val="002A1305"/>
    <w:rsid w:val="002E582F"/>
    <w:rsid w:val="002F4ECF"/>
    <w:rsid w:val="003F36C7"/>
    <w:rsid w:val="0045728A"/>
    <w:rsid w:val="00460E4C"/>
    <w:rsid w:val="004C14AB"/>
    <w:rsid w:val="005A3554"/>
    <w:rsid w:val="005B5886"/>
    <w:rsid w:val="006152FE"/>
    <w:rsid w:val="00656F0F"/>
    <w:rsid w:val="007871F5"/>
    <w:rsid w:val="007C6A17"/>
    <w:rsid w:val="007D3534"/>
    <w:rsid w:val="0082664E"/>
    <w:rsid w:val="00854C22"/>
    <w:rsid w:val="00953952"/>
    <w:rsid w:val="00965E04"/>
    <w:rsid w:val="009A2513"/>
    <w:rsid w:val="00A647F7"/>
    <w:rsid w:val="00AD7583"/>
    <w:rsid w:val="00AE103D"/>
    <w:rsid w:val="00B6662A"/>
    <w:rsid w:val="00BA0934"/>
    <w:rsid w:val="00C4209A"/>
    <w:rsid w:val="00CF5D84"/>
    <w:rsid w:val="00D40B86"/>
    <w:rsid w:val="00E70156"/>
    <w:rsid w:val="00E80F21"/>
    <w:rsid w:val="00EB6977"/>
    <w:rsid w:val="00F75856"/>
    <w:rsid w:val="00F95455"/>
    <w:rsid w:val="00FB16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B16CF"/>
    <w:rPr>
      <w:color w:val="808080"/>
    </w:rPr>
  </w:style>
  <w:style w:type="paragraph" w:customStyle="1" w:styleId="F7E5F4CEF8B84D699AF37C5528264F30">
    <w:name w:val="F7E5F4CEF8B84D699AF37C5528264F30"/>
    <w:rsid w:val="007D3534"/>
  </w:style>
  <w:style w:type="paragraph" w:customStyle="1" w:styleId="E12FB74547FA487F9887C2A40CF3D513">
    <w:name w:val="E12FB74547FA487F9887C2A40CF3D513"/>
    <w:rsid w:val="006152FE"/>
  </w:style>
  <w:style w:type="paragraph" w:customStyle="1" w:styleId="FA1CF9CC6B56479593BF5B59475EF0B8">
    <w:name w:val="FA1CF9CC6B56479593BF5B59475EF0B8"/>
    <w:rsid w:val="00FB16CF"/>
  </w:style>
  <w:style w:type="paragraph" w:customStyle="1" w:styleId="5F3CE6AD98DF42EB9099602F7A381FBA">
    <w:name w:val="5F3CE6AD98DF42EB9099602F7A381FBA"/>
    <w:rsid w:val="004C14AB"/>
  </w:style>
  <w:style w:type="paragraph" w:customStyle="1" w:styleId="714019808C994E5AA03023619779A771">
    <w:name w:val="714019808C994E5AA03023619779A771"/>
    <w:rsid w:val="00FB16CF"/>
  </w:style>
  <w:style w:type="paragraph" w:customStyle="1" w:styleId="B8019452E0A6451588FB1E8B15026001">
    <w:name w:val="B8019452E0A6451588FB1E8B15026001"/>
    <w:rsid w:val="004C14AB"/>
  </w:style>
  <w:style w:type="paragraph" w:customStyle="1" w:styleId="4E6604141ED447DFA121D69B0076AA10">
    <w:name w:val="4E6604141ED447DFA121D69B0076AA10"/>
    <w:rsid w:val="004C1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47FAF-38F4-4341-8F8D-8779CEAB1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1734</Words>
  <Characters>9367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2</cp:revision>
  <cp:lastPrinted>2025-02-20T11:54:00Z</cp:lastPrinted>
  <dcterms:created xsi:type="dcterms:W3CDTF">2025-02-27T21:49:00Z</dcterms:created>
  <dcterms:modified xsi:type="dcterms:W3CDTF">2025-02-27T21:49:00Z</dcterms:modified>
</cp:coreProperties>
</file>