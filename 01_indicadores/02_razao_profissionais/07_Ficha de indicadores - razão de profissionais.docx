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A073" w14:textId="08AF4EE1" w:rsidR="0078205E" w:rsidRDefault="008B1206"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878A41F" wp14:editId="7A968EBF">
            <wp:simplePos x="0" y="0"/>
            <wp:positionH relativeFrom="column">
              <wp:posOffset>-1064895</wp:posOffset>
            </wp:positionH>
            <wp:positionV relativeFrom="paragraph">
              <wp:posOffset>-915035</wp:posOffset>
            </wp:positionV>
            <wp:extent cx="7558013" cy="10691348"/>
            <wp:effectExtent l="0" t="0" r="5080" b="0"/>
            <wp:wrapNone/>
            <wp:docPr id="97759607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6077" name="Imagem 1"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0523" cy="10694898"/>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4EEB1BF" w14:textId="2431E045" w:rsidR="00CC0FAD" w:rsidRPr="00CC0FAD" w:rsidRDefault="0042739E" w:rsidP="0078205E">
      <w:pPr>
        <w:pStyle w:val="Texto"/>
        <w:spacing w:after="0" w:line="240" w:lineRule="auto"/>
        <w:jc w:val="center"/>
        <w:rPr>
          <w:b/>
          <w:bCs/>
          <w:sz w:val="30"/>
          <w:szCs w:val="30"/>
        </w:rPr>
      </w:pPr>
      <w:r w:rsidRPr="00CC0FAD">
        <w:rPr>
          <w:b/>
          <w:bCs/>
          <w:sz w:val="30"/>
          <w:szCs w:val="30"/>
        </w:rPr>
        <w:lastRenderedPageBreak/>
        <w:t>RAZÃO DE PROFISSIONAIS POR POPULAÇÃO</w:t>
      </w:r>
    </w:p>
    <w:p w14:paraId="4C007F63" w14:textId="2FB777C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C0FA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3C4E1CD8" w:rsidR="0078205E" w:rsidRDefault="003970FB" w:rsidP="0078205E">
      <w:pPr>
        <w:pStyle w:val="Pretext"/>
      </w:pPr>
      <w:r>
        <w:t>Dezembro</w:t>
      </w:r>
      <w:r w:rsidR="0078205E"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602E8A57" w14:textId="196F0014" w:rsidR="0078205E" w:rsidRDefault="0042739E" w:rsidP="0042739E">
      <w: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1783D746" w:rsidR="00D36EEF" w:rsidRPr="0042739E" w:rsidRDefault="00D36EEF" w:rsidP="0042739E">
          <w:pPr>
            <w:pStyle w:val="CabealhodoSumrio"/>
            <w:jc w:val="center"/>
            <w:rPr>
              <w:rFonts w:ascii="Exo" w:eastAsiaTheme="minorHAnsi" w:hAnsi="Exo" w:cstheme="minorBidi"/>
              <w:b/>
              <w:bCs/>
              <w:color w:val="auto"/>
              <w:kern w:val="2"/>
              <w:sz w:val="22"/>
              <w:szCs w:val="22"/>
              <w:lang w:eastAsia="en-US"/>
              <w14:ligatures w14:val="standardContextual"/>
            </w:rPr>
          </w:pPr>
          <w:r w:rsidRPr="00CC0FAD">
            <w:rPr>
              <w:rFonts w:ascii="Exo" w:hAnsi="Exo"/>
              <w:b/>
              <w:bCs/>
              <w:color w:val="auto"/>
            </w:rPr>
            <w:t>Sumário</w:t>
          </w:r>
        </w:p>
        <w:p w14:paraId="17FF33DF" w14:textId="2D988C61" w:rsidR="00B917DD" w:rsidRDefault="00D36EEF">
          <w:pPr>
            <w:pStyle w:val="Sumrio1"/>
            <w:tabs>
              <w:tab w:val="right" w:leader="dot" w:pos="9062"/>
            </w:tabs>
            <w:rPr>
              <w:rFonts w:eastAsiaTheme="minorEastAsia"/>
              <w:noProof/>
              <w:kern w:val="0"/>
              <w:lang w:eastAsia="pt-BR"/>
              <w14:ligatures w14:val="none"/>
            </w:rPr>
          </w:pPr>
          <w:r w:rsidRPr="00CC0FAD">
            <w:rPr>
              <w:rFonts w:ascii="Exo" w:hAnsi="Exo"/>
            </w:rPr>
            <w:fldChar w:fldCharType="begin"/>
          </w:r>
          <w:r w:rsidRPr="00CC0FAD">
            <w:rPr>
              <w:rFonts w:ascii="Exo" w:hAnsi="Exo"/>
            </w:rPr>
            <w:instrText xml:space="preserve"> TOC \o "1-3" \h \z \u </w:instrText>
          </w:r>
          <w:r w:rsidRPr="00CC0FAD">
            <w:rPr>
              <w:rFonts w:ascii="Exo" w:hAnsi="Exo"/>
            </w:rPr>
            <w:fldChar w:fldCharType="separate"/>
          </w:r>
          <w:hyperlink w:anchor="_Toc184303868" w:history="1">
            <w:r w:rsidR="00B917DD" w:rsidRPr="00917A54">
              <w:rPr>
                <w:rStyle w:val="Hyperlink"/>
                <w:rFonts w:ascii="Exo" w:hAnsi="Exo"/>
                <w:b/>
                <w:bCs/>
                <w:noProof/>
              </w:rPr>
              <w:t>Introdução</w:t>
            </w:r>
            <w:r w:rsidR="00B917DD">
              <w:rPr>
                <w:noProof/>
                <w:webHidden/>
              </w:rPr>
              <w:tab/>
            </w:r>
            <w:r w:rsidR="00B917DD">
              <w:rPr>
                <w:noProof/>
                <w:webHidden/>
              </w:rPr>
              <w:fldChar w:fldCharType="begin"/>
            </w:r>
            <w:r w:rsidR="00B917DD">
              <w:rPr>
                <w:noProof/>
                <w:webHidden/>
              </w:rPr>
              <w:instrText xml:space="preserve"> PAGEREF _Toc184303868 \h </w:instrText>
            </w:r>
            <w:r w:rsidR="00B917DD">
              <w:rPr>
                <w:noProof/>
                <w:webHidden/>
              </w:rPr>
            </w:r>
            <w:r w:rsidR="00B917DD">
              <w:rPr>
                <w:noProof/>
                <w:webHidden/>
              </w:rPr>
              <w:fldChar w:fldCharType="separate"/>
            </w:r>
            <w:r w:rsidR="00B917DD">
              <w:rPr>
                <w:noProof/>
                <w:webHidden/>
              </w:rPr>
              <w:t>4</w:t>
            </w:r>
            <w:r w:rsidR="00B917DD">
              <w:rPr>
                <w:noProof/>
                <w:webHidden/>
              </w:rPr>
              <w:fldChar w:fldCharType="end"/>
            </w:r>
          </w:hyperlink>
        </w:p>
        <w:p w14:paraId="3475B380" w14:textId="429F53AC" w:rsidR="00B917DD" w:rsidRDefault="00B917DD">
          <w:pPr>
            <w:pStyle w:val="Sumrio1"/>
            <w:tabs>
              <w:tab w:val="right" w:leader="dot" w:pos="9062"/>
            </w:tabs>
            <w:rPr>
              <w:rFonts w:eastAsiaTheme="minorEastAsia"/>
              <w:noProof/>
              <w:kern w:val="0"/>
              <w:lang w:eastAsia="pt-BR"/>
              <w14:ligatures w14:val="none"/>
            </w:rPr>
          </w:pPr>
          <w:hyperlink w:anchor="_Toc184303869" w:history="1">
            <w:r w:rsidRPr="00917A54">
              <w:rPr>
                <w:rStyle w:val="Hyperlink"/>
                <w:rFonts w:ascii="Exo" w:hAnsi="Exo"/>
                <w:b/>
                <w:bCs/>
                <w:noProof/>
              </w:rPr>
              <w:t>Ficha de indicador</w:t>
            </w:r>
            <w:r>
              <w:rPr>
                <w:noProof/>
                <w:webHidden/>
              </w:rPr>
              <w:tab/>
            </w:r>
            <w:r>
              <w:rPr>
                <w:noProof/>
                <w:webHidden/>
              </w:rPr>
              <w:fldChar w:fldCharType="begin"/>
            </w:r>
            <w:r>
              <w:rPr>
                <w:noProof/>
                <w:webHidden/>
              </w:rPr>
              <w:instrText xml:space="preserve"> PAGEREF _Toc184303869 \h </w:instrText>
            </w:r>
            <w:r>
              <w:rPr>
                <w:noProof/>
                <w:webHidden/>
              </w:rPr>
            </w:r>
            <w:r>
              <w:rPr>
                <w:noProof/>
                <w:webHidden/>
              </w:rPr>
              <w:fldChar w:fldCharType="separate"/>
            </w:r>
            <w:r>
              <w:rPr>
                <w:noProof/>
                <w:webHidden/>
              </w:rPr>
              <w:t>5</w:t>
            </w:r>
            <w:r>
              <w:rPr>
                <w:noProof/>
                <w:webHidden/>
              </w:rPr>
              <w:fldChar w:fldCharType="end"/>
            </w:r>
          </w:hyperlink>
        </w:p>
        <w:p w14:paraId="227405E6" w14:textId="023EB41C" w:rsidR="00B917DD" w:rsidRDefault="00B917DD">
          <w:pPr>
            <w:pStyle w:val="Sumrio1"/>
            <w:tabs>
              <w:tab w:val="right" w:leader="dot" w:pos="9062"/>
            </w:tabs>
            <w:rPr>
              <w:rFonts w:eastAsiaTheme="minorEastAsia"/>
              <w:noProof/>
              <w:kern w:val="0"/>
              <w:lang w:eastAsia="pt-BR"/>
              <w14:ligatures w14:val="none"/>
            </w:rPr>
          </w:pPr>
          <w:hyperlink w:anchor="_Toc184303870" w:history="1">
            <w:r w:rsidRPr="00917A54">
              <w:rPr>
                <w:rStyle w:val="Hyperlink"/>
                <w:rFonts w:ascii="Exo" w:hAnsi="Exo"/>
                <w:b/>
                <w:bCs/>
                <w:noProof/>
              </w:rPr>
              <w:t>Exemplo de aplicação</w:t>
            </w:r>
            <w:r>
              <w:rPr>
                <w:noProof/>
                <w:webHidden/>
              </w:rPr>
              <w:tab/>
            </w:r>
            <w:r>
              <w:rPr>
                <w:noProof/>
                <w:webHidden/>
              </w:rPr>
              <w:fldChar w:fldCharType="begin"/>
            </w:r>
            <w:r>
              <w:rPr>
                <w:noProof/>
                <w:webHidden/>
              </w:rPr>
              <w:instrText xml:space="preserve"> PAGEREF _Toc184303870 \h </w:instrText>
            </w:r>
            <w:r>
              <w:rPr>
                <w:noProof/>
                <w:webHidden/>
              </w:rPr>
            </w:r>
            <w:r>
              <w:rPr>
                <w:noProof/>
                <w:webHidden/>
              </w:rPr>
              <w:fldChar w:fldCharType="separate"/>
            </w:r>
            <w:r>
              <w:rPr>
                <w:noProof/>
                <w:webHidden/>
              </w:rPr>
              <w:t>7</w:t>
            </w:r>
            <w:r>
              <w:rPr>
                <w:noProof/>
                <w:webHidden/>
              </w:rPr>
              <w:fldChar w:fldCharType="end"/>
            </w:r>
          </w:hyperlink>
        </w:p>
        <w:p w14:paraId="58131E92" w14:textId="3B0F10C4" w:rsidR="00B917DD" w:rsidRDefault="00B917DD">
          <w:pPr>
            <w:pStyle w:val="Sumrio1"/>
            <w:tabs>
              <w:tab w:val="right" w:leader="dot" w:pos="9062"/>
            </w:tabs>
            <w:rPr>
              <w:rFonts w:eastAsiaTheme="minorEastAsia"/>
              <w:noProof/>
              <w:kern w:val="0"/>
              <w:lang w:eastAsia="pt-BR"/>
              <w14:ligatures w14:val="none"/>
            </w:rPr>
          </w:pPr>
          <w:hyperlink w:anchor="_Toc184303871" w:history="1">
            <w:r w:rsidRPr="00917A54">
              <w:rPr>
                <w:rStyle w:val="Hyperlink"/>
                <w:rFonts w:ascii="Exo" w:hAnsi="Exo"/>
                <w:b/>
                <w:bCs/>
                <w:noProof/>
              </w:rPr>
              <w:t>Referências</w:t>
            </w:r>
            <w:r>
              <w:rPr>
                <w:noProof/>
                <w:webHidden/>
              </w:rPr>
              <w:tab/>
            </w:r>
            <w:r>
              <w:rPr>
                <w:noProof/>
                <w:webHidden/>
              </w:rPr>
              <w:fldChar w:fldCharType="begin"/>
            </w:r>
            <w:r>
              <w:rPr>
                <w:noProof/>
                <w:webHidden/>
              </w:rPr>
              <w:instrText xml:space="preserve"> PAGEREF _Toc184303871 \h </w:instrText>
            </w:r>
            <w:r>
              <w:rPr>
                <w:noProof/>
                <w:webHidden/>
              </w:rPr>
            </w:r>
            <w:r>
              <w:rPr>
                <w:noProof/>
                <w:webHidden/>
              </w:rPr>
              <w:fldChar w:fldCharType="separate"/>
            </w:r>
            <w:r>
              <w:rPr>
                <w:noProof/>
                <w:webHidden/>
              </w:rPr>
              <w:t>8</w:t>
            </w:r>
            <w:r>
              <w:rPr>
                <w:noProof/>
                <w:webHidden/>
              </w:rPr>
              <w:fldChar w:fldCharType="end"/>
            </w:r>
          </w:hyperlink>
        </w:p>
        <w:p w14:paraId="40B93563" w14:textId="7088B4F5" w:rsidR="004A3585" w:rsidRPr="0042739E" w:rsidRDefault="00D36EEF" w:rsidP="004A3585">
          <w:pPr>
            <w:rPr>
              <w:rFonts w:ascii="Exo" w:hAnsi="Exo"/>
            </w:rPr>
          </w:pPr>
          <w:r w:rsidRPr="00CC0FAD">
            <w:rPr>
              <w:rFonts w:ascii="Exo" w:hAnsi="Exo"/>
            </w:rPr>
            <w:fldChar w:fldCharType="end"/>
          </w:r>
        </w:p>
      </w:sdtContent>
    </w:sdt>
    <w:p w14:paraId="783C26BC" w14:textId="77777777" w:rsidR="0042739E" w:rsidRDefault="0042739E">
      <w:pPr>
        <w:rPr>
          <w:rFonts w:ascii="Exo" w:eastAsiaTheme="majorEastAsia" w:hAnsi="Exo" w:cstheme="majorBidi"/>
          <w:b/>
          <w:bCs/>
          <w:sz w:val="32"/>
          <w:szCs w:val="32"/>
        </w:rPr>
      </w:pPr>
      <w:r>
        <w:rPr>
          <w:rFonts w:ascii="Exo" w:hAnsi="Exo"/>
          <w:b/>
          <w:bCs/>
        </w:rPr>
        <w:br w:type="page"/>
      </w:r>
    </w:p>
    <w:p w14:paraId="7021F616" w14:textId="1F3CBD70" w:rsidR="00A80BE7" w:rsidRPr="0042739E" w:rsidRDefault="00A80BE7" w:rsidP="0042739E">
      <w:pPr>
        <w:pStyle w:val="Ttulo1"/>
        <w:spacing w:after="200" w:line="360" w:lineRule="auto"/>
        <w:jc w:val="center"/>
        <w:rPr>
          <w:rFonts w:ascii="Exo" w:hAnsi="Exo"/>
          <w:b/>
          <w:bCs/>
          <w:color w:val="auto"/>
        </w:rPr>
      </w:pPr>
      <w:bookmarkStart w:id="0" w:name="_Toc184303868"/>
      <w:r w:rsidRPr="00CC0FAD">
        <w:rPr>
          <w:rFonts w:ascii="Exo" w:hAnsi="Exo"/>
          <w:b/>
          <w:bCs/>
          <w:color w:val="auto"/>
        </w:rPr>
        <w:t>Introdução</w:t>
      </w:r>
      <w:bookmarkEnd w:id="0"/>
    </w:p>
    <w:p w14:paraId="33B87979" w14:textId="608EEB74" w:rsidR="00B13018" w:rsidRPr="00CC0FAD" w:rsidRDefault="00B13018" w:rsidP="00537021">
      <w:pPr>
        <w:pStyle w:val="SemEspaamento"/>
        <w:spacing w:after="200" w:line="360" w:lineRule="auto"/>
        <w:ind w:firstLine="851"/>
        <w:jc w:val="both"/>
        <w:rPr>
          <w:rFonts w:ascii="Exo" w:hAnsi="Exo"/>
          <w:sz w:val="20"/>
          <w:szCs w:val="20"/>
        </w:rPr>
      </w:pPr>
      <w:r w:rsidRPr="00CC0FAD">
        <w:rPr>
          <w:rFonts w:ascii="Exo" w:hAnsi="Exo"/>
          <w:sz w:val="20"/>
          <w:szCs w:val="20"/>
        </w:rPr>
        <w:t xml:space="preserve">Em 2016, motivados por alertas de déficits de profissionais de saúde no futuro, a Organização Mundial da Saúde (OMS) lançou uma estratégia chamada </w:t>
      </w:r>
      <w:r w:rsidRPr="00CC0FAD">
        <w:rPr>
          <w:rFonts w:ascii="Exo" w:hAnsi="Exo"/>
          <w:i/>
          <w:iCs/>
          <w:sz w:val="20"/>
          <w:szCs w:val="20"/>
        </w:rPr>
        <w:t>Global Strategy for Human Resources for Health: Workforce 2030</w:t>
      </w:r>
      <w:r w:rsidRPr="00CC0FAD">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CC0FAD">
            <w:rPr>
              <w:rFonts w:ascii="Exo" w:hAnsi="Exo"/>
              <w:color w:val="000000"/>
              <w:sz w:val="20"/>
              <w:szCs w:val="20"/>
              <w:vertAlign w:val="superscript"/>
            </w:rPr>
            <w:t>1</w:t>
          </w:r>
        </w:sdtContent>
      </w:sdt>
      <w:r w:rsidRPr="00CC0FAD">
        <w:rPr>
          <w:rFonts w:ascii="Exo" w:hAnsi="Exo"/>
          <w:sz w:val="20"/>
          <w:szCs w:val="20"/>
        </w:rPr>
        <w:t>.</w:t>
      </w:r>
    </w:p>
    <w:p w14:paraId="0882896E" w14:textId="53A93EA4" w:rsidR="00D36EEF" w:rsidRPr="00CC0FAD" w:rsidRDefault="00B13018" w:rsidP="00537021">
      <w:pPr>
        <w:pStyle w:val="SemEspaamento"/>
        <w:spacing w:after="200" w:line="360" w:lineRule="auto"/>
        <w:ind w:firstLine="851"/>
        <w:jc w:val="both"/>
        <w:rPr>
          <w:rFonts w:ascii="Exo" w:hAnsi="Exo"/>
          <w:sz w:val="20"/>
          <w:szCs w:val="20"/>
        </w:rPr>
      </w:pPr>
      <w:r w:rsidRPr="00CC0FAD">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CC0FAD">
            <w:rPr>
              <w:rFonts w:ascii="Exo" w:hAnsi="Exo"/>
              <w:color w:val="000000"/>
              <w:sz w:val="20"/>
              <w:szCs w:val="20"/>
              <w:vertAlign w:val="superscript"/>
            </w:rPr>
            <w:t>2,3</w:t>
          </w:r>
        </w:sdtContent>
      </w:sdt>
      <w:r w:rsidRPr="00CC0FAD">
        <w:rPr>
          <w:rFonts w:ascii="Exo" w:hAnsi="Exo"/>
          <w:sz w:val="20"/>
          <w:szCs w:val="20"/>
        </w:rPr>
        <w:t xml:space="preserve">. Diante disso, este relatório faz parte de uma coletânea de indicadores que compõe as dinâmicas da força de trabalho em saúde. Para isso, foram </w:t>
      </w:r>
      <w:r w:rsidR="00D36EEF" w:rsidRPr="00CC0FAD">
        <w:rPr>
          <w:rFonts w:ascii="Exo" w:hAnsi="Exo"/>
          <w:sz w:val="20"/>
          <w:szCs w:val="20"/>
        </w:rPr>
        <w:t>levantadas</w:t>
      </w:r>
      <w:r w:rsidRPr="00CC0FAD">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CC0FAD">
            <w:rPr>
              <w:rFonts w:ascii="Exo" w:hAnsi="Exo"/>
              <w:color w:val="000000"/>
              <w:sz w:val="20"/>
              <w:szCs w:val="20"/>
              <w:vertAlign w:val="superscript"/>
            </w:rPr>
            <w:t>4–6</w:t>
          </w:r>
        </w:sdtContent>
      </w:sdt>
      <w:r w:rsidR="00D36EEF" w:rsidRPr="00CC0FAD">
        <w:rPr>
          <w:rFonts w:ascii="Exo" w:hAnsi="Exo"/>
          <w:sz w:val="20"/>
          <w:szCs w:val="20"/>
        </w:rPr>
        <w:t xml:space="preserve"> </w:t>
      </w:r>
      <w:commentRangeStart w:id="1"/>
      <w:r w:rsidR="00D36EEF" w:rsidRPr="00CC0FAD">
        <w:rPr>
          <w:rFonts w:ascii="Exo" w:hAnsi="Exo"/>
          <w:sz w:val="20"/>
          <w:szCs w:val="20"/>
        </w:rPr>
        <w:t xml:space="preserve">que </w:t>
      </w:r>
      <w:r w:rsidR="00D36EEF" w:rsidRPr="00CC0FAD">
        <w:rPr>
          <w:rFonts w:ascii="Exo" w:hAnsi="Exo"/>
          <w:sz w:val="20"/>
          <w:szCs w:val="20"/>
          <w:highlight w:val="yellow"/>
        </w:rPr>
        <w:t xml:space="preserve">resultou em um compêndio de </w:t>
      </w:r>
      <w:r w:rsidR="00A651D0">
        <w:rPr>
          <w:rFonts w:ascii="Exo" w:hAnsi="Exo"/>
          <w:sz w:val="20"/>
          <w:szCs w:val="20"/>
          <w:highlight w:val="yellow"/>
        </w:rPr>
        <w:t>19</w:t>
      </w:r>
      <w:r w:rsidR="00D36EEF" w:rsidRPr="00CC0FAD">
        <w:rPr>
          <w:rFonts w:ascii="Exo" w:hAnsi="Exo"/>
          <w:sz w:val="20"/>
          <w:szCs w:val="20"/>
          <w:highlight w:val="yellow"/>
        </w:rPr>
        <w:t xml:space="preserve"> indicadores das dimensões xxx. Como exemplo de indicadores temos: a</w:t>
      </w:r>
      <w:del w:id="2" w:author="HENRIQUE RIBEIRO DA SILVEIRA" w:date="2024-11-05T13:46:00Z">
        <w:r w:rsidR="00D36EEF" w:rsidRPr="00CC0FAD" w:rsidDel="00D7294F">
          <w:rPr>
            <w:rFonts w:ascii="Exo" w:hAnsi="Exo"/>
            <w:sz w:val="20"/>
            <w:szCs w:val="20"/>
            <w:highlight w:val="yellow"/>
          </w:rPr>
          <w:delText>)</w:delText>
        </w:r>
      </w:del>
      <w:ins w:id="3" w:author="HENRIQUE RIBEIRO DA SILVEIRA" w:date="2024-11-05T13:46:00Z">
        <w:r w:rsidR="00D7294F" w:rsidRPr="00CC0FAD">
          <w:rPr>
            <w:rFonts w:ascii="Exo" w:hAnsi="Exo"/>
            <w:sz w:val="20"/>
            <w:szCs w:val="20"/>
            <w:highlight w:val="yellow"/>
          </w:rPr>
          <w:t xml:space="preserve"> </w:t>
        </w:r>
      </w:ins>
      <w:r w:rsidR="00D7294F" w:rsidRPr="00CC0FAD">
        <w:rPr>
          <w:rFonts w:ascii="Exo" w:hAnsi="Exo"/>
          <w:sz w:val="20"/>
          <w:szCs w:val="20"/>
          <w:highlight w:val="yellow"/>
        </w:rPr>
        <w:t>rendimento médio</w:t>
      </w:r>
      <w:r w:rsidR="00D36EEF" w:rsidRPr="00CC0FAD">
        <w:rPr>
          <w:rFonts w:ascii="Exo" w:hAnsi="Exo"/>
          <w:sz w:val="20"/>
          <w:szCs w:val="20"/>
          <w:highlight w:val="yellow"/>
        </w:rPr>
        <w:t>...; b)</w:t>
      </w:r>
      <w:r w:rsidR="00D7294F" w:rsidRPr="00CC0FAD">
        <w:rPr>
          <w:rFonts w:ascii="Exo" w:hAnsi="Exo"/>
          <w:sz w:val="20"/>
          <w:szCs w:val="20"/>
          <w:highlight w:val="yellow"/>
        </w:rPr>
        <w:t xml:space="preserve"> retenção</w:t>
      </w:r>
      <w:r w:rsidR="00D36EEF" w:rsidRPr="00CC0FAD">
        <w:rPr>
          <w:rFonts w:ascii="Exo" w:hAnsi="Exo"/>
          <w:sz w:val="20"/>
          <w:szCs w:val="20"/>
          <w:highlight w:val="yellow"/>
        </w:rPr>
        <w:t>...; c);</w:t>
      </w:r>
      <w:ins w:id="4" w:author="HENRIQUE RIBEIRO DA SILVEIRA" w:date="2024-11-05T13:46:00Z">
        <w:r w:rsidR="00D7294F" w:rsidRPr="00CC0FAD">
          <w:rPr>
            <w:rFonts w:ascii="Exo" w:hAnsi="Exo"/>
            <w:sz w:val="20"/>
            <w:szCs w:val="20"/>
            <w:highlight w:val="yellow"/>
          </w:rPr>
          <w:t>precarização de vínculos</w:t>
        </w:r>
      </w:ins>
      <w:r w:rsidR="00D36EEF" w:rsidRPr="00CC0FAD">
        <w:rPr>
          <w:rFonts w:ascii="Exo" w:hAnsi="Exo"/>
          <w:sz w:val="20"/>
          <w:szCs w:val="20"/>
          <w:highlight w:val="yellow"/>
        </w:rPr>
        <w:t xml:space="preserve"> dentre outros.</w:t>
      </w:r>
      <w:r w:rsidR="00D36EEF" w:rsidRPr="00CC0FAD">
        <w:rPr>
          <w:rFonts w:ascii="Exo" w:hAnsi="Exo"/>
          <w:sz w:val="20"/>
          <w:szCs w:val="20"/>
        </w:rPr>
        <w:t xml:space="preserve"> </w:t>
      </w:r>
      <w:commentRangeEnd w:id="1"/>
      <w:r w:rsidR="003F6595" w:rsidRPr="00CC0FAD">
        <w:rPr>
          <w:rStyle w:val="Refdecomentrio"/>
          <w:rFonts w:ascii="Exo" w:hAnsi="Exo"/>
        </w:rPr>
        <w:commentReference w:id="1"/>
      </w:r>
    </w:p>
    <w:p w14:paraId="58EB6A48" w14:textId="77777777" w:rsidR="00323C1F" w:rsidRPr="00323C1F" w:rsidRDefault="00D36EEF" w:rsidP="00323C1F">
      <w:pPr>
        <w:pStyle w:val="SemEspaamento"/>
        <w:spacing w:after="200" w:line="360" w:lineRule="auto"/>
        <w:ind w:firstLine="851"/>
        <w:jc w:val="both"/>
        <w:rPr>
          <w:ins w:id="5" w:author="Érika Aquino" w:date="2025-01-11T22:29:00Z"/>
          <w:rFonts w:ascii="Exo" w:hAnsi="Exo"/>
          <w:sz w:val="20"/>
          <w:szCs w:val="20"/>
        </w:rPr>
      </w:pPr>
      <w:commentRangeStart w:id="6"/>
      <w:r w:rsidRPr="00CC0FAD">
        <w:rPr>
          <w:rFonts w:ascii="Exo" w:hAnsi="Exo"/>
          <w:sz w:val="20"/>
          <w:szCs w:val="20"/>
        </w:rPr>
        <w:t>Neste documento descrevemos os processos executados para construção do indicador</w:t>
      </w:r>
      <w:r w:rsidR="00E47210" w:rsidRPr="00CC0FAD">
        <w:rPr>
          <w:rFonts w:ascii="Exo" w:hAnsi="Exo"/>
          <w:sz w:val="20"/>
          <w:szCs w:val="20"/>
        </w:rPr>
        <w:t xml:space="preserve"> </w:t>
      </w:r>
      <w:ins w:id="7" w:author="Érika Aquino" w:date="2025-01-11T22:27:00Z">
        <w:r w:rsidR="00323C1F" w:rsidRPr="00323C1F">
          <w:rPr>
            <w:rFonts w:ascii="Exo" w:hAnsi="Exo"/>
            <w:sz w:val="20"/>
            <w:szCs w:val="20"/>
            <w:rPrChange w:id="8" w:author="Érika Aquino" w:date="2025-01-11T22:28:00Z" w16du:dateUtc="2025-01-12T01:28:00Z">
              <w:rPr>
                <w:rFonts w:ascii="Exo" w:hAnsi="Exo"/>
                <w:b/>
                <w:bCs/>
                <w:sz w:val="20"/>
                <w:szCs w:val="20"/>
              </w:rPr>
            </w:rPrChange>
          </w:rPr>
          <w:t>Razão de profissionais por população</w:t>
        </w:r>
      </w:ins>
      <w:ins w:id="9" w:author="Érika Aquino" w:date="2025-01-11T22:29:00Z" w16du:dateUtc="2025-01-12T01:29:00Z">
        <w:r w:rsidR="00323C1F">
          <w:rPr>
            <w:rFonts w:ascii="Exo" w:hAnsi="Exo"/>
            <w:sz w:val="20"/>
            <w:szCs w:val="20"/>
          </w:rPr>
          <w:t xml:space="preserve">. </w:t>
        </w:r>
      </w:ins>
      <w:ins w:id="10" w:author="Érika Aquino" w:date="2025-01-11T22:29:00Z">
        <w:r w:rsidR="00323C1F" w:rsidRPr="00323C1F">
          <w:rPr>
            <w:rFonts w:ascii="Exo" w:hAnsi="Exo"/>
            <w:sz w:val="20"/>
            <w:szCs w:val="20"/>
          </w:rPr>
          <w:t>O indicador "razão de profissionais de saúde por população" é essencial para avaliar a capacidade de um sistema de saúde em atender às necessidades da comunidade. Uma proporção adequada de profissionais por habitante está diretamente relacionada à qualidade e à acessibilidade dos serviços de saúde oferecidos.</w:t>
        </w:r>
      </w:ins>
    </w:p>
    <w:p w14:paraId="78162E61" w14:textId="63E9463F" w:rsidR="00323C1F" w:rsidRPr="00323C1F" w:rsidRDefault="00323C1F" w:rsidP="00323C1F">
      <w:pPr>
        <w:pStyle w:val="SemEspaamento"/>
        <w:spacing w:after="200" w:line="360" w:lineRule="auto"/>
        <w:ind w:firstLine="851"/>
        <w:jc w:val="both"/>
        <w:rPr>
          <w:ins w:id="11" w:author="Érika Aquino" w:date="2025-01-11T22:27:00Z" w16du:dateUtc="2025-01-12T01:27:00Z"/>
          <w:rFonts w:ascii="Exo" w:hAnsi="Exo"/>
          <w:sz w:val="20"/>
          <w:szCs w:val="20"/>
        </w:rPr>
      </w:pPr>
      <w:ins w:id="12" w:author="Érika Aquino" w:date="2025-01-11T22:29:00Z" w16du:dateUtc="2025-01-12T01:29:00Z">
        <w:r>
          <w:rPr>
            <w:rFonts w:ascii="Exo" w:hAnsi="Exo"/>
            <w:sz w:val="20"/>
            <w:szCs w:val="20"/>
          </w:rPr>
          <w:t>A</w:t>
        </w:r>
      </w:ins>
      <w:ins w:id="13" w:author="Érika Aquino" w:date="2025-01-11T22:29:00Z">
        <w:r w:rsidRPr="00323C1F">
          <w:rPr>
            <w:rFonts w:ascii="Exo" w:hAnsi="Exo"/>
            <w:sz w:val="20"/>
            <w:szCs w:val="20"/>
          </w:rPr>
          <w:t xml:space="preserve"> insuficiência de profissionais de saúde pode comprometer o acesso da população aos serviços necessários. Além disso, a distribuição desigual de profissionais de saúde pode levar a disparidades no atendimento entre diferentes regiões. Portanto, monitorar e ajustar a razão de profissionais de saúde por população é crucial para garantir um sistema de saúde equitativo e eficiente, capaz de atender às demandas da sociedade de maneira adequada.</w:t>
        </w:r>
      </w:ins>
    </w:p>
    <w:p w14:paraId="00B525C2" w14:textId="1D65206B" w:rsidR="00D36EEF" w:rsidRPr="00CC0FAD" w:rsidDel="00323C1F" w:rsidRDefault="00E47210" w:rsidP="00537021">
      <w:pPr>
        <w:pStyle w:val="SemEspaamento"/>
        <w:spacing w:after="200" w:line="360" w:lineRule="auto"/>
        <w:ind w:firstLine="851"/>
        <w:jc w:val="both"/>
        <w:rPr>
          <w:del w:id="14" w:author="Érika Aquino" w:date="2025-01-11T22:27:00Z" w16du:dateUtc="2025-01-12T01:27:00Z"/>
          <w:rFonts w:ascii="Exo" w:hAnsi="Exo"/>
          <w:sz w:val="20"/>
          <w:szCs w:val="20"/>
        </w:rPr>
      </w:pPr>
      <w:del w:id="15" w:author="Érika Aquino" w:date="2025-01-11T22:27:00Z" w16du:dateUtc="2025-01-12T01:27:00Z">
        <w:r w:rsidRPr="00CC0FAD" w:rsidDel="00323C1F">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16"/>
        <w:r w:rsidRPr="00CC0FAD" w:rsidDel="00323C1F">
          <w:rPr>
            <w:rFonts w:ascii="Exo" w:hAnsi="Exo"/>
            <w:sz w:val="20"/>
            <w:szCs w:val="20"/>
          </w:rPr>
          <w:delText xml:space="preserve">saúde </w:delText>
        </w:r>
      </w:del>
      <w:customXmlDelRangeStart w:id="17" w:author="Érika Aquino" w:date="2025-01-11T22:27: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customXmlDelRangeEnd w:id="17"/>
          <w:del w:id="18" w:author="Érika Aquino" w:date="2025-01-11T22:27:00Z" w16du:dateUtc="2025-01-12T01:27:00Z">
            <w:r w:rsidRPr="00CC0FAD" w:rsidDel="00323C1F">
              <w:rPr>
                <w:rFonts w:ascii="Exo" w:hAnsi="Exo"/>
                <w:color w:val="000000"/>
                <w:sz w:val="20"/>
                <w:szCs w:val="20"/>
                <w:vertAlign w:val="superscript"/>
              </w:rPr>
              <w:delText>7</w:delText>
            </w:r>
          </w:del>
          <w:customXmlDelRangeStart w:id="19" w:author="Érika Aquino" w:date="2025-01-11T22:27:00Z"/>
        </w:sdtContent>
      </w:sdt>
      <w:customXmlDelRangeEnd w:id="19"/>
      <w:del w:id="20" w:author="Érika Aquino" w:date="2025-01-11T22:27:00Z" w16du:dateUtc="2025-01-12T01:27:00Z">
        <w:r w:rsidR="00D36EEF" w:rsidRPr="00CC0FAD" w:rsidDel="00323C1F">
          <w:rPr>
            <w:rFonts w:ascii="Exo" w:hAnsi="Exo"/>
            <w:sz w:val="20"/>
            <w:szCs w:val="20"/>
          </w:rPr>
          <w:delText xml:space="preserve">. </w:delText>
        </w:r>
        <w:commentRangeEnd w:id="16"/>
        <w:r w:rsidRPr="00CC0FAD" w:rsidDel="00323C1F">
          <w:rPr>
            <w:rStyle w:val="Refdecomentrio"/>
            <w:rFonts w:ascii="Exo" w:hAnsi="Exo"/>
          </w:rPr>
          <w:commentReference w:id="16"/>
        </w:r>
        <w:commentRangeEnd w:id="6"/>
        <w:r w:rsidR="00F2144E" w:rsidDel="00323C1F">
          <w:rPr>
            <w:rStyle w:val="Refdecomentrio"/>
          </w:rPr>
          <w:commentReference w:id="6"/>
        </w:r>
      </w:del>
    </w:p>
    <w:p w14:paraId="41DCC4EE" w14:textId="6FF65432" w:rsidR="0042739E" w:rsidRPr="00B917DD" w:rsidRDefault="00E47210" w:rsidP="00B917DD">
      <w:pPr>
        <w:pStyle w:val="SemEspaamento"/>
        <w:spacing w:after="200" w:line="360" w:lineRule="auto"/>
        <w:ind w:firstLine="851"/>
        <w:jc w:val="both"/>
        <w:rPr>
          <w:rFonts w:ascii="Exo" w:hAnsi="Exo"/>
          <w:sz w:val="20"/>
          <w:szCs w:val="20"/>
        </w:rPr>
      </w:pPr>
      <w:r w:rsidRPr="00CC0FAD">
        <w:rPr>
          <w:rFonts w:ascii="Exo" w:hAnsi="Exo"/>
          <w:sz w:val="20"/>
          <w:szCs w:val="20"/>
        </w:rPr>
        <w:t xml:space="preserve">Este documento está estruturado em </w:t>
      </w:r>
      <w:r w:rsidR="00A651D0">
        <w:rPr>
          <w:rFonts w:ascii="Exo" w:hAnsi="Exo"/>
          <w:sz w:val="20"/>
          <w:szCs w:val="20"/>
        </w:rPr>
        <w:t>3</w:t>
      </w:r>
      <w:r w:rsidRPr="00CC0FAD">
        <w:rPr>
          <w:rFonts w:ascii="Exo" w:hAnsi="Exo"/>
          <w:sz w:val="20"/>
          <w:szCs w:val="20"/>
        </w:rPr>
        <w:t xml:space="preserve"> seções além desta introdução. A seguir vamos mostrar a ficha do indicador, bem como </w:t>
      </w:r>
      <w:r w:rsidR="004A3585" w:rsidRPr="00CC0FAD">
        <w:rPr>
          <w:rFonts w:ascii="Exo" w:hAnsi="Exo"/>
          <w:sz w:val="20"/>
          <w:szCs w:val="20"/>
        </w:rPr>
        <w:t>alguns artefatos associados</w:t>
      </w:r>
      <w:r w:rsidRPr="00CC0FAD">
        <w:rPr>
          <w:rFonts w:ascii="Exo" w:hAnsi="Exo"/>
          <w:sz w:val="20"/>
          <w:szCs w:val="20"/>
        </w:rPr>
        <w:t xml:space="preserve"> a ela, que são: </w:t>
      </w:r>
      <w:r w:rsidR="004A3585" w:rsidRPr="00CC0FAD">
        <w:rPr>
          <w:rFonts w:ascii="Exo" w:hAnsi="Exo"/>
          <w:sz w:val="20"/>
          <w:szCs w:val="20"/>
        </w:rPr>
        <w:t xml:space="preserve">a) </w:t>
      </w:r>
      <w:r w:rsidRPr="00CC0FAD">
        <w:rPr>
          <w:rFonts w:ascii="Exo" w:hAnsi="Exo"/>
          <w:sz w:val="20"/>
          <w:szCs w:val="20"/>
        </w:rPr>
        <w:t xml:space="preserve">consulta SQL usada para calcular o indicador; </w:t>
      </w:r>
      <w:r w:rsidR="004A3585" w:rsidRPr="00CC0FAD">
        <w:rPr>
          <w:rFonts w:ascii="Exo" w:hAnsi="Exo"/>
          <w:sz w:val="20"/>
          <w:szCs w:val="20"/>
        </w:rPr>
        <w:t xml:space="preserve">b) dados resultantes da consulta SQL; c) dashboard interativo que ilustra os resultados da consulta. A seção subsequente traz um exemplo de aplicação do indicador para um recorte de </w:t>
      </w:r>
      <w:r w:rsidR="00F2144E">
        <w:rPr>
          <w:rFonts w:ascii="Exo" w:hAnsi="Exo"/>
          <w:sz w:val="20"/>
          <w:szCs w:val="20"/>
        </w:rPr>
        <w:t>agentes comunitários da saúde</w:t>
      </w:r>
      <w:r w:rsidR="004A3585" w:rsidRPr="00CC0FAD">
        <w:rPr>
          <w:rFonts w:ascii="Exo" w:hAnsi="Exo"/>
          <w:sz w:val="20"/>
          <w:szCs w:val="20"/>
        </w:rPr>
        <w:t>.</w:t>
      </w:r>
      <w:r w:rsidR="0042739E">
        <w:rPr>
          <w:rFonts w:ascii="Exo" w:hAnsi="Exo"/>
          <w:b/>
          <w:bCs/>
        </w:rPr>
        <w:br w:type="page"/>
      </w:r>
    </w:p>
    <w:p w14:paraId="030E8C39" w14:textId="6F76F688" w:rsidR="00A80BE7" w:rsidRPr="00CC0FAD" w:rsidRDefault="00070E8E" w:rsidP="0042739E">
      <w:pPr>
        <w:pStyle w:val="Ttulo1"/>
        <w:spacing w:after="200" w:line="360" w:lineRule="auto"/>
        <w:jc w:val="center"/>
        <w:rPr>
          <w:rFonts w:ascii="Exo" w:hAnsi="Exo"/>
          <w:b/>
          <w:bCs/>
          <w:color w:val="auto"/>
        </w:rPr>
      </w:pPr>
      <w:bookmarkStart w:id="21" w:name="_Toc184303869"/>
      <w:r w:rsidRPr="00CC0FAD">
        <w:rPr>
          <w:rFonts w:ascii="Exo" w:hAnsi="Exo"/>
          <w:b/>
          <w:bCs/>
          <w:color w:val="auto"/>
        </w:rPr>
        <w:t>Ficha de in</w:t>
      </w:r>
      <w:r w:rsidR="004A3585" w:rsidRPr="00CC0FAD">
        <w:rPr>
          <w:rFonts w:ascii="Exo" w:hAnsi="Exo"/>
          <w:b/>
          <w:bCs/>
          <w:color w:val="auto"/>
        </w:rPr>
        <w:t>dicador</w:t>
      </w:r>
      <w:bookmarkEnd w:id="21"/>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CC0FAD" w:rsidRPr="00CC0FAD" w14:paraId="0DA2EFF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CC0FAD" w:rsidRDefault="00CC0FAD" w:rsidP="00BB613C">
            <w:pPr>
              <w:pStyle w:val="QuadrosFiguras1"/>
              <w:spacing w:before="60" w:line="276" w:lineRule="auto"/>
              <w:jc w:val="left"/>
              <w:rPr>
                <w:rFonts w:ascii="Exo" w:hAnsi="Exo"/>
                <w:sz w:val="22"/>
                <w:szCs w:val="24"/>
              </w:rPr>
            </w:pPr>
            <w:bookmarkStart w:id="22" w:name="_Hlk179444430"/>
            <w:r w:rsidRPr="00CC0FAD">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CC0FAD" w:rsidRDefault="00CC0FAD" w:rsidP="00BB613C">
            <w:pPr>
              <w:rPr>
                <w:rFonts w:ascii="Exo" w:hAnsi="Exo"/>
                <w:b/>
                <w:bCs/>
                <w:szCs w:val="24"/>
              </w:rPr>
            </w:pPr>
            <w:r w:rsidRPr="00CC0FAD">
              <w:rPr>
                <w:rFonts w:ascii="Exo" w:hAnsi="Exo"/>
                <w:b/>
                <w:bCs/>
                <w:szCs w:val="24"/>
              </w:rPr>
              <w:t>Razão de profissionais por população</w:t>
            </w:r>
          </w:p>
        </w:tc>
      </w:tr>
      <w:tr w:rsidR="00CC0FAD" w:rsidRPr="00CC0FAD" w14:paraId="4BCB8EC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CC0FAD" w:rsidRDefault="00CC0FAD" w:rsidP="00BB613C">
            <w:pPr>
              <w:rPr>
                <w:rFonts w:ascii="Exo" w:hAnsi="Exo"/>
                <w:b/>
                <w:bCs/>
                <w:color w:val="FFFFFF" w:themeColor="background1"/>
                <w:szCs w:val="24"/>
              </w:rPr>
            </w:pPr>
            <w:r w:rsidRPr="00CC0FAD">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CC0FAD" w:rsidRPr="00CC0FAD" w14:paraId="3462D88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CC0FAD" w:rsidRDefault="00CC0FAD" w:rsidP="00BB613C">
            <w:pPr>
              <w:rPr>
                <w:rFonts w:ascii="Exo" w:hAnsi="Exo"/>
                <w:sz w:val="20"/>
              </w:rPr>
            </w:pPr>
            <w:r w:rsidRPr="00CC0FAD">
              <w:rPr>
                <w:rFonts w:ascii="Exo" w:hAnsi="Exo"/>
                <w:sz w:val="20"/>
              </w:rPr>
              <w:t>Quantidade de profissionais por 10</w:t>
            </w:r>
            <w:r w:rsidR="00721CB2">
              <w:rPr>
                <w:rFonts w:ascii="Exo" w:hAnsi="Exo"/>
                <w:sz w:val="20"/>
              </w:rPr>
              <w:t xml:space="preserve"> mil</w:t>
            </w:r>
            <w:r w:rsidRPr="00CC0FAD">
              <w:rPr>
                <w:rFonts w:ascii="Exo" w:hAnsi="Exo"/>
                <w:sz w:val="20"/>
              </w:rPr>
              <w:t xml:space="preserve"> habitantes</w:t>
            </w:r>
          </w:p>
        </w:tc>
      </w:tr>
      <w:tr w:rsidR="00CC0FAD" w:rsidRPr="00CC0FAD" w14:paraId="07F94059"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Default="00CC0FAD" w:rsidP="00BB613C">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CC0FAD">
              <w:rPr>
                <w:rFonts w:ascii="Exo" w:hAnsi="Exo"/>
                <w:color w:val="auto"/>
              </w:rPr>
              <w:t>Cadastro Nacional de Estabelecimentos de Saúde - Profissionais (CNES-PF)</w:t>
            </w:r>
            <w:r w:rsidR="00A651D0">
              <w:rPr>
                <w:rFonts w:ascii="Exo" w:hAnsi="Exo"/>
                <w:color w:val="auto"/>
              </w:rPr>
              <w:t xml:space="preserve"> e</w:t>
            </w:r>
          </w:p>
          <w:p w14:paraId="6DEC5A9D" w14:textId="62F23CDB" w:rsidR="00A651D0" w:rsidRPr="00CC0FAD" w:rsidRDefault="00A651D0" w:rsidP="00BB613C">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w:t>
            </w:r>
            <w:del w:id="23" w:author="Érika Aquino" w:date="2025-01-11T21:46:00Z" w16du:dateUtc="2025-01-12T00:46:00Z">
              <w:r w:rsidRPr="00A651D0" w:rsidDel="00921C3E">
                <w:rPr>
                  <w:rFonts w:ascii="Exo" w:hAnsi="Exo"/>
                  <w:color w:val="auto"/>
                </w:rPr>
                <w:delText xml:space="preserve"> de</w:delText>
              </w:r>
            </w:del>
            <w:r w:rsidRPr="00A651D0">
              <w:rPr>
                <w:rFonts w:ascii="Exo" w:hAnsi="Exo"/>
                <w:color w:val="auto"/>
              </w:rPr>
              <w:t xml:space="preserve"> Populacionais da Secretaria de Vigilância em Saúde e Ambiente (SVSA).</w:t>
            </w:r>
          </w:p>
          <w:p w14:paraId="31B85748" w14:textId="11C259FB"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Instituição: Ministério da Saúde, disponibilizado via Datasus</w:t>
            </w:r>
            <w:r w:rsidR="00A651D0">
              <w:rPr>
                <w:rFonts w:ascii="Exo" w:hAnsi="Exo"/>
                <w:color w:val="auto"/>
              </w:rPr>
              <w:t>.</w:t>
            </w:r>
          </w:p>
        </w:tc>
      </w:tr>
      <w:tr w:rsidR="00CC0FAD" w:rsidRPr="00CC0FAD" w14:paraId="52CD523B"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3DB81F" w14:textId="2B29CB32" w:rsidR="00CC0FAD" w:rsidRPr="00CC0FAD" w:rsidRDefault="00721CB2" w:rsidP="00BB613C">
            <w:pPr>
              <w:pStyle w:val="QuadrosFiguras1"/>
              <w:spacing w:before="60" w:after="60" w:line="240" w:lineRule="auto"/>
              <w:jc w:val="both"/>
              <w:rPr>
                <w:rFonts w:ascii="Exo" w:hAnsi="Exo"/>
                <w:color w:val="auto"/>
              </w:rPr>
            </w:pPr>
            <w:r w:rsidRPr="00721CB2">
              <w:rPr>
                <w:rFonts w:ascii="Exo" w:hAnsi="Exo"/>
                <w:color w:val="auto"/>
              </w:rPr>
              <w:t>É realizada uma contagem de CPFs distintos para cada categoria profissional nos municípios, utilizando a variável CPF_PROF da base CNES-PF. Essa contagem resulta na variável total, que representa o número de profissionais únicos em cada categoria por município. Em seguida, a variável total é dividida pela população do município, obtida d</w:t>
            </w:r>
            <w:r w:rsidR="00A651D0">
              <w:rPr>
                <w:rFonts w:ascii="Exo" w:hAnsi="Exo"/>
                <w:color w:val="auto"/>
              </w:rPr>
              <w:t>a</w:t>
            </w:r>
            <w:r w:rsidRPr="00721CB2">
              <w:rPr>
                <w:rFonts w:ascii="Exo" w:hAnsi="Exo"/>
                <w:color w:val="auto"/>
              </w:rPr>
              <w:t xml:space="preserve"> base</w:t>
            </w:r>
            <w:r w:rsidR="00A651D0">
              <w:rPr>
                <w:rFonts w:ascii="Exo" w:hAnsi="Exo"/>
                <w:color w:val="auto"/>
              </w:rPr>
              <w:t xml:space="preserve"> </w:t>
            </w:r>
            <w:r>
              <w:rPr>
                <w:rFonts w:ascii="Exo" w:hAnsi="Exo"/>
                <w:color w:val="auto"/>
              </w:rPr>
              <w:t>SVSA</w:t>
            </w:r>
            <w:r w:rsidRPr="00721CB2">
              <w:rPr>
                <w:rFonts w:ascii="Exo" w:hAnsi="Exo"/>
                <w:color w:val="auto"/>
              </w:rPr>
              <w:t>, e o resultado é multiplicado por 10.000, gerando a variável taxa_populacao.</w:t>
            </w:r>
          </w:p>
        </w:tc>
      </w:tr>
      <w:tr w:rsidR="00CC0FAD" w:rsidRPr="00CC0FAD" w14:paraId="41194CF0"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3092690" w14:textId="2E77DF3C" w:rsidR="00CC0FAD" w:rsidRPr="00CC0FAD" w:rsidRDefault="00F2144E" w:rsidP="00BB613C">
            <w:pPr>
              <w:pStyle w:val="QuadrosFiguras1"/>
              <w:spacing w:before="60" w:after="60" w:line="240" w:lineRule="auto"/>
              <w:jc w:val="both"/>
              <w:rPr>
                <w:rFonts w:ascii="Exo" w:eastAsiaTheme="minorEastAsia" w:hAnsi="Exo"/>
                <w:color w:val="auto"/>
                <w:sz w:val="16"/>
                <w:szCs w:val="16"/>
                <w:highlight w:val="yellow"/>
              </w:rPr>
            </w:pPr>
            <m:oMathPara>
              <m:oMath>
                <m:r>
                  <m:rPr>
                    <m:sty m:val="p"/>
                  </m:rPr>
                  <w:rPr>
                    <w:rFonts w:ascii="Cambria Math" w:hAnsi="Cambria Math"/>
                    <w:color w:val="auto"/>
                    <w:sz w:val="16"/>
                    <w:szCs w:val="18"/>
                  </w:rPr>
                  <m:t xml:space="preserve">taxa= </m:t>
                </m:r>
                <m:d>
                  <m:dPr>
                    <m:ctrlPr>
                      <w:rPr>
                        <w:rFonts w:ascii="Cambria Math" w:hAnsi="Cambria Math"/>
                        <w:color w:val="auto"/>
                        <w:sz w:val="16"/>
                        <w:szCs w:val="18"/>
                      </w:rPr>
                    </m:ctrlPr>
                  </m:dPr>
                  <m:e>
                    <m:f>
                      <m:fPr>
                        <m:ctrlPr>
                          <w:rPr>
                            <w:rFonts w:ascii="Cambria Math" w:hAnsi="Cambria Math"/>
                            <w:i/>
                            <w:color w:val="auto"/>
                            <w:sz w:val="16"/>
                            <w:szCs w:val="18"/>
                          </w:rPr>
                        </m:ctrlPr>
                      </m:fPr>
                      <m:num>
                        <m:r>
                          <w:rPr>
                            <w:rFonts w:ascii="Cambria Math" w:hAnsi="Cambria Math"/>
                            <w:color w:val="auto"/>
                            <w:sz w:val="16"/>
                            <w:szCs w:val="18"/>
                          </w:rPr>
                          <m:t>total</m:t>
                        </m:r>
                      </m:num>
                      <m:den>
                        <m:r>
                          <w:rPr>
                            <w:rFonts w:ascii="Cambria Math" w:hAnsi="Cambria Math"/>
                            <w:color w:val="auto"/>
                            <w:sz w:val="16"/>
                            <w:szCs w:val="18"/>
                          </w:rPr>
                          <m:t>população</m:t>
                        </m:r>
                      </m:den>
                    </m:f>
                  </m:e>
                </m:d>
                <m:r>
                  <w:rPr>
                    <w:rFonts w:ascii="Cambria Math" w:hAnsi="Cambria Math"/>
                    <w:color w:val="auto"/>
                    <w:sz w:val="16"/>
                    <w:szCs w:val="18"/>
                  </w:rPr>
                  <m:t>×10.000</m:t>
                </m:r>
              </m:oMath>
            </m:oMathPara>
          </w:p>
        </w:tc>
      </w:tr>
      <w:tr w:rsidR="00CC0FAD" w:rsidRPr="00CC0FAD" w14:paraId="0BDB77A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5C619E0"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 xml:space="preserve">Brasil, Região, Unidade da Federação, Macrorregiões de Saúde, Regiões de Saúde e Municípios. </w:t>
            </w:r>
          </w:p>
        </w:tc>
      </w:tr>
      <w:tr w:rsidR="00CC0FAD" w:rsidRPr="00CC0FAD" w14:paraId="156BFA2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CC0FAD" w:rsidRDefault="00CC0FAD" w:rsidP="00BB613C">
            <w:pPr>
              <w:rPr>
                <w:rFonts w:ascii="Exo" w:hAnsi="Exo"/>
                <w:sz w:val="20"/>
              </w:rPr>
            </w:pPr>
            <w:r w:rsidRPr="00CC0FAD">
              <w:rPr>
                <w:rFonts w:ascii="Exo" w:hAnsi="Exo"/>
                <w:sz w:val="20"/>
              </w:rPr>
              <w:t>Categoria profissional</w:t>
            </w:r>
          </w:p>
        </w:tc>
      </w:tr>
      <w:tr w:rsidR="00CC0FAD" w:rsidRPr="00CC0FAD" w14:paraId="26FF88B1"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Anual</w:t>
            </w:r>
          </w:p>
        </w:tc>
      </w:tr>
      <w:tr w:rsidR="00CC0FAD" w:rsidRPr="00CC0FAD" w14:paraId="6CB99D93"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E9E5F45"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Competência de janeiro de cada ano de 2008 ao último ano com dados disponíveis.</w:t>
            </w:r>
          </w:p>
        </w:tc>
      </w:tr>
      <w:tr w:rsidR="00CC0FAD" w:rsidRPr="00CC0FAD" w14:paraId="5BBDA2B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95D29D"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Siyam. A, Nair, T.S, Diallo, K. Dussault, G. (2022). Strengthening the collection, analysis and use of health workforce data and information: a handbook. World Health Organization. Geneva. Disponível em: &lt;https://iris.who.int/bitstream/handle/10665/365680/9789240058712-eng.pdf?sequence=1&gt;</w:t>
            </w:r>
          </w:p>
        </w:tc>
      </w:tr>
      <w:tr w:rsidR="00CC0FAD" w:rsidRPr="00CC0FAD" w14:paraId="3D826BE0" w14:textId="77777777" w:rsidTr="00C311D0">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CC0FAD" w:rsidRDefault="00CC0FAD" w:rsidP="00BB613C">
            <w:pPr>
              <w:pStyle w:val="QuadrosFiguras1"/>
              <w:spacing w:before="60" w:line="276" w:lineRule="auto"/>
              <w:jc w:val="left"/>
              <w:rPr>
                <w:rFonts w:ascii="Exo" w:hAnsi="Exo"/>
                <w:b/>
                <w:bCs/>
                <w:color w:val="FFFFFF" w:themeColor="background1"/>
                <w:sz w:val="22"/>
                <w:szCs w:val="24"/>
              </w:rPr>
            </w:pPr>
            <w:r w:rsidRPr="00CC0FAD">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E0C00AA" w14:textId="3FB77EB0"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 xml:space="preserve">Este indicador quantifica um aspecto positivo para os sistemas de saúde. Nesse sentido, quanto maior o valor obtido de </w:t>
            </w:r>
            <w:r w:rsidR="00721CB2">
              <w:rPr>
                <w:rFonts w:ascii="Exo" w:hAnsi="Exo"/>
                <w:color w:val="auto"/>
              </w:rPr>
              <w:t>profissionais da saúde</w:t>
            </w:r>
            <w:r w:rsidRPr="00CC0FAD">
              <w:rPr>
                <w:rFonts w:ascii="Exo" w:hAnsi="Exo"/>
                <w:color w:val="auto"/>
              </w:rPr>
              <w:t>, melhor será o resultado.</w:t>
            </w:r>
          </w:p>
        </w:tc>
      </w:tr>
      <w:tr w:rsidR="00CC0FAD" w:rsidRPr="00CC0FAD" w14:paraId="1AB8E74A" w14:textId="77777777" w:rsidTr="00C311D0">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77777777" w:rsidR="00CC0FAD" w:rsidRPr="00CC0FAD" w:rsidRDefault="00CC0FAD" w:rsidP="00BB613C">
            <w:pPr>
              <w:pStyle w:val="QuadrosFiguras1"/>
              <w:spacing w:before="60" w:line="276" w:lineRule="auto"/>
              <w:jc w:val="left"/>
              <w:rPr>
                <w:rFonts w:ascii="Exo" w:hAnsi="Exo"/>
                <w:b/>
                <w:bCs/>
                <w:color w:val="FFFFFF" w:themeColor="background1"/>
                <w:sz w:val="22"/>
                <w:szCs w:val="24"/>
              </w:rPr>
            </w:pPr>
            <w:r w:rsidRPr="00CC0FAD">
              <w:rPr>
                <w:rFonts w:ascii="Exo" w:hAnsi="Exo"/>
                <w:b/>
                <w:bCs/>
                <w:color w:val="FFFFFF" w:themeColor="background1"/>
                <w:sz w:val="22"/>
                <w:szCs w:val="24"/>
              </w:rPr>
              <w:t>Observação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252994"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Profissionais que atuam em municípios diferentes podem ser contabilizados múltiplas vezes, uma vez para cada município de atuação.</w:t>
            </w:r>
          </w:p>
        </w:tc>
      </w:tr>
    </w:tbl>
    <w:bookmarkEnd w:id="22"/>
    <w:p w14:paraId="7E9C2BC9" w14:textId="42402783" w:rsidR="00865498" w:rsidRPr="00B917DD" w:rsidRDefault="00865498" w:rsidP="003F5B5C">
      <w:pPr>
        <w:spacing w:before="200" w:after="200" w:line="360" w:lineRule="auto"/>
        <w:ind w:firstLine="851"/>
        <w:jc w:val="both"/>
        <w:rPr>
          <w:rFonts w:ascii="Exo" w:hAnsi="Exo"/>
          <w:sz w:val="20"/>
          <w:szCs w:val="20"/>
        </w:rPr>
      </w:pPr>
      <w:r w:rsidRPr="00B917DD">
        <w:rPr>
          <w:rFonts w:ascii="Exo" w:hAnsi="Exo"/>
          <w:sz w:val="20"/>
          <w:szCs w:val="20"/>
        </w:rPr>
        <w:t>Como informado acima, existem alguns artefatos que decorrem da criação deste indicador, como o código SQL usado para construir o indicador, o resultado dos cálculos e o dashboard interativo. Para acessar estes artefatos, basta clicar nos ícones abaixo.</w:t>
      </w:r>
    </w:p>
    <w:p w14:paraId="1D066D9A" w14:textId="77777777" w:rsidR="003F5B5C" w:rsidRPr="00FA3DC1" w:rsidRDefault="003F5B5C" w:rsidP="003F5B5C">
      <w:pPr>
        <w:pStyle w:val="Legenda"/>
        <w:keepNext/>
        <w:spacing w:after="0"/>
        <w:jc w:val="center"/>
        <w:rPr>
          <w:rFonts w:ascii="Exo" w:hAnsi="Exo"/>
          <w:b/>
          <w:bCs/>
          <w:color w:val="auto"/>
        </w:rPr>
      </w:pPr>
      <w:r w:rsidRPr="00FA3DC1">
        <w:rPr>
          <w:rFonts w:ascii="Exo" w:hAnsi="Exo"/>
          <w:b/>
          <w:bCs/>
          <w:color w:val="auto"/>
        </w:rPr>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6CED964" w14:textId="77777777" w:rsidR="003F5B5C" w:rsidRDefault="003F5B5C" w:rsidP="003F5B5C">
      <w:pPr>
        <w:pStyle w:val="PargrafodaLista"/>
        <w:ind w:left="0"/>
        <w:jc w:val="center"/>
        <w:rPr>
          <w:rFonts w:ascii="Exo" w:hAnsi="Exo"/>
          <w:i/>
          <w:iCs/>
          <w:sz w:val="18"/>
          <w:szCs w:val="18"/>
        </w:rPr>
      </w:pPr>
      <w:r>
        <w:rPr>
          <w:rFonts w:ascii="Montserrat" w:hAnsi="Montserrat"/>
          <w:noProof/>
        </w:rPr>
        <w:drawing>
          <wp:inline distT="0" distB="0" distL="0" distR="0" wp14:anchorId="3C4B9611" wp14:editId="6C41192B">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C3B5B98" w14:textId="2187838F" w:rsidR="0042739E" w:rsidRPr="003F5B5C" w:rsidRDefault="003F5B5C" w:rsidP="003F5B5C">
      <w:pPr>
        <w:pStyle w:val="PargrafodaLista"/>
        <w:ind w:left="0"/>
        <w:jc w:val="center"/>
        <w:rPr>
          <w:rFonts w:ascii="Exo" w:hAnsi="Exo"/>
          <w:i/>
          <w:iCs/>
          <w:sz w:val="18"/>
          <w:szCs w:val="18"/>
        </w:rPr>
      </w:pPr>
      <w:r w:rsidRPr="00FA3DC1">
        <w:rPr>
          <w:rFonts w:ascii="Exo" w:hAnsi="Exo"/>
          <w:i/>
          <w:iCs/>
          <w:sz w:val="18"/>
          <w:szCs w:val="18"/>
        </w:rPr>
        <w:t>Fonte: elaborado pelos autores</w:t>
      </w:r>
      <w:r>
        <w:rPr>
          <w:rFonts w:ascii="Exo" w:hAnsi="Exo"/>
          <w:b/>
          <w:bCs/>
        </w:rPr>
        <w:t xml:space="preserve"> </w:t>
      </w:r>
      <w:r w:rsidR="0042739E">
        <w:rPr>
          <w:rFonts w:ascii="Exo" w:hAnsi="Exo"/>
          <w:b/>
          <w:bCs/>
        </w:rPr>
        <w:br w:type="page"/>
      </w:r>
    </w:p>
    <w:p w14:paraId="0824521B" w14:textId="463B4E65" w:rsidR="0078205E" w:rsidRPr="0042739E" w:rsidRDefault="004A3585" w:rsidP="0042739E">
      <w:pPr>
        <w:pStyle w:val="Ttulo1"/>
        <w:spacing w:after="200" w:line="360" w:lineRule="auto"/>
        <w:jc w:val="center"/>
        <w:rPr>
          <w:rFonts w:ascii="Exo" w:hAnsi="Exo"/>
          <w:b/>
          <w:bCs/>
          <w:color w:val="auto"/>
        </w:rPr>
      </w:pPr>
      <w:bookmarkStart w:id="24" w:name="_Toc184303870"/>
      <w:r w:rsidRPr="00CC0FAD">
        <w:rPr>
          <w:rFonts w:ascii="Exo" w:hAnsi="Exo"/>
          <w:b/>
          <w:bCs/>
          <w:color w:val="auto"/>
        </w:rPr>
        <w:t>Exemplo de aplicação</w:t>
      </w:r>
      <w:bookmarkEnd w:id="24"/>
    </w:p>
    <w:p w14:paraId="1713DF5E" w14:textId="1605F502" w:rsidR="003F5B5C" w:rsidRPr="002E7BD9" w:rsidRDefault="004A6B40" w:rsidP="003F5B5C">
      <w:pPr>
        <w:pStyle w:val="SemEspaamento"/>
        <w:spacing w:after="200" w:line="360" w:lineRule="auto"/>
        <w:ind w:firstLine="851"/>
        <w:jc w:val="both"/>
        <w:rPr>
          <w:rFonts w:ascii="Exo" w:hAnsi="Exo"/>
          <w:sz w:val="20"/>
          <w:szCs w:val="20"/>
        </w:rPr>
      </w:pPr>
      <w:commentRangeStart w:id="25"/>
      <w:r w:rsidRPr="004A6B40">
        <w:rPr>
          <w:rFonts w:ascii="Exo" w:hAnsi="Exo"/>
          <w:sz w:val="20"/>
          <w:szCs w:val="20"/>
        </w:rPr>
        <w:t>A figura 2 ilustra o exemplo de aplicação para o indicador,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região Sudeste, que apresentou um leve aumento. Apesar de uma queda, a região Norte manteve a maior disponibilidade relativa. Além disso, destaca-se que a maior variação ocorreu na região Centro-Oeste, com</w:t>
      </w:r>
      <w:del w:id="26" w:author="Érika Aquino" w:date="2025-01-11T21:47:00Z" w16du:dateUtc="2025-01-12T00:47:00Z">
        <w:r w:rsidRPr="004A6B40" w:rsidDel="00921C3E">
          <w:rPr>
            <w:rFonts w:ascii="Exo" w:hAnsi="Exo"/>
            <w:sz w:val="20"/>
            <w:szCs w:val="20"/>
          </w:rPr>
          <w:delText xml:space="preserve"> </w:delText>
        </w:r>
      </w:del>
      <w:del w:id="27" w:author="Érika Aquino" w:date="2025-01-11T21:46:00Z" w16du:dateUtc="2025-01-12T00:46:00Z">
        <w:r w:rsidRPr="004A6B40" w:rsidDel="00921C3E">
          <w:rPr>
            <w:rFonts w:ascii="Exo" w:hAnsi="Exo"/>
            <w:sz w:val="20"/>
            <w:szCs w:val="20"/>
          </w:rPr>
          <w:delText>uma</w:delText>
        </w:r>
      </w:del>
      <w:r w:rsidRPr="004A6B40">
        <w:rPr>
          <w:rFonts w:ascii="Exo" w:hAnsi="Exo"/>
          <w:sz w:val="20"/>
          <w:szCs w:val="20"/>
        </w:rPr>
        <w:t xml:space="preserve"> redução de aproximadamente 1,62 agentes por 10.000 habitantes.</w:t>
      </w:r>
      <w:commentRangeEnd w:id="25"/>
      <w:r w:rsidR="00F2144E">
        <w:rPr>
          <w:rStyle w:val="Refdecomentrio"/>
        </w:rPr>
        <w:commentReference w:id="25"/>
      </w:r>
    </w:p>
    <w:p w14:paraId="706CDF34" w14:textId="5FE09FFE" w:rsidR="003F5B5C" w:rsidRPr="00B917DD" w:rsidRDefault="003F5B5C" w:rsidP="00B917DD">
      <w:pPr>
        <w:pStyle w:val="Legenda"/>
        <w:keepNext/>
        <w:spacing w:after="0"/>
        <w:jc w:val="center"/>
        <w:rPr>
          <w:rFonts w:ascii="Exo" w:hAnsi="Exo"/>
          <w:b/>
          <w:bCs/>
          <w:color w:val="auto"/>
        </w:rPr>
      </w:pPr>
      <w:r w:rsidRPr="00B917DD">
        <w:rPr>
          <w:rFonts w:ascii="Exo" w:hAnsi="Exo"/>
          <w:b/>
          <w:bCs/>
          <w:color w:val="auto"/>
        </w:rPr>
        <w:t xml:space="preserve">Figura 2 - </w:t>
      </w:r>
      <w:r w:rsidR="00B917DD" w:rsidRPr="00B917DD">
        <w:rPr>
          <w:rFonts w:ascii="Exo" w:hAnsi="Exo"/>
          <w:b/>
          <w:bCs/>
          <w:color w:val="auto"/>
        </w:rPr>
        <w:t>Compara</w:t>
      </w:r>
      <w:r w:rsidRPr="00B917DD">
        <w:rPr>
          <w:rFonts w:ascii="Exo" w:hAnsi="Exo"/>
          <w:b/>
          <w:bCs/>
          <w:color w:val="auto"/>
        </w:rPr>
        <w:t>ção d</w:t>
      </w:r>
      <w:r w:rsidR="00B917DD" w:rsidRPr="00B917DD">
        <w:rPr>
          <w:rFonts w:ascii="Exo" w:hAnsi="Exo"/>
          <w:b/>
          <w:bCs/>
          <w:color w:val="auto"/>
        </w:rPr>
        <w:t>o</w:t>
      </w:r>
      <w:r w:rsidRPr="00B917DD">
        <w:rPr>
          <w:rFonts w:ascii="Exo" w:hAnsi="Exo"/>
          <w:b/>
          <w:bCs/>
          <w:color w:val="auto"/>
        </w:rPr>
        <w:t xml:space="preserve"> indicador por regiões</w:t>
      </w:r>
    </w:p>
    <w:p w14:paraId="1BBBC7BA" w14:textId="212BAAE7" w:rsidR="003F5B5C" w:rsidRPr="003F5B5C" w:rsidRDefault="003F5B5C" w:rsidP="003F5B5C">
      <w:pPr>
        <w:spacing w:after="0" w:line="240" w:lineRule="auto"/>
        <w:jc w:val="center"/>
        <w:rPr>
          <w:rFonts w:ascii="Times New Roman" w:eastAsia="Times New Roman" w:hAnsi="Times New Roman" w:cs="Times New Roman"/>
          <w:kern w:val="0"/>
          <w:sz w:val="24"/>
          <w:szCs w:val="24"/>
          <w:lang w:eastAsia="pt-BR"/>
          <w14:ligatures w14:val="none"/>
        </w:rPr>
      </w:pPr>
      <w:bookmarkStart w:id="28" w:name="_Hlk184288995"/>
      <w:r w:rsidRPr="003F5B5C">
        <w:rPr>
          <w:rFonts w:ascii="Times New Roman" w:eastAsia="Times New Roman" w:hAnsi="Times New Roman" w:cs="Times New Roman"/>
          <w:noProof/>
          <w:kern w:val="0"/>
          <w:sz w:val="24"/>
          <w:szCs w:val="24"/>
          <w:lang w:eastAsia="pt-BR"/>
          <w14:ligatures w14:val="none"/>
        </w:rPr>
        <w:drawing>
          <wp:inline distT="0" distB="0" distL="0" distR="0" wp14:anchorId="61577B41" wp14:editId="3C080213">
            <wp:extent cx="5771692" cy="3607308"/>
            <wp:effectExtent l="19050" t="19050" r="19685" b="1270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7000" cy="3610625"/>
                    </a:xfrm>
                    <a:prstGeom prst="rect">
                      <a:avLst/>
                    </a:prstGeom>
                    <a:ln>
                      <a:solidFill>
                        <a:schemeClr val="tx1"/>
                      </a:solidFill>
                    </a:ln>
                  </pic:spPr>
                </pic:pic>
              </a:graphicData>
            </a:graphic>
          </wp:inline>
        </w:drawing>
      </w:r>
    </w:p>
    <w:p w14:paraId="62AAAE8C" w14:textId="77777777" w:rsidR="003F5B5C" w:rsidRPr="00B917DD" w:rsidRDefault="003F5B5C" w:rsidP="00B917DD">
      <w:pPr>
        <w:pStyle w:val="PargrafodaLista"/>
        <w:ind w:left="0"/>
        <w:jc w:val="center"/>
        <w:rPr>
          <w:rFonts w:ascii="Exo" w:hAnsi="Exo"/>
          <w:i/>
          <w:iCs/>
          <w:sz w:val="18"/>
          <w:szCs w:val="18"/>
        </w:rPr>
      </w:pPr>
      <w:r w:rsidRPr="00B917DD">
        <w:rPr>
          <w:rFonts w:ascii="Exo" w:hAnsi="Exo"/>
          <w:i/>
          <w:iCs/>
          <w:sz w:val="18"/>
          <w:szCs w:val="18"/>
        </w:rPr>
        <w:t>Fonte: elaborado pelos autores</w:t>
      </w:r>
      <w:bookmarkEnd w:id="28"/>
    </w:p>
    <w:p w14:paraId="21D78C9B" w14:textId="04F23241" w:rsidR="0042739E" w:rsidRPr="00F2144E" w:rsidRDefault="009E5CEE" w:rsidP="00F2144E">
      <w:pPr>
        <w:pStyle w:val="SemEspaamento"/>
        <w:spacing w:line="360" w:lineRule="auto"/>
        <w:ind w:firstLine="851"/>
        <w:jc w:val="both"/>
        <w:rPr>
          <w:rFonts w:ascii="Exo" w:hAnsi="Exo"/>
          <w:sz w:val="20"/>
          <w:szCs w:val="20"/>
        </w:rPr>
      </w:pPr>
      <w:r w:rsidRPr="00CC0FAD">
        <w:rPr>
          <w:rFonts w:ascii="Exo" w:hAnsi="Exo"/>
          <w:sz w:val="20"/>
          <w:szCs w:val="20"/>
        </w:rPr>
        <w:t xml:space="preserve">Para acessar o link do código que resultou no mapa, clique </w:t>
      </w:r>
      <w:hyperlink r:id="rId21" w:history="1">
        <w:r w:rsidRPr="00CC0FAD">
          <w:rPr>
            <w:rStyle w:val="Hyperlink"/>
            <w:rFonts w:ascii="Exo" w:hAnsi="Exo"/>
            <w:sz w:val="20"/>
            <w:szCs w:val="20"/>
          </w:rPr>
          <w:t>aqui</w:t>
        </w:r>
      </w:hyperlink>
      <w:r w:rsidRPr="00CC0FAD">
        <w:rPr>
          <w:rFonts w:ascii="Exo" w:hAnsi="Exo"/>
          <w:sz w:val="20"/>
          <w:szCs w:val="20"/>
        </w:rPr>
        <w:t>.</w:t>
      </w:r>
      <w:r w:rsidR="0042739E">
        <w:rPr>
          <w:rFonts w:ascii="Exo" w:hAnsi="Exo"/>
          <w:b/>
          <w:bCs/>
        </w:rPr>
        <w:br w:type="page"/>
      </w:r>
    </w:p>
    <w:p w14:paraId="393A9936" w14:textId="0381B3B3" w:rsidR="00666086" w:rsidRPr="0042739E" w:rsidRDefault="00666086" w:rsidP="0042739E">
      <w:pPr>
        <w:pStyle w:val="Ttulo1"/>
        <w:spacing w:after="200" w:line="360" w:lineRule="auto"/>
        <w:jc w:val="center"/>
        <w:rPr>
          <w:rFonts w:ascii="Exo" w:hAnsi="Exo"/>
          <w:b/>
          <w:bCs/>
          <w:color w:val="auto"/>
        </w:rPr>
      </w:pPr>
      <w:bookmarkStart w:id="29" w:name="_Toc184303871"/>
      <w:r w:rsidRPr="00CC0FAD">
        <w:rPr>
          <w:rFonts w:ascii="Exo" w:hAnsi="Exo"/>
          <w:b/>
          <w:bCs/>
          <w:color w:val="auto"/>
        </w:rPr>
        <w:t>Referências</w:t>
      </w:r>
      <w:bookmarkEnd w:id="29"/>
    </w:p>
    <w:sdt>
      <w:sdtPr>
        <w:rPr>
          <w:rFonts w:ascii="Exo" w:hAnsi="Exo"/>
          <w:color w:val="000000"/>
        </w:rPr>
        <w:tag w:val="MENDELEY_BIBLIOGRAPHY"/>
        <w:id w:val="951600538"/>
        <w:placeholder>
          <w:docPart w:val="DefaultPlaceholder_-1854013440"/>
        </w:placeholder>
      </w:sdtPr>
      <w:sdtContent>
        <w:p w14:paraId="74ABFA60" w14:textId="77777777" w:rsidR="00666086" w:rsidRPr="00CC0FAD" w:rsidRDefault="00666086" w:rsidP="00666086">
          <w:pPr>
            <w:autoSpaceDE w:val="0"/>
            <w:autoSpaceDN w:val="0"/>
            <w:ind w:hanging="640"/>
            <w:jc w:val="both"/>
            <w:divId w:val="344209817"/>
            <w:rPr>
              <w:rFonts w:ascii="Exo" w:eastAsia="Times New Roman" w:hAnsi="Exo"/>
              <w:color w:val="000000"/>
            </w:rPr>
          </w:pPr>
          <w:r w:rsidRPr="00CC0FAD">
            <w:rPr>
              <w:rFonts w:ascii="Exo" w:eastAsia="Times New Roman" w:hAnsi="Exo"/>
              <w:color w:val="000000"/>
              <w:sz w:val="20"/>
              <w:szCs w:val="20"/>
            </w:rPr>
            <w:t xml:space="preserve">1. </w:t>
          </w:r>
          <w:r w:rsidRPr="00CC0FAD">
            <w:rPr>
              <w:rFonts w:ascii="Exo" w:eastAsia="Times New Roman" w:hAnsi="Exo"/>
              <w:color w:val="000000"/>
              <w:sz w:val="20"/>
              <w:szCs w:val="20"/>
            </w:rPr>
            <w:tab/>
            <w:t xml:space="preserve">WHO. Global strategy on human resources for health: Workforce 2030. 2016. </w:t>
          </w:r>
        </w:p>
        <w:p w14:paraId="04B120DA" w14:textId="77777777" w:rsidR="00666086" w:rsidRPr="00CC0FAD" w:rsidRDefault="00666086" w:rsidP="00666086">
          <w:pPr>
            <w:autoSpaceDE w:val="0"/>
            <w:autoSpaceDN w:val="0"/>
            <w:ind w:hanging="640"/>
            <w:jc w:val="both"/>
            <w:divId w:val="682315618"/>
            <w:rPr>
              <w:rFonts w:ascii="Exo" w:eastAsia="Times New Roman" w:hAnsi="Exo"/>
              <w:color w:val="000000"/>
              <w:sz w:val="20"/>
              <w:szCs w:val="20"/>
            </w:rPr>
          </w:pPr>
          <w:r w:rsidRPr="00CC0FAD">
            <w:rPr>
              <w:rFonts w:ascii="Exo" w:eastAsia="Times New Roman" w:hAnsi="Exo"/>
              <w:color w:val="000000"/>
              <w:sz w:val="20"/>
              <w:szCs w:val="20"/>
            </w:rPr>
            <w:t xml:space="preserve">2. </w:t>
          </w:r>
          <w:r w:rsidRPr="00CC0FAD">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CC0FAD" w:rsidRDefault="00666086" w:rsidP="00666086">
          <w:pPr>
            <w:autoSpaceDE w:val="0"/>
            <w:autoSpaceDN w:val="0"/>
            <w:ind w:hanging="640"/>
            <w:jc w:val="both"/>
            <w:divId w:val="350181312"/>
            <w:rPr>
              <w:rFonts w:ascii="Exo" w:eastAsia="Times New Roman" w:hAnsi="Exo"/>
              <w:color w:val="000000"/>
              <w:sz w:val="20"/>
              <w:szCs w:val="20"/>
            </w:rPr>
          </w:pPr>
          <w:r w:rsidRPr="00CC0FAD">
            <w:rPr>
              <w:rFonts w:ascii="Exo" w:eastAsia="Times New Roman" w:hAnsi="Exo"/>
              <w:color w:val="000000"/>
              <w:sz w:val="20"/>
              <w:szCs w:val="20"/>
            </w:rPr>
            <w:t xml:space="preserve">3. </w:t>
          </w:r>
          <w:r w:rsidRPr="00CC0FAD">
            <w:rPr>
              <w:rFonts w:ascii="Exo" w:eastAsia="Times New Roman" w:hAnsi="Exo"/>
              <w:color w:val="000000"/>
              <w:sz w:val="20"/>
              <w:szCs w:val="20"/>
            </w:rPr>
            <w:tab/>
            <w:t xml:space="preserve">Rees GH, James R, Samadashvili L, Scotter C. Are Sustainable Health Workforces Possible? Issues and a Possible Remedy. Sustainability (Switzerland). MDPI; 2023. </w:t>
          </w:r>
        </w:p>
        <w:p w14:paraId="08D22EF9" w14:textId="77777777" w:rsidR="00666086" w:rsidRPr="00CC0FAD" w:rsidRDefault="00666086" w:rsidP="00666086">
          <w:pPr>
            <w:autoSpaceDE w:val="0"/>
            <w:autoSpaceDN w:val="0"/>
            <w:ind w:hanging="640"/>
            <w:jc w:val="both"/>
            <w:divId w:val="287247027"/>
            <w:rPr>
              <w:rFonts w:ascii="Exo" w:eastAsia="Times New Roman" w:hAnsi="Exo"/>
              <w:color w:val="000000"/>
              <w:sz w:val="20"/>
              <w:szCs w:val="20"/>
            </w:rPr>
          </w:pPr>
          <w:r w:rsidRPr="00CC0FAD">
            <w:rPr>
              <w:rFonts w:ascii="Exo" w:eastAsia="Times New Roman" w:hAnsi="Exo"/>
              <w:color w:val="000000"/>
              <w:sz w:val="20"/>
              <w:szCs w:val="20"/>
            </w:rPr>
            <w:t xml:space="preserve">4. </w:t>
          </w:r>
          <w:r w:rsidRPr="00CC0FAD">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CC0FAD" w:rsidRDefault="00666086" w:rsidP="00666086">
          <w:pPr>
            <w:autoSpaceDE w:val="0"/>
            <w:autoSpaceDN w:val="0"/>
            <w:ind w:hanging="640"/>
            <w:jc w:val="both"/>
            <w:divId w:val="2052460715"/>
            <w:rPr>
              <w:rFonts w:ascii="Exo" w:eastAsia="Times New Roman" w:hAnsi="Exo"/>
              <w:color w:val="000000"/>
              <w:sz w:val="20"/>
              <w:szCs w:val="20"/>
            </w:rPr>
          </w:pPr>
          <w:r w:rsidRPr="00CC0FAD">
            <w:rPr>
              <w:rFonts w:ascii="Exo" w:eastAsia="Times New Roman" w:hAnsi="Exo"/>
              <w:color w:val="000000"/>
              <w:sz w:val="20"/>
              <w:szCs w:val="20"/>
            </w:rPr>
            <w:t xml:space="preserve">5. </w:t>
          </w:r>
          <w:r w:rsidRPr="00CC0FAD">
            <w:rPr>
              <w:rFonts w:ascii="Exo" w:eastAsia="Times New Roman" w:hAnsi="Exo"/>
              <w:color w:val="000000"/>
              <w:sz w:val="20"/>
              <w:szCs w:val="20"/>
            </w:rPr>
            <w:tab/>
            <w:t xml:space="preserve">Ministério da Saúde. Indicadores de gestão do trabalho em saúde: material de apoio para o Programa de Qualificação e Estruturação da Gestão do Trabalho e da Educação no SUS - ProgeSUS. Editora MS; 2007. </w:t>
          </w:r>
        </w:p>
        <w:p w14:paraId="1373C92D" w14:textId="76595D67" w:rsidR="0042739E" w:rsidRDefault="00666086" w:rsidP="0042739E">
          <w:pPr>
            <w:autoSpaceDE w:val="0"/>
            <w:autoSpaceDN w:val="0"/>
            <w:ind w:hanging="640"/>
            <w:jc w:val="both"/>
            <w:divId w:val="175507557"/>
            <w:rPr>
              <w:rFonts w:ascii="Exo" w:eastAsia="Times New Roman" w:hAnsi="Exo"/>
              <w:color w:val="000000"/>
              <w:sz w:val="20"/>
              <w:szCs w:val="20"/>
            </w:rPr>
          </w:pPr>
          <w:r w:rsidRPr="00CC0FAD">
            <w:rPr>
              <w:rFonts w:ascii="Exo" w:eastAsia="Times New Roman" w:hAnsi="Exo"/>
              <w:color w:val="000000"/>
              <w:sz w:val="20"/>
              <w:szCs w:val="20"/>
            </w:rPr>
            <w:t xml:space="preserve">6. </w:t>
          </w:r>
          <w:r w:rsidRPr="00CC0FAD">
            <w:rPr>
              <w:rFonts w:ascii="Exo" w:eastAsia="Times New Roman" w:hAnsi="Exo"/>
              <w:color w:val="000000"/>
              <w:sz w:val="20"/>
              <w:szCs w:val="20"/>
            </w:rPr>
            <w:tab/>
            <w:t xml:space="preserve">WHO. Strengthening the collection, analysis and use of health workforce data and information - a handbook [Internet]. 2022. Available from: </w:t>
          </w:r>
          <w:hyperlink r:id="rId22" w:history="1">
            <w:r w:rsidR="0042739E" w:rsidRPr="00D5724B">
              <w:rPr>
                <w:rStyle w:val="Hyperlink"/>
                <w:rFonts w:ascii="Exo" w:eastAsia="Times New Roman" w:hAnsi="Exo"/>
                <w:sz w:val="20"/>
                <w:szCs w:val="20"/>
              </w:rPr>
              <w:t>http://apps.who.int/bookorders</w:t>
            </w:r>
          </w:hyperlink>
          <w:r w:rsidRPr="00CC0FAD">
            <w:rPr>
              <w:rFonts w:ascii="Exo" w:eastAsia="Times New Roman" w:hAnsi="Exo"/>
              <w:color w:val="000000"/>
              <w:sz w:val="20"/>
              <w:szCs w:val="20"/>
            </w:rPr>
            <w:t>.</w:t>
          </w:r>
        </w:p>
        <w:p w14:paraId="1AD0438A" w14:textId="4458885A" w:rsidR="0078205E" w:rsidRPr="0042739E" w:rsidRDefault="00666086" w:rsidP="0042739E">
          <w:pPr>
            <w:autoSpaceDE w:val="0"/>
            <w:autoSpaceDN w:val="0"/>
            <w:ind w:hanging="640"/>
            <w:jc w:val="both"/>
            <w:divId w:val="175507557"/>
            <w:rPr>
              <w:rFonts w:ascii="Exo" w:eastAsia="Times New Roman" w:hAnsi="Exo"/>
              <w:color w:val="000000"/>
              <w:sz w:val="20"/>
              <w:szCs w:val="20"/>
            </w:rPr>
          </w:pPr>
          <w:r w:rsidRPr="00CC0FAD">
            <w:rPr>
              <w:rFonts w:ascii="Exo" w:eastAsia="Times New Roman" w:hAnsi="Exo"/>
              <w:color w:val="000000"/>
              <w:sz w:val="20"/>
              <w:szCs w:val="20"/>
            </w:rPr>
            <w:t xml:space="preserve">7. </w:t>
          </w:r>
          <w:r w:rsidRPr="00CC0FAD">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sdtContent>
    </w:sdt>
    <w:p w14:paraId="164E1B26" w14:textId="02018AE1" w:rsidR="0078205E" w:rsidRDefault="0078205E" w:rsidP="001239B3">
      <w:pPr>
        <w:pStyle w:val="NormalWeb"/>
      </w:pPr>
      <w:r>
        <w:rPr>
          <w:noProof/>
        </w:rPr>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16" w:author="Daniel Pagotto" w:date="2024-11-05T11:10:00Z" w:initials="DP">
    <w:p w14:paraId="4B51C398" w14:textId="2443D37C" w:rsidR="00E47210" w:rsidRDefault="00E47210">
      <w:pPr>
        <w:pStyle w:val="Textodecomentrio"/>
      </w:pPr>
      <w:r>
        <w:rPr>
          <w:rStyle w:val="Refdecomentrio"/>
        </w:rPr>
        <w:annotationRef/>
      </w:r>
      <w:r>
        <w:t>Mais uma referência</w:t>
      </w:r>
    </w:p>
  </w:comment>
  <w:comment w:id="6" w:author="HENRIQUE RIBEIRO DA SILVEIRA" w:date="2024-12-05T16:16:00Z" w:initials="HRDS">
    <w:p w14:paraId="1B083CB5" w14:textId="5CA79561" w:rsidR="00F2144E" w:rsidRDefault="00F2144E">
      <w:pPr>
        <w:pStyle w:val="Textodecomentrio"/>
      </w:pPr>
      <w:r>
        <w:rPr>
          <w:rStyle w:val="Refdecomentrio"/>
        </w:rPr>
        <w:annotationRef/>
      </w:r>
      <w:r>
        <w:t>Atualizar</w:t>
      </w:r>
    </w:p>
  </w:comment>
  <w:comment w:id="25" w:author="HENRIQUE RIBEIRO DA SILVEIRA" w:date="2024-12-05T16:15:00Z" w:initials="HRDS">
    <w:p w14:paraId="47BBBA1E" w14:textId="6ECBB57B" w:rsidR="00F2144E" w:rsidRDefault="00F2144E">
      <w:pPr>
        <w:pStyle w:val="Textodecomentrio"/>
      </w:pPr>
      <w:r>
        <w:rPr>
          <w:rStyle w:val="Refdecomentrio"/>
        </w:rPr>
        <w:annotationRef/>
      </w:r>
      <w:r>
        <w:t>Conferir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50E9F9" w15:done="0"/>
  <w15:commentEx w15:paraId="4B51C398" w15:done="0"/>
  <w15:commentEx w15:paraId="1B083CB5" w15:done="0"/>
  <w15:commentEx w15:paraId="47BBBA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D47E96" w16cex:dateUtc="2024-11-05T14:23:00Z"/>
  <w16cex:commentExtensible w16cex:durableId="2AD47B94" w16cex:dateUtc="2024-11-05T14:10:00Z"/>
  <w16cex:commentExtensible w16cex:durableId="2AFC506D" w16cex:dateUtc="2024-12-05T19:16:00Z"/>
  <w16cex:commentExtensible w16cex:durableId="2AFC500C" w16cex:dateUtc="2024-12-05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50E9F9" w16cid:durableId="2AD47E96"/>
  <w16cid:commentId w16cid:paraId="4B51C398" w16cid:durableId="2AD47B94"/>
  <w16cid:commentId w16cid:paraId="1B083CB5" w16cid:durableId="2AFC506D"/>
  <w16cid:commentId w16cid:paraId="47BBBA1E" w16cid:durableId="2AFC50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9F56C" w14:textId="77777777" w:rsidR="00097073" w:rsidRDefault="00097073" w:rsidP="0078205E">
      <w:pPr>
        <w:spacing w:after="0" w:line="240" w:lineRule="auto"/>
      </w:pPr>
      <w:r>
        <w:separator/>
      </w:r>
    </w:p>
  </w:endnote>
  <w:endnote w:type="continuationSeparator" w:id="0">
    <w:p w14:paraId="78E32E74" w14:textId="77777777" w:rsidR="00097073" w:rsidRDefault="0009707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257C7" w14:textId="77777777" w:rsidR="00097073" w:rsidRDefault="00097073" w:rsidP="0078205E">
      <w:pPr>
        <w:spacing w:after="0" w:line="240" w:lineRule="auto"/>
      </w:pPr>
      <w:r>
        <w:separator/>
      </w:r>
    </w:p>
  </w:footnote>
  <w:footnote w:type="continuationSeparator" w:id="0">
    <w:p w14:paraId="446B59C1" w14:textId="77777777" w:rsidR="00097073" w:rsidRDefault="00097073"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784342">
    <w:abstractNumId w:val="6"/>
  </w:num>
  <w:num w:numId="2" w16cid:durableId="403913272">
    <w:abstractNumId w:val="3"/>
  </w:num>
  <w:num w:numId="3" w16cid:durableId="863131045">
    <w:abstractNumId w:val="0"/>
  </w:num>
  <w:num w:numId="4" w16cid:durableId="1962345133">
    <w:abstractNumId w:val="1"/>
  </w:num>
  <w:num w:numId="5" w16cid:durableId="1954704582">
    <w:abstractNumId w:val="2"/>
  </w:num>
  <w:num w:numId="6" w16cid:durableId="1348560824">
    <w:abstractNumId w:val="4"/>
  </w:num>
  <w:num w:numId="7" w16cid:durableId="84937228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97073"/>
    <w:rsid w:val="001239B3"/>
    <w:rsid w:val="001720E9"/>
    <w:rsid w:val="001D0EE0"/>
    <w:rsid w:val="001E10F1"/>
    <w:rsid w:val="00255C97"/>
    <w:rsid w:val="002826EF"/>
    <w:rsid w:val="00323C1F"/>
    <w:rsid w:val="00386E6C"/>
    <w:rsid w:val="003970FB"/>
    <w:rsid w:val="003F5B5C"/>
    <w:rsid w:val="003F6595"/>
    <w:rsid w:val="00403E65"/>
    <w:rsid w:val="0042739E"/>
    <w:rsid w:val="00442968"/>
    <w:rsid w:val="00496AA8"/>
    <w:rsid w:val="004A3585"/>
    <w:rsid w:val="004A6B40"/>
    <w:rsid w:val="004C446E"/>
    <w:rsid w:val="004E0F3E"/>
    <w:rsid w:val="0051118D"/>
    <w:rsid w:val="00537021"/>
    <w:rsid w:val="005C3030"/>
    <w:rsid w:val="005E2333"/>
    <w:rsid w:val="006447AB"/>
    <w:rsid w:val="00666086"/>
    <w:rsid w:val="00721CB2"/>
    <w:rsid w:val="00775332"/>
    <w:rsid w:val="0078205E"/>
    <w:rsid w:val="00814305"/>
    <w:rsid w:val="00865498"/>
    <w:rsid w:val="008B1206"/>
    <w:rsid w:val="0091326D"/>
    <w:rsid w:val="00921C3E"/>
    <w:rsid w:val="009E5CEE"/>
    <w:rsid w:val="00A651D0"/>
    <w:rsid w:val="00A80BE7"/>
    <w:rsid w:val="00B13018"/>
    <w:rsid w:val="00B55CBE"/>
    <w:rsid w:val="00B917DD"/>
    <w:rsid w:val="00C05C2B"/>
    <w:rsid w:val="00C311D0"/>
    <w:rsid w:val="00C567EB"/>
    <w:rsid w:val="00CA4CA1"/>
    <w:rsid w:val="00CC0FAD"/>
    <w:rsid w:val="00D24869"/>
    <w:rsid w:val="00D36EEF"/>
    <w:rsid w:val="00D7294F"/>
    <w:rsid w:val="00D94AD2"/>
    <w:rsid w:val="00DF42F4"/>
    <w:rsid w:val="00E47210"/>
    <w:rsid w:val="00F2144E"/>
    <w:rsid w:val="00F577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921C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063241">
      <w:bodyDiv w:val="1"/>
      <w:marLeft w:val="0"/>
      <w:marRight w:val="0"/>
      <w:marTop w:val="0"/>
      <w:marBottom w:val="0"/>
      <w:divBdr>
        <w:top w:val="none" w:sz="0" w:space="0" w:color="auto"/>
        <w:left w:val="none" w:sz="0" w:space="0" w:color="auto"/>
        <w:bottom w:val="none" w:sz="0" w:space="0" w:color="auto"/>
        <w:right w:val="none" w:sz="0" w:space="0" w:color="auto"/>
      </w:divBdr>
      <w:divsChild>
        <w:div w:id="101265103">
          <w:marLeft w:val="0"/>
          <w:marRight w:val="0"/>
          <w:marTop w:val="0"/>
          <w:marBottom w:val="0"/>
          <w:divBdr>
            <w:top w:val="none" w:sz="0" w:space="0" w:color="auto"/>
            <w:left w:val="none" w:sz="0" w:space="0" w:color="auto"/>
            <w:bottom w:val="none" w:sz="0" w:space="0" w:color="auto"/>
            <w:right w:val="none" w:sz="0" w:space="0" w:color="auto"/>
          </w:divBdr>
        </w:div>
        <w:div w:id="1357192377">
          <w:marLeft w:val="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1042487124">
      <w:bodyDiv w:val="1"/>
      <w:marLeft w:val="0"/>
      <w:marRight w:val="0"/>
      <w:marTop w:val="0"/>
      <w:marBottom w:val="0"/>
      <w:divBdr>
        <w:top w:val="none" w:sz="0" w:space="0" w:color="auto"/>
        <w:left w:val="none" w:sz="0" w:space="0" w:color="auto"/>
        <w:bottom w:val="none" w:sz="0" w:space="0" w:color="auto"/>
        <w:right w:val="none" w:sz="0" w:space="0" w:color="auto"/>
      </w:divBdr>
      <w:divsChild>
        <w:div w:id="237519187">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github.com/danielppagotto/dimensionamento_m4/blob/cb6d1d983b0f7b063cccf08cfca5ec19521d480f/01_indicadores/02_razao_profissionais/02_razao_profissionai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9.png"/><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hyperlink" Target="http://apps.who.int/bookorders"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cb6d1d983b0f7b063cccf08cfca5ec19521d480f/01_indicadores/02_razao_profissionais/razao_profissionai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720E9"/>
    <w:rsid w:val="00201B4E"/>
    <w:rsid w:val="004779D9"/>
    <w:rsid w:val="005A1B36"/>
    <w:rsid w:val="0083004D"/>
    <w:rsid w:val="008A6E38"/>
    <w:rsid w:val="0090390E"/>
    <w:rsid w:val="0091326D"/>
    <w:rsid w:val="009A2513"/>
    <w:rsid w:val="00A647F7"/>
    <w:rsid w:val="00AE103D"/>
    <w:rsid w:val="00BA0934"/>
    <w:rsid w:val="00C73409"/>
    <w:rsid w:val="00E701A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1472</Words>
  <Characters>7955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Érika Aquino</cp:lastModifiedBy>
  <cp:revision>13</cp:revision>
  <dcterms:created xsi:type="dcterms:W3CDTF">2024-11-06T13:56:00Z</dcterms:created>
  <dcterms:modified xsi:type="dcterms:W3CDTF">2025-01-12T01:31:00Z</dcterms:modified>
</cp:coreProperties>
</file>