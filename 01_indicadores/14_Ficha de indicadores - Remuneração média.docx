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5C5BBC92" w:rsidR="0078205E" w:rsidRDefault="002C7ECF"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ECDE2FA" wp14:editId="52D864AF">
            <wp:simplePos x="0" y="0"/>
            <wp:positionH relativeFrom="column">
              <wp:posOffset>-1099185</wp:posOffset>
            </wp:positionH>
            <wp:positionV relativeFrom="paragraph">
              <wp:posOffset>-889723</wp:posOffset>
            </wp:positionV>
            <wp:extent cx="7583857" cy="10726813"/>
            <wp:effectExtent l="0" t="0" r="0" b="0"/>
            <wp:wrapNone/>
            <wp:docPr id="132072552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725527" name="Imagem 2"/>
                    <pic:cNvPicPr/>
                  </pic:nvPicPr>
                  <pic:blipFill>
                    <a:blip r:embed="rId8">
                      <a:extLst>
                        <a:ext uri="{28A0092B-C50C-407E-A947-70E740481C1C}">
                          <a14:useLocalDpi xmlns:a14="http://schemas.microsoft.com/office/drawing/2010/main" val="0"/>
                        </a:ext>
                      </a:extLst>
                    </a:blip>
                    <a:stretch>
                      <a:fillRect/>
                    </a:stretch>
                  </pic:blipFill>
                  <pic:spPr>
                    <a:xfrm>
                      <a:off x="0" y="0"/>
                      <a:ext cx="7583857" cy="10726813"/>
                    </a:xfrm>
                    <a:prstGeom prst="rect">
                      <a:avLst/>
                    </a:prstGeom>
                  </pic:spPr>
                </pic:pic>
              </a:graphicData>
            </a:graphic>
            <wp14:sizeRelH relativeFrom="margin">
              <wp14:pctWidth>0</wp14:pctWidth>
            </wp14:sizeRelH>
            <wp14:sizeRelV relativeFrom="margin">
              <wp14:pctHeight>0</wp14:pctHeight>
            </wp14:sizeRelV>
          </wp:anchor>
        </w:drawing>
      </w:r>
    </w:p>
    <w:p w14:paraId="400C50A7" w14:textId="44AB0845" w:rsidR="002C7ECF" w:rsidRDefault="002C7ECF" w:rsidP="0078205E">
      <w:pPr>
        <w:ind w:left="-1701"/>
        <w:jc w:val="center"/>
        <w:rPr>
          <w:noProof/>
          <w:color w:val="FF0000"/>
        </w:rPr>
      </w:pPr>
    </w:p>
    <w:p w14:paraId="64B02F85" w14:textId="541C4A50" w:rsidR="002C7ECF" w:rsidRDefault="002C7ECF" w:rsidP="0078205E">
      <w:pPr>
        <w:ind w:left="-1701"/>
        <w:jc w:val="center"/>
        <w:rPr>
          <w:noProof/>
          <w:color w:val="FF0000"/>
        </w:rPr>
      </w:pPr>
    </w:p>
    <w:p w14:paraId="088D7E5C" w14:textId="5DB8B214" w:rsidR="002C7ECF" w:rsidRDefault="002C7ECF" w:rsidP="0078205E">
      <w:pPr>
        <w:ind w:left="-1701"/>
        <w:jc w:val="center"/>
        <w:rPr>
          <w:noProof/>
          <w:color w:val="FF0000"/>
        </w:rPr>
      </w:pPr>
    </w:p>
    <w:p w14:paraId="0F9F56E3" w14:textId="6ED50214" w:rsidR="002C7ECF" w:rsidRDefault="002C7ECF" w:rsidP="0078205E">
      <w:pPr>
        <w:ind w:left="-1701"/>
        <w:jc w:val="center"/>
        <w:rPr>
          <w:noProof/>
          <w:color w:val="FF0000"/>
        </w:rPr>
      </w:pPr>
    </w:p>
    <w:p w14:paraId="7CBD9B45" w14:textId="10FA9663" w:rsidR="002C7ECF" w:rsidRDefault="002C7ECF" w:rsidP="0078205E">
      <w:pPr>
        <w:ind w:left="-1701"/>
        <w:jc w:val="center"/>
        <w:rPr>
          <w:noProof/>
          <w:color w:val="FF0000"/>
        </w:rPr>
      </w:pPr>
    </w:p>
    <w:p w14:paraId="7868123A" w14:textId="4B903919" w:rsidR="002C7ECF" w:rsidRDefault="002C7ECF" w:rsidP="0078205E">
      <w:pPr>
        <w:ind w:left="-1701"/>
        <w:jc w:val="center"/>
        <w:rPr>
          <w:noProof/>
          <w:color w:val="FF0000"/>
        </w:rPr>
      </w:pPr>
    </w:p>
    <w:p w14:paraId="76EB6200" w14:textId="3F1B85BF" w:rsidR="002C7ECF" w:rsidRDefault="002C7ECF" w:rsidP="0078205E">
      <w:pPr>
        <w:ind w:left="-1701"/>
        <w:jc w:val="center"/>
        <w:rPr>
          <w:noProof/>
          <w:color w:val="FF0000"/>
        </w:rPr>
      </w:pPr>
    </w:p>
    <w:p w14:paraId="1DE6D205" w14:textId="3B13D74B" w:rsidR="002C7ECF" w:rsidRDefault="002C7ECF" w:rsidP="0078205E">
      <w:pPr>
        <w:ind w:left="-1701"/>
        <w:jc w:val="center"/>
        <w:rPr>
          <w:noProof/>
          <w:color w:val="FF0000"/>
        </w:rPr>
      </w:pPr>
    </w:p>
    <w:p w14:paraId="03372B0C" w14:textId="767B13D1" w:rsidR="002C7ECF" w:rsidRDefault="002C7ECF" w:rsidP="0078205E">
      <w:pPr>
        <w:ind w:left="-1701"/>
        <w:jc w:val="center"/>
        <w:rPr>
          <w:noProof/>
          <w:color w:val="FF0000"/>
        </w:rPr>
      </w:pPr>
    </w:p>
    <w:p w14:paraId="6AB43C6D" w14:textId="1F7F09FA" w:rsidR="002C7ECF" w:rsidRDefault="002C7ECF" w:rsidP="0078205E">
      <w:pPr>
        <w:ind w:left="-1701"/>
        <w:jc w:val="center"/>
        <w:rPr>
          <w:noProof/>
          <w:color w:val="FF0000"/>
        </w:rPr>
      </w:pPr>
    </w:p>
    <w:p w14:paraId="67AE7045" w14:textId="2A15E69A" w:rsidR="002C7ECF" w:rsidRDefault="002C7ECF" w:rsidP="0078205E">
      <w:pPr>
        <w:ind w:left="-1701"/>
        <w:jc w:val="center"/>
        <w:rPr>
          <w:noProof/>
          <w:color w:val="FF0000"/>
        </w:rPr>
      </w:pPr>
    </w:p>
    <w:p w14:paraId="253C6C20" w14:textId="1A0CDAB9" w:rsidR="002C7ECF" w:rsidRDefault="002C7ECF" w:rsidP="0078205E">
      <w:pPr>
        <w:ind w:left="-1701"/>
        <w:jc w:val="center"/>
        <w:rPr>
          <w:noProof/>
          <w:color w:val="FF0000"/>
        </w:rPr>
      </w:pPr>
    </w:p>
    <w:p w14:paraId="7A2FAF8A" w14:textId="126E3427" w:rsidR="002C7ECF" w:rsidRDefault="002C7ECF" w:rsidP="0078205E">
      <w:pPr>
        <w:ind w:left="-1701"/>
        <w:jc w:val="center"/>
        <w:rPr>
          <w:noProof/>
          <w:color w:val="FF0000"/>
        </w:rPr>
      </w:pPr>
    </w:p>
    <w:p w14:paraId="28D368C1" w14:textId="51666A83" w:rsidR="002C7ECF" w:rsidRDefault="002C7ECF" w:rsidP="0078205E">
      <w:pPr>
        <w:ind w:left="-1701"/>
        <w:jc w:val="center"/>
        <w:rPr>
          <w:noProof/>
          <w:color w:val="FF0000"/>
        </w:rPr>
      </w:pPr>
    </w:p>
    <w:p w14:paraId="6110F87B" w14:textId="63197F2B" w:rsidR="002C7ECF" w:rsidRDefault="002C7ECF" w:rsidP="0078205E">
      <w:pPr>
        <w:ind w:left="-1701"/>
        <w:jc w:val="center"/>
        <w:rPr>
          <w:noProof/>
          <w:color w:val="FF0000"/>
        </w:rPr>
      </w:pPr>
    </w:p>
    <w:p w14:paraId="64307175" w14:textId="317D715E" w:rsidR="002C7ECF" w:rsidRDefault="002C7ECF" w:rsidP="0078205E">
      <w:pPr>
        <w:ind w:left="-1701"/>
        <w:jc w:val="center"/>
        <w:rPr>
          <w:noProof/>
          <w:color w:val="FF0000"/>
        </w:rPr>
      </w:pPr>
    </w:p>
    <w:p w14:paraId="3472F126" w14:textId="389A1C04" w:rsidR="002C7ECF" w:rsidRDefault="002C7ECF" w:rsidP="0078205E">
      <w:pPr>
        <w:ind w:left="-1701"/>
        <w:jc w:val="center"/>
        <w:rPr>
          <w:noProof/>
          <w:color w:val="FF0000"/>
        </w:rPr>
      </w:pPr>
    </w:p>
    <w:p w14:paraId="0B319DCC" w14:textId="097F5482" w:rsidR="002C7ECF" w:rsidRDefault="002C7ECF" w:rsidP="0078205E">
      <w:pPr>
        <w:ind w:left="-1701"/>
        <w:jc w:val="center"/>
        <w:rPr>
          <w:noProof/>
          <w:color w:val="FF0000"/>
        </w:rPr>
      </w:pPr>
    </w:p>
    <w:p w14:paraId="74D9B7F2" w14:textId="5F72AC02" w:rsidR="002C7ECF" w:rsidRDefault="002C7ECF" w:rsidP="0078205E">
      <w:pPr>
        <w:ind w:left="-1701"/>
        <w:jc w:val="center"/>
        <w:rPr>
          <w:noProof/>
          <w:color w:val="FF0000"/>
        </w:rPr>
      </w:pPr>
    </w:p>
    <w:p w14:paraId="4D3DB48C" w14:textId="5344474F" w:rsidR="002C7ECF" w:rsidRDefault="002C7ECF" w:rsidP="0078205E">
      <w:pPr>
        <w:ind w:left="-1701"/>
        <w:jc w:val="center"/>
        <w:rPr>
          <w:noProof/>
          <w:color w:val="FF0000"/>
        </w:rPr>
      </w:pPr>
    </w:p>
    <w:p w14:paraId="7D70837A" w14:textId="6070E118" w:rsidR="002C7ECF" w:rsidRDefault="002C7ECF" w:rsidP="0078205E">
      <w:pPr>
        <w:ind w:left="-1701"/>
        <w:jc w:val="center"/>
        <w:rPr>
          <w:noProof/>
          <w:color w:val="FF0000"/>
        </w:rPr>
      </w:pPr>
    </w:p>
    <w:p w14:paraId="657846A2" w14:textId="523AAACA" w:rsidR="002C7ECF" w:rsidRDefault="002C7ECF" w:rsidP="0078205E">
      <w:pPr>
        <w:ind w:left="-1701"/>
        <w:jc w:val="center"/>
        <w:rPr>
          <w:noProof/>
          <w:color w:val="FF0000"/>
        </w:rPr>
      </w:pPr>
    </w:p>
    <w:p w14:paraId="2FB6DD7A" w14:textId="155B5FD9" w:rsidR="002C7ECF" w:rsidRDefault="002C7ECF" w:rsidP="0078205E">
      <w:pPr>
        <w:ind w:left="-1701"/>
        <w:jc w:val="center"/>
        <w:rPr>
          <w:noProof/>
          <w:color w:val="FF0000"/>
        </w:rPr>
      </w:pPr>
    </w:p>
    <w:p w14:paraId="6D78C918" w14:textId="4DC77F93" w:rsidR="002C7ECF" w:rsidRDefault="002C7ECF" w:rsidP="0078205E">
      <w:pPr>
        <w:ind w:left="-1701"/>
        <w:jc w:val="center"/>
        <w:rPr>
          <w:noProof/>
          <w:color w:val="FF0000"/>
        </w:rPr>
      </w:pPr>
    </w:p>
    <w:p w14:paraId="79760CEE" w14:textId="40DB0132" w:rsidR="002C7ECF" w:rsidRDefault="002C7ECF" w:rsidP="0078205E">
      <w:pPr>
        <w:ind w:left="-1701"/>
        <w:jc w:val="center"/>
        <w:rPr>
          <w:noProof/>
          <w:color w:val="FF0000"/>
        </w:rPr>
      </w:pPr>
    </w:p>
    <w:p w14:paraId="2CC9A306" w14:textId="4E7FD813" w:rsidR="002C7ECF" w:rsidRDefault="002C7ECF" w:rsidP="0078205E">
      <w:pPr>
        <w:ind w:left="-1701"/>
        <w:jc w:val="center"/>
        <w:rPr>
          <w:noProof/>
          <w:color w:val="FF0000"/>
        </w:rPr>
      </w:pPr>
    </w:p>
    <w:p w14:paraId="199121E7" w14:textId="6FCE5BF4" w:rsidR="002C7ECF" w:rsidRDefault="002C7ECF" w:rsidP="0078205E">
      <w:pPr>
        <w:ind w:left="-1701"/>
        <w:jc w:val="center"/>
        <w:rPr>
          <w:noProof/>
          <w:color w:val="FF0000"/>
        </w:rPr>
      </w:pPr>
    </w:p>
    <w:p w14:paraId="5AAA92F4" w14:textId="5CD48975" w:rsidR="002C7ECF" w:rsidRDefault="002C7ECF" w:rsidP="0078205E">
      <w:pPr>
        <w:ind w:left="-1701"/>
        <w:jc w:val="center"/>
        <w:rPr>
          <w:noProof/>
          <w:color w:val="FF0000"/>
        </w:rPr>
      </w:pPr>
    </w:p>
    <w:p w14:paraId="60AA4024" w14:textId="7E6BA1D5" w:rsidR="002C7ECF" w:rsidRDefault="002C7ECF" w:rsidP="0078205E">
      <w:pPr>
        <w:ind w:left="-1701"/>
        <w:jc w:val="center"/>
        <w:rPr>
          <w:noProof/>
          <w:color w:val="FF0000"/>
        </w:rPr>
      </w:pPr>
    </w:p>
    <w:p w14:paraId="022C52C8" w14:textId="7970736E" w:rsidR="002C7ECF" w:rsidRDefault="002C7ECF" w:rsidP="0078205E">
      <w:pPr>
        <w:ind w:left="-1701"/>
        <w:jc w:val="center"/>
        <w:rPr>
          <w:noProof/>
          <w:color w:val="FF0000"/>
        </w:rPr>
      </w:pPr>
    </w:p>
    <w:p w14:paraId="6A094CAE" w14:textId="01CF9A96" w:rsidR="002C7ECF" w:rsidRDefault="002C7ECF" w:rsidP="0078205E">
      <w:pPr>
        <w:ind w:left="-1701"/>
        <w:jc w:val="center"/>
        <w:rPr>
          <w:noProof/>
          <w:color w:val="FF0000"/>
        </w:rPr>
      </w:pPr>
    </w:p>
    <w:p w14:paraId="146A2B23" w14:textId="48058B80" w:rsidR="002C7ECF" w:rsidRDefault="002C7ECF" w:rsidP="0078205E">
      <w:pPr>
        <w:ind w:left="-1701"/>
        <w:jc w:val="center"/>
        <w:rPr>
          <w:noProof/>
          <w:color w:val="FF0000"/>
        </w:rPr>
      </w:pPr>
    </w:p>
    <w:p w14:paraId="17C5774F" w14:textId="0D7EC1F5" w:rsidR="002C7ECF" w:rsidRDefault="002C7ECF" w:rsidP="0078205E">
      <w:pPr>
        <w:ind w:left="-1701"/>
        <w:jc w:val="center"/>
        <w:rPr>
          <w:noProof/>
          <w:color w:val="FF0000"/>
        </w:rPr>
      </w:pPr>
    </w:p>
    <w:p w14:paraId="52E38694" w14:textId="7DAECCE7" w:rsidR="002C7ECF" w:rsidRDefault="002C7ECF" w:rsidP="0078205E">
      <w:pPr>
        <w:ind w:left="-1701"/>
        <w:jc w:val="center"/>
        <w:rPr>
          <w:noProof/>
          <w:color w:val="FF0000"/>
        </w:rPr>
      </w:pPr>
    </w:p>
    <w:p w14:paraId="35F7C4C3" w14:textId="7D4436A4" w:rsidR="002C7ECF" w:rsidRDefault="002C7ECF" w:rsidP="0078205E">
      <w:pPr>
        <w:ind w:left="-1701"/>
        <w:jc w:val="center"/>
        <w:rPr>
          <w:noProof/>
          <w:color w:val="FF0000"/>
        </w:rPr>
      </w:pPr>
    </w:p>
    <w:p w14:paraId="3CF12E8F" w14:textId="0B93FCE5" w:rsidR="002C7ECF" w:rsidRDefault="002C7ECF" w:rsidP="0078205E">
      <w:pPr>
        <w:ind w:left="-1701"/>
        <w:jc w:val="center"/>
        <w:rPr>
          <w:noProof/>
          <w:color w:val="FF0000"/>
        </w:rPr>
      </w:pPr>
    </w:p>
    <w:p w14:paraId="4759819B" w14:textId="4FCDFBC9" w:rsidR="002C7ECF" w:rsidRDefault="002C7ECF" w:rsidP="0078205E">
      <w:pPr>
        <w:ind w:left="-1701"/>
        <w:jc w:val="center"/>
        <w:rPr>
          <w:noProof/>
          <w:color w:val="FF0000"/>
        </w:rPr>
      </w:pPr>
    </w:p>
    <w:p w14:paraId="2C413E1D" w14:textId="5DF8AE2F" w:rsidR="002C7ECF" w:rsidRDefault="002C7ECF" w:rsidP="0078205E">
      <w:pPr>
        <w:ind w:left="-1701"/>
        <w:jc w:val="center"/>
        <w:rPr>
          <w:noProof/>
          <w:color w:val="FF0000"/>
        </w:rPr>
      </w:pPr>
    </w:p>
    <w:p w14:paraId="283F1E23" w14:textId="1873EF1F" w:rsidR="002C7ECF" w:rsidRDefault="002C7ECF" w:rsidP="0078205E">
      <w:pPr>
        <w:ind w:left="-1701"/>
        <w:jc w:val="center"/>
        <w:rPr>
          <w:noProof/>
          <w:color w:val="FF0000"/>
        </w:rPr>
      </w:pPr>
    </w:p>
    <w:p w14:paraId="32A939E6" w14:textId="211F0AE4" w:rsidR="002C7ECF" w:rsidRDefault="002C7ECF" w:rsidP="0078205E">
      <w:pPr>
        <w:ind w:left="-1701"/>
        <w:jc w:val="center"/>
        <w:rPr>
          <w:noProof/>
          <w:color w:val="FF0000"/>
        </w:rPr>
      </w:pPr>
    </w:p>
    <w:p w14:paraId="3EF19A9B" w14:textId="55C4F49D" w:rsidR="002C7ECF" w:rsidRDefault="002C7ECF" w:rsidP="0078205E">
      <w:pPr>
        <w:ind w:left="-1701"/>
        <w:jc w:val="center"/>
        <w:rPr>
          <w:noProof/>
          <w:color w:val="FF0000"/>
        </w:rPr>
      </w:pPr>
    </w:p>
    <w:p w14:paraId="7FE90FBC" w14:textId="2B0DA44C" w:rsidR="002C7ECF" w:rsidRDefault="002C7ECF" w:rsidP="0078205E">
      <w:pPr>
        <w:ind w:left="-1701"/>
        <w:jc w:val="center"/>
        <w:rPr>
          <w:noProof/>
          <w:color w:val="FF0000"/>
        </w:rPr>
      </w:pPr>
    </w:p>
    <w:p w14:paraId="4564BAF8" w14:textId="4465A13F" w:rsidR="002C7ECF" w:rsidRDefault="002C7ECF" w:rsidP="0078205E">
      <w:pPr>
        <w:ind w:left="-1701"/>
        <w:jc w:val="center"/>
        <w:rPr>
          <w:noProof/>
          <w:color w:val="FF0000"/>
        </w:rPr>
      </w:pPr>
    </w:p>
    <w:p w14:paraId="09E7CFF9" w14:textId="1D222E05" w:rsidR="002C7ECF" w:rsidRDefault="002C7ECF" w:rsidP="0078205E">
      <w:pPr>
        <w:ind w:left="-1701"/>
        <w:jc w:val="center"/>
        <w:rPr>
          <w:noProof/>
          <w:color w:val="FF0000"/>
        </w:rPr>
      </w:pPr>
    </w:p>
    <w:p w14:paraId="434C2FE3" w14:textId="5CD5E889" w:rsidR="002C7ECF" w:rsidRDefault="002C7ECF" w:rsidP="0078205E">
      <w:pPr>
        <w:ind w:left="-1701"/>
        <w:jc w:val="center"/>
        <w:rPr>
          <w:noProof/>
          <w:color w:val="FF0000"/>
        </w:rPr>
      </w:pPr>
    </w:p>
    <w:p w14:paraId="1546BE24" w14:textId="55F933E8" w:rsidR="002C7ECF" w:rsidRDefault="002C7ECF" w:rsidP="0078205E">
      <w:pPr>
        <w:ind w:left="-1701"/>
        <w:jc w:val="center"/>
        <w:rPr>
          <w:noProof/>
          <w:color w:val="FF0000"/>
        </w:rPr>
      </w:pPr>
    </w:p>
    <w:p w14:paraId="54493A66" w14:textId="18524335" w:rsidR="002C7ECF" w:rsidRDefault="002C7ECF" w:rsidP="0078205E">
      <w:pPr>
        <w:ind w:left="-1701"/>
        <w:jc w:val="center"/>
        <w:rPr>
          <w:noProof/>
          <w:color w:val="FF0000"/>
        </w:rPr>
      </w:pPr>
    </w:p>
    <w:p w14:paraId="26E90E2A" w14:textId="55D126CA" w:rsidR="002C7ECF" w:rsidRDefault="002C7ECF" w:rsidP="0078205E">
      <w:pPr>
        <w:ind w:left="-1701"/>
        <w:jc w:val="center"/>
        <w:rPr>
          <w:noProof/>
          <w:color w:val="FF0000"/>
        </w:rPr>
      </w:pPr>
    </w:p>
    <w:p w14:paraId="53CA02CD" w14:textId="07DA5023" w:rsidR="002C7ECF" w:rsidRDefault="002C7ECF" w:rsidP="0078205E">
      <w:pPr>
        <w:ind w:left="-1701"/>
        <w:jc w:val="center"/>
        <w:rPr>
          <w:noProof/>
          <w:color w:val="FF0000"/>
        </w:rPr>
      </w:pPr>
    </w:p>
    <w:p w14:paraId="5D410423" w14:textId="2248A01D" w:rsidR="002C7ECF" w:rsidRDefault="002C7ECF" w:rsidP="0078205E">
      <w:pPr>
        <w:ind w:left="-1701"/>
        <w:jc w:val="center"/>
        <w:rPr>
          <w:noProof/>
          <w:color w:val="FF0000"/>
        </w:rPr>
      </w:pPr>
    </w:p>
    <w:p w14:paraId="57333381" w14:textId="624BB3D4" w:rsidR="002C7ECF" w:rsidRDefault="002C7ECF" w:rsidP="0078205E">
      <w:pPr>
        <w:ind w:left="-1701"/>
        <w:jc w:val="center"/>
        <w:rPr>
          <w:noProof/>
          <w:color w:val="FF0000"/>
        </w:rPr>
      </w:pPr>
    </w:p>
    <w:p w14:paraId="0D3EAF4D" w14:textId="38D7C3F0" w:rsidR="002C7ECF" w:rsidRDefault="002C7ECF" w:rsidP="0078205E">
      <w:pPr>
        <w:ind w:left="-1701"/>
        <w:jc w:val="center"/>
        <w:rPr>
          <w:noProof/>
          <w:color w:val="FF0000"/>
        </w:rPr>
      </w:pPr>
    </w:p>
    <w:p w14:paraId="4884930C" w14:textId="210A0A6E" w:rsidR="002C7ECF" w:rsidRDefault="002C7ECF" w:rsidP="0078205E">
      <w:pPr>
        <w:ind w:left="-1701"/>
        <w:jc w:val="center"/>
        <w:rPr>
          <w:noProof/>
          <w:color w:val="FF0000"/>
        </w:rPr>
      </w:pPr>
    </w:p>
    <w:p w14:paraId="193ED3FD" w14:textId="1A5742F7" w:rsidR="002C7ECF" w:rsidRDefault="002C7ECF" w:rsidP="0078205E">
      <w:pPr>
        <w:ind w:left="-1701"/>
        <w:jc w:val="center"/>
        <w:rPr>
          <w:noProof/>
          <w:color w:val="FF0000"/>
        </w:rPr>
      </w:pPr>
    </w:p>
    <w:p w14:paraId="20B0BE19" w14:textId="377979AF" w:rsidR="002C7ECF" w:rsidRDefault="002C7ECF" w:rsidP="0078205E">
      <w:pPr>
        <w:ind w:left="-1701"/>
        <w:jc w:val="center"/>
        <w:rPr>
          <w:noProof/>
          <w:color w:val="FF0000"/>
        </w:rPr>
      </w:pPr>
    </w:p>
    <w:p w14:paraId="4A3DF5AE" w14:textId="77777777" w:rsidR="002C7ECF" w:rsidRDefault="002C7ECF"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1C540439" w14:textId="77777777" w:rsidR="004E6827" w:rsidRDefault="004E6827">
      <w:pPr>
        <w:rPr>
          <w:rFonts w:ascii="Exo" w:hAnsi="Exo"/>
          <w:b/>
          <w:bCs/>
          <w:color w:val="666666"/>
          <w:kern w:val="0"/>
          <w:sz w:val="30"/>
          <w:szCs w:val="30"/>
          <w14:ligatures w14:val="none"/>
        </w:rPr>
      </w:pPr>
      <w:r>
        <w:rPr>
          <w:b/>
          <w:bCs/>
          <w:sz w:val="30"/>
          <w:szCs w:val="30"/>
        </w:rPr>
        <w:br w:type="page"/>
      </w:r>
    </w:p>
    <w:p w14:paraId="0DF438F4" w14:textId="05F93A9A" w:rsidR="004E6827" w:rsidRDefault="004E6827" w:rsidP="0078205E">
      <w:pPr>
        <w:pStyle w:val="Texto"/>
        <w:spacing w:after="0" w:line="240" w:lineRule="auto"/>
        <w:jc w:val="center"/>
        <w:rPr>
          <w:b/>
          <w:bCs/>
          <w:sz w:val="30"/>
          <w:szCs w:val="30"/>
        </w:rPr>
      </w:pPr>
      <w:r w:rsidRPr="004E6827">
        <w:rPr>
          <w:b/>
          <w:bCs/>
          <w:sz w:val="30"/>
          <w:szCs w:val="30"/>
        </w:rPr>
        <w:lastRenderedPageBreak/>
        <w:t>REMUNERAÇÃO MÉDIA DE PROFISSIONAIS DE SAÚDE</w:t>
      </w:r>
    </w:p>
    <w:p w14:paraId="4C007F63" w14:textId="267913A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A35392">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01BC0303" w:rsidR="0078205E" w:rsidRDefault="00A60AA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7C37BB41" w14:textId="01179FA2" w:rsidR="004A3585" w:rsidRDefault="004A3585" w:rsidP="00A35392"/>
    <w:p w14:paraId="0253B670" w14:textId="77777777" w:rsidR="004A3585" w:rsidRDefault="004A3585" w:rsidP="0078205E">
      <w:pPr>
        <w:ind w:left="-1701"/>
        <w:jc w:val="center"/>
      </w:pP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35392" w:rsidRDefault="00D36EEF" w:rsidP="004E6827">
          <w:pPr>
            <w:pStyle w:val="CabealhodoSumrio"/>
            <w:spacing w:after="200" w:line="360" w:lineRule="auto"/>
            <w:jc w:val="center"/>
            <w:rPr>
              <w:rFonts w:ascii="Exo" w:hAnsi="Exo"/>
              <w:b/>
              <w:bCs/>
              <w:color w:val="auto"/>
            </w:rPr>
          </w:pPr>
          <w:r w:rsidRPr="00A35392">
            <w:rPr>
              <w:rFonts w:ascii="Exo" w:hAnsi="Exo"/>
              <w:b/>
              <w:bCs/>
              <w:color w:val="auto"/>
            </w:rPr>
            <w:t>Sumário</w:t>
          </w:r>
        </w:p>
        <w:p w14:paraId="68F57DE2" w14:textId="534E5B09" w:rsidR="00177147" w:rsidRPr="00177147" w:rsidRDefault="00D36EEF">
          <w:pPr>
            <w:pStyle w:val="Sumrio1"/>
            <w:tabs>
              <w:tab w:val="right" w:leader="dot" w:pos="9062"/>
            </w:tabs>
            <w:rPr>
              <w:rStyle w:val="Hyperlink"/>
              <w:rFonts w:ascii="Exo" w:hAnsi="Exo"/>
              <w:b/>
              <w:bCs/>
            </w:rPr>
          </w:pPr>
          <w:r w:rsidRPr="00A35392">
            <w:rPr>
              <w:rFonts w:ascii="Exo" w:hAnsi="Exo"/>
            </w:rPr>
            <w:fldChar w:fldCharType="begin"/>
          </w:r>
          <w:r w:rsidRPr="00A35392">
            <w:rPr>
              <w:rFonts w:ascii="Exo" w:hAnsi="Exo"/>
            </w:rPr>
            <w:instrText xml:space="preserve"> TOC \o "1-3" \h \z \u </w:instrText>
          </w:r>
          <w:r w:rsidRPr="00A35392">
            <w:rPr>
              <w:rFonts w:ascii="Exo" w:hAnsi="Exo"/>
            </w:rPr>
            <w:fldChar w:fldCharType="separate"/>
          </w:r>
          <w:hyperlink w:anchor="_Toc189068597" w:history="1">
            <w:r w:rsidR="00177147" w:rsidRPr="006D31A3">
              <w:rPr>
                <w:rStyle w:val="Hyperlink"/>
                <w:rFonts w:ascii="Exo" w:hAnsi="Exo"/>
                <w:b/>
                <w:bCs/>
                <w:noProof/>
              </w:rPr>
              <w:t>Introdução</w:t>
            </w:r>
            <w:r w:rsidR="00177147" w:rsidRPr="00177147">
              <w:rPr>
                <w:rStyle w:val="Hyperlink"/>
                <w:rFonts w:ascii="Exo" w:hAnsi="Exo"/>
                <w:b/>
                <w:bCs/>
                <w:webHidden/>
              </w:rPr>
              <w:tab/>
            </w:r>
            <w:r w:rsidR="00177147" w:rsidRPr="00177147">
              <w:rPr>
                <w:rStyle w:val="Hyperlink"/>
                <w:rFonts w:ascii="Exo" w:hAnsi="Exo"/>
                <w:b/>
                <w:bCs/>
                <w:webHidden/>
              </w:rPr>
              <w:fldChar w:fldCharType="begin"/>
            </w:r>
            <w:r w:rsidR="00177147" w:rsidRPr="00177147">
              <w:rPr>
                <w:rStyle w:val="Hyperlink"/>
                <w:rFonts w:ascii="Exo" w:hAnsi="Exo"/>
                <w:b/>
                <w:bCs/>
                <w:webHidden/>
              </w:rPr>
              <w:instrText xml:space="preserve"> PAGEREF _Toc189068597 \h </w:instrText>
            </w:r>
            <w:r w:rsidR="00177147" w:rsidRPr="00177147">
              <w:rPr>
                <w:rStyle w:val="Hyperlink"/>
                <w:rFonts w:ascii="Exo" w:hAnsi="Exo"/>
                <w:b/>
                <w:bCs/>
                <w:webHidden/>
              </w:rPr>
            </w:r>
            <w:r w:rsidR="00177147" w:rsidRPr="00177147">
              <w:rPr>
                <w:rStyle w:val="Hyperlink"/>
                <w:rFonts w:ascii="Exo" w:hAnsi="Exo"/>
                <w:b/>
                <w:bCs/>
                <w:webHidden/>
              </w:rPr>
              <w:fldChar w:fldCharType="separate"/>
            </w:r>
            <w:r w:rsidR="00177147" w:rsidRPr="00177147">
              <w:rPr>
                <w:rStyle w:val="Hyperlink"/>
                <w:rFonts w:ascii="Exo" w:hAnsi="Exo"/>
                <w:b/>
                <w:bCs/>
                <w:webHidden/>
              </w:rPr>
              <w:t>4</w:t>
            </w:r>
            <w:r w:rsidR="00177147" w:rsidRPr="00177147">
              <w:rPr>
                <w:rStyle w:val="Hyperlink"/>
                <w:rFonts w:ascii="Exo" w:hAnsi="Exo"/>
                <w:b/>
                <w:bCs/>
                <w:webHidden/>
              </w:rPr>
              <w:fldChar w:fldCharType="end"/>
            </w:r>
          </w:hyperlink>
        </w:p>
        <w:p w14:paraId="2CEB2D3B" w14:textId="7A57FE4A" w:rsidR="00177147" w:rsidRPr="00177147" w:rsidRDefault="005F633D">
          <w:pPr>
            <w:pStyle w:val="Sumrio1"/>
            <w:tabs>
              <w:tab w:val="right" w:leader="dot" w:pos="9062"/>
            </w:tabs>
            <w:rPr>
              <w:rStyle w:val="Hyperlink"/>
              <w:rFonts w:ascii="Exo" w:hAnsi="Exo"/>
              <w:b/>
              <w:bCs/>
            </w:rPr>
          </w:pPr>
          <w:hyperlink w:anchor="_Toc189068598" w:history="1">
            <w:r w:rsidR="00177147" w:rsidRPr="006D31A3">
              <w:rPr>
                <w:rStyle w:val="Hyperlink"/>
                <w:rFonts w:ascii="Exo" w:hAnsi="Exo"/>
                <w:b/>
                <w:bCs/>
                <w:noProof/>
              </w:rPr>
              <w:t>Ficha de qualificação do indicador</w:t>
            </w:r>
            <w:r w:rsidR="00177147" w:rsidRPr="00177147">
              <w:rPr>
                <w:rStyle w:val="Hyperlink"/>
                <w:rFonts w:ascii="Exo" w:hAnsi="Exo"/>
                <w:b/>
                <w:bCs/>
                <w:webHidden/>
              </w:rPr>
              <w:tab/>
            </w:r>
            <w:r w:rsidR="00177147" w:rsidRPr="00177147">
              <w:rPr>
                <w:rStyle w:val="Hyperlink"/>
                <w:rFonts w:ascii="Exo" w:hAnsi="Exo"/>
                <w:b/>
                <w:bCs/>
                <w:webHidden/>
              </w:rPr>
              <w:fldChar w:fldCharType="begin"/>
            </w:r>
            <w:r w:rsidR="00177147" w:rsidRPr="00177147">
              <w:rPr>
                <w:rStyle w:val="Hyperlink"/>
                <w:rFonts w:ascii="Exo" w:hAnsi="Exo"/>
                <w:b/>
                <w:bCs/>
                <w:webHidden/>
              </w:rPr>
              <w:instrText xml:space="preserve"> PAGEREF _Toc189068598 \h </w:instrText>
            </w:r>
            <w:r w:rsidR="00177147" w:rsidRPr="00177147">
              <w:rPr>
                <w:rStyle w:val="Hyperlink"/>
                <w:rFonts w:ascii="Exo" w:hAnsi="Exo"/>
                <w:b/>
                <w:bCs/>
                <w:webHidden/>
              </w:rPr>
            </w:r>
            <w:r w:rsidR="00177147" w:rsidRPr="00177147">
              <w:rPr>
                <w:rStyle w:val="Hyperlink"/>
                <w:rFonts w:ascii="Exo" w:hAnsi="Exo"/>
                <w:b/>
                <w:bCs/>
                <w:webHidden/>
              </w:rPr>
              <w:fldChar w:fldCharType="separate"/>
            </w:r>
            <w:r w:rsidR="00177147" w:rsidRPr="00177147">
              <w:rPr>
                <w:rStyle w:val="Hyperlink"/>
                <w:rFonts w:ascii="Exo" w:hAnsi="Exo"/>
                <w:b/>
                <w:bCs/>
                <w:webHidden/>
              </w:rPr>
              <w:t>5</w:t>
            </w:r>
            <w:r w:rsidR="00177147" w:rsidRPr="00177147">
              <w:rPr>
                <w:rStyle w:val="Hyperlink"/>
                <w:rFonts w:ascii="Exo" w:hAnsi="Exo"/>
                <w:b/>
                <w:bCs/>
                <w:webHidden/>
              </w:rPr>
              <w:fldChar w:fldCharType="end"/>
            </w:r>
          </w:hyperlink>
        </w:p>
        <w:p w14:paraId="5532FA03" w14:textId="0124E162" w:rsidR="00177147" w:rsidRPr="00177147" w:rsidRDefault="005F633D">
          <w:pPr>
            <w:pStyle w:val="Sumrio1"/>
            <w:tabs>
              <w:tab w:val="right" w:leader="dot" w:pos="9062"/>
            </w:tabs>
            <w:rPr>
              <w:rStyle w:val="Hyperlink"/>
              <w:rFonts w:ascii="Exo" w:hAnsi="Exo"/>
              <w:b/>
              <w:bCs/>
            </w:rPr>
          </w:pPr>
          <w:hyperlink w:anchor="_Toc189068599" w:history="1">
            <w:r w:rsidR="00177147" w:rsidRPr="006D31A3">
              <w:rPr>
                <w:rStyle w:val="Hyperlink"/>
                <w:rFonts w:ascii="Exo" w:hAnsi="Exo"/>
                <w:b/>
                <w:bCs/>
                <w:noProof/>
              </w:rPr>
              <w:t>Exemplo de aplicação</w:t>
            </w:r>
            <w:r w:rsidR="00177147" w:rsidRPr="00177147">
              <w:rPr>
                <w:rStyle w:val="Hyperlink"/>
                <w:rFonts w:ascii="Exo" w:hAnsi="Exo"/>
                <w:b/>
                <w:bCs/>
                <w:webHidden/>
              </w:rPr>
              <w:tab/>
            </w:r>
            <w:r w:rsidR="00177147" w:rsidRPr="00177147">
              <w:rPr>
                <w:rStyle w:val="Hyperlink"/>
                <w:rFonts w:ascii="Exo" w:hAnsi="Exo"/>
                <w:b/>
                <w:bCs/>
                <w:webHidden/>
              </w:rPr>
              <w:fldChar w:fldCharType="begin"/>
            </w:r>
            <w:r w:rsidR="00177147" w:rsidRPr="00177147">
              <w:rPr>
                <w:rStyle w:val="Hyperlink"/>
                <w:rFonts w:ascii="Exo" w:hAnsi="Exo"/>
                <w:b/>
                <w:bCs/>
                <w:webHidden/>
              </w:rPr>
              <w:instrText xml:space="preserve"> PAGEREF _Toc189068599 \h </w:instrText>
            </w:r>
            <w:r w:rsidR="00177147" w:rsidRPr="00177147">
              <w:rPr>
                <w:rStyle w:val="Hyperlink"/>
                <w:rFonts w:ascii="Exo" w:hAnsi="Exo"/>
                <w:b/>
                <w:bCs/>
                <w:webHidden/>
              </w:rPr>
            </w:r>
            <w:r w:rsidR="00177147" w:rsidRPr="00177147">
              <w:rPr>
                <w:rStyle w:val="Hyperlink"/>
                <w:rFonts w:ascii="Exo" w:hAnsi="Exo"/>
                <w:b/>
                <w:bCs/>
                <w:webHidden/>
              </w:rPr>
              <w:fldChar w:fldCharType="separate"/>
            </w:r>
            <w:r w:rsidR="00177147" w:rsidRPr="00177147">
              <w:rPr>
                <w:rStyle w:val="Hyperlink"/>
                <w:rFonts w:ascii="Exo" w:hAnsi="Exo"/>
                <w:b/>
                <w:bCs/>
                <w:webHidden/>
              </w:rPr>
              <w:t>7</w:t>
            </w:r>
            <w:r w:rsidR="00177147" w:rsidRPr="00177147">
              <w:rPr>
                <w:rStyle w:val="Hyperlink"/>
                <w:rFonts w:ascii="Exo" w:hAnsi="Exo"/>
                <w:b/>
                <w:bCs/>
                <w:webHidden/>
              </w:rPr>
              <w:fldChar w:fldCharType="end"/>
            </w:r>
          </w:hyperlink>
        </w:p>
        <w:p w14:paraId="1FAE2D2B" w14:textId="44FF6121" w:rsidR="00177147" w:rsidRPr="00177147" w:rsidRDefault="005F633D">
          <w:pPr>
            <w:pStyle w:val="Sumrio1"/>
            <w:tabs>
              <w:tab w:val="right" w:leader="dot" w:pos="9062"/>
            </w:tabs>
            <w:rPr>
              <w:rStyle w:val="Hyperlink"/>
              <w:rFonts w:ascii="Exo" w:hAnsi="Exo"/>
              <w:b/>
              <w:bCs/>
            </w:rPr>
          </w:pPr>
          <w:hyperlink w:anchor="_Toc189068600" w:history="1">
            <w:r w:rsidR="00177147" w:rsidRPr="006D31A3">
              <w:rPr>
                <w:rStyle w:val="Hyperlink"/>
                <w:rFonts w:ascii="Exo" w:hAnsi="Exo"/>
                <w:b/>
                <w:bCs/>
                <w:noProof/>
              </w:rPr>
              <w:t>Referências</w:t>
            </w:r>
            <w:r w:rsidR="00177147" w:rsidRPr="00177147">
              <w:rPr>
                <w:rStyle w:val="Hyperlink"/>
                <w:rFonts w:ascii="Exo" w:hAnsi="Exo"/>
                <w:b/>
                <w:bCs/>
                <w:webHidden/>
              </w:rPr>
              <w:tab/>
            </w:r>
            <w:r w:rsidR="00177147" w:rsidRPr="00177147">
              <w:rPr>
                <w:rStyle w:val="Hyperlink"/>
                <w:rFonts w:ascii="Exo" w:hAnsi="Exo"/>
                <w:b/>
                <w:bCs/>
                <w:webHidden/>
              </w:rPr>
              <w:fldChar w:fldCharType="begin"/>
            </w:r>
            <w:r w:rsidR="00177147" w:rsidRPr="00177147">
              <w:rPr>
                <w:rStyle w:val="Hyperlink"/>
                <w:rFonts w:ascii="Exo" w:hAnsi="Exo"/>
                <w:b/>
                <w:bCs/>
                <w:webHidden/>
              </w:rPr>
              <w:instrText xml:space="preserve"> PAGEREF _Toc189068600 \h </w:instrText>
            </w:r>
            <w:r w:rsidR="00177147" w:rsidRPr="00177147">
              <w:rPr>
                <w:rStyle w:val="Hyperlink"/>
                <w:rFonts w:ascii="Exo" w:hAnsi="Exo"/>
                <w:b/>
                <w:bCs/>
                <w:webHidden/>
              </w:rPr>
            </w:r>
            <w:r w:rsidR="00177147" w:rsidRPr="00177147">
              <w:rPr>
                <w:rStyle w:val="Hyperlink"/>
                <w:rFonts w:ascii="Exo" w:hAnsi="Exo"/>
                <w:b/>
                <w:bCs/>
                <w:webHidden/>
              </w:rPr>
              <w:fldChar w:fldCharType="separate"/>
            </w:r>
            <w:r w:rsidR="00177147" w:rsidRPr="00177147">
              <w:rPr>
                <w:rStyle w:val="Hyperlink"/>
                <w:rFonts w:ascii="Exo" w:hAnsi="Exo"/>
                <w:b/>
                <w:bCs/>
                <w:webHidden/>
              </w:rPr>
              <w:t>8</w:t>
            </w:r>
            <w:r w:rsidR="00177147" w:rsidRPr="00177147">
              <w:rPr>
                <w:rStyle w:val="Hyperlink"/>
                <w:rFonts w:ascii="Exo" w:hAnsi="Exo"/>
                <w:b/>
                <w:bCs/>
                <w:webHidden/>
              </w:rPr>
              <w:fldChar w:fldCharType="end"/>
            </w:r>
          </w:hyperlink>
        </w:p>
        <w:p w14:paraId="69F39152" w14:textId="7807898F" w:rsidR="00D36EEF" w:rsidRPr="00A35392" w:rsidRDefault="00D36EEF">
          <w:pPr>
            <w:rPr>
              <w:rFonts w:ascii="Exo" w:hAnsi="Exo"/>
            </w:rPr>
          </w:pPr>
          <w:r w:rsidRPr="00A35392">
            <w:rPr>
              <w:rFonts w:ascii="Exo" w:hAnsi="Exo"/>
            </w:rPr>
            <w:fldChar w:fldCharType="end"/>
          </w:r>
        </w:p>
      </w:sdtContent>
    </w:sdt>
    <w:p w14:paraId="70A60B49" w14:textId="77777777" w:rsidR="004E6827" w:rsidRDefault="004E6827">
      <w:pPr>
        <w:rPr>
          <w:rFonts w:ascii="Exo" w:eastAsiaTheme="majorEastAsia" w:hAnsi="Exo" w:cstheme="majorBidi"/>
          <w:b/>
          <w:bCs/>
          <w:sz w:val="32"/>
          <w:szCs w:val="32"/>
        </w:rPr>
      </w:pPr>
      <w:r>
        <w:rPr>
          <w:rFonts w:ascii="Exo" w:hAnsi="Exo"/>
          <w:b/>
          <w:bCs/>
        </w:rPr>
        <w:br w:type="page"/>
      </w:r>
    </w:p>
    <w:p w14:paraId="7021F616" w14:textId="2D0BE05D" w:rsidR="00A80BE7" w:rsidRPr="004E6827" w:rsidRDefault="00A80BE7" w:rsidP="004E6827">
      <w:pPr>
        <w:pStyle w:val="Ttulo1"/>
        <w:spacing w:after="200" w:line="360" w:lineRule="auto"/>
        <w:jc w:val="center"/>
        <w:rPr>
          <w:rFonts w:ascii="Exo" w:hAnsi="Exo"/>
          <w:b/>
          <w:bCs/>
          <w:color w:val="auto"/>
        </w:rPr>
      </w:pPr>
      <w:bookmarkStart w:id="0" w:name="_Toc189068597"/>
      <w:r w:rsidRPr="00A35392">
        <w:rPr>
          <w:rFonts w:ascii="Exo" w:hAnsi="Exo"/>
          <w:b/>
          <w:bCs/>
          <w:color w:val="auto"/>
        </w:rPr>
        <w:lastRenderedPageBreak/>
        <w:t>Introdução</w:t>
      </w:r>
      <w:bookmarkEnd w:id="0"/>
    </w:p>
    <w:p w14:paraId="54AFD67B" w14:textId="77777777" w:rsidR="004E6827" w:rsidRPr="004C586F" w:rsidRDefault="004E6827" w:rsidP="004E6827">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C5BC4F070ABF41FF8B9E3C6A89245ADD"/>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78C4059F" w14:textId="77777777" w:rsidR="004E6827" w:rsidRPr="00971322" w:rsidRDefault="004E6827" w:rsidP="004E6827">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C7057212EBB942C39030FEA2BFB4E73D"/>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C7057212EBB942C39030FEA2BFB4E73D"/>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6D3C9ADA" w14:textId="42A85AF5" w:rsidR="00FE3D56" w:rsidRPr="00FE3D56" w:rsidRDefault="00D36EEF" w:rsidP="00FE3D56">
      <w:pPr>
        <w:pStyle w:val="SemEspaamento"/>
        <w:spacing w:after="200" w:line="360" w:lineRule="auto"/>
        <w:ind w:firstLine="851"/>
        <w:jc w:val="both"/>
        <w:rPr>
          <w:rFonts w:ascii="Exo" w:hAnsi="Exo"/>
          <w:sz w:val="20"/>
          <w:szCs w:val="20"/>
        </w:rPr>
      </w:pPr>
      <w:r w:rsidRPr="00A35392">
        <w:rPr>
          <w:rFonts w:ascii="Exo" w:hAnsi="Exo"/>
          <w:sz w:val="20"/>
          <w:szCs w:val="20"/>
        </w:rPr>
        <w:t>Neste documento descrevemos os processos executados para construção do indicador</w:t>
      </w:r>
      <w:r w:rsidR="00E47210" w:rsidRPr="00A35392">
        <w:rPr>
          <w:rFonts w:ascii="Exo" w:hAnsi="Exo"/>
          <w:sz w:val="20"/>
          <w:szCs w:val="20"/>
        </w:rPr>
        <w:t xml:space="preserve"> </w:t>
      </w:r>
      <w:r w:rsidR="007E49B2">
        <w:rPr>
          <w:rFonts w:ascii="Exo" w:hAnsi="Exo"/>
          <w:sz w:val="20"/>
          <w:szCs w:val="20"/>
        </w:rPr>
        <w:t xml:space="preserve">Remuneração média de profissionais de saúde. </w:t>
      </w:r>
      <w:r w:rsidR="007E49B2" w:rsidRPr="007E49B2">
        <w:rPr>
          <w:rFonts w:ascii="Exo" w:hAnsi="Exo"/>
          <w:sz w:val="20"/>
          <w:szCs w:val="20"/>
        </w:rPr>
        <w:t xml:space="preserve">Monitorar esse indicador permite </w:t>
      </w:r>
      <w:r w:rsidR="00FE3D56" w:rsidRPr="00FE3D56">
        <w:rPr>
          <w:rFonts w:ascii="Exo" w:hAnsi="Exo"/>
          <w:sz w:val="20"/>
          <w:szCs w:val="20"/>
        </w:rPr>
        <w:t>avaliar as condições de trabalho e a sustentabilidade do sistema de saúde, refletindo diretamente na qualidade do atendimento à população. Profissionais bem remunerados tendem a ter maior motivação e menos rotatividade, o que impacta positivamente na continuidade do cuidado e na redução de custos operacionais associados ao turnover. Além disso, o monitoramento constante desse indicador permite identificar disparidades salariais, podendo auxiliar na formulação de políticas públicas mais equitativas e eficientes, além de promover uma gestão mais estratégica dos recursos humanos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C95980CA0E6A4682AAC39AF043A39FF1"/>
          </w:placeholder>
        </w:sdtPr>
        <w:sdtEndPr/>
        <w:sdtContent>
          <w:r w:rsidR="00A60AA5">
            <w:rPr>
              <w:rFonts w:ascii="Exo" w:hAnsi="Exo"/>
              <w:color w:val="000000"/>
              <w:sz w:val="20"/>
              <w:szCs w:val="20"/>
              <w:vertAlign w:val="superscript"/>
            </w:rPr>
            <w:t>7</w:t>
          </w:r>
        </w:sdtContent>
      </w:sdt>
      <w:r w:rsidR="00A60AA5" w:rsidRPr="00CC6F62">
        <w:rPr>
          <w:rFonts w:ascii="Exo" w:hAnsi="Exo"/>
          <w:sz w:val="20"/>
          <w:szCs w:val="20"/>
        </w:rPr>
        <w:t>.</w:t>
      </w:r>
    </w:p>
    <w:p w14:paraId="00B525C2" w14:textId="71FEFE33" w:rsidR="00D36EEF" w:rsidRPr="00A35392" w:rsidRDefault="00FE3D56" w:rsidP="004E6827">
      <w:pPr>
        <w:pStyle w:val="SemEspaamento"/>
        <w:spacing w:after="200" w:line="360" w:lineRule="auto"/>
        <w:ind w:firstLine="851"/>
        <w:jc w:val="both"/>
        <w:rPr>
          <w:rFonts w:ascii="Exo" w:hAnsi="Exo"/>
          <w:sz w:val="20"/>
          <w:szCs w:val="20"/>
        </w:rPr>
      </w:pPr>
      <w:r>
        <w:rPr>
          <w:rFonts w:ascii="Exo" w:hAnsi="Exo"/>
          <w:sz w:val="20"/>
          <w:szCs w:val="20"/>
        </w:rPr>
        <w:t>A</w:t>
      </w:r>
      <w:r w:rsidRPr="00FE3D56">
        <w:rPr>
          <w:rFonts w:ascii="Exo" w:hAnsi="Exo"/>
          <w:sz w:val="20"/>
          <w:szCs w:val="20"/>
        </w:rPr>
        <w:t xml:space="preserve"> remuneração adequada é um fator crucial na atração e retenção de profissionais, especialmente em contextos de escassez de trabalhadores qualificados</w:t>
      </w:r>
      <w:r>
        <w:rPr>
          <w:rFonts w:ascii="Exo" w:hAnsi="Exo"/>
          <w:sz w:val="20"/>
          <w:szCs w:val="20"/>
        </w:rPr>
        <w:t>. A análise deste indicador</w:t>
      </w:r>
      <w:r w:rsidRPr="00FE3D56">
        <w:rPr>
          <w:rFonts w:ascii="Exo" w:hAnsi="Exo"/>
          <w:sz w:val="20"/>
          <w:szCs w:val="20"/>
        </w:rPr>
        <w:t xml:space="preserve"> pode contribuir para uma melhor alocação de recursos no sistema de saúde</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F2DD1081F8F44DF6B58422B38B9B0C7B"/>
          </w:placeholder>
        </w:sdtPr>
        <w:sdtEndPr/>
        <w:sdtContent>
          <w:r w:rsidR="00A60AA5">
            <w:rPr>
              <w:rFonts w:ascii="Exo" w:hAnsi="Exo"/>
              <w:color w:val="000000"/>
              <w:sz w:val="20"/>
              <w:szCs w:val="20"/>
              <w:vertAlign w:val="superscript"/>
            </w:rPr>
            <w:t>8</w:t>
          </w:r>
        </w:sdtContent>
      </w:sdt>
      <w:r w:rsidR="00A60AA5" w:rsidRPr="00CC6F62">
        <w:rPr>
          <w:rFonts w:ascii="Exo" w:hAnsi="Exo"/>
          <w:sz w:val="20"/>
          <w:szCs w:val="20"/>
        </w:rPr>
        <w:t>.</w:t>
      </w:r>
    </w:p>
    <w:p w14:paraId="458BCF58" w14:textId="4B9216ED" w:rsidR="004E6827" w:rsidRPr="004E6827" w:rsidRDefault="004E6827" w:rsidP="004E6827">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 </w:t>
      </w:r>
      <w:r w:rsidRPr="00074DBA">
        <w:rPr>
          <w:rFonts w:ascii="Exo" w:hAnsi="Exo"/>
          <w:sz w:val="20"/>
          <w:szCs w:val="20"/>
        </w:rPr>
        <w:t>A seção subsequente traz um exemplo de aplicação do indicador para um recorte d</w:t>
      </w:r>
      <w:r w:rsidR="00F3384F" w:rsidRPr="00074DBA">
        <w:rPr>
          <w:rFonts w:ascii="Exo" w:hAnsi="Exo"/>
          <w:sz w:val="20"/>
          <w:szCs w:val="20"/>
        </w:rPr>
        <w:t>e dentistas, enfermeiros, farmac</w:t>
      </w:r>
      <w:r w:rsidR="00074DBA" w:rsidRPr="00074DBA">
        <w:rPr>
          <w:rFonts w:ascii="Exo" w:hAnsi="Exo"/>
          <w:sz w:val="20"/>
          <w:szCs w:val="20"/>
        </w:rPr>
        <w:t xml:space="preserve">êuticos, fisioterapeutas e nutricionistas no estado de </w:t>
      </w:r>
      <w:r w:rsidR="004C65FD">
        <w:rPr>
          <w:rFonts w:ascii="Exo" w:hAnsi="Exo"/>
          <w:sz w:val="20"/>
          <w:szCs w:val="20"/>
        </w:rPr>
        <w:t>M</w:t>
      </w:r>
      <w:r w:rsidR="00074DBA" w:rsidRPr="00074DBA">
        <w:rPr>
          <w:rFonts w:ascii="Exo" w:hAnsi="Exo"/>
          <w:sz w:val="20"/>
          <w:szCs w:val="20"/>
        </w:rPr>
        <w:t>inas Gerais</w:t>
      </w:r>
      <w:r w:rsidRPr="00074DBA">
        <w:rPr>
          <w:rFonts w:ascii="Exo" w:hAnsi="Exo"/>
          <w:sz w:val="20"/>
          <w:szCs w:val="20"/>
        </w:rPr>
        <w:t>.</w:t>
      </w:r>
      <w:bookmarkStart w:id="3" w:name="_Toc188949654"/>
      <w:bookmarkStart w:id="4" w:name="_Toc188974603"/>
      <w:bookmarkStart w:id="5" w:name="_Toc189059208"/>
      <w:r>
        <w:rPr>
          <w:rFonts w:ascii="Exo" w:hAnsi="Exo"/>
          <w:b/>
          <w:bCs/>
        </w:rPr>
        <w:br w:type="page"/>
      </w:r>
    </w:p>
    <w:p w14:paraId="5EFF941A" w14:textId="4DD37DBE" w:rsidR="004E6827" w:rsidRPr="00901191" w:rsidRDefault="004E6827" w:rsidP="004E6827">
      <w:pPr>
        <w:pStyle w:val="Ttulo1"/>
        <w:spacing w:after="200" w:line="360" w:lineRule="auto"/>
        <w:jc w:val="center"/>
        <w:rPr>
          <w:rFonts w:ascii="Exo" w:hAnsi="Exo"/>
          <w:b/>
          <w:bCs/>
          <w:color w:val="auto"/>
        </w:rPr>
      </w:pPr>
      <w:bookmarkStart w:id="6" w:name="_Toc189068598"/>
      <w:r w:rsidRPr="00A440DB">
        <w:rPr>
          <w:rFonts w:ascii="Exo" w:hAnsi="Exo"/>
          <w:b/>
          <w:bCs/>
          <w:color w:val="auto"/>
        </w:rPr>
        <w:lastRenderedPageBreak/>
        <w:t>Ficha de qualificação do indicador</w:t>
      </w:r>
      <w:bookmarkEnd w:id="3"/>
      <w:bookmarkEnd w:id="4"/>
      <w:bookmarkEnd w:id="5"/>
      <w:bookmarkEnd w:id="6"/>
    </w:p>
    <w:tbl>
      <w:tblPr>
        <w:tblStyle w:val="Tabelacomgrade"/>
        <w:tblpPr w:leftFromText="141" w:rightFromText="141" w:vertAnchor="text" w:horzAnchor="margin" w:tblpY="83"/>
        <w:tblW w:w="9209" w:type="dxa"/>
        <w:tblLayout w:type="fixed"/>
        <w:tblLook w:val="04A0" w:firstRow="1" w:lastRow="0" w:firstColumn="1" w:lastColumn="0" w:noHBand="0" w:noVBand="1"/>
      </w:tblPr>
      <w:tblGrid>
        <w:gridCol w:w="1838"/>
        <w:gridCol w:w="7371"/>
      </w:tblGrid>
      <w:tr w:rsidR="00A35392" w:rsidRPr="00A35392" w14:paraId="34DBD3E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C7C3F7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59A8B39" w14:textId="14A3C1F8" w:rsidR="00A35392" w:rsidRPr="00A35392" w:rsidRDefault="00A35392" w:rsidP="004E6827">
            <w:pPr>
              <w:pStyle w:val="QuadrosFiguras1"/>
              <w:spacing w:before="60" w:after="60" w:line="240" w:lineRule="auto"/>
              <w:jc w:val="left"/>
              <w:rPr>
                <w:rFonts w:ascii="Exo" w:hAnsi="Exo"/>
                <w:b/>
                <w:bCs/>
                <w:color w:val="auto"/>
                <w:sz w:val="22"/>
                <w:szCs w:val="24"/>
              </w:rPr>
            </w:pPr>
            <w:r w:rsidRPr="00A35392">
              <w:rPr>
                <w:rFonts w:ascii="Exo" w:hAnsi="Exo"/>
                <w:b/>
                <w:bCs/>
                <w:color w:val="auto"/>
                <w:sz w:val="22"/>
                <w:szCs w:val="24"/>
              </w:rPr>
              <w:t xml:space="preserve">Remuneração média de profissionais </w:t>
            </w:r>
            <w:r w:rsidR="007E49B2">
              <w:rPr>
                <w:rFonts w:ascii="Exo" w:hAnsi="Exo"/>
                <w:b/>
                <w:bCs/>
                <w:color w:val="auto"/>
                <w:sz w:val="22"/>
                <w:szCs w:val="24"/>
              </w:rPr>
              <w:t>de saúde</w:t>
            </w:r>
          </w:p>
        </w:tc>
      </w:tr>
      <w:tr w:rsidR="00A35392" w:rsidRPr="00A35392" w14:paraId="135492F6"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05C7E8F" w14:textId="77777777" w:rsidR="00A35392" w:rsidRPr="00A35392" w:rsidRDefault="00A35392" w:rsidP="004E6827">
            <w:pPr>
              <w:spacing w:before="60" w:after="60"/>
              <w:rPr>
                <w:rFonts w:ascii="Exo" w:hAnsi="Exo"/>
                <w:b/>
                <w:bCs/>
                <w:color w:val="FFFFFF" w:themeColor="background1"/>
                <w:szCs w:val="24"/>
              </w:rPr>
            </w:pPr>
            <w:r w:rsidRPr="00A35392">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7701EA6" w14:textId="50EB2AD4" w:rsidR="00A35392" w:rsidRPr="003C514E" w:rsidRDefault="003C514E" w:rsidP="004E6827">
            <w:pPr>
              <w:pStyle w:val="QuadrosFiguras1"/>
              <w:spacing w:before="60" w:after="60" w:line="240" w:lineRule="auto"/>
              <w:jc w:val="left"/>
              <w:rPr>
                <w:rFonts w:ascii="Exo" w:hAnsi="Exo"/>
                <w:color w:val="auto"/>
              </w:rPr>
            </w:pPr>
            <w:r w:rsidRPr="003C514E">
              <w:rPr>
                <w:rFonts w:ascii="Exo" w:hAnsi="Exo"/>
                <w:color w:val="auto"/>
              </w:rPr>
              <w:t>Economia</w:t>
            </w:r>
          </w:p>
        </w:tc>
      </w:tr>
      <w:tr w:rsidR="00A35392" w:rsidRPr="00A35392" w14:paraId="49F920A3"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E9693E0"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61B3CE2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Valor médio de rendimentos dos profissionais</w:t>
            </w:r>
          </w:p>
        </w:tc>
      </w:tr>
      <w:tr w:rsidR="00A35392" w:rsidRPr="00A35392" w14:paraId="720B98B7" w14:textId="77777777" w:rsidTr="004E6827">
        <w:trPr>
          <w:trHeight w:val="545"/>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565DEF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602763B9"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Times New Roman" w:hAnsi="Times New Roman" w:cs="Times New Roman"/>
                <w:color w:val="auto"/>
              </w:rPr>
              <w:t>●</w:t>
            </w:r>
            <w:r w:rsidRPr="00A35392">
              <w:rPr>
                <w:rFonts w:ascii="Exo" w:hAnsi="Exo" w:cs="Courier New"/>
                <w:color w:val="auto"/>
              </w:rPr>
              <w:t xml:space="preserve"> </w:t>
            </w:r>
            <w:r w:rsidRPr="00A35392">
              <w:rPr>
                <w:rFonts w:ascii="Exo" w:hAnsi="Exo"/>
                <w:color w:val="auto"/>
              </w:rPr>
              <w:t>Pesquisa Nacional por Amostra de Domicílios Contínua (</w:t>
            </w:r>
            <w:proofErr w:type="spellStart"/>
            <w:r w:rsidRPr="00A35392">
              <w:rPr>
                <w:rFonts w:ascii="Exo" w:hAnsi="Exo"/>
                <w:color w:val="auto"/>
              </w:rPr>
              <w:t>PNADc</w:t>
            </w:r>
            <w:proofErr w:type="spellEnd"/>
            <w:r w:rsidRPr="00A35392">
              <w:rPr>
                <w:rFonts w:ascii="Exo" w:hAnsi="Exo"/>
                <w:color w:val="auto"/>
              </w:rPr>
              <w:t>).</w:t>
            </w:r>
          </w:p>
          <w:p w14:paraId="6229A0D3"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Instituição: Instituto Brasileiro de Geografia e Estatística (IBGE).</w:t>
            </w:r>
          </w:p>
        </w:tc>
      </w:tr>
      <w:tr w:rsidR="00A35392" w:rsidRPr="00A35392" w14:paraId="414B768A"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41EE8B0F"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7598B8C" w14:textId="77777777" w:rsidR="00A35392" w:rsidRPr="00A35392" w:rsidRDefault="00A35392" w:rsidP="004E6827">
            <w:pPr>
              <w:pStyle w:val="QuadrosFiguras1"/>
              <w:spacing w:before="60" w:after="60" w:line="240" w:lineRule="auto"/>
              <w:jc w:val="left"/>
              <w:rPr>
                <w:rFonts w:ascii="Exo" w:hAnsi="Exo"/>
              </w:rPr>
            </w:pPr>
            <w:commentRangeStart w:id="7"/>
            <w:commentRangeStart w:id="8"/>
            <w:r w:rsidRPr="004E6827">
              <w:rPr>
                <w:rFonts w:ascii="Exo" w:hAnsi="Exo"/>
                <w:color w:val="auto"/>
              </w:rPr>
              <w:t xml:space="preserve">Através dos dados fornecidos pela </w:t>
            </w:r>
            <w:proofErr w:type="spellStart"/>
            <w:r w:rsidRPr="004E6827">
              <w:rPr>
                <w:rFonts w:ascii="Exo" w:hAnsi="Exo"/>
                <w:color w:val="auto"/>
              </w:rPr>
              <w:t>PNADc</w:t>
            </w:r>
            <w:proofErr w:type="spellEnd"/>
            <w:r w:rsidRPr="004E6827">
              <w:rPr>
                <w:rFonts w:ascii="Exo" w:hAnsi="Exo"/>
                <w:color w:val="auto"/>
              </w:rPr>
              <w:t xml:space="preserve"> é utilizado a variável VD4016 que equivale ao rendimento mensal habitual do trabalho principal.  Seus valores foram acessados por trimestre que indica a qual período do ano a média salarial era referente.</w:t>
            </w:r>
            <w:commentRangeEnd w:id="7"/>
            <w:r w:rsidRPr="004E6827">
              <w:rPr>
                <w:color w:val="auto"/>
              </w:rPr>
              <w:commentReference w:id="7"/>
            </w:r>
            <w:commentRangeEnd w:id="8"/>
            <w:r w:rsidR="003E0EF3" w:rsidRPr="004E6827">
              <w:rPr>
                <w:rFonts w:ascii="Exo" w:hAnsi="Exo"/>
                <w:color w:val="auto"/>
              </w:rPr>
              <w:commentReference w:id="8"/>
            </w:r>
          </w:p>
        </w:tc>
      </w:tr>
      <w:tr w:rsidR="00A35392" w:rsidRPr="00A35392" w14:paraId="54306462" w14:textId="77777777" w:rsidTr="004E6827">
        <w:trPr>
          <w:trHeight w:val="50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070F6F91"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7637C292" w14:textId="7495072F" w:rsidR="00A35392" w:rsidRPr="004E6827" w:rsidRDefault="00A35392" w:rsidP="004E6827">
            <w:pPr>
              <w:spacing w:before="60" w:after="60"/>
              <w:ind w:left="-525" w:right="-252" w:firstLine="525"/>
              <w:jc w:val="center"/>
              <w:rPr>
                <w:rFonts w:ascii="Cambria Math" w:eastAsia="Cambria Math" w:hAnsi="Cambria Math" w:cs="Cambria Math"/>
                <w:i/>
                <w:iCs/>
                <w:sz w:val="16"/>
                <w:szCs w:val="16"/>
              </w:rPr>
            </w:pPr>
            <m:oMathPara>
              <m:oMath>
                <m:r>
                  <m:rPr>
                    <m:nor/>
                  </m:rPr>
                  <w:rPr>
                    <w:rFonts w:ascii="Cambria Math" w:eastAsiaTheme="minorEastAsia" w:hAnsi="Cambria Math"/>
                    <w:i/>
                    <w:iCs/>
                    <w:sz w:val="20"/>
                    <w:szCs w:val="20"/>
                  </w:rPr>
                  <m:t xml:space="preserve">rendimento médio = </m:t>
                </m:r>
                <m:f>
                  <m:fPr>
                    <m:ctrlPr>
                      <w:rPr>
                        <w:rFonts w:ascii="Cambria Math" w:eastAsiaTheme="minorEastAsia" w:hAnsi="Cambria Math"/>
                        <w:i/>
                        <w:iCs/>
                        <w:sz w:val="20"/>
                        <w:szCs w:val="20"/>
                      </w:rPr>
                    </m:ctrlPr>
                  </m:fPr>
                  <m:num>
                    <m:nary>
                      <m:naryPr>
                        <m:chr m:val="∑"/>
                        <m:ctrlPr>
                          <w:rPr>
                            <w:rFonts w:ascii="Cambria Math" w:eastAsiaTheme="minorEastAsia" w:hAnsi="Cambria Math"/>
                            <w:i/>
                            <w:iCs/>
                            <w:sz w:val="20"/>
                            <w:szCs w:val="20"/>
                          </w:rPr>
                        </m:ctrlPr>
                      </m:naryPr>
                      <m:sub>
                        <m:r>
                          <m:rPr>
                            <m:nor/>
                          </m:rPr>
                          <w:rPr>
                            <w:rFonts w:ascii="Cambria Math" w:eastAsiaTheme="minorEastAsia" w:hAnsi="Cambria Math"/>
                            <w:i/>
                            <w:iCs/>
                            <w:sz w:val="20"/>
                            <w:szCs w:val="20"/>
                          </w:rPr>
                          <m:t>i=1</m:t>
                        </m:r>
                      </m:sub>
                      <m:sup>
                        <m:r>
                          <m:rPr>
                            <m:nor/>
                          </m:rPr>
                          <w:rPr>
                            <w:rFonts w:ascii="Cambria Math" w:eastAsiaTheme="minorEastAsia" w:hAnsi="Cambria Math"/>
                            <w:i/>
                            <w:iCs/>
                            <w:sz w:val="20"/>
                            <w:szCs w:val="20"/>
                          </w:rPr>
                          <m:t>N</m:t>
                        </m:r>
                      </m:sup>
                      <m:e>
                        <m:r>
                          <m:rPr>
                            <m:nor/>
                          </m:rPr>
                          <w:rPr>
                            <w:rFonts w:ascii="Cambria Math" w:eastAsiaTheme="minorEastAsia" w:hAnsi="Cambria Math"/>
                            <w:i/>
                            <w:iCs/>
                            <w:sz w:val="20"/>
                            <w:szCs w:val="20"/>
                          </w:rPr>
                          <m:t>rendimento</m:t>
                        </m:r>
                        <m:sSub>
                          <m:sSubPr>
                            <m:ctrlPr>
                              <w:rPr>
                                <w:rFonts w:ascii="Cambria Math" w:eastAsiaTheme="minorEastAsia" w:hAnsi="Cambria Math"/>
                                <w:i/>
                                <w:iCs/>
                                <w:sz w:val="20"/>
                                <w:szCs w:val="20"/>
                              </w:rPr>
                            </m:ctrlPr>
                          </m:sSubPr>
                          <m:e>
                            <m:r>
                              <m:rPr>
                                <m:nor/>
                              </m:rPr>
                              <w:rPr>
                                <w:rFonts w:ascii="Cambria Math" w:eastAsiaTheme="minorEastAsia" w:hAnsi="Cambria Math"/>
                                <w:i/>
                                <w:iCs/>
                                <w:sz w:val="20"/>
                                <w:szCs w:val="20"/>
                              </w:rPr>
                              <m:t>l</m:t>
                            </m:r>
                          </m:e>
                          <m:sub>
                            <m:r>
                              <m:rPr>
                                <m:nor/>
                              </m:rPr>
                              <w:rPr>
                                <w:rFonts w:ascii="Cambria Math" w:eastAsiaTheme="minorEastAsia" w:hAnsi="Cambria Math"/>
                                <w:i/>
                                <w:iCs/>
                                <w:sz w:val="20"/>
                                <w:szCs w:val="20"/>
                              </w:rPr>
                              <m:t>i</m:t>
                            </m:r>
                          </m:sub>
                        </m:sSub>
                      </m:e>
                    </m:nary>
                  </m:num>
                  <m:den>
                    <m:r>
                      <w:rPr>
                        <w:rFonts w:ascii="Cambria Math" w:eastAsiaTheme="minorEastAsia" w:hAnsi="Cambria Math"/>
                        <w:sz w:val="20"/>
                        <w:szCs w:val="20"/>
                      </w:rPr>
                      <m:t>N</m:t>
                    </m:r>
                  </m:den>
                </m:f>
              </m:oMath>
            </m:oMathPara>
          </w:p>
        </w:tc>
      </w:tr>
      <w:tr w:rsidR="00A35392" w:rsidRPr="00A35392" w14:paraId="5F2616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F87DB7E"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79FC4D15" w14:textId="62DB626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Brasil, Região e Unidade</w:t>
            </w:r>
            <w:r w:rsidR="00DD4756">
              <w:rPr>
                <w:rFonts w:ascii="Exo" w:hAnsi="Exo"/>
                <w:color w:val="auto"/>
              </w:rPr>
              <w:t>s</w:t>
            </w:r>
            <w:r w:rsidRPr="00A35392">
              <w:rPr>
                <w:rFonts w:ascii="Exo" w:hAnsi="Exo"/>
                <w:color w:val="auto"/>
              </w:rPr>
              <w:t xml:space="preserve"> da Federação.</w:t>
            </w:r>
          </w:p>
        </w:tc>
      </w:tr>
      <w:tr w:rsidR="00A35392" w:rsidRPr="00A35392" w14:paraId="5C7490F1"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5337B19C"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AA58F3B" w14:textId="155A294A"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Trimestre e categoria profissional</w:t>
            </w:r>
          </w:p>
        </w:tc>
      </w:tr>
      <w:tr w:rsidR="00A35392" w:rsidRPr="00A35392" w14:paraId="1F944CBB"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7EE94477"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Periodicidade de atualização</w:t>
            </w:r>
          </w:p>
        </w:tc>
        <w:tc>
          <w:tcPr>
            <w:tcW w:w="7371" w:type="dxa"/>
            <w:tcBorders>
              <w:top w:val="single" w:sz="4" w:space="0" w:color="0095D4"/>
              <w:left w:val="single" w:sz="4" w:space="0" w:color="0095D4"/>
              <w:bottom w:val="single" w:sz="4" w:space="0" w:color="0095D4"/>
              <w:right w:val="single" w:sz="4" w:space="0" w:color="0095D4"/>
            </w:tcBorders>
            <w:vAlign w:val="center"/>
          </w:tcPr>
          <w:p w14:paraId="55F47E0B" w14:textId="77777777" w:rsidR="00A35392" w:rsidRPr="00A35392" w:rsidRDefault="00A35392" w:rsidP="004E6827">
            <w:pPr>
              <w:pStyle w:val="QuadrosFiguras1"/>
              <w:spacing w:before="60" w:after="60" w:line="240" w:lineRule="auto"/>
              <w:jc w:val="left"/>
              <w:rPr>
                <w:rFonts w:ascii="Exo" w:hAnsi="Exo"/>
                <w:color w:val="auto"/>
              </w:rPr>
            </w:pPr>
            <w:r w:rsidRPr="00A35392">
              <w:rPr>
                <w:rFonts w:ascii="Exo" w:hAnsi="Exo"/>
                <w:color w:val="auto"/>
              </w:rPr>
              <w:t>Anual</w:t>
            </w:r>
          </w:p>
        </w:tc>
      </w:tr>
      <w:tr w:rsidR="00A35392" w:rsidRPr="00A35392" w14:paraId="11709B70"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7506885" w14:textId="77777777" w:rsidR="00A35392" w:rsidRPr="00A35392" w:rsidRDefault="00A35392" w:rsidP="004E6827">
            <w:pPr>
              <w:pStyle w:val="QuadrosFiguras1"/>
              <w:spacing w:before="60" w:after="60" w:line="240" w:lineRule="auto"/>
              <w:jc w:val="left"/>
              <w:rPr>
                <w:rFonts w:ascii="Exo" w:hAnsi="Exo"/>
                <w:sz w:val="22"/>
                <w:szCs w:val="24"/>
              </w:rPr>
            </w:pPr>
            <w:r w:rsidRPr="00A35392">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02C66DD8" w14:textId="1C91C582"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Competência trimestral de cada ano</w:t>
            </w:r>
            <w:ins w:id="9" w:author="Érika Aquino" w:date="2025-01-11T22:06:00Z">
              <w:r w:rsidR="00C86226">
                <w:rPr>
                  <w:rFonts w:ascii="Exo" w:hAnsi="Exo"/>
                  <w:color w:val="auto"/>
                </w:rPr>
                <w:t>,</w:t>
              </w:r>
            </w:ins>
            <w:r w:rsidRPr="00A35392">
              <w:rPr>
                <w:rFonts w:ascii="Exo" w:hAnsi="Exo"/>
                <w:color w:val="auto"/>
              </w:rPr>
              <w:t xml:space="preserve"> de 2018 ao último ano com dados disponíveis.</w:t>
            </w:r>
          </w:p>
        </w:tc>
      </w:tr>
      <w:tr w:rsidR="00A35392" w:rsidRPr="00A35392" w14:paraId="492140A7" w14:textId="77777777" w:rsidTr="004E682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2807D25C" w14:textId="77777777" w:rsidR="00A35392" w:rsidRPr="00A35392" w:rsidRDefault="00A35392" w:rsidP="004E6827">
            <w:pPr>
              <w:pStyle w:val="QuadrosFiguras1"/>
              <w:spacing w:before="60" w:after="60" w:line="240" w:lineRule="auto"/>
              <w:jc w:val="left"/>
              <w:rPr>
                <w:rFonts w:ascii="Exo" w:hAnsi="Exo"/>
                <w:sz w:val="22"/>
                <w:szCs w:val="24"/>
              </w:rPr>
            </w:pPr>
            <w:commentRangeStart w:id="10"/>
            <w:commentRangeStart w:id="11"/>
            <w:commentRangeStart w:id="12"/>
            <w:r w:rsidRPr="00A35392">
              <w:rPr>
                <w:rFonts w:ascii="Exo" w:hAnsi="Exo"/>
                <w:b/>
                <w:bCs/>
                <w:color w:val="FFFFFF" w:themeColor="background1"/>
                <w:sz w:val="22"/>
                <w:szCs w:val="24"/>
              </w:rPr>
              <w:t>Referências</w:t>
            </w:r>
            <w:commentRangeEnd w:id="10"/>
            <w:r w:rsidRPr="00A35392">
              <w:rPr>
                <w:rStyle w:val="Refdecomentrio"/>
                <w:rFonts w:ascii="Exo" w:hAnsi="Exo"/>
                <w:color w:val="auto"/>
              </w:rPr>
              <w:commentReference w:id="10"/>
            </w:r>
            <w:commentRangeEnd w:id="11"/>
            <w:r w:rsidR="003E0EF3">
              <w:rPr>
                <w:rStyle w:val="Refdecomentrio"/>
                <w:rFonts w:asciiTheme="minorHAnsi" w:hAnsiTheme="minorHAnsi"/>
                <w:color w:val="auto"/>
                <w:kern w:val="2"/>
                <w14:ligatures w14:val="standardContextual"/>
              </w:rPr>
              <w:commentReference w:id="11"/>
            </w:r>
            <w:commentRangeEnd w:id="12"/>
            <w:r w:rsidR="003E0EF3">
              <w:rPr>
                <w:rStyle w:val="Refdecomentrio"/>
                <w:rFonts w:asciiTheme="minorHAnsi" w:hAnsiTheme="minorHAnsi"/>
                <w:color w:val="auto"/>
                <w:kern w:val="2"/>
                <w14:ligatures w14:val="standardContextual"/>
              </w:rPr>
              <w:commentReference w:id="12"/>
            </w:r>
          </w:p>
        </w:tc>
        <w:tc>
          <w:tcPr>
            <w:tcW w:w="7371" w:type="dxa"/>
            <w:tcBorders>
              <w:top w:val="single" w:sz="4" w:space="0" w:color="0095D4"/>
              <w:left w:val="single" w:sz="4" w:space="0" w:color="0095D4"/>
              <w:bottom w:val="single" w:sz="4" w:space="0" w:color="0095D4"/>
              <w:right w:val="single" w:sz="4" w:space="0" w:color="0095D4"/>
            </w:tcBorders>
            <w:vAlign w:val="center"/>
          </w:tcPr>
          <w:p w14:paraId="4F1DE684" w14:textId="77777777" w:rsidR="00A35392" w:rsidRPr="00A35392" w:rsidRDefault="00A35392" w:rsidP="004E6827">
            <w:pPr>
              <w:pStyle w:val="QuadrosFiguras1"/>
              <w:spacing w:before="60" w:after="60" w:line="240" w:lineRule="auto"/>
              <w:jc w:val="left"/>
              <w:rPr>
                <w:rFonts w:ascii="Exo" w:hAnsi="Exo"/>
                <w:color w:val="auto"/>
              </w:rPr>
            </w:pPr>
          </w:p>
        </w:tc>
      </w:tr>
      <w:tr w:rsidR="00A35392" w:rsidRPr="00A35392" w14:paraId="7F8D402F"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1BBA1352" w14:textId="77777777" w:rsidR="00A35392" w:rsidRPr="00A35392" w:rsidRDefault="00A35392" w:rsidP="004E6827">
            <w:pPr>
              <w:pStyle w:val="QuadrosFiguras1"/>
              <w:spacing w:before="60" w:after="60" w:line="240" w:lineRule="auto"/>
              <w:jc w:val="left"/>
              <w:rPr>
                <w:rFonts w:ascii="Exo" w:hAnsi="Exo"/>
                <w:b/>
                <w:bCs/>
                <w:color w:val="FFFFFF" w:themeColor="background1"/>
                <w:sz w:val="22"/>
                <w:szCs w:val="24"/>
              </w:rPr>
            </w:pPr>
            <w:r w:rsidRPr="00A35392">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4C8403A9" w14:textId="77777777" w:rsidR="00A35392" w:rsidRPr="00A35392" w:rsidRDefault="00A35392" w:rsidP="004E6827">
            <w:pPr>
              <w:pStyle w:val="QuadrosFiguras1"/>
              <w:spacing w:before="60" w:after="60" w:line="240" w:lineRule="auto"/>
              <w:jc w:val="both"/>
              <w:rPr>
                <w:rFonts w:ascii="Exo" w:hAnsi="Exo"/>
                <w:color w:val="auto"/>
              </w:rPr>
            </w:pPr>
            <w:r w:rsidRPr="00A35392">
              <w:rPr>
                <w:rFonts w:ascii="Exo" w:hAnsi="Exo"/>
                <w:color w:val="auto"/>
              </w:rPr>
              <w:t>Este indicador quantifica um aspecto positivo para a saúde. Nesse sentido, quanto maior o valor obtido, melhor é o resultado.</w:t>
            </w:r>
          </w:p>
        </w:tc>
      </w:tr>
      <w:tr w:rsidR="004E6827" w:rsidRPr="00A35392" w14:paraId="4DCB1A2E" w14:textId="77777777" w:rsidTr="004E682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tcPr>
          <w:p w14:paraId="6C6402B3" w14:textId="6E40BA88" w:rsidR="004E6827" w:rsidRPr="00A35392" w:rsidRDefault="004E6827" w:rsidP="004E6827">
            <w:pPr>
              <w:pStyle w:val="QuadrosFiguras1"/>
              <w:spacing w:before="60" w:after="60" w:line="240" w:lineRule="auto"/>
              <w:jc w:val="left"/>
              <w:rPr>
                <w:rFonts w:ascii="Exo" w:hAnsi="Exo"/>
                <w:b/>
                <w:bCs/>
                <w:color w:val="FFFFFF" w:themeColor="background1"/>
                <w:sz w:val="22"/>
                <w:szCs w:val="24"/>
              </w:rPr>
            </w:pPr>
            <w:r>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53C87F5E" w14:textId="77777777" w:rsidR="004E6827" w:rsidRPr="00A35392" w:rsidRDefault="004E6827" w:rsidP="004E6827">
            <w:pPr>
              <w:pStyle w:val="QuadrosFiguras1"/>
              <w:spacing w:before="60" w:after="60" w:line="240" w:lineRule="auto"/>
              <w:jc w:val="both"/>
              <w:rPr>
                <w:rFonts w:ascii="Exo" w:hAnsi="Exo"/>
                <w:color w:val="auto"/>
              </w:rPr>
            </w:pPr>
          </w:p>
        </w:tc>
      </w:tr>
    </w:tbl>
    <w:p w14:paraId="1601A34D" w14:textId="5EA014B2" w:rsidR="00A35392" w:rsidRPr="004E6827" w:rsidRDefault="004E6827" w:rsidP="004E6827">
      <w:pPr>
        <w:spacing w:before="200" w:after="200" w:line="360" w:lineRule="auto"/>
        <w:ind w:firstLine="851"/>
        <w:jc w:val="both"/>
        <w:rPr>
          <w:rFonts w:ascii="Exo" w:hAnsi="Exo"/>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3BD79900" w14:textId="77777777" w:rsidR="004E6827" w:rsidRPr="00A85C62" w:rsidRDefault="004E6827" w:rsidP="004E6827">
      <w:pPr>
        <w:pStyle w:val="Legenda"/>
        <w:keepNext/>
        <w:spacing w:after="0"/>
        <w:jc w:val="center"/>
        <w:rPr>
          <w:rFonts w:ascii="Exo" w:hAnsi="Exo"/>
          <w:b/>
          <w:bCs/>
          <w:color w:val="auto"/>
        </w:rPr>
      </w:pPr>
      <w:r w:rsidRPr="00A85C62">
        <w:rPr>
          <w:rFonts w:ascii="Exo" w:hAnsi="Exo"/>
          <w:b/>
          <w:bCs/>
          <w:color w:val="auto"/>
        </w:rPr>
        <w:lastRenderedPageBreak/>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9155BCE" w14:textId="77777777" w:rsidR="004E6827" w:rsidRPr="004B2078" w:rsidRDefault="004E6827" w:rsidP="004E6827">
      <w:pPr>
        <w:pStyle w:val="PargrafodaLista"/>
        <w:ind w:left="0"/>
        <w:jc w:val="center"/>
        <w:rPr>
          <w:rFonts w:ascii="Exo" w:hAnsi="Exo"/>
        </w:rPr>
      </w:pPr>
      <w:r w:rsidRPr="004B2078">
        <w:rPr>
          <w:rFonts w:ascii="Exo" w:hAnsi="Exo"/>
          <w:noProof/>
        </w:rPr>
        <w:drawing>
          <wp:inline distT="0" distB="0" distL="0" distR="0" wp14:anchorId="16093E75" wp14:editId="3EEEADA3">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AB81551" w14:textId="33CF6910" w:rsidR="00A35392" w:rsidRPr="00A35392" w:rsidRDefault="004E6827" w:rsidP="004E6827">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A35392" w:rsidRDefault="004A3585" w:rsidP="004E6827">
      <w:pPr>
        <w:pStyle w:val="Ttulo1"/>
        <w:spacing w:after="200" w:line="360" w:lineRule="auto"/>
        <w:jc w:val="center"/>
        <w:rPr>
          <w:rFonts w:ascii="Exo" w:hAnsi="Exo"/>
          <w:b/>
          <w:bCs/>
          <w:color w:val="auto"/>
        </w:rPr>
      </w:pPr>
      <w:bookmarkStart w:id="13" w:name="_Toc189068599"/>
      <w:r w:rsidRPr="00A35392">
        <w:rPr>
          <w:rFonts w:ascii="Exo" w:hAnsi="Exo"/>
          <w:b/>
          <w:bCs/>
          <w:color w:val="auto"/>
        </w:rPr>
        <w:lastRenderedPageBreak/>
        <w:t>Exemplo de aplicação</w:t>
      </w:r>
      <w:bookmarkEnd w:id="13"/>
    </w:p>
    <w:p w14:paraId="73A340AF" w14:textId="7AE1C685" w:rsidR="00A60AA5" w:rsidRPr="002E7BD9" w:rsidRDefault="00074DBA" w:rsidP="00A60AA5">
      <w:pPr>
        <w:pStyle w:val="SemEspaamento"/>
        <w:spacing w:after="200" w:line="360" w:lineRule="auto"/>
        <w:ind w:firstLine="851"/>
        <w:jc w:val="both"/>
        <w:rPr>
          <w:rFonts w:ascii="Exo" w:hAnsi="Exo"/>
          <w:sz w:val="20"/>
          <w:szCs w:val="20"/>
        </w:rPr>
      </w:pPr>
      <w:r w:rsidRPr="00074DBA">
        <w:rPr>
          <w:rFonts w:ascii="Exo" w:hAnsi="Exo"/>
          <w:sz w:val="20"/>
          <w:szCs w:val="20"/>
        </w:rPr>
        <w:t>A Figura 2 ilustra a aplicação do indicador, apresentando a remuneração média de profissionais de saúde em Minas Gerais ao longo dos anos. Observa-se que, em comparação com 2018, os profissionais listados no gráfico tiveram um crescimento em sua remuneração média até 2024. Entre eles, destaca-se que fisioterapeutas e nutricionistas foram as categorias profissionais que apresentaram os maiores aumentos percentuais em seus rendimentos no período analisado, com aumentos de 63,57% e 49,75%, respectivamente</w:t>
      </w:r>
      <w:r>
        <w:rPr>
          <w:rFonts w:ascii="Exo" w:hAnsi="Exo"/>
          <w:sz w:val="20"/>
          <w:szCs w:val="20"/>
        </w:rPr>
        <w:t>.</w:t>
      </w:r>
    </w:p>
    <w:p w14:paraId="58F56C23" w14:textId="77777777" w:rsidR="00A60AA5" w:rsidRPr="00CE06B6" w:rsidRDefault="00A60AA5" w:rsidP="00A60AA5">
      <w:pPr>
        <w:pStyle w:val="Legenda"/>
        <w:keepNext/>
        <w:spacing w:after="0"/>
        <w:jc w:val="center"/>
        <w:rPr>
          <w:rFonts w:ascii="Exo" w:hAnsi="Exo"/>
          <w:b/>
          <w:bCs/>
          <w:color w:val="auto"/>
        </w:rPr>
      </w:pPr>
      <w:r w:rsidRPr="00CE06B6">
        <w:rPr>
          <w:rFonts w:ascii="Exo" w:hAnsi="Exo"/>
          <w:b/>
          <w:bCs/>
          <w:color w:val="auto"/>
        </w:rPr>
        <w:t>Figura 2 - Distribuição do indicador no estado</w:t>
      </w:r>
    </w:p>
    <w:p w14:paraId="5A427093" w14:textId="31F70B8E" w:rsidR="00A60AA5" w:rsidRDefault="00A60AA5" w:rsidP="00A60AA5">
      <w:pPr>
        <w:pStyle w:val="NormalWeb"/>
        <w:spacing w:before="0" w:beforeAutospacing="0" w:after="0" w:afterAutospacing="0"/>
        <w:jc w:val="center"/>
      </w:pPr>
      <w:bookmarkStart w:id="14" w:name="_Hlk184288995"/>
      <w:r>
        <w:rPr>
          <w:noProof/>
          <w14:ligatures w14:val="standardContextual"/>
        </w:rPr>
        <w:drawing>
          <wp:inline distT="0" distB="0" distL="0" distR="0" wp14:anchorId="6D83218C" wp14:editId="7AEE668A">
            <wp:extent cx="5760720" cy="2880360"/>
            <wp:effectExtent l="19050" t="19050" r="11430" b="152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880360"/>
                    </a:xfrm>
                    <a:prstGeom prst="rect">
                      <a:avLst/>
                    </a:prstGeom>
                    <a:ln w="9525">
                      <a:solidFill>
                        <a:schemeClr val="tx1"/>
                      </a:solidFill>
                    </a:ln>
                  </pic:spPr>
                </pic:pic>
              </a:graphicData>
            </a:graphic>
          </wp:inline>
        </w:drawing>
      </w:r>
    </w:p>
    <w:p w14:paraId="0824521B" w14:textId="471763E1" w:rsidR="0078205E" w:rsidRPr="00A60AA5" w:rsidRDefault="00A60AA5" w:rsidP="00A60AA5">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14"/>
    </w:p>
    <w:p w14:paraId="7715EB8E" w14:textId="2ADE38C2" w:rsidR="00A60AA5" w:rsidRPr="00A60AA5" w:rsidRDefault="009E5CEE" w:rsidP="00A60AA5">
      <w:pPr>
        <w:pStyle w:val="SemEspaamento"/>
        <w:spacing w:line="360" w:lineRule="auto"/>
        <w:ind w:firstLine="851"/>
        <w:rPr>
          <w:rFonts w:ascii="Exo" w:hAnsi="Exo"/>
          <w:sz w:val="20"/>
          <w:szCs w:val="20"/>
        </w:rPr>
      </w:pPr>
      <w:r w:rsidRPr="00A60AA5">
        <w:rPr>
          <w:rFonts w:ascii="Exo" w:hAnsi="Exo"/>
          <w:sz w:val="20"/>
          <w:szCs w:val="20"/>
        </w:rPr>
        <w:t xml:space="preserve">Para acessar o link do código que resultou no mapa, clique </w:t>
      </w:r>
      <w:hyperlink r:id="rId21" w:history="1">
        <w:r w:rsidRPr="00A60AA5">
          <w:rPr>
            <w:rStyle w:val="Hyperlink"/>
            <w:rFonts w:ascii="Exo" w:hAnsi="Exo"/>
            <w:sz w:val="20"/>
            <w:szCs w:val="20"/>
          </w:rPr>
          <w:t>aqui</w:t>
        </w:r>
      </w:hyperlink>
      <w:r w:rsidRPr="00A60AA5">
        <w:rPr>
          <w:rFonts w:ascii="Exo" w:hAnsi="Exo"/>
          <w:sz w:val="20"/>
          <w:szCs w:val="20"/>
        </w:rPr>
        <w:t>.</w:t>
      </w:r>
      <w:r w:rsidR="00A60AA5">
        <w:rPr>
          <w:rFonts w:ascii="Exo" w:hAnsi="Exo"/>
          <w:b/>
          <w:bCs/>
        </w:rPr>
        <w:br w:type="page"/>
      </w:r>
    </w:p>
    <w:p w14:paraId="393A9936" w14:textId="1C7607CC" w:rsidR="00666086" w:rsidRPr="003C514E" w:rsidRDefault="00666086" w:rsidP="004E6827">
      <w:pPr>
        <w:pStyle w:val="Ttulo1"/>
        <w:spacing w:after="200" w:line="360" w:lineRule="auto"/>
        <w:jc w:val="center"/>
        <w:rPr>
          <w:rFonts w:ascii="Exo" w:hAnsi="Exo"/>
          <w:lang w:val="en-US"/>
        </w:rPr>
      </w:pPr>
      <w:bookmarkStart w:id="15" w:name="_Toc189068600"/>
      <w:proofErr w:type="spellStart"/>
      <w:r w:rsidRPr="003C514E">
        <w:rPr>
          <w:rFonts w:ascii="Exo" w:hAnsi="Exo"/>
          <w:b/>
          <w:bCs/>
          <w:color w:val="auto"/>
          <w:lang w:val="en-US"/>
        </w:rPr>
        <w:lastRenderedPageBreak/>
        <w:t>Referências</w:t>
      </w:r>
      <w:bookmarkEnd w:id="15"/>
      <w:proofErr w:type="spellEnd"/>
    </w:p>
    <w:sdt>
      <w:sdtPr>
        <w:rPr>
          <w:rFonts w:ascii="Exo" w:hAnsi="Exo"/>
          <w:color w:val="000000"/>
        </w:rPr>
        <w:tag w:val="MENDELEY_BIBLIOGRAPHY"/>
        <w:id w:val="951600538"/>
        <w:placeholder>
          <w:docPart w:val="DefaultPlaceholder_-1854013440"/>
        </w:placeholder>
      </w:sdtPr>
      <w:sdtEndPr/>
      <w:sdtContent>
        <w:p w14:paraId="358E4F3C" w14:textId="77777777" w:rsidR="004E6827" w:rsidRPr="00A5259C" w:rsidRDefault="004E6827" w:rsidP="006A7E8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2F828850" w14:textId="77777777" w:rsidR="004E6827" w:rsidRPr="00A5259C" w:rsidRDefault="004E6827" w:rsidP="006A7E80">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DB444E5" w14:textId="77777777" w:rsidR="004E6827" w:rsidRDefault="004E6827" w:rsidP="006A7E80">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47C3EB3E" w14:textId="77777777" w:rsidR="004E6827" w:rsidRDefault="004E6827"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42249280" w14:textId="77777777" w:rsidR="004E6827" w:rsidRPr="003C514E" w:rsidRDefault="004E6827" w:rsidP="006A7E80">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3C514E">
            <w:rPr>
              <w:rFonts w:ascii="Exo" w:eastAsia="Times New Roman" w:hAnsi="Exo"/>
              <w:color w:val="000000"/>
              <w:sz w:val="20"/>
              <w:szCs w:val="20"/>
              <w:lang w:val="en-US"/>
            </w:rPr>
            <w:t xml:space="preserve">Brasília: </w:t>
          </w:r>
          <w:proofErr w:type="spellStart"/>
          <w:r w:rsidRPr="003C514E">
            <w:rPr>
              <w:rFonts w:ascii="Exo" w:eastAsia="Times New Roman" w:hAnsi="Exo"/>
              <w:color w:val="000000"/>
              <w:sz w:val="20"/>
              <w:szCs w:val="20"/>
              <w:lang w:val="en-US"/>
            </w:rPr>
            <w:t>Editora</w:t>
          </w:r>
          <w:proofErr w:type="spellEnd"/>
          <w:r w:rsidRPr="003C514E">
            <w:rPr>
              <w:rFonts w:ascii="Exo" w:eastAsia="Times New Roman" w:hAnsi="Exo"/>
              <w:color w:val="000000"/>
              <w:sz w:val="20"/>
              <w:szCs w:val="20"/>
              <w:lang w:val="en-US"/>
            </w:rPr>
            <w:t xml:space="preserve"> MS; 2007.</w:t>
          </w:r>
        </w:p>
        <w:p w14:paraId="7A82CC58" w14:textId="77777777" w:rsidR="00A60AA5" w:rsidRDefault="004E6827" w:rsidP="006A7E80">
          <w:pPr>
            <w:autoSpaceDE w:val="0"/>
            <w:autoSpaceDN w:val="0"/>
            <w:ind w:hanging="640"/>
            <w:divId w:val="344209817"/>
            <w:rPr>
              <w:rFonts w:ascii="Exo" w:eastAsia="Times New Roman" w:hAnsi="Exo"/>
              <w:color w:val="000000"/>
              <w:sz w:val="20"/>
              <w:szCs w:val="20"/>
            </w:rPr>
          </w:pPr>
          <w:r w:rsidRPr="003C514E">
            <w:rPr>
              <w:rFonts w:ascii="Exo" w:eastAsia="Times New Roman" w:hAnsi="Exo"/>
              <w:color w:val="000000"/>
              <w:sz w:val="20"/>
              <w:szCs w:val="20"/>
              <w:lang w:val="en-US"/>
            </w:rPr>
            <w:t xml:space="preserve">6. </w:t>
          </w:r>
          <w:r w:rsidRPr="003C514E">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034DDF19" w14:textId="77777777" w:rsidR="00A60AA5" w:rsidRDefault="00A60AA5"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t xml:space="preserve">de </w:t>
          </w:r>
          <w:r w:rsidRPr="00A60AA5">
            <w:rPr>
              <w:rFonts w:ascii="Exo" w:eastAsia="Times New Roman" w:hAnsi="Exo"/>
              <w:color w:val="000000"/>
              <w:sz w:val="20"/>
              <w:szCs w:val="20"/>
            </w:rPr>
            <w:t xml:space="preserve">Abreu PTC, Souza SS, </w:t>
          </w:r>
          <w:r>
            <w:rPr>
              <w:rFonts w:ascii="Exo" w:eastAsia="Times New Roman" w:hAnsi="Exo"/>
              <w:color w:val="000000"/>
              <w:sz w:val="20"/>
              <w:szCs w:val="20"/>
            </w:rPr>
            <w:t xml:space="preserve">de </w:t>
          </w:r>
          <w:r w:rsidRPr="00A60AA5">
            <w:rPr>
              <w:rFonts w:ascii="Exo" w:eastAsia="Times New Roman" w:hAnsi="Exo"/>
              <w:color w:val="000000"/>
              <w:sz w:val="20"/>
              <w:szCs w:val="20"/>
            </w:rPr>
            <w:t xml:space="preserve">Mesquita LFQ. Impactos da pandemia de Covid-19 na qualidade de vida e satisfação no trabalho dos profissionais de saúde no Brasil. </w:t>
          </w:r>
          <w:proofErr w:type="spellStart"/>
          <w:r w:rsidRPr="00A60AA5">
            <w:rPr>
              <w:rFonts w:ascii="Exo" w:eastAsia="Times New Roman" w:hAnsi="Exo"/>
              <w:color w:val="000000"/>
              <w:sz w:val="20"/>
              <w:szCs w:val="20"/>
            </w:rPr>
            <w:t>Rev</w:t>
          </w:r>
          <w:proofErr w:type="spellEnd"/>
          <w:r w:rsidRPr="00A60AA5">
            <w:rPr>
              <w:rFonts w:ascii="Exo" w:eastAsia="Times New Roman" w:hAnsi="Exo"/>
              <w:color w:val="000000"/>
              <w:sz w:val="20"/>
              <w:szCs w:val="20"/>
            </w:rPr>
            <w:t xml:space="preserve"> JRG </w:t>
          </w:r>
          <w:proofErr w:type="spellStart"/>
          <w:r w:rsidRPr="00A60AA5">
            <w:rPr>
              <w:rFonts w:ascii="Exo" w:eastAsia="Times New Roman" w:hAnsi="Exo"/>
              <w:color w:val="000000"/>
              <w:sz w:val="20"/>
              <w:szCs w:val="20"/>
            </w:rPr>
            <w:t>Estud</w:t>
          </w:r>
          <w:proofErr w:type="spellEnd"/>
          <w:r w:rsidRPr="00A60AA5">
            <w:rPr>
              <w:rFonts w:ascii="Exo" w:eastAsia="Times New Roman" w:hAnsi="Exo"/>
              <w:color w:val="000000"/>
              <w:sz w:val="20"/>
              <w:szCs w:val="20"/>
            </w:rPr>
            <w:t xml:space="preserve"> Acad. 2023;6(12):352-65.</w:t>
          </w:r>
        </w:p>
        <w:p w14:paraId="1AD0438A" w14:textId="5D74623A" w:rsidR="0078205E" w:rsidRPr="00A60AA5" w:rsidRDefault="00A60AA5" w:rsidP="006A7E80">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A60AA5">
            <w:rPr>
              <w:rFonts w:ascii="Exo" w:eastAsia="Times New Roman" w:hAnsi="Exo"/>
              <w:color w:val="000000"/>
              <w:sz w:val="20"/>
              <w:szCs w:val="20"/>
            </w:rPr>
            <w:t xml:space="preserve">Porto FM, </w:t>
          </w:r>
          <w:proofErr w:type="spellStart"/>
          <w:r w:rsidRPr="00A60AA5">
            <w:rPr>
              <w:rFonts w:ascii="Exo" w:eastAsia="Times New Roman" w:hAnsi="Exo"/>
              <w:color w:val="000000"/>
              <w:sz w:val="20"/>
              <w:szCs w:val="20"/>
            </w:rPr>
            <w:t>Carnut</w:t>
          </w:r>
          <w:proofErr w:type="spellEnd"/>
          <w:r w:rsidRPr="00A60AA5">
            <w:rPr>
              <w:rFonts w:ascii="Exo" w:eastAsia="Times New Roman" w:hAnsi="Exo"/>
              <w:color w:val="000000"/>
              <w:sz w:val="20"/>
              <w:szCs w:val="20"/>
            </w:rPr>
            <w:t xml:space="preserve"> L. Remuneração médica e qualidade da assistência à saúde: uma revisão integrativa sobre o papel das formas de mensuração de desempenho. J </w:t>
          </w:r>
          <w:proofErr w:type="spellStart"/>
          <w:r w:rsidRPr="00A60AA5">
            <w:rPr>
              <w:rFonts w:ascii="Exo" w:eastAsia="Times New Roman" w:hAnsi="Exo"/>
              <w:color w:val="000000"/>
              <w:sz w:val="20"/>
              <w:szCs w:val="20"/>
            </w:rPr>
            <w:t>Manag</w:t>
          </w:r>
          <w:proofErr w:type="spellEnd"/>
          <w:r w:rsidRPr="00A60AA5">
            <w:rPr>
              <w:rFonts w:ascii="Exo" w:eastAsia="Times New Roman" w:hAnsi="Exo"/>
              <w:color w:val="000000"/>
              <w:sz w:val="20"/>
              <w:szCs w:val="20"/>
            </w:rPr>
            <w:t xml:space="preserve"> </w:t>
          </w:r>
          <w:proofErr w:type="spellStart"/>
          <w:r w:rsidRPr="00A60AA5">
            <w:rPr>
              <w:rFonts w:ascii="Exo" w:eastAsia="Times New Roman" w:hAnsi="Exo"/>
              <w:color w:val="000000"/>
              <w:sz w:val="20"/>
              <w:szCs w:val="20"/>
            </w:rPr>
            <w:t>Prim</w:t>
          </w:r>
          <w:proofErr w:type="spellEnd"/>
          <w:r w:rsidRPr="00A60AA5">
            <w:rPr>
              <w:rFonts w:ascii="Exo" w:eastAsia="Times New Roman" w:hAnsi="Exo"/>
              <w:color w:val="000000"/>
              <w:sz w:val="20"/>
              <w:szCs w:val="20"/>
            </w:rPr>
            <w:t xml:space="preserve"> Health </w:t>
          </w:r>
          <w:proofErr w:type="spellStart"/>
          <w:r w:rsidRPr="00A60AA5">
            <w:rPr>
              <w:rFonts w:ascii="Exo" w:eastAsia="Times New Roman" w:hAnsi="Exo"/>
              <w:color w:val="000000"/>
              <w:sz w:val="20"/>
              <w:szCs w:val="20"/>
            </w:rPr>
            <w:t>Care</w:t>
          </w:r>
          <w:proofErr w:type="spellEnd"/>
          <w:r w:rsidRPr="00A60AA5">
            <w:rPr>
              <w:rFonts w:ascii="Exo" w:eastAsia="Times New Roman" w:hAnsi="Exo"/>
              <w:color w:val="000000"/>
              <w:sz w:val="20"/>
              <w:szCs w:val="20"/>
            </w:rPr>
            <w:t>. 2022;14:e004.</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4E6827">
      <w:type w:val="continuous"/>
      <w:pgSz w:w="11906" w:h="16838"/>
      <w:pgMar w:top="1417" w:right="1133"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HENRIQUE RIBEIRO DA SILVEIRA" w:date="2024-11-06T09:44:00Z" w:initials="HRDS">
    <w:p w14:paraId="78AFB9C1" w14:textId="77777777" w:rsidR="00A35392" w:rsidRDefault="00A35392" w:rsidP="00A35392">
      <w:pPr>
        <w:pStyle w:val="Textodecomentrio"/>
      </w:pPr>
      <w:r>
        <w:rPr>
          <w:rStyle w:val="Refdecomentrio"/>
        </w:rPr>
        <w:annotationRef/>
      </w:r>
      <w:r>
        <w:t>Reescrevi indicando que era rendimento habitual. Conferir!</w:t>
      </w:r>
    </w:p>
  </w:comment>
  <w:comment w:id="8" w:author="Daniel Pagotto" w:date="2025-01-15T10:25:00Z" w:initials="DP">
    <w:p w14:paraId="5C25E194" w14:textId="77777777" w:rsidR="003E0EF3" w:rsidRDefault="003E0EF3">
      <w:pPr>
        <w:pStyle w:val="Textodecomentrio"/>
      </w:pPr>
      <w:r>
        <w:rPr>
          <w:rStyle w:val="Refdecomentrio"/>
        </w:rPr>
        <w:annotationRef/>
      </w:r>
      <w:r>
        <w:t xml:space="preserve">Ok. Mas também precisa descrever as demais variáveis (qual a variável que identifica a categoria </w:t>
      </w:r>
      <w:proofErr w:type="gramStart"/>
      <w:r>
        <w:t>profissional?;</w:t>
      </w:r>
      <w:proofErr w:type="gramEnd"/>
      <w:r>
        <w:t xml:space="preserve"> qual a variável que identifica o período?) </w:t>
      </w:r>
    </w:p>
    <w:p w14:paraId="3725D221" w14:textId="00FCFD2F" w:rsidR="003E0EF3" w:rsidRDefault="003E0EF3">
      <w:pPr>
        <w:pStyle w:val="Textodecomentrio"/>
      </w:pPr>
    </w:p>
  </w:comment>
  <w:comment w:id="10" w:author="HENRIQUE RIBEIRO DA SILVEIRA" w:date="2024-11-06T09:34:00Z" w:initials="HRDS">
    <w:p w14:paraId="0876139C" w14:textId="77777777" w:rsidR="00A35392" w:rsidRDefault="00A35392" w:rsidP="00A35392">
      <w:pPr>
        <w:pStyle w:val="Textodecomentrio"/>
      </w:pPr>
      <w:r>
        <w:rPr>
          <w:rStyle w:val="Refdecomentrio"/>
        </w:rPr>
        <w:annotationRef/>
      </w:r>
      <w:r>
        <w:rPr>
          <w:rStyle w:val="Refdecomentrio"/>
        </w:rPr>
        <w:annotationRef/>
      </w:r>
      <w:r>
        <w:t>Adicionar referência</w:t>
      </w:r>
    </w:p>
  </w:comment>
  <w:comment w:id="11" w:author="Daniel Pagotto" w:date="2025-01-15T10:26:00Z" w:initials="DP">
    <w:p w14:paraId="301EE1CC" w14:textId="462462D8" w:rsidR="003E0EF3" w:rsidRDefault="003E0EF3">
      <w:pPr>
        <w:pStyle w:val="Textodecomentrio"/>
      </w:pPr>
      <w:r>
        <w:rPr>
          <w:rStyle w:val="Refdecomentrio"/>
        </w:rPr>
        <w:annotationRef/>
      </w:r>
      <w:r>
        <w:t>buscar</w:t>
      </w:r>
    </w:p>
  </w:comment>
  <w:comment w:id="12" w:author="Daniel Pagotto" w:date="2025-01-15T10:26:00Z" w:initials="DP">
    <w:p w14:paraId="7CF0E290" w14:textId="4B161BFF" w:rsidR="003E0EF3" w:rsidRDefault="003E0EF3">
      <w:pPr>
        <w:pStyle w:val="Textodecomentrio"/>
      </w:pPr>
      <w:r>
        <w:rPr>
          <w:rStyle w:val="Refdecomentrio"/>
        </w:rPr>
        <w:annotationRef/>
      </w:r>
      <w:r>
        <w:t xml:space="preserve">Adicionar um campo chamado informações complementares para informar como que se usa a </w:t>
      </w:r>
      <w:proofErr w:type="spellStart"/>
      <w:r>
        <w:t>PNADc</w:t>
      </w:r>
      <w:proofErr w:type="spellEnd"/>
      <w:r>
        <w:t xml:space="preserve"> no R. Exemplo: Os dados são acessados por meio do pacote </w:t>
      </w:r>
      <w:proofErr w:type="spellStart"/>
      <w:r>
        <w:t>PNADcIBGE</w:t>
      </w:r>
      <w:proofErr w:type="spellEnd"/>
      <w:r>
        <w:t xml:space="preserve"> da linguagem R. Em sequência, existe um tratamento para adicionar os pesos amostrais... etc... </w:t>
      </w:r>
      <w:r>
        <w:br/>
      </w:r>
      <w:r>
        <w:br/>
        <w:t xml:space="preserve">Fala com a Daiane, pois é um procedimento muito parecido com o que fazemos nos demais estudos que usam </w:t>
      </w:r>
      <w:proofErr w:type="spellStart"/>
      <w:r>
        <w:t>PNADc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AFB9C1" w15:done="0"/>
  <w15:commentEx w15:paraId="3725D221" w15:paraIdParent="78AFB9C1" w15:done="0"/>
  <w15:commentEx w15:paraId="0876139C" w15:done="0"/>
  <w15:commentEx w15:paraId="301EE1CC" w15:paraIdParent="0876139C" w15:done="0"/>
  <w15:commentEx w15:paraId="7CF0E2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D5B901" w16cex:dateUtc="2024-11-06T12:44:00Z"/>
  <w16cex:commentExtensible w16cex:durableId="2B320BAE" w16cex:dateUtc="2025-01-15T13:25:00Z"/>
  <w16cex:commentExtensible w16cex:durableId="2AD5B693" w16cex:dateUtc="2024-11-06T12:34:00Z"/>
  <w16cex:commentExtensible w16cex:durableId="2B320BB8" w16cex:dateUtc="2025-01-15T13:26:00Z"/>
  <w16cex:commentExtensible w16cex:durableId="2B320BC5" w16cex:dateUtc="2025-01-15T13: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AFB9C1" w16cid:durableId="2AD5B901"/>
  <w16cid:commentId w16cid:paraId="3725D221" w16cid:durableId="2B320BAE"/>
  <w16cid:commentId w16cid:paraId="0876139C" w16cid:durableId="2AD5B693"/>
  <w16cid:commentId w16cid:paraId="301EE1CC" w16cid:durableId="2B320BB8"/>
  <w16cid:commentId w16cid:paraId="7CF0E290" w16cid:durableId="2B320B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D54B3" w14:textId="77777777" w:rsidR="005F633D" w:rsidRDefault="005F633D" w:rsidP="0078205E">
      <w:pPr>
        <w:spacing w:after="0" w:line="240" w:lineRule="auto"/>
      </w:pPr>
      <w:r>
        <w:separator/>
      </w:r>
    </w:p>
  </w:endnote>
  <w:endnote w:type="continuationSeparator" w:id="0">
    <w:p w14:paraId="69FB1340" w14:textId="77777777" w:rsidR="005F633D" w:rsidRDefault="005F633D"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DB494" w14:textId="77777777" w:rsidR="005F633D" w:rsidRDefault="005F633D" w:rsidP="0078205E">
      <w:pPr>
        <w:spacing w:after="0" w:line="240" w:lineRule="auto"/>
      </w:pPr>
      <w:r>
        <w:separator/>
      </w:r>
    </w:p>
  </w:footnote>
  <w:footnote w:type="continuationSeparator" w:id="0">
    <w:p w14:paraId="245E5B22" w14:textId="77777777" w:rsidR="005F633D" w:rsidRDefault="005F633D"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NRIQUE RIBEIRO DA SILVEIRA">
    <w15:presenceInfo w15:providerId="None" w15:userId="HENRIQUE RIBEIRO DA SILVEIRA"/>
  </w15:person>
  <w15:person w15:author="Daniel Pagotto">
    <w15:presenceInfo w15:providerId="Windows Live" w15:userId="39ffc30baf637d13"/>
  </w15:person>
  <w15:person w15:author="Érika Aquino">
    <w15:presenceInfo w15:providerId="None" w15:userId="Érika Aqui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235BA"/>
    <w:rsid w:val="00070E8E"/>
    <w:rsid w:val="00074DBA"/>
    <w:rsid w:val="001239B3"/>
    <w:rsid w:val="00177147"/>
    <w:rsid w:val="001D0EE0"/>
    <w:rsid w:val="00255C97"/>
    <w:rsid w:val="002826EF"/>
    <w:rsid w:val="002C7ECF"/>
    <w:rsid w:val="002D5D78"/>
    <w:rsid w:val="00366697"/>
    <w:rsid w:val="003C514E"/>
    <w:rsid w:val="003E0EF3"/>
    <w:rsid w:val="003F6595"/>
    <w:rsid w:val="004853F8"/>
    <w:rsid w:val="00496AA8"/>
    <w:rsid w:val="004A3585"/>
    <w:rsid w:val="004C446E"/>
    <w:rsid w:val="004C52AF"/>
    <w:rsid w:val="004C65FD"/>
    <w:rsid w:val="004C6D25"/>
    <w:rsid w:val="004E0F3E"/>
    <w:rsid w:val="004E6827"/>
    <w:rsid w:val="0051118D"/>
    <w:rsid w:val="00537021"/>
    <w:rsid w:val="005C3030"/>
    <w:rsid w:val="005F633D"/>
    <w:rsid w:val="006000CD"/>
    <w:rsid w:val="006447AB"/>
    <w:rsid w:val="00666086"/>
    <w:rsid w:val="0067139C"/>
    <w:rsid w:val="006A7E80"/>
    <w:rsid w:val="0078205E"/>
    <w:rsid w:val="007E49B2"/>
    <w:rsid w:val="007F4681"/>
    <w:rsid w:val="00814305"/>
    <w:rsid w:val="00820AAC"/>
    <w:rsid w:val="008423FC"/>
    <w:rsid w:val="008B03A0"/>
    <w:rsid w:val="009E5CEE"/>
    <w:rsid w:val="00A35392"/>
    <w:rsid w:val="00A442E3"/>
    <w:rsid w:val="00A60AA5"/>
    <w:rsid w:val="00A80BE7"/>
    <w:rsid w:val="00A92A31"/>
    <w:rsid w:val="00B13018"/>
    <w:rsid w:val="00B37532"/>
    <w:rsid w:val="00B55CBE"/>
    <w:rsid w:val="00C05C2B"/>
    <w:rsid w:val="00C1446A"/>
    <w:rsid w:val="00C567EB"/>
    <w:rsid w:val="00C86226"/>
    <w:rsid w:val="00CA4CA1"/>
    <w:rsid w:val="00D24869"/>
    <w:rsid w:val="00D36EEF"/>
    <w:rsid w:val="00D7294F"/>
    <w:rsid w:val="00D94AD2"/>
    <w:rsid w:val="00DD4756"/>
    <w:rsid w:val="00E47210"/>
    <w:rsid w:val="00E72E2A"/>
    <w:rsid w:val="00E91EB8"/>
    <w:rsid w:val="00EE645E"/>
    <w:rsid w:val="00F3384F"/>
    <w:rsid w:val="00FE3D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C862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238">
      <w:bodyDiv w:val="1"/>
      <w:marLeft w:val="0"/>
      <w:marRight w:val="0"/>
      <w:marTop w:val="0"/>
      <w:marBottom w:val="0"/>
      <w:divBdr>
        <w:top w:val="none" w:sz="0" w:space="0" w:color="auto"/>
        <w:left w:val="none" w:sz="0" w:space="0" w:color="auto"/>
        <w:bottom w:val="none" w:sz="0" w:space="0" w:color="auto"/>
        <w:right w:val="none" w:sz="0" w:space="0" w:color="auto"/>
      </w:divBdr>
    </w:div>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2045130945">
              <w:marLeft w:val="0"/>
              <w:marRight w:val="0"/>
              <w:marTop w:val="0"/>
              <w:marBottom w:val="0"/>
              <w:divBdr>
                <w:top w:val="none" w:sz="0" w:space="0" w:color="auto"/>
                <w:left w:val="none" w:sz="0" w:space="0" w:color="auto"/>
                <w:bottom w:val="none" w:sz="0" w:space="0" w:color="auto"/>
                <w:right w:val="none" w:sz="0" w:space="0" w:color="auto"/>
              </w:divBdr>
              <w:divsChild>
                <w:div w:id="1911233371">
                  <w:marLeft w:val="0"/>
                  <w:marRight w:val="0"/>
                  <w:marTop w:val="0"/>
                  <w:marBottom w:val="0"/>
                  <w:divBdr>
                    <w:top w:val="none" w:sz="0" w:space="0" w:color="auto"/>
                    <w:left w:val="none" w:sz="0" w:space="0" w:color="auto"/>
                    <w:bottom w:val="none" w:sz="0" w:space="0" w:color="auto"/>
                    <w:right w:val="none" w:sz="0" w:space="0" w:color="auto"/>
                  </w:divBdr>
                  <w:divsChild>
                    <w:div w:id="1009870091">
                      <w:marLeft w:val="0"/>
                      <w:marRight w:val="0"/>
                      <w:marTop w:val="0"/>
                      <w:marBottom w:val="0"/>
                      <w:divBdr>
                        <w:top w:val="none" w:sz="0" w:space="0" w:color="auto"/>
                        <w:left w:val="none" w:sz="0" w:space="0" w:color="auto"/>
                        <w:bottom w:val="none" w:sz="0" w:space="0" w:color="auto"/>
                        <w:right w:val="none" w:sz="0" w:space="0" w:color="auto"/>
                      </w:divBdr>
                      <w:divsChild>
                        <w:div w:id="59792645">
                          <w:marLeft w:val="0"/>
                          <w:marRight w:val="0"/>
                          <w:marTop w:val="0"/>
                          <w:marBottom w:val="0"/>
                          <w:divBdr>
                            <w:top w:val="none" w:sz="0" w:space="0" w:color="auto"/>
                            <w:left w:val="none" w:sz="0" w:space="0" w:color="auto"/>
                            <w:bottom w:val="none" w:sz="0" w:space="0" w:color="auto"/>
                            <w:right w:val="none" w:sz="0" w:space="0" w:color="auto"/>
                          </w:divBdr>
                          <w:divsChild>
                            <w:div w:id="4004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770401">
              <w:marLeft w:val="0"/>
              <w:marRight w:val="0"/>
              <w:marTop w:val="0"/>
              <w:marBottom w:val="0"/>
              <w:divBdr>
                <w:top w:val="none" w:sz="0" w:space="0" w:color="auto"/>
                <w:left w:val="none" w:sz="0" w:space="0" w:color="auto"/>
                <w:bottom w:val="none" w:sz="0" w:space="0" w:color="auto"/>
                <w:right w:val="none" w:sz="0" w:space="0" w:color="auto"/>
              </w:divBdr>
              <w:divsChild>
                <w:div w:id="1810395534">
                  <w:marLeft w:val="0"/>
                  <w:marRight w:val="0"/>
                  <w:marTop w:val="0"/>
                  <w:marBottom w:val="0"/>
                  <w:divBdr>
                    <w:top w:val="none" w:sz="0" w:space="0" w:color="auto"/>
                    <w:left w:val="none" w:sz="0" w:space="0" w:color="auto"/>
                    <w:bottom w:val="none" w:sz="0" w:space="0" w:color="auto"/>
                    <w:right w:val="none" w:sz="0" w:space="0" w:color="auto"/>
                  </w:divBdr>
                  <w:divsChild>
                    <w:div w:id="2096896111">
                      <w:marLeft w:val="0"/>
                      <w:marRight w:val="0"/>
                      <w:marTop w:val="0"/>
                      <w:marBottom w:val="0"/>
                      <w:divBdr>
                        <w:top w:val="none" w:sz="0" w:space="0" w:color="auto"/>
                        <w:left w:val="none" w:sz="0" w:space="0" w:color="auto"/>
                        <w:bottom w:val="none" w:sz="0" w:space="0" w:color="auto"/>
                        <w:right w:val="none" w:sz="0" w:space="0" w:color="auto"/>
                      </w:divBdr>
                      <w:divsChild>
                        <w:div w:id="1992829645">
                          <w:marLeft w:val="0"/>
                          <w:marRight w:val="0"/>
                          <w:marTop w:val="0"/>
                          <w:marBottom w:val="0"/>
                          <w:divBdr>
                            <w:top w:val="none" w:sz="0" w:space="0" w:color="auto"/>
                            <w:left w:val="none" w:sz="0" w:space="0" w:color="auto"/>
                            <w:bottom w:val="none" w:sz="0" w:space="0" w:color="auto"/>
                            <w:right w:val="none" w:sz="0" w:space="0" w:color="auto"/>
                          </w:divBdr>
                          <w:divsChild>
                            <w:div w:id="21098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140706096">
      <w:bodyDiv w:val="1"/>
      <w:marLeft w:val="0"/>
      <w:marRight w:val="0"/>
      <w:marTop w:val="0"/>
      <w:marBottom w:val="0"/>
      <w:divBdr>
        <w:top w:val="none" w:sz="0" w:space="0" w:color="auto"/>
        <w:left w:val="none" w:sz="0" w:space="0" w:color="auto"/>
        <w:bottom w:val="none" w:sz="0" w:space="0" w:color="auto"/>
        <w:right w:val="none" w:sz="0" w:space="0" w:color="auto"/>
      </w:divBdr>
    </w:div>
    <w:div w:id="380595642">
      <w:bodyDiv w:val="1"/>
      <w:marLeft w:val="0"/>
      <w:marRight w:val="0"/>
      <w:marTop w:val="0"/>
      <w:marBottom w:val="0"/>
      <w:divBdr>
        <w:top w:val="none" w:sz="0" w:space="0" w:color="auto"/>
        <w:left w:val="none" w:sz="0" w:space="0" w:color="auto"/>
        <w:bottom w:val="none" w:sz="0" w:space="0" w:color="auto"/>
        <w:right w:val="none" w:sz="0" w:space="0" w:color="auto"/>
      </w:divBdr>
    </w:div>
    <w:div w:id="763232770">
      <w:bodyDiv w:val="1"/>
      <w:marLeft w:val="0"/>
      <w:marRight w:val="0"/>
      <w:marTop w:val="0"/>
      <w:marBottom w:val="0"/>
      <w:divBdr>
        <w:top w:val="none" w:sz="0" w:space="0" w:color="auto"/>
        <w:left w:val="none" w:sz="0" w:space="0" w:color="auto"/>
        <w:bottom w:val="none" w:sz="0" w:space="0" w:color="auto"/>
        <w:right w:val="none" w:sz="0" w:space="0" w:color="auto"/>
      </w:divBdr>
    </w:div>
    <w:div w:id="780150465">
      <w:bodyDiv w:val="1"/>
      <w:marLeft w:val="0"/>
      <w:marRight w:val="0"/>
      <w:marTop w:val="0"/>
      <w:marBottom w:val="0"/>
      <w:divBdr>
        <w:top w:val="none" w:sz="0" w:space="0" w:color="auto"/>
        <w:left w:val="none" w:sz="0" w:space="0" w:color="auto"/>
        <w:bottom w:val="none" w:sz="0" w:space="0" w:color="auto"/>
        <w:right w:val="none" w:sz="0" w:space="0" w:color="auto"/>
      </w:divBdr>
      <w:divsChild>
        <w:div w:id="209733515">
          <w:marLeft w:val="0"/>
          <w:marRight w:val="0"/>
          <w:marTop w:val="0"/>
          <w:marBottom w:val="0"/>
          <w:divBdr>
            <w:top w:val="none" w:sz="0" w:space="0" w:color="auto"/>
            <w:left w:val="none" w:sz="0" w:space="0" w:color="auto"/>
            <w:bottom w:val="none" w:sz="0" w:space="0" w:color="auto"/>
            <w:right w:val="none" w:sz="0" w:space="0" w:color="auto"/>
          </w:divBdr>
        </w:div>
        <w:div w:id="1328902660">
          <w:marLeft w:val="0"/>
          <w:marRight w:val="0"/>
          <w:marTop w:val="0"/>
          <w:marBottom w:val="0"/>
          <w:divBdr>
            <w:top w:val="none" w:sz="0" w:space="0" w:color="auto"/>
            <w:left w:val="none" w:sz="0" w:space="0" w:color="auto"/>
            <w:bottom w:val="none" w:sz="0" w:space="0" w:color="auto"/>
            <w:right w:val="none" w:sz="0" w:space="0" w:color="auto"/>
          </w:divBdr>
        </w:div>
      </w:divsChild>
    </w:div>
    <w:div w:id="851722661">
      <w:bodyDiv w:val="1"/>
      <w:marLeft w:val="0"/>
      <w:marRight w:val="0"/>
      <w:marTop w:val="0"/>
      <w:marBottom w:val="0"/>
      <w:divBdr>
        <w:top w:val="none" w:sz="0" w:space="0" w:color="auto"/>
        <w:left w:val="none" w:sz="0" w:space="0" w:color="auto"/>
        <w:bottom w:val="none" w:sz="0" w:space="0" w:color="auto"/>
        <w:right w:val="none" w:sz="0" w:space="0" w:color="auto"/>
      </w:divBdr>
    </w:div>
    <w:div w:id="986277231">
      <w:bodyDiv w:val="1"/>
      <w:marLeft w:val="0"/>
      <w:marRight w:val="0"/>
      <w:marTop w:val="0"/>
      <w:marBottom w:val="0"/>
      <w:divBdr>
        <w:top w:val="none" w:sz="0" w:space="0" w:color="auto"/>
        <w:left w:val="none" w:sz="0" w:space="0" w:color="auto"/>
        <w:bottom w:val="none" w:sz="0" w:space="0" w:color="auto"/>
        <w:right w:val="none" w:sz="0" w:space="0" w:color="auto"/>
      </w:divBdr>
      <w:divsChild>
        <w:div w:id="1857114802">
          <w:marLeft w:val="0"/>
          <w:marRight w:val="0"/>
          <w:marTop w:val="0"/>
          <w:marBottom w:val="0"/>
          <w:divBdr>
            <w:top w:val="none" w:sz="0" w:space="0" w:color="auto"/>
            <w:left w:val="none" w:sz="0" w:space="0" w:color="auto"/>
            <w:bottom w:val="none" w:sz="0" w:space="0" w:color="auto"/>
            <w:right w:val="none" w:sz="0" w:space="0" w:color="auto"/>
          </w:divBdr>
        </w:div>
        <w:div w:id="74012002">
          <w:marLeft w:val="0"/>
          <w:marRight w:val="0"/>
          <w:marTop w:val="0"/>
          <w:marBottom w:val="0"/>
          <w:divBdr>
            <w:top w:val="none" w:sz="0" w:space="0" w:color="auto"/>
            <w:left w:val="none" w:sz="0" w:space="0" w:color="auto"/>
            <w:bottom w:val="none" w:sz="0" w:space="0" w:color="auto"/>
            <w:right w:val="none" w:sz="0" w:space="0" w:color="auto"/>
          </w:divBdr>
        </w:div>
      </w:divsChild>
    </w:div>
    <w:div w:id="1156534929">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diagramColors" Target="diagrams/colors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danielppagotto/dimensionamento_m4/blob/main/01_indicadores/14_remuneracao_media/14_remuneracao_media.R"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diagramQuickStyle" Target="diagrams/quickStyle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footer" Target="footer1.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s>
</file>

<file path=word/diagrams/_rels/data1.xml.rels><?xml version="1.0" encoding="UTF-8" standalone="yes"?>
<Relationships xmlns="http://schemas.openxmlformats.org/package/2006/relationships"><Relationship Id="rId3" Type="http://schemas.openxmlformats.org/officeDocument/2006/relationships/image" Target="../media/image3.svg"/><Relationship Id="rId7" Type="http://schemas.openxmlformats.org/officeDocument/2006/relationships/image" Target="../media/image7.svg"/><Relationship Id="rId2" Type="http://schemas.openxmlformats.org/officeDocument/2006/relationships/image" Target="../media/image2.png"/><Relationship Id="rId1" Type="http://schemas.openxmlformats.org/officeDocument/2006/relationships/hyperlink" Target="https://github.com/danielppagotto/dimensionamento_m4/blob/main/01_indicadores/14_remuneracao_media/remuneracao_media.sql" TargetMode="External"/><Relationship Id="rId6"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C5BC4F070ABF41FF8B9E3C6A89245ADD"/>
        <w:category>
          <w:name w:val="Geral"/>
          <w:gallery w:val="placeholder"/>
        </w:category>
        <w:types>
          <w:type w:val="bbPlcHdr"/>
        </w:types>
        <w:behaviors>
          <w:behavior w:val="content"/>
        </w:behaviors>
        <w:guid w:val="{DD9C8309-2FAF-40BF-866E-5295ED05FA18}"/>
      </w:docPartPr>
      <w:docPartBody>
        <w:p w:rsidR="00596217" w:rsidRDefault="002A0518" w:rsidP="002A0518">
          <w:pPr>
            <w:pStyle w:val="C5BC4F070ABF41FF8B9E3C6A89245ADD"/>
          </w:pPr>
          <w:r w:rsidRPr="0031018C">
            <w:rPr>
              <w:rStyle w:val="TextodoEspaoReservado"/>
            </w:rPr>
            <w:t>Clique ou toque aqui para inserir o texto.</w:t>
          </w:r>
        </w:p>
      </w:docPartBody>
    </w:docPart>
    <w:docPart>
      <w:docPartPr>
        <w:name w:val="C7057212EBB942C39030FEA2BFB4E73D"/>
        <w:category>
          <w:name w:val="Geral"/>
          <w:gallery w:val="placeholder"/>
        </w:category>
        <w:types>
          <w:type w:val="bbPlcHdr"/>
        </w:types>
        <w:behaviors>
          <w:behavior w:val="content"/>
        </w:behaviors>
        <w:guid w:val="{FDCAD5F3-8A9A-4557-86A8-E4058D52D660}"/>
      </w:docPartPr>
      <w:docPartBody>
        <w:p w:rsidR="00596217" w:rsidRDefault="002A0518" w:rsidP="002A0518">
          <w:pPr>
            <w:pStyle w:val="C7057212EBB942C39030FEA2BFB4E73D"/>
          </w:pPr>
          <w:r w:rsidRPr="0031018C">
            <w:rPr>
              <w:rStyle w:val="TextodoEspaoReservado"/>
            </w:rPr>
            <w:t>Clique ou toque aqui para inserir o texto.</w:t>
          </w:r>
        </w:p>
      </w:docPartBody>
    </w:docPart>
    <w:docPart>
      <w:docPartPr>
        <w:name w:val="C95980CA0E6A4682AAC39AF043A39FF1"/>
        <w:category>
          <w:name w:val="Geral"/>
          <w:gallery w:val="placeholder"/>
        </w:category>
        <w:types>
          <w:type w:val="bbPlcHdr"/>
        </w:types>
        <w:behaviors>
          <w:behavior w:val="content"/>
        </w:behaviors>
        <w:guid w:val="{1F3A0CBC-645B-45D1-91F5-4CDEF78C9434}"/>
      </w:docPartPr>
      <w:docPartBody>
        <w:p w:rsidR="00596217" w:rsidRDefault="002A0518" w:rsidP="002A0518">
          <w:pPr>
            <w:pStyle w:val="C95980CA0E6A4682AAC39AF043A39FF1"/>
          </w:pPr>
          <w:r w:rsidRPr="0031018C">
            <w:rPr>
              <w:rStyle w:val="TextodoEspaoReservado"/>
            </w:rPr>
            <w:t>Clique ou toque aqui para inserir o texto.</w:t>
          </w:r>
        </w:p>
      </w:docPartBody>
    </w:docPart>
    <w:docPart>
      <w:docPartPr>
        <w:name w:val="F2DD1081F8F44DF6B58422B38B9B0C7B"/>
        <w:category>
          <w:name w:val="Geral"/>
          <w:gallery w:val="placeholder"/>
        </w:category>
        <w:types>
          <w:type w:val="bbPlcHdr"/>
        </w:types>
        <w:behaviors>
          <w:behavior w:val="content"/>
        </w:behaviors>
        <w:guid w:val="{C30AF026-40DD-432A-91FF-D618E496D443}"/>
      </w:docPartPr>
      <w:docPartBody>
        <w:p w:rsidR="00596217" w:rsidRDefault="002A0518" w:rsidP="002A0518">
          <w:pPr>
            <w:pStyle w:val="F2DD1081F8F44DF6B58422B38B9B0C7B"/>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panose1 w:val="00000000000000000000"/>
    <w:charset w:val="00"/>
    <w:family w:val="auto"/>
    <w:pitch w:val="variable"/>
    <w:sig w:usb0="A00002FF" w:usb1="4000207B"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35BA"/>
    <w:rsid w:val="00183307"/>
    <w:rsid w:val="00201B4E"/>
    <w:rsid w:val="00262A86"/>
    <w:rsid w:val="002750D6"/>
    <w:rsid w:val="002A0518"/>
    <w:rsid w:val="00596217"/>
    <w:rsid w:val="00597BB7"/>
    <w:rsid w:val="00820AAC"/>
    <w:rsid w:val="008C3563"/>
    <w:rsid w:val="009A2513"/>
    <w:rsid w:val="00A647F7"/>
    <w:rsid w:val="00AE103D"/>
    <w:rsid w:val="00BA0934"/>
    <w:rsid w:val="00CE484B"/>
    <w:rsid w:val="00E96D80"/>
    <w:rsid w:val="00EB69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2A0518"/>
    <w:rPr>
      <w:color w:val="808080"/>
    </w:rPr>
  </w:style>
  <w:style w:type="paragraph" w:customStyle="1" w:styleId="C5BC4F070ABF41FF8B9E3C6A89245ADD">
    <w:name w:val="C5BC4F070ABF41FF8B9E3C6A89245ADD"/>
    <w:rsid w:val="002A0518"/>
  </w:style>
  <w:style w:type="paragraph" w:customStyle="1" w:styleId="C7057212EBB942C39030FEA2BFB4E73D">
    <w:name w:val="C7057212EBB942C39030FEA2BFB4E73D"/>
    <w:rsid w:val="002A0518"/>
  </w:style>
  <w:style w:type="paragraph" w:customStyle="1" w:styleId="C95980CA0E6A4682AAC39AF043A39FF1">
    <w:name w:val="C95980CA0E6A4682AAC39AF043A39FF1"/>
    <w:rsid w:val="002A0518"/>
  </w:style>
  <w:style w:type="paragraph" w:customStyle="1" w:styleId="F2DD1081F8F44DF6B58422B38B9B0C7B">
    <w:name w:val="F2DD1081F8F44DF6B58422B38B9B0C7B"/>
    <w:rsid w:val="002A05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9</Pages>
  <Words>1362</Words>
  <Characters>7355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15</cp:revision>
  <dcterms:created xsi:type="dcterms:W3CDTF">2024-11-06T14:00:00Z</dcterms:created>
  <dcterms:modified xsi:type="dcterms:W3CDTF">2025-01-31T17:18:00Z</dcterms:modified>
</cp:coreProperties>
</file>