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commentRangeStart w:id="0"/>
      <w:r w:rsidRPr="005C3030">
        <w:rPr>
          <w:noProof/>
          <w:color w:val="FF0000"/>
        </w:rPr>
        <w:drawing>
          <wp:anchor distT="0" distB="0" distL="114300" distR="114300" simplePos="0" relativeHeight="251659264" behindDoc="0" locked="0" layoutInCell="1" allowOverlap="1" wp14:anchorId="4907E836" wp14:editId="6435CD36">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commentRangeEnd w:id="0"/>
      <w:r w:rsidR="00C204A6">
        <w:rPr>
          <w:rStyle w:val="Refdecomentrio"/>
        </w:rPr>
        <w:commentReference w:id="0"/>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13"/>
          <w:footerReference w:type="default" r:id="rId14"/>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9B1B1F">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9B1B1F">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9B1B1F">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1" w:name="_Toc181700707"/>
      <w:r w:rsidRPr="00D36EEF">
        <w:rPr>
          <w:rFonts w:ascii="Montserrat" w:hAnsi="Montserrat"/>
          <w:b/>
          <w:bCs/>
          <w:color w:val="auto"/>
        </w:rPr>
        <w:lastRenderedPageBreak/>
        <w:t>Introdução</w:t>
      </w:r>
      <w:bookmarkEnd w:id="1"/>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Global Strategy for Human Resources for Health: Workforce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776EC3C4" w:rsid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2"/>
      <w:r w:rsidR="00D36EEF">
        <w:rPr>
          <w:rFonts w:ascii="Montserrat" w:hAnsi="Montserrat"/>
          <w:sz w:val="20"/>
          <w:szCs w:val="20"/>
        </w:rPr>
        <w:t xml:space="preserve">que </w:t>
      </w:r>
      <w:r w:rsidR="00D36EEF" w:rsidRPr="00E47210">
        <w:rPr>
          <w:rFonts w:ascii="Montserrat" w:hAnsi="Montserrat"/>
          <w:sz w:val="20"/>
          <w:szCs w:val="20"/>
          <w:highlight w:val="yellow"/>
        </w:rPr>
        <w:t>resultou em um compêndio de xx indicadores das dimensões xxx. Como exemplo de indicadores temos: a</w:t>
      </w:r>
      <w:del w:id="3" w:author="HENRIQUE RIBEIRO DA SILVEIRA" w:date="2024-11-05T13:46:00Z">
        <w:r w:rsidR="00D36EEF" w:rsidRPr="00E47210" w:rsidDel="00D7294F">
          <w:rPr>
            <w:rFonts w:ascii="Montserrat" w:hAnsi="Montserrat"/>
            <w:sz w:val="20"/>
            <w:szCs w:val="20"/>
            <w:highlight w:val="yellow"/>
          </w:rPr>
          <w:delText>)</w:delText>
        </w:r>
      </w:del>
      <w:ins w:id="4"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ins w:id="5" w:author="HENRIQUE RIBEIRO DA SILVEIRA" w:date="2024-11-05T13:46:00Z">
        <w:r w:rsidR="00D7294F">
          <w:rPr>
            <w:rFonts w:ascii="Montserrat" w:hAnsi="Montserrat"/>
            <w:sz w:val="20"/>
            <w:szCs w:val="20"/>
            <w:highlight w:val="yellow"/>
          </w:rPr>
          <w:t>precarização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2"/>
      <w:r w:rsidR="003F6595">
        <w:rPr>
          <w:rStyle w:val="Refdecomentrio"/>
        </w:rPr>
        <w:commentReference w:id="2"/>
      </w:r>
    </w:p>
    <w:p w14:paraId="7D13D4BD" w14:textId="65527462" w:rsidR="001A305F" w:rsidRPr="001A305F" w:rsidRDefault="00D36EEF" w:rsidP="001A305F">
      <w:pPr>
        <w:pStyle w:val="SemEspaamento"/>
        <w:spacing w:after="200" w:line="360" w:lineRule="auto"/>
        <w:ind w:firstLine="851"/>
        <w:jc w:val="both"/>
        <w:rPr>
          <w:ins w:id="6" w:author="Érika Aquino" w:date="2025-01-11T23:57:00Z"/>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w:t>
      </w:r>
      <w:commentRangeStart w:id="7"/>
      <w:commentRangeStart w:id="8"/>
      <w:ins w:id="9" w:author="Érika Aquino" w:date="2025-01-11T23:56:00Z">
        <w:r w:rsidR="001A305F" w:rsidRPr="001A305F">
          <w:rPr>
            <w:rFonts w:ascii="Montserrat" w:hAnsi="Montserrat"/>
            <w:sz w:val="20"/>
            <w:szCs w:val="20"/>
          </w:rPr>
          <w:t>Razão de equipamentos de odontologia por população</w:t>
        </w:r>
        <w:r w:rsidR="001A305F">
          <w:rPr>
            <w:rFonts w:ascii="Montserrat" w:hAnsi="Montserrat"/>
            <w:sz w:val="20"/>
            <w:szCs w:val="20"/>
          </w:rPr>
          <w:t xml:space="preserve">. </w:t>
        </w:r>
      </w:ins>
      <w:ins w:id="10" w:author="Érika Aquino" w:date="2025-01-11T23:57:00Z">
        <w:r w:rsidR="001A305F">
          <w:rPr>
            <w:rFonts w:ascii="Montserrat" w:hAnsi="Montserrat"/>
            <w:sz w:val="20"/>
            <w:szCs w:val="20"/>
          </w:rPr>
          <w:t xml:space="preserve">Este </w:t>
        </w:r>
        <w:r w:rsidR="001A305F" w:rsidRPr="001A305F">
          <w:rPr>
            <w:rFonts w:ascii="Montserrat" w:hAnsi="Montserrat"/>
            <w:sz w:val="20"/>
            <w:szCs w:val="20"/>
          </w:rPr>
          <w:t xml:space="preserve">é um parâmetro fundamental para avaliar a capacidade de acesso e a equidade nos serviços de saúde bucal. Esse indicador reflete a disponibilidade de recursos materiais essenciais para a prestação de cuidados odontológicos, como cadeiras, aparelhos de </w:t>
        </w:r>
        <w:r w:rsidR="001A305F">
          <w:rPr>
            <w:rFonts w:ascii="Montserrat" w:hAnsi="Montserrat"/>
            <w:sz w:val="20"/>
            <w:szCs w:val="20"/>
          </w:rPr>
          <w:t>alta rotação</w:t>
        </w:r>
        <w:r w:rsidR="001A305F" w:rsidRPr="001A305F">
          <w:rPr>
            <w:rFonts w:ascii="Montserrat" w:hAnsi="Montserrat"/>
            <w:sz w:val="20"/>
            <w:szCs w:val="20"/>
          </w:rPr>
          <w:t xml:space="preserve"> e outros dispositivos especializados. </w:t>
        </w:r>
        <w:r w:rsidR="001A305F">
          <w:rPr>
            <w:rFonts w:ascii="Montserrat" w:hAnsi="Montserrat"/>
            <w:sz w:val="20"/>
            <w:szCs w:val="20"/>
          </w:rPr>
          <w:t>O monitoramento</w:t>
        </w:r>
        <w:r w:rsidR="001A305F" w:rsidRPr="001A305F">
          <w:rPr>
            <w:rFonts w:ascii="Montserrat" w:hAnsi="Montserrat"/>
            <w:sz w:val="20"/>
            <w:szCs w:val="20"/>
          </w:rPr>
          <w:t xml:space="preserve"> deste indicador é importante porque uma proporção adequada de equipamentos em relação à população garante uma cobertura efetiva dos serviços odontológicos, contribuindo para a prevenção</w:t>
        </w:r>
        <w:r w:rsidR="001A305F">
          <w:rPr>
            <w:rFonts w:ascii="Montserrat" w:hAnsi="Montserrat"/>
            <w:sz w:val="20"/>
            <w:szCs w:val="20"/>
          </w:rPr>
          <w:t>,</w:t>
        </w:r>
        <w:r w:rsidR="001A305F" w:rsidRPr="001A305F">
          <w:rPr>
            <w:rFonts w:ascii="Montserrat" w:hAnsi="Montserrat"/>
            <w:sz w:val="20"/>
            <w:szCs w:val="20"/>
          </w:rPr>
          <w:t xml:space="preserve"> diagnóstico e tratamento de doenças bucais.</w:t>
        </w:r>
      </w:ins>
      <w:commentRangeEnd w:id="7"/>
      <w:ins w:id="11" w:author="Érika Aquino" w:date="2025-01-12T00:00:00Z">
        <w:r w:rsidR="001A305F">
          <w:rPr>
            <w:rStyle w:val="Refdecomentrio"/>
          </w:rPr>
          <w:commentReference w:id="7"/>
        </w:r>
      </w:ins>
      <w:commentRangeEnd w:id="8"/>
      <w:r w:rsidR="00A92348">
        <w:rPr>
          <w:rStyle w:val="Refdecomentrio"/>
        </w:rPr>
        <w:commentReference w:id="8"/>
      </w:r>
    </w:p>
    <w:p w14:paraId="7CD53F68" w14:textId="0CF2BBE8" w:rsidR="001A305F" w:rsidRPr="001A305F" w:rsidRDefault="001A305F" w:rsidP="001A305F">
      <w:pPr>
        <w:pStyle w:val="SemEspaamento"/>
        <w:spacing w:after="200" w:line="360" w:lineRule="auto"/>
        <w:ind w:firstLine="851"/>
        <w:jc w:val="both"/>
        <w:rPr>
          <w:ins w:id="12" w:author="Érika Aquino" w:date="2025-01-11T23:57:00Z"/>
          <w:rFonts w:ascii="Montserrat" w:hAnsi="Montserrat"/>
          <w:sz w:val="20"/>
          <w:szCs w:val="20"/>
        </w:rPr>
      </w:pPr>
      <w:commentRangeStart w:id="13"/>
      <w:commentRangeStart w:id="14"/>
      <w:ins w:id="15" w:author="Érika Aquino" w:date="2025-01-11T23:58:00Z">
        <w:r>
          <w:rPr>
            <w:rFonts w:ascii="Montserrat" w:hAnsi="Montserrat"/>
            <w:sz w:val="20"/>
            <w:szCs w:val="20"/>
          </w:rPr>
          <w:t>Uma</w:t>
        </w:r>
      </w:ins>
      <w:ins w:id="16" w:author="Érika Aquino" w:date="2025-01-11T23:57:00Z">
        <w:r w:rsidRPr="001A305F">
          <w:rPr>
            <w:rFonts w:ascii="Montserrat" w:hAnsi="Montserrat"/>
            <w:sz w:val="20"/>
            <w:szCs w:val="20"/>
          </w:rPr>
          <w:t xml:space="preserve"> maior razão de equipamentos de odontologia por população está associada a uma melhora nos índices de saúde bucal e na diminuição das desigualdades no acesso aos cuidados. Além disso, esse indicador pode fornecer informações cruciais para a alocação de investimentos em infraestrutura de saúde, especialmente em regiões com carência de recursos.</w:t>
        </w:r>
      </w:ins>
      <w:commentRangeEnd w:id="13"/>
      <w:ins w:id="17" w:author="Érika Aquino" w:date="2025-01-11T23:58:00Z">
        <w:r>
          <w:rPr>
            <w:rStyle w:val="Refdecomentrio"/>
          </w:rPr>
          <w:commentReference w:id="13"/>
        </w:r>
      </w:ins>
      <w:commentRangeEnd w:id="14"/>
      <w:r w:rsidR="00A92348">
        <w:rPr>
          <w:rStyle w:val="Refdecomentrio"/>
        </w:rPr>
        <w:commentReference w:id="14"/>
      </w:r>
    </w:p>
    <w:p w14:paraId="00B525C2" w14:textId="1BEE7697" w:rsidR="00D36EEF" w:rsidRDefault="00E47210" w:rsidP="00537021">
      <w:pPr>
        <w:pStyle w:val="SemEspaamento"/>
        <w:spacing w:after="200" w:line="360" w:lineRule="auto"/>
        <w:ind w:firstLine="851"/>
        <w:jc w:val="both"/>
        <w:rPr>
          <w:rFonts w:ascii="Montserrat" w:hAnsi="Montserrat"/>
          <w:sz w:val="20"/>
          <w:szCs w:val="20"/>
        </w:rPr>
      </w:pPr>
      <w:del w:id="18" w:author="Érika Aquino" w:date="2025-01-11T23:56:00Z">
        <w:r w:rsidDel="001A305F">
          <w:rPr>
            <w:rFonts w:ascii="Montserrat" w:hAnsi="Montserrat"/>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9"/>
        <w:r w:rsidDel="001A305F">
          <w:rPr>
            <w:rFonts w:ascii="Montserrat" w:hAnsi="Montserrat"/>
            <w:sz w:val="20"/>
            <w:szCs w:val="20"/>
          </w:rPr>
          <w:delText xml:space="preserve">saúde </w:delText>
        </w:r>
      </w:del>
      <w:customXmlDelRangeStart w:id="20" w:author="Érika Aquino" w:date="2025-01-11T23:56:00Z"/>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20"/>
          <w:del w:id="21" w:author="Érika Aquino" w:date="2025-01-11T23:56:00Z">
            <w:r w:rsidRPr="00E47210" w:rsidDel="001A305F">
              <w:rPr>
                <w:rFonts w:ascii="Montserrat" w:hAnsi="Montserrat"/>
                <w:color w:val="000000"/>
                <w:sz w:val="20"/>
                <w:szCs w:val="20"/>
                <w:vertAlign w:val="superscript"/>
              </w:rPr>
              <w:delText>7</w:delText>
            </w:r>
          </w:del>
          <w:customXmlDelRangeStart w:id="22" w:author="Érika Aquino" w:date="2025-01-11T23:56:00Z"/>
        </w:sdtContent>
      </w:sdt>
      <w:customXmlDelRangeEnd w:id="22"/>
      <w:del w:id="23" w:author="Érika Aquino" w:date="2025-01-11T23:56:00Z">
        <w:r w:rsidR="00D36EEF" w:rsidDel="001A305F">
          <w:rPr>
            <w:rFonts w:ascii="Montserrat" w:hAnsi="Montserrat"/>
            <w:sz w:val="20"/>
            <w:szCs w:val="20"/>
          </w:rPr>
          <w:delText xml:space="preserve">. </w:delText>
        </w:r>
        <w:commentRangeEnd w:id="19"/>
        <w:r w:rsidDel="001A305F">
          <w:rPr>
            <w:rStyle w:val="Refdecomentrio"/>
          </w:rPr>
          <w:commentReference w:id="19"/>
        </w:r>
      </w:del>
    </w:p>
    <w:p w14:paraId="014A8130" w14:textId="6BF3420B" w:rsidR="00D36EEF" w:rsidRDefault="00E47210"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lastRenderedPageBreak/>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Default="00070E8E" w:rsidP="004A3585">
      <w:pPr>
        <w:jc w:val="both"/>
      </w:pPr>
    </w:p>
    <w:p w14:paraId="2F0E94D3" w14:textId="29C43015" w:rsidR="003F6595" w:rsidRDefault="003F6595" w:rsidP="004A3585">
      <w:pPr>
        <w:jc w:val="both"/>
      </w:pPr>
    </w:p>
    <w:p w14:paraId="66756700" w14:textId="20C6C209" w:rsidR="003F6595" w:rsidRDefault="003F6595" w:rsidP="004A3585">
      <w:pPr>
        <w:jc w:val="both"/>
      </w:pPr>
    </w:p>
    <w:p w14:paraId="040E86F9" w14:textId="510D05F0" w:rsidR="003F6595" w:rsidRDefault="003F6595" w:rsidP="004A3585">
      <w:pPr>
        <w:jc w:val="both"/>
      </w:pPr>
    </w:p>
    <w:p w14:paraId="7BA9AFBC" w14:textId="026812B8" w:rsidR="003F6595" w:rsidRDefault="003F6595" w:rsidP="004A3585">
      <w:pPr>
        <w:jc w:val="both"/>
      </w:pPr>
    </w:p>
    <w:p w14:paraId="6DA2C5D4" w14:textId="6E6AD8FB"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24" w:name="_Toc181700708"/>
      <w:commentRangeStart w:id="25"/>
      <w:r w:rsidRPr="004A3585">
        <w:rPr>
          <w:rFonts w:ascii="Montserrat" w:hAnsi="Montserrat"/>
          <w:b/>
          <w:bCs/>
          <w:color w:val="auto"/>
        </w:rPr>
        <w:t>Ficha de in</w:t>
      </w:r>
      <w:r w:rsidR="004A3585">
        <w:rPr>
          <w:rFonts w:ascii="Montserrat" w:hAnsi="Montserrat"/>
          <w:b/>
          <w:bCs/>
          <w:color w:val="auto"/>
        </w:rPr>
        <w:t>dicador</w:t>
      </w:r>
      <w:bookmarkEnd w:id="24"/>
      <w:commentRangeEnd w:id="25"/>
      <w:r w:rsidR="00A92348">
        <w:rPr>
          <w:rStyle w:val="Refdecomentrio"/>
          <w:rFonts w:asciiTheme="minorHAnsi" w:eastAsiaTheme="minorHAnsi" w:hAnsiTheme="minorHAnsi" w:cstheme="minorBidi"/>
          <w:color w:val="auto"/>
        </w:rPr>
        <w:commentReference w:id="25"/>
      </w:r>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036FE7FC" w:rsidR="0078205E" w:rsidRPr="00DB6E59" w:rsidRDefault="001973EF" w:rsidP="004A3585">
            <w:pPr>
              <w:pStyle w:val="QuadrosFiguras1"/>
              <w:spacing w:before="60" w:after="60" w:line="240" w:lineRule="auto"/>
              <w:jc w:val="left"/>
              <w:rPr>
                <w:b/>
                <w:bCs/>
                <w:sz w:val="22"/>
                <w:szCs w:val="24"/>
              </w:rPr>
            </w:pPr>
            <w:r>
              <w:rPr>
                <w:b/>
                <w:bCs/>
                <w:sz w:val="22"/>
                <w:szCs w:val="24"/>
              </w:rPr>
              <w:t>Razão de equipamentos de odontologia por população</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47B7CB01" w:rsidR="0078205E" w:rsidRDefault="001973EF" w:rsidP="004A3585">
            <w:pPr>
              <w:pStyle w:val="QuadrosFiguras1"/>
              <w:spacing w:before="60" w:after="60" w:line="240" w:lineRule="auto"/>
              <w:jc w:val="left"/>
            </w:pPr>
            <w:r w:rsidRPr="001973EF">
              <w:t>Infraestrutura</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1FF888A" w:rsidR="0078205E" w:rsidRDefault="001973EF" w:rsidP="004A3585">
            <w:pPr>
              <w:pStyle w:val="QuadrosFiguras1"/>
              <w:spacing w:before="60" w:after="60" w:line="240" w:lineRule="auto"/>
              <w:jc w:val="left"/>
            </w:pPr>
            <w:r w:rsidRPr="00DB6E59">
              <w:t xml:space="preserve">Número de equipamentos por </w:t>
            </w:r>
            <w:r>
              <w:t>10.000</w:t>
            </w:r>
            <w:r w:rsidRPr="00DB6E59">
              <w:t xml:space="preserve"> habitantes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5A76ED31" w14:textId="77777777" w:rsidR="001973EF" w:rsidRDefault="001973EF" w:rsidP="001973EF">
            <w:pPr>
              <w:pStyle w:val="QuadrosFiguras1"/>
              <w:spacing w:before="60" w:after="60" w:line="240" w:lineRule="auto"/>
              <w:jc w:val="both"/>
            </w:pPr>
            <w:r>
              <w:rPr>
                <w:rFonts w:ascii="Courier New" w:hAnsi="Courier New" w:cs="Courier New"/>
              </w:rPr>
              <w:t>●</w:t>
            </w:r>
            <w:r>
              <w:rPr>
                <w:rFonts w:cs="Courier New"/>
              </w:rPr>
              <w:t xml:space="preserve"> </w:t>
            </w:r>
            <w:r>
              <w:t>Cadastro Nacional de Estabelecimentos de Saúde - Equipamentos (CNES-EQ) e</w:t>
            </w:r>
          </w:p>
          <w:p w14:paraId="1F765E33" w14:textId="77777777" w:rsidR="001973EF" w:rsidRDefault="001973EF" w:rsidP="001973EF">
            <w:pPr>
              <w:pStyle w:val="QuadrosFiguras1"/>
              <w:spacing w:before="60" w:after="60" w:line="240" w:lineRule="auto"/>
              <w:jc w:val="both"/>
            </w:pPr>
            <w:r>
              <w:rPr>
                <w:rFonts w:ascii="Courier New" w:hAnsi="Courier New" w:cs="Courier New"/>
              </w:rPr>
              <w:t>●</w:t>
            </w:r>
            <w:r>
              <w:rPr>
                <w:rFonts w:cs="Courier New"/>
              </w:rPr>
              <w:t xml:space="preserve"> </w:t>
            </w:r>
            <w:r>
              <w:t>Proje</w:t>
            </w:r>
            <w:r>
              <w:rPr>
                <w:rFonts w:cs="Montserrat"/>
              </w:rPr>
              <w:t>çõ</w:t>
            </w:r>
            <w:r>
              <w:t>es de Populacionais da Secretaria de Vigil</w:t>
            </w:r>
            <w:r>
              <w:rPr>
                <w:rFonts w:cs="Montserrat"/>
              </w:rPr>
              <w:t>â</w:t>
            </w:r>
            <w:r>
              <w:t>ncia em Sa</w:t>
            </w:r>
            <w:r>
              <w:rPr>
                <w:rFonts w:cs="Montserrat"/>
              </w:rPr>
              <w:t>ú</w:t>
            </w:r>
            <w:r>
              <w:t>de e Ambiente (SVSA).</w:t>
            </w:r>
          </w:p>
          <w:p w14:paraId="5F3C07CF" w14:textId="1B088580" w:rsidR="0078205E" w:rsidRDefault="001973EF" w:rsidP="001973EF">
            <w:pPr>
              <w:pStyle w:val="QuadrosFiguras1"/>
              <w:spacing w:before="60" w:after="60" w:line="240" w:lineRule="auto"/>
              <w:jc w:val="left"/>
            </w:pPr>
            <w:r>
              <w:t>Instituição: Ministério da Saúde, disponibilizado via Datasus.</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F07AC46" w14:textId="77777777" w:rsidR="001973EF" w:rsidRDefault="001973E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A vari</w:t>
            </w:r>
            <w:r>
              <w:rPr>
                <w:rFonts w:cs="Montserrat"/>
              </w:rPr>
              <w:t>á</w:t>
            </w:r>
            <w:r>
              <w:t xml:space="preserve">vel CODEQUIPE, do CNES-EQ, foi utilizada para selecionar os seguintes equipamentos: </w:t>
            </w:r>
          </w:p>
          <w:p w14:paraId="33E4E4DA" w14:textId="54ED201E" w:rsidR="001973EF" w:rsidRDefault="001973EF" w:rsidP="001973EF">
            <w:pPr>
              <w:pStyle w:val="QuadrosFiguras1"/>
              <w:numPr>
                <w:ilvl w:val="0"/>
                <w:numId w:val="8"/>
              </w:numPr>
              <w:spacing w:before="60" w:after="60" w:line="240" w:lineRule="auto"/>
              <w:jc w:val="both"/>
            </w:pPr>
            <w:r w:rsidRPr="001973EF">
              <w:t>Equipamento odontológico completo</w:t>
            </w:r>
            <w:r>
              <w:t xml:space="preserve"> (</w:t>
            </w:r>
            <w:r w:rsidR="00EF3BFF">
              <w:t xml:space="preserve">código </w:t>
            </w:r>
            <w:r>
              <w:t>80);</w:t>
            </w:r>
          </w:p>
          <w:p w14:paraId="0EF9B2A4" w14:textId="28C4EE33" w:rsidR="001973EF" w:rsidRDefault="00EF3BFF" w:rsidP="00EF3BFF">
            <w:pPr>
              <w:pStyle w:val="QuadrosFiguras1"/>
              <w:numPr>
                <w:ilvl w:val="0"/>
                <w:numId w:val="8"/>
              </w:numPr>
              <w:spacing w:before="60" w:after="60" w:line="240" w:lineRule="auto"/>
              <w:jc w:val="both"/>
            </w:pPr>
            <w:r w:rsidRPr="00EF3BFF">
              <w:t>Compressor odontológico</w:t>
            </w:r>
            <w:r>
              <w:t xml:space="preserve"> </w:t>
            </w:r>
            <w:r w:rsidRPr="00EF3BFF">
              <w:t>(código 80);</w:t>
            </w:r>
          </w:p>
          <w:p w14:paraId="25F2D5CC" w14:textId="24C3388C" w:rsidR="00EF3BFF" w:rsidRDefault="00EF3BFF" w:rsidP="00EF3BFF">
            <w:pPr>
              <w:pStyle w:val="QuadrosFiguras1"/>
              <w:numPr>
                <w:ilvl w:val="0"/>
                <w:numId w:val="8"/>
              </w:numPr>
              <w:spacing w:before="60" w:after="60" w:line="240" w:lineRule="auto"/>
              <w:jc w:val="both"/>
            </w:pPr>
            <w:r w:rsidRPr="00EF3BFF">
              <w:t>Fotopolimerizador (código 8</w:t>
            </w:r>
            <w:r>
              <w:t>2</w:t>
            </w:r>
            <w:r w:rsidRPr="00EF3BFF">
              <w:t>);</w:t>
            </w:r>
          </w:p>
          <w:p w14:paraId="2CAF389D" w14:textId="1B81AEE9" w:rsidR="00EF3BFF" w:rsidRDefault="00EF3BFF" w:rsidP="00EF3BFF">
            <w:pPr>
              <w:pStyle w:val="QuadrosFiguras1"/>
              <w:numPr>
                <w:ilvl w:val="0"/>
                <w:numId w:val="8"/>
              </w:numPr>
              <w:spacing w:before="60" w:after="60" w:line="240" w:lineRule="auto"/>
              <w:jc w:val="both"/>
            </w:pPr>
            <w:r w:rsidRPr="00EF3BFF">
              <w:t xml:space="preserve">Caneta de alta rotação </w:t>
            </w:r>
            <w:r>
              <w:t>(código 83);</w:t>
            </w:r>
          </w:p>
          <w:p w14:paraId="17547089" w14:textId="04C9BE19" w:rsidR="00EF3BFF" w:rsidRDefault="00EF3BFF" w:rsidP="00EF3BFF">
            <w:pPr>
              <w:pStyle w:val="QuadrosFiguras1"/>
              <w:numPr>
                <w:ilvl w:val="0"/>
                <w:numId w:val="8"/>
              </w:numPr>
              <w:spacing w:before="60" w:after="60" w:line="240" w:lineRule="auto"/>
              <w:jc w:val="both"/>
            </w:pPr>
            <w:r w:rsidRPr="00EF3BFF">
              <w:t xml:space="preserve">Caneta de </w:t>
            </w:r>
            <w:r>
              <w:t>baixa</w:t>
            </w:r>
            <w:r w:rsidRPr="00EF3BFF">
              <w:t xml:space="preserve"> rotação </w:t>
            </w:r>
            <w:r>
              <w:t>(código 84);</w:t>
            </w:r>
          </w:p>
          <w:p w14:paraId="051E7116" w14:textId="7D82EAFF" w:rsidR="00EF3BFF" w:rsidRDefault="00EF3BFF" w:rsidP="00EF3BFF">
            <w:pPr>
              <w:pStyle w:val="QuadrosFiguras1"/>
              <w:numPr>
                <w:ilvl w:val="0"/>
                <w:numId w:val="8"/>
              </w:numPr>
              <w:spacing w:before="60" w:after="60" w:line="240" w:lineRule="auto"/>
              <w:jc w:val="both"/>
            </w:pPr>
            <w:r w:rsidRPr="00EF3BFF">
              <w:t xml:space="preserve">Amalgamador </w:t>
            </w:r>
            <w:r>
              <w:t>(código 85);</w:t>
            </w:r>
          </w:p>
          <w:p w14:paraId="692FF108" w14:textId="797A3B84" w:rsidR="001973EF" w:rsidRDefault="00EF3BFF" w:rsidP="001973EF">
            <w:pPr>
              <w:pStyle w:val="QuadrosFiguras1"/>
              <w:numPr>
                <w:ilvl w:val="0"/>
                <w:numId w:val="8"/>
              </w:numPr>
              <w:spacing w:before="60" w:after="60" w:line="240" w:lineRule="auto"/>
              <w:jc w:val="both"/>
            </w:pPr>
            <w:r w:rsidRPr="00EF3BFF">
              <w:t xml:space="preserve">Aparelho de profilaxia c/ jato de bicarbonato </w:t>
            </w:r>
            <w:r>
              <w:t>(código 86).</w:t>
            </w:r>
          </w:p>
          <w:p w14:paraId="22A8DB4B" w14:textId="5F439F1E" w:rsidR="001973EF" w:rsidRDefault="001973EF" w:rsidP="001973EF">
            <w:pPr>
              <w:pStyle w:val="QuadrosFiguras1"/>
              <w:spacing w:before="60" w:after="60" w:line="240" w:lineRule="auto"/>
              <w:jc w:val="both"/>
            </w:pPr>
            <w:r>
              <w:rPr>
                <w:rFonts w:ascii="Times New Roman" w:hAnsi="Times New Roman" w:cs="Times New Roman"/>
              </w:rPr>
              <w:t>●</w:t>
            </w:r>
            <w:r>
              <w:t xml:space="preserve"> A vari</w:t>
            </w:r>
            <w:r>
              <w:rPr>
                <w:rFonts w:cs="Montserrat"/>
              </w:rPr>
              <w:t>á</w:t>
            </w:r>
            <w:r>
              <w:t>vel QT_EXIST, do CNES-EQ, possui a quantidade de equipamentos de cada tipo. Foi criada uma vari</w:t>
            </w:r>
            <w:r>
              <w:rPr>
                <w:rFonts w:cs="Montserrat"/>
              </w:rPr>
              <w:t>á</w:t>
            </w:r>
            <w:r>
              <w:t xml:space="preserve">vel chamada </w:t>
            </w:r>
            <w:r>
              <w:rPr>
                <w:rFonts w:cs="Montserrat"/>
              </w:rPr>
              <w:lastRenderedPageBreak/>
              <w:t>“</w:t>
            </w:r>
            <w:r w:rsidR="00EF3BFF">
              <w:rPr>
                <w:rFonts w:cs="Montserrat"/>
              </w:rPr>
              <w:t>equipamento</w:t>
            </w:r>
            <w:r>
              <w:rPr>
                <w:rFonts w:cs="Montserrat"/>
              </w:rPr>
              <w:t>”</w:t>
            </w:r>
            <w:r>
              <w:t xml:space="preserve"> que </w:t>
            </w:r>
            <w:r>
              <w:rPr>
                <w:rFonts w:cs="Montserrat"/>
              </w:rPr>
              <w:t>é</w:t>
            </w:r>
            <w:r>
              <w:t xml:space="preserve"> o somat</w:t>
            </w:r>
            <w:r>
              <w:rPr>
                <w:rFonts w:cs="Montserrat"/>
              </w:rPr>
              <w:t>ó</w:t>
            </w:r>
            <w:r>
              <w:t>rio dos equipamentos listados no t</w:t>
            </w:r>
            <w:r>
              <w:rPr>
                <w:rFonts w:cs="Montserrat"/>
              </w:rPr>
              <w:t>ó</w:t>
            </w:r>
            <w:r>
              <w:t>pico acima.</w:t>
            </w:r>
          </w:p>
          <w:p w14:paraId="542689DF" w14:textId="77777777" w:rsidR="00EF3BFF" w:rsidRDefault="001973E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A vari</w:t>
            </w:r>
            <w:r>
              <w:rPr>
                <w:rFonts w:cs="Montserrat"/>
              </w:rPr>
              <w:t>á</w:t>
            </w:r>
            <w:r>
              <w:t>vel IND_SUS e IND_NSUS, do CNES-EQ, foram empregadas para identificar os equipamentos vinculados ao Sistema Único de Saúde (SUS).</w:t>
            </w:r>
            <w:r w:rsidR="00EF3BFF">
              <w:t xml:space="preserve"> </w:t>
            </w:r>
          </w:p>
          <w:p w14:paraId="5206586B" w14:textId="159C8BD1" w:rsidR="0078205E" w:rsidRDefault="00EF3BFF" w:rsidP="001973EF">
            <w:pPr>
              <w:pStyle w:val="QuadrosFiguras1"/>
              <w:spacing w:before="60" w:after="60" w:line="240" w:lineRule="auto"/>
              <w:jc w:val="both"/>
              <w:rPr>
                <w:rFonts w:asciiTheme="minorHAnsi" w:hAnsiTheme="minorHAnsi"/>
                <w:color w:val="auto"/>
                <w:sz w:val="22"/>
              </w:rPr>
            </w:pPr>
            <w:r>
              <w:rPr>
                <w:rFonts w:ascii="Times New Roman" w:hAnsi="Times New Roman" w:cs="Times New Roman"/>
              </w:rPr>
              <w:t>●</w:t>
            </w:r>
            <w:r>
              <w:rPr>
                <w:rFonts w:cs="Times New Roman"/>
              </w:rPr>
              <w:t xml:space="preserve"> </w:t>
            </w:r>
            <w:r>
              <w:t>Sendo assim, foram coletados os quantitativos de equipamentos existentes no SUS (</w:t>
            </w:r>
            <w:r w:rsidRPr="00EF3BFF">
              <w:t>qtd_equip_sus</w:t>
            </w:r>
            <w:r>
              <w:t>) e do quantitativo que não pertencia ao SUS (</w:t>
            </w:r>
            <w:r w:rsidRPr="00EF3BFF">
              <w:t>qtd_equip_nao_sus</w:t>
            </w:r>
            <w:r>
              <w:t>).</w:t>
            </w:r>
          </w:p>
          <w:p w14:paraId="43154CF1" w14:textId="7FB349F8" w:rsidR="001973EF" w:rsidRDefault="00EF3BF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rsidR="001973EF" w:rsidRPr="0080600F">
              <w:t>A vari</w:t>
            </w:r>
            <w:r w:rsidR="001973EF" w:rsidRPr="0080600F">
              <w:rPr>
                <w:rFonts w:cs="Montserrat"/>
              </w:rPr>
              <w:t>á</w:t>
            </w:r>
            <w:r w:rsidR="001973EF" w:rsidRPr="0080600F">
              <w:t xml:space="preserve">vel </w:t>
            </w:r>
            <w:r>
              <w:t>“</w:t>
            </w:r>
            <w:r w:rsidRPr="00EF3BFF">
              <w:t>populacao</w:t>
            </w:r>
            <w:r>
              <w:t>”</w:t>
            </w:r>
            <w:r w:rsidR="001973EF" w:rsidRPr="0080600F">
              <w:t>, da base de projeções populacionais da SVSA, foi usada para padronizar o quantitativo da população local.</w:t>
            </w:r>
          </w:p>
          <w:p w14:paraId="0036478F" w14:textId="501CA9AE" w:rsidR="00EF3BFF" w:rsidRPr="00D90F6D" w:rsidRDefault="00EF3BF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 xml:space="preserve">Por fim, é calculado a razão de equipamentos </w:t>
            </w:r>
            <w:del w:id="26" w:author="Érika Aquino" w:date="2025-01-11T22:19:00Z">
              <w:r w:rsidDel="00C204A6">
                <w:delText xml:space="preserve">que eram </w:delText>
              </w:r>
            </w:del>
            <w:r>
              <w:t>do SUS (</w:t>
            </w:r>
            <w:r w:rsidRPr="00EF3BFF">
              <w:t>equip_pop_sus</w:t>
            </w:r>
            <w:r>
              <w:t>) e que não eram do SUS (</w:t>
            </w:r>
            <w:r w:rsidRPr="00EF3BFF">
              <w:t>equip_pop_nao_sus</w:t>
            </w:r>
            <w:r>
              <w:t>) para cada 10.000 habitantes em cada município.</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Fórmula de cálculo</w:t>
            </w:r>
          </w:p>
        </w:tc>
        <w:tc>
          <w:tcPr>
            <w:tcW w:w="6667" w:type="dxa"/>
            <w:vAlign w:val="center"/>
          </w:tcPr>
          <w:p w14:paraId="4F9326C2" w14:textId="1B46C1C6" w:rsidR="0078205E" w:rsidRPr="005C3030" w:rsidRDefault="00EF3BFF" w:rsidP="004A3585">
            <w:pPr>
              <w:ind w:left="-525" w:right="-252" w:firstLine="525"/>
              <w:jc w:val="center"/>
              <w:rPr>
                <w:rFonts w:ascii="Montserrat ExtraLight" w:eastAsia="Cambria Math" w:hAnsi="Montserrat ExtraLight" w:cs="Cambria Math"/>
                <w:sz w:val="16"/>
                <w:szCs w:val="16"/>
              </w:rPr>
            </w:pPr>
            <m:oMathPara>
              <m:oMath>
                <m:r>
                  <m:rPr>
                    <m:nor/>
                  </m:rPr>
                  <w:rPr>
                    <w:rFonts w:ascii="Cambria Math" w:eastAsia="Cambria Math" w:hAnsi="Montserrat ExtraLight" w:cs="Cambria Math"/>
                    <w:sz w:val="18"/>
                    <w:szCs w:val="18"/>
                  </w:rPr>
                  <m:t>raz</m:t>
                </m:r>
                <m:r>
                  <m:rPr>
                    <m:nor/>
                  </m:rPr>
                  <w:rPr>
                    <w:rFonts w:ascii="Cambria Math" w:eastAsia="Cambria Math" w:hAnsi="Montserrat ExtraLight" w:cs="Cambria Math"/>
                    <w:sz w:val="18"/>
                    <w:szCs w:val="18"/>
                  </w:rPr>
                  <m:t>ã</m:t>
                </m:r>
                <m:r>
                  <m:rPr>
                    <m:nor/>
                  </m:rPr>
                  <w:rPr>
                    <w:rFonts w:ascii="Cambria Math" w:eastAsia="Cambria Math" w:hAnsi="Montserrat ExtraLight" w:cs="Cambria Math"/>
                    <w:sz w:val="18"/>
                    <w:szCs w:val="18"/>
                  </w:rPr>
                  <m:t>o</m:t>
                </m:r>
                <m:r>
                  <m:rPr>
                    <m:nor/>
                  </m:rPr>
                  <w:rPr>
                    <w:rFonts w:ascii="Montserrat ExtraLight" w:eastAsia="Cambria Math" w:hAnsi="Montserrat ExtraLight" w:cs="Cambria Math"/>
                    <w:sz w:val="18"/>
                    <w:szCs w:val="18"/>
                  </w:rPr>
                  <m:t xml:space="preserve">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equi</m:t>
                        </m:r>
                        <m:r>
                          <w:del w:id="27" w:author="Érika Aquino" w:date="2025-01-11T22:20:00Z">
                            <m:rPr>
                              <m:nor/>
                            </m:rPr>
                            <w:rPr>
                              <w:rFonts w:ascii="Montserrat ExtraLight" w:eastAsia="Cambria Math" w:hAnsi="Montserrat ExtraLight" w:cs="Cambria Math"/>
                              <w:sz w:val="18"/>
                              <w:szCs w:val="18"/>
                            </w:rPr>
                            <m:t>a</m:t>
                          </w:del>
                        </m:r>
                        <m:r>
                          <m:rPr>
                            <m:nor/>
                          </m:rPr>
                          <w:rPr>
                            <w:rFonts w:ascii="Montserrat ExtraLight" w:eastAsia="Cambria Math" w:hAnsi="Montserrat ExtraLight" w:cs="Cambria Math"/>
                            <w:sz w:val="18"/>
                            <w:szCs w:val="18"/>
                          </w:rPr>
                          <m:t xml:space="preserve">pamentos  </m:t>
                        </m:r>
                      </m:num>
                      <m:den>
                        <m:r>
                          <w:rPr>
                            <w:rFonts w:ascii="Cambria Math" w:eastAsia="Cambria Math" w:hAnsi="Cambria Math" w:cs="Cambria Math"/>
                            <w:sz w:val="18"/>
                            <w:szCs w:val="18"/>
                          </w:rPr>
                          <m:t>população</m:t>
                        </m:r>
                      </m:den>
                    </m:f>
                  </m:e>
                </m:d>
                <m:r>
                  <m:rPr>
                    <m:nor/>
                  </m:rPr>
                  <w:rPr>
                    <w:rFonts w:ascii="Montserrat ExtraLight" w:eastAsia="Cambria Math" w:hAnsi="Montserrat ExtraLight" w:cs="Cambria Math"/>
                    <w:sz w:val="18"/>
                    <w:szCs w:val="18"/>
                  </w:rPr>
                  <m:t xml:space="preserve"> × 1</m:t>
                </m:r>
                <m:r>
                  <m:rPr>
                    <m:nor/>
                  </m:rPr>
                  <w:rPr>
                    <w:rFonts w:ascii="Cambria Math" w:eastAsia="Cambria Math" w:hAnsi="Montserrat ExtraLight" w:cs="Cambria Math"/>
                    <w:sz w:val="18"/>
                    <w:szCs w:val="18"/>
                  </w:rPr>
                  <m:t>0.00</m:t>
                </m:r>
                <m:r>
                  <m:rPr>
                    <m:nor/>
                  </m:rPr>
                  <w:rPr>
                    <w:rFonts w:ascii="Montserrat ExtraLight" w:eastAsia="Cambria Math" w:hAnsi="Montserrat ExtraLight" w:cs="Cambria Math"/>
                    <w:sz w:val="18"/>
                    <w:szCs w:val="18"/>
                  </w:rPr>
                  <m:t>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5411C444" w:rsidR="0078205E" w:rsidRDefault="00423819" w:rsidP="004A3585">
            <w:pPr>
              <w:pStyle w:val="QuadrosFiguras1"/>
              <w:spacing w:before="60" w:after="60" w:line="240" w:lineRule="auto"/>
              <w:jc w:val="both"/>
            </w:pPr>
            <w:r>
              <w:t>SUS e não SUS</w:t>
            </w:r>
            <w:r w:rsidR="0078205E" w:rsidRPr="00200F7C">
              <w:t>.</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43A8FE0C" w:rsidR="0078205E" w:rsidRDefault="0078205E" w:rsidP="004A3585">
            <w:pPr>
              <w:pStyle w:val="QuadrosFiguras1"/>
              <w:spacing w:before="60" w:after="60" w:line="240" w:lineRule="auto"/>
              <w:jc w:val="left"/>
            </w:pP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167DF1D" w:rsidR="0078205E" w:rsidRPr="00DB6E59" w:rsidRDefault="00423819" w:rsidP="004A3585">
            <w:pPr>
              <w:pStyle w:val="QuadrosFiguras1"/>
              <w:spacing w:before="60" w:after="60" w:line="240" w:lineRule="auto"/>
              <w:jc w:val="both"/>
            </w:pPr>
            <w:r w:rsidRPr="00423819">
              <w:t>Este indicador quantifica um aspecto positivo para a saúde; nesse sentido, quanto maior o valor obtido, melhor é o resultado.</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58AB53DA" w:rsidR="00D7294F" w:rsidRDefault="00D7294F" w:rsidP="00D7294F">
      <w:pPr>
        <w:pStyle w:val="PargrafodaLista"/>
        <w:rPr>
          <w:ins w:id="28" w:author="HENRIQUE RIBEIRO DA SILVEIRA" w:date="2024-11-05T13:48:00Z"/>
          <w:rFonts w:ascii="Montserrat" w:hAnsi="Montserrat"/>
        </w:rPr>
      </w:pPr>
      <w:ins w:id="29" w:author="HENRIQUE RIBEIRO DA SILVEIRA" w:date="2024-11-05T13:48:00Z">
        <w:r>
          <w:rPr>
            <w:rFonts w:ascii="Montserrat" w:hAnsi="Montserrat"/>
          </w:rPr>
          <w:t>Artefatos:</w:t>
        </w:r>
      </w:ins>
    </w:p>
    <w:p w14:paraId="3FBCB999" w14:textId="77777777" w:rsidR="00D7294F" w:rsidRDefault="00D7294F">
      <w:pPr>
        <w:pStyle w:val="PargrafodaLista"/>
        <w:rPr>
          <w:ins w:id="30" w:author="HENRIQUE RIBEIRO DA SILVEIRA" w:date="2024-11-05T13:48:00Z"/>
          <w:rFonts w:ascii="Montserrat" w:hAnsi="Montserrat"/>
        </w:rPr>
        <w:pPrChange w:id="31" w:author="HENRIQUE RIBEIRO DA SILVEIRA" w:date="2024-11-05T13:48:00Z">
          <w:pPr>
            <w:pStyle w:val="PargrafodaLista"/>
            <w:numPr>
              <w:numId w:val="7"/>
            </w:numPr>
            <w:ind w:hanging="360"/>
          </w:pPr>
        </w:pPrChange>
      </w:pPr>
    </w:p>
    <w:p w14:paraId="1FB15116" w14:textId="790C4CD0" w:rsidR="0078205E" w:rsidRPr="003F6595" w:rsidRDefault="004A3585" w:rsidP="004A3585">
      <w:pPr>
        <w:pStyle w:val="PargrafodaLista"/>
        <w:numPr>
          <w:ilvl w:val="0"/>
          <w:numId w:val="7"/>
        </w:numPr>
        <w:rPr>
          <w:rFonts w:ascii="Montserrat" w:hAnsi="Montserrat"/>
        </w:rPr>
      </w:pPr>
      <w:commentRangeStart w:id="32"/>
      <w:commentRangeStart w:id="33"/>
      <w:r w:rsidRPr="003F6595">
        <w:rPr>
          <w:rFonts w:ascii="Montserrat" w:hAnsi="Montserrat"/>
        </w:rPr>
        <w:t xml:space="preserve">Para acessar a </w:t>
      </w:r>
      <w:commentRangeStart w:id="34"/>
      <w:r w:rsidRPr="003F6595">
        <w:rPr>
          <w:rFonts w:ascii="Montserrat" w:hAnsi="Montserrat"/>
        </w:rPr>
        <w:t xml:space="preserve">consulta SQL </w:t>
      </w:r>
      <w:commentRangeEnd w:id="34"/>
      <w:r w:rsidR="009E5CEE">
        <w:rPr>
          <w:rStyle w:val="Refdecomentrio"/>
        </w:rPr>
        <w:commentReference w:id="34"/>
      </w:r>
      <w:r w:rsidRPr="003F6595">
        <w:rPr>
          <w:rFonts w:ascii="Montserrat" w:hAnsi="Montserrat"/>
        </w:rPr>
        <w:t xml:space="preserve">que foi usada para a construção do indicador, acesse </w:t>
      </w:r>
      <w:ins w:id="35" w:author="HENRIQUE RIBEIRO DA SILVEIRA" w:date="2024-11-05T13:51:00Z">
        <w:r w:rsidR="00D7294F">
          <w:rPr>
            <w:rFonts w:ascii="Montserrat" w:hAnsi="Montserrat"/>
          </w:rPr>
          <w:fldChar w:fldCharType="begin"/>
        </w:r>
        <w:r w:rsidR="00D7294F">
          <w:rPr>
            <w:rFonts w:ascii="Montserrat" w:hAnsi="Montserrat"/>
          </w:rPr>
          <w:instrText xml:space="preserve"> HYPERLINK "https://github.com/cigets-plataforma-observatorio/cigets-analises/blob/main/Open%20analytics%20layer/Consultas/Profissionais/Distribui%C3%A7%C3%A3o%20dos%20tipos%20de%20v%C3%ADnculos%20de%20profissionais.sql" </w:instrText>
        </w:r>
        <w:r w:rsidR="00D7294F">
          <w:rPr>
            <w:rFonts w:ascii="Montserrat" w:hAnsi="Montserrat"/>
          </w:rPr>
          <w:fldChar w:fldCharType="separate"/>
        </w:r>
        <w:r w:rsidRPr="00D7294F">
          <w:rPr>
            <w:rStyle w:val="Hyperlink"/>
            <w:rFonts w:ascii="Montserrat" w:hAnsi="Montserrat"/>
          </w:rPr>
          <w:t>aqui</w:t>
        </w:r>
        <w:r w:rsidR="00D7294F">
          <w:rPr>
            <w:rFonts w:ascii="Montserrat" w:hAnsi="Montserrat"/>
          </w:rPr>
          <w:fldChar w:fldCharType="end"/>
        </w:r>
      </w:ins>
      <w:r w:rsidRPr="003F6595">
        <w:rPr>
          <w:rFonts w:ascii="Montserrat" w:hAnsi="Montserrat"/>
        </w:rPr>
        <w:t>;</w:t>
      </w:r>
    </w:p>
    <w:p w14:paraId="6B75AAB0" w14:textId="0246DF7C"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os dados resultantes da consulta do item 1, acesse </w:t>
      </w:r>
      <w:commentRangeStart w:id="36"/>
      <w:r w:rsidRPr="003F6595">
        <w:rPr>
          <w:rFonts w:ascii="Montserrat" w:hAnsi="Montserrat"/>
        </w:rPr>
        <w:t>aqui</w:t>
      </w:r>
      <w:commentRangeEnd w:id="36"/>
      <w:r w:rsidR="00D7294F">
        <w:rPr>
          <w:rStyle w:val="Refdecomentrio"/>
        </w:rPr>
        <w:commentReference w:id="36"/>
      </w:r>
      <w:r w:rsidRPr="003F6595">
        <w:rPr>
          <w:rFonts w:ascii="Montserrat" w:hAnsi="Montserrat"/>
        </w:rPr>
        <w:t>;</w:t>
      </w:r>
    </w:p>
    <w:p w14:paraId="73F83F9B" w14:textId="2D51CD81"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 dashboard interativo, acesse aqui. </w:t>
      </w:r>
      <w:commentRangeEnd w:id="32"/>
      <w:r w:rsidRPr="003F6595">
        <w:rPr>
          <w:rStyle w:val="Refdecomentrio"/>
          <w:rFonts w:ascii="Montserrat" w:hAnsi="Montserrat"/>
        </w:rPr>
        <w:commentReference w:id="32"/>
      </w:r>
      <w:commentRangeEnd w:id="33"/>
      <w:r w:rsidR="00A92348">
        <w:rPr>
          <w:rStyle w:val="Refdecomentrio"/>
        </w:rPr>
        <w:commentReference w:id="33"/>
      </w:r>
    </w:p>
    <w:p w14:paraId="0E827315" w14:textId="30E9893E" w:rsidR="0078205E" w:rsidRDefault="00E47210" w:rsidP="004A3585">
      <w:r>
        <w:tab/>
      </w:r>
      <w:r>
        <w:tab/>
      </w:r>
      <w:r>
        <w:tab/>
      </w:r>
    </w:p>
    <w:p w14:paraId="4B346B7F" w14:textId="6AB7933F" w:rsidR="004A3585" w:rsidRPr="004A3585" w:rsidRDefault="004A3585" w:rsidP="004A3585">
      <w:pPr>
        <w:pStyle w:val="Ttulo1"/>
        <w:jc w:val="center"/>
        <w:rPr>
          <w:rFonts w:ascii="Montserrat" w:hAnsi="Montserrat"/>
          <w:b/>
          <w:bCs/>
          <w:color w:val="auto"/>
        </w:rPr>
      </w:pPr>
      <w:bookmarkStart w:id="37" w:name="_Toc181700709"/>
      <w:commentRangeStart w:id="38"/>
      <w:r>
        <w:rPr>
          <w:rFonts w:ascii="Montserrat" w:hAnsi="Montserrat"/>
          <w:b/>
          <w:bCs/>
          <w:color w:val="auto"/>
        </w:rPr>
        <w:t>Exemplo de aplicação</w:t>
      </w:r>
      <w:bookmarkEnd w:id="37"/>
      <w:commentRangeEnd w:id="38"/>
      <w:r w:rsidR="00A92348">
        <w:rPr>
          <w:rStyle w:val="Refdecomentrio"/>
          <w:rFonts w:asciiTheme="minorHAnsi" w:eastAsiaTheme="minorHAnsi" w:hAnsiTheme="minorHAnsi" w:cstheme="minorBidi"/>
          <w:color w:val="auto"/>
        </w:rPr>
        <w:commentReference w:id="38"/>
      </w:r>
    </w:p>
    <w:p w14:paraId="0824521B" w14:textId="746E7833" w:rsidR="0078205E" w:rsidRDefault="0078205E" w:rsidP="0078205E">
      <w:pPr>
        <w:ind w:left="-1701"/>
        <w:jc w:val="center"/>
      </w:pPr>
    </w:p>
    <w:p w14:paraId="0D6AA884" w14:textId="64E0FC6D" w:rsidR="00537021" w:rsidRPr="004762E7" w:rsidRDefault="00D94AD2" w:rsidP="00537021">
      <w:pPr>
        <w:pStyle w:val="SemEspaamento"/>
        <w:spacing w:after="200" w:line="360" w:lineRule="auto"/>
        <w:ind w:firstLine="851"/>
        <w:jc w:val="both"/>
        <w:rPr>
          <w:rFonts w:ascii="Montserrat" w:hAnsi="Montserrat"/>
        </w:rPr>
      </w:pPr>
      <w:bookmarkStart w:id="39" w:name="_Hlk181780877"/>
      <w:r w:rsidRPr="004762E7">
        <w:rPr>
          <w:rFonts w:ascii="Montserrat" w:hAnsi="Montserrat"/>
        </w:rPr>
        <w:t xml:space="preserve">A figura 1 ilustra </w:t>
      </w:r>
      <w:r w:rsidR="00666086" w:rsidRPr="004762E7">
        <w:rPr>
          <w:rFonts w:ascii="Montserrat" w:hAnsi="Montserrat"/>
        </w:rPr>
        <w:t xml:space="preserve">o exemplo de aplicação para </w:t>
      </w:r>
      <w:r w:rsidR="004E0F3E" w:rsidRPr="004762E7">
        <w:rPr>
          <w:rFonts w:ascii="Montserrat" w:hAnsi="Montserrat"/>
        </w:rPr>
        <w:t xml:space="preserve">o </w:t>
      </w:r>
      <w:r w:rsidR="00666086" w:rsidRPr="004762E7">
        <w:rPr>
          <w:rFonts w:ascii="Montserrat" w:hAnsi="Montserrat"/>
        </w:rPr>
        <w:t xml:space="preserve">indicador, considerando um recorte para </w:t>
      </w:r>
      <w:r w:rsidR="001239B3" w:rsidRPr="004762E7">
        <w:rPr>
          <w:rFonts w:ascii="Montserrat" w:hAnsi="Montserrat"/>
        </w:rPr>
        <w:t xml:space="preserve">vínculos profissionais de </w:t>
      </w:r>
      <w:r w:rsidR="00666086" w:rsidRPr="004762E7">
        <w:rPr>
          <w:rFonts w:ascii="Montserrat" w:hAnsi="Montserrat"/>
        </w:rPr>
        <w:t xml:space="preserve">enfermeiros, no ano </w:t>
      </w:r>
      <w:r w:rsidR="00666086" w:rsidRPr="004762E7">
        <w:rPr>
          <w:rFonts w:ascii="Montserrat" w:hAnsi="Montserrat"/>
        </w:rPr>
        <w:lastRenderedPageBreak/>
        <w:t>de 2024</w:t>
      </w:r>
      <w:r w:rsidR="001239B3" w:rsidRPr="004762E7">
        <w:rPr>
          <w:rFonts w:ascii="Montserrat" w:hAnsi="Montserrat"/>
        </w:rPr>
        <w:t xml:space="preserve">, em </w:t>
      </w:r>
      <w:r w:rsidR="004E0F3E" w:rsidRPr="004762E7">
        <w:rPr>
          <w:rFonts w:ascii="Montserrat" w:hAnsi="Montserrat"/>
        </w:rPr>
        <w:t xml:space="preserve">estabelecimentos </w:t>
      </w:r>
      <w:r w:rsidR="001239B3" w:rsidRPr="004762E7">
        <w:rPr>
          <w:rFonts w:ascii="Montserrat" w:hAnsi="Montserrat"/>
        </w:rPr>
        <w:t>da atenção primária à saúde (APS). Observa-se que há menor proporção de vínculos classificados como precários no Sul e Sudeste, comparando-se aos municípios das demais localidades.</w:t>
      </w:r>
    </w:p>
    <w:p w14:paraId="28A89227" w14:textId="4704B753" w:rsidR="00C567EB" w:rsidRPr="00537021" w:rsidRDefault="00C567EB" w:rsidP="00C567EB">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Pr="00537021">
        <w:rPr>
          <w:rFonts w:ascii="Times New Roman" w:hAnsi="Times New Roman" w:cs="Times New Roman"/>
          <w:b/>
          <w:bCs/>
          <w:color w:val="auto"/>
          <w:sz w:val="20"/>
          <w:szCs w:val="20"/>
        </w:rPr>
        <w:fldChar w:fldCharType="begin"/>
      </w:r>
      <w:r w:rsidRPr="00537021">
        <w:rPr>
          <w:rFonts w:ascii="Times New Roman" w:hAnsi="Times New Roman" w:cs="Times New Roman"/>
          <w:b/>
          <w:bCs/>
          <w:color w:val="auto"/>
          <w:sz w:val="20"/>
          <w:szCs w:val="20"/>
        </w:rPr>
        <w:instrText xml:space="preserve"> SEQ Figura \* ARABIC </w:instrText>
      </w:r>
      <w:r w:rsidRPr="00537021">
        <w:rPr>
          <w:rFonts w:ascii="Times New Roman" w:hAnsi="Times New Roman" w:cs="Times New Roman"/>
          <w:b/>
          <w:bCs/>
          <w:color w:val="auto"/>
          <w:sz w:val="20"/>
          <w:szCs w:val="20"/>
        </w:rPr>
        <w:fldChar w:fldCharType="separate"/>
      </w:r>
      <w:r w:rsidRPr="00537021">
        <w:rPr>
          <w:rFonts w:ascii="Times New Roman" w:hAnsi="Times New Roman" w:cs="Times New Roman"/>
          <w:b/>
          <w:bCs/>
          <w:noProof/>
          <w:color w:val="auto"/>
          <w:sz w:val="20"/>
          <w:szCs w:val="20"/>
        </w:rPr>
        <w:t>2</w:t>
      </w:r>
      <w:r w:rsidRPr="00537021">
        <w:rPr>
          <w:rFonts w:ascii="Times New Roman" w:hAnsi="Times New Roman" w:cs="Times New Roman"/>
          <w:b/>
          <w:bCs/>
          <w:color w:val="auto"/>
          <w:sz w:val="20"/>
          <w:szCs w:val="20"/>
        </w:rPr>
        <w:fldChar w:fldCharType="end"/>
      </w:r>
      <w:r w:rsidRPr="00537021">
        <w:rPr>
          <w:rFonts w:ascii="Times New Roman" w:hAnsi="Times New Roman" w:cs="Times New Roman"/>
          <w:b/>
          <w:bCs/>
          <w:color w:val="auto"/>
          <w:sz w:val="20"/>
          <w:szCs w:val="20"/>
        </w:rPr>
        <w:t xml:space="preserve"> - Distribuição de indicador por municípios</w:t>
      </w:r>
    </w:p>
    <w:p w14:paraId="048C0214" w14:textId="5B7BED52" w:rsidR="00C567EB" w:rsidRDefault="00D94AD2" w:rsidP="00537021">
      <w:pPr>
        <w:pStyle w:val="NormalWeb"/>
        <w:keepNext/>
        <w:spacing w:before="0" w:beforeAutospacing="0" w:after="0" w:afterAutospacing="0"/>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C4C52BC" w14:textId="59F90841" w:rsidR="00537021" w:rsidRPr="00537021" w:rsidRDefault="00537021" w:rsidP="00537021">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Fonte: Elaborado pelos autore</w:t>
      </w:r>
      <w:r>
        <w:rPr>
          <w:rFonts w:ascii="Times New Roman" w:hAnsi="Times New Roman" w:cs="Times New Roman"/>
          <w:color w:val="000000" w:themeColor="text1"/>
          <w:sz w:val="20"/>
          <w:szCs w:val="20"/>
        </w:rPr>
        <w:t>s</w:t>
      </w:r>
    </w:p>
    <w:p w14:paraId="5E67A119" w14:textId="6C99AD96" w:rsidR="009E5CEE" w:rsidRPr="004762E7" w:rsidRDefault="009E5CEE" w:rsidP="00C567EB">
      <w:pPr>
        <w:pStyle w:val="SemEspaamento"/>
        <w:spacing w:line="360" w:lineRule="auto"/>
        <w:ind w:firstLine="851"/>
        <w:rPr>
          <w:rFonts w:ascii="Montserrat" w:hAnsi="Montserrat"/>
        </w:rPr>
      </w:pPr>
      <w:r w:rsidRPr="004762E7">
        <w:rPr>
          <w:rFonts w:ascii="Montserrat" w:hAnsi="Montserrat"/>
        </w:rPr>
        <w:t xml:space="preserve">Para acessar o link do código que resultou no mapa, clique </w:t>
      </w:r>
      <w:hyperlink r:id="rId16" w:history="1">
        <w:r w:rsidRPr="004762E7">
          <w:rPr>
            <w:rStyle w:val="Hyperlink"/>
            <w:rFonts w:ascii="Montserrat" w:hAnsi="Montserrat"/>
          </w:rPr>
          <w:t>aqui</w:t>
        </w:r>
      </w:hyperlink>
      <w:r w:rsidRPr="004762E7">
        <w:rPr>
          <w:rFonts w:ascii="Montserrat" w:hAnsi="Montserrat"/>
        </w:rPr>
        <w:t>.</w:t>
      </w:r>
      <w:bookmarkEnd w:id="39"/>
    </w:p>
    <w:p w14:paraId="0D2D1F03" w14:textId="170B76C1" w:rsidR="00666086" w:rsidRDefault="00666086" w:rsidP="00D94AD2">
      <w:pPr>
        <w:pStyle w:val="NormalWeb"/>
        <w:jc w:val="center"/>
      </w:pPr>
    </w:p>
    <w:p w14:paraId="6EFC34B2" w14:textId="3ADFDD53" w:rsidR="003F6595" w:rsidRPr="00891B36" w:rsidRDefault="00666086" w:rsidP="00666086">
      <w:pPr>
        <w:pStyle w:val="Ttulo1"/>
        <w:jc w:val="center"/>
        <w:rPr>
          <w:rFonts w:ascii="Montserrat" w:hAnsi="Montserrat"/>
          <w:b/>
          <w:bCs/>
          <w:color w:val="auto"/>
          <w:lang w:val="en-US"/>
        </w:rPr>
      </w:pPr>
      <w:bookmarkStart w:id="40" w:name="_Toc181700710"/>
      <w:r w:rsidRPr="00891B36">
        <w:rPr>
          <w:rFonts w:ascii="Montserrat" w:hAnsi="Montserrat"/>
          <w:b/>
          <w:bCs/>
          <w:color w:val="auto"/>
          <w:lang w:val="en-US"/>
        </w:rPr>
        <w:t>Referências</w:t>
      </w:r>
      <w:bookmarkEnd w:id="40"/>
    </w:p>
    <w:p w14:paraId="393A9936" w14:textId="77777777" w:rsidR="00666086" w:rsidRPr="00891B36" w:rsidRDefault="00666086" w:rsidP="00666086">
      <w:pPr>
        <w:rPr>
          <w:lang w:val="en-US"/>
        </w:rPr>
      </w:pPr>
    </w:p>
    <w:sdt>
      <w:sdtPr>
        <w:rPr>
          <w:color w:val="000000"/>
        </w:rPr>
        <w:tag w:val="MENDELEY_BIBLIOGRAPHY"/>
        <w:id w:val="951600538"/>
        <w:placeholder>
          <w:docPart w:val="DefaultPlaceholder_-1854013440"/>
        </w:placeholder>
      </w:sdtPr>
      <w:sdtEndPr/>
      <w:sdtContent>
        <w:p w14:paraId="74ABFA60" w14:textId="77777777" w:rsidR="00666086" w:rsidRPr="00891B36" w:rsidRDefault="00666086" w:rsidP="00666086">
          <w:pPr>
            <w:autoSpaceDE w:val="0"/>
            <w:autoSpaceDN w:val="0"/>
            <w:ind w:hanging="640"/>
            <w:jc w:val="both"/>
            <w:divId w:val="344209817"/>
            <w:rPr>
              <w:rFonts w:ascii="Montserrat" w:eastAsia="Times New Roman" w:hAnsi="Montserrat"/>
              <w:color w:val="000000"/>
              <w:lang w:val="en-US"/>
            </w:rPr>
          </w:pPr>
          <w:r w:rsidRPr="00891B36">
            <w:rPr>
              <w:rFonts w:ascii="Montserrat" w:eastAsia="Times New Roman" w:hAnsi="Montserrat"/>
              <w:color w:val="000000"/>
              <w:sz w:val="20"/>
              <w:szCs w:val="20"/>
              <w:lang w:val="en-US"/>
            </w:rPr>
            <w:t xml:space="preserve">1. </w:t>
          </w:r>
          <w:r w:rsidRPr="00891B36">
            <w:rPr>
              <w:rFonts w:ascii="Montserrat" w:eastAsia="Times New Roman" w:hAnsi="Montserrat"/>
              <w:color w:val="000000"/>
              <w:sz w:val="20"/>
              <w:szCs w:val="20"/>
              <w:lang w:val="en-US"/>
            </w:rPr>
            <w:tab/>
            <w:t xml:space="preserve">WHO. Global strategy on human resources for health: Workforce 2030. 2016. </w:t>
          </w:r>
        </w:p>
        <w:p w14:paraId="04B120DA" w14:textId="77777777" w:rsidR="00666086" w:rsidRPr="00891B36" w:rsidRDefault="00666086" w:rsidP="00666086">
          <w:pPr>
            <w:autoSpaceDE w:val="0"/>
            <w:autoSpaceDN w:val="0"/>
            <w:ind w:hanging="640"/>
            <w:jc w:val="both"/>
            <w:divId w:val="682315618"/>
            <w:rPr>
              <w:rFonts w:ascii="Montserrat" w:eastAsia="Times New Roman" w:hAnsi="Montserrat"/>
              <w:color w:val="000000"/>
              <w:sz w:val="20"/>
              <w:szCs w:val="20"/>
              <w:lang w:val="en-US"/>
            </w:rPr>
          </w:pPr>
          <w:r w:rsidRPr="00891B36">
            <w:rPr>
              <w:rFonts w:ascii="Montserrat" w:eastAsia="Times New Roman" w:hAnsi="Montserrat"/>
              <w:color w:val="000000"/>
              <w:sz w:val="20"/>
              <w:szCs w:val="20"/>
              <w:lang w:val="en-US"/>
            </w:rPr>
            <w:t xml:space="preserve">2. </w:t>
          </w:r>
          <w:r w:rsidRPr="00891B36">
            <w:rPr>
              <w:rFonts w:ascii="Montserrat" w:eastAsia="Times New Roman" w:hAnsi="Montserrat"/>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666086" w:rsidRDefault="00666086" w:rsidP="00666086">
          <w:pPr>
            <w:autoSpaceDE w:val="0"/>
            <w:autoSpaceDN w:val="0"/>
            <w:ind w:hanging="640"/>
            <w:jc w:val="both"/>
            <w:divId w:val="350181312"/>
            <w:rPr>
              <w:rFonts w:ascii="Montserrat" w:eastAsia="Times New Roman" w:hAnsi="Montserrat"/>
              <w:color w:val="000000"/>
              <w:sz w:val="20"/>
              <w:szCs w:val="20"/>
            </w:rPr>
          </w:pPr>
          <w:r w:rsidRPr="00891B36">
            <w:rPr>
              <w:rFonts w:ascii="Montserrat" w:eastAsia="Times New Roman" w:hAnsi="Montserrat"/>
              <w:color w:val="000000"/>
              <w:sz w:val="20"/>
              <w:szCs w:val="20"/>
              <w:lang w:val="en-US"/>
            </w:rPr>
            <w:lastRenderedPageBreak/>
            <w:t xml:space="preserve">3. </w:t>
          </w:r>
          <w:r w:rsidRPr="00891B36">
            <w:rPr>
              <w:rFonts w:ascii="Montserrat" w:eastAsia="Times New Roman" w:hAnsi="Montserrat"/>
              <w:color w:val="000000"/>
              <w:sz w:val="20"/>
              <w:szCs w:val="20"/>
              <w:lang w:val="en-US"/>
            </w:rPr>
            <w:tab/>
            <w:t xml:space="preserve">Rees GH, James R, Samadashvili L, Scotter C. Are Sustainable Health Workforces Possible? </w:t>
          </w:r>
          <w:r w:rsidRPr="00666086">
            <w:rPr>
              <w:rFonts w:ascii="Montserrat" w:eastAsia="Times New Roman" w:hAnsi="Montserrat"/>
              <w:color w:val="000000"/>
              <w:sz w:val="20"/>
              <w:szCs w:val="20"/>
            </w:rPr>
            <w:t xml:space="preserve">Issues and a Possible Remedy. Sustainability (Switzerland). MDPI; 2023. </w:t>
          </w:r>
        </w:p>
        <w:p w14:paraId="08D22EF9" w14:textId="77777777" w:rsidR="00666086" w:rsidRPr="00666086" w:rsidRDefault="00666086" w:rsidP="00666086">
          <w:pPr>
            <w:autoSpaceDE w:val="0"/>
            <w:autoSpaceDN w:val="0"/>
            <w:ind w:hanging="640"/>
            <w:jc w:val="both"/>
            <w:divId w:val="28724702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4. </w:t>
          </w:r>
          <w:r w:rsidRPr="00666086">
            <w:rPr>
              <w:rFonts w:ascii="Montserrat" w:eastAsia="Times New Roman" w:hAnsi="Montserrat"/>
              <w:color w:val="000000"/>
              <w:sz w:val="20"/>
              <w:szCs w:val="20"/>
            </w:rPr>
            <w:tab/>
            <w:t xml:space="preserve">OPAS. Contas Nacionais da Força de Trabalho em Saúde: Um Manual. Brasília; 2020. </w:t>
          </w:r>
        </w:p>
        <w:p w14:paraId="0260B823" w14:textId="77777777" w:rsidR="00666086" w:rsidRPr="00891B36" w:rsidRDefault="00666086" w:rsidP="00666086">
          <w:pPr>
            <w:autoSpaceDE w:val="0"/>
            <w:autoSpaceDN w:val="0"/>
            <w:ind w:hanging="640"/>
            <w:jc w:val="both"/>
            <w:divId w:val="2052460715"/>
            <w:rPr>
              <w:rFonts w:ascii="Montserrat" w:eastAsia="Times New Roman" w:hAnsi="Montserrat"/>
              <w:color w:val="000000"/>
              <w:sz w:val="20"/>
              <w:szCs w:val="20"/>
              <w:lang w:val="en-US"/>
            </w:rPr>
          </w:pPr>
          <w:r w:rsidRPr="00666086">
            <w:rPr>
              <w:rFonts w:ascii="Montserrat" w:eastAsia="Times New Roman" w:hAnsi="Montserrat"/>
              <w:color w:val="000000"/>
              <w:sz w:val="20"/>
              <w:szCs w:val="20"/>
            </w:rPr>
            <w:t xml:space="preserve">5. </w:t>
          </w:r>
          <w:r w:rsidRPr="00666086">
            <w:rPr>
              <w:rFonts w:ascii="Montserrat" w:eastAsia="Times New Roman" w:hAnsi="Montserrat"/>
              <w:color w:val="000000"/>
              <w:sz w:val="20"/>
              <w:szCs w:val="20"/>
            </w:rPr>
            <w:tab/>
            <w:t xml:space="preserve">Ministério da Saúde. Indicadores de gestão do trabalho em saúde: material de apoio para o Programa de Qualificação e Estruturação da Gestão do Trabalho e da Educação no SUS - ProgeSUS. </w:t>
          </w:r>
          <w:r w:rsidRPr="00891B36">
            <w:rPr>
              <w:rFonts w:ascii="Montserrat" w:eastAsia="Times New Roman" w:hAnsi="Montserrat"/>
              <w:color w:val="000000"/>
              <w:sz w:val="20"/>
              <w:szCs w:val="20"/>
              <w:lang w:val="en-US"/>
            </w:rPr>
            <w:t xml:space="preserve">Editora MS; 2007. </w:t>
          </w:r>
        </w:p>
        <w:p w14:paraId="5384DA99" w14:textId="77777777" w:rsidR="00666086" w:rsidRPr="00666086" w:rsidRDefault="00666086" w:rsidP="00666086">
          <w:pPr>
            <w:autoSpaceDE w:val="0"/>
            <w:autoSpaceDN w:val="0"/>
            <w:ind w:hanging="640"/>
            <w:jc w:val="both"/>
            <w:divId w:val="175507557"/>
            <w:rPr>
              <w:rFonts w:ascii="Montserrat" w:eastAsia="Times New Roman" w:hAnsi="Montserrat"/>
              <w:color w:val="000000"/>
              <w:sz w:val="20"/>
              <w:szCs w:val="20"/>
            </w:rPr>
          </w:pPr>
          <w:r w:rsidRPr="00891B36">
            <w:rPr>
              <w:rFonts w:ascii="Montserrat" w:eastAsia="Times New Roman" w:hAnsi="Montserrat"/>
              <w:color w:val="000000"/>
              <w:sz w:val="20"/>
              <w:szCs w:val="20"/>
              <w:lang w:val="en-US"/>
            </w:rPr>
            <w:t xml:space="preserve">6. </w:t>
          </w:r>
          <w:r w:rsidRPr="00891B36">
            <w:rPr>
              <w:rFonts w:ascii="Montserrat" w:eastAsia="Times New Roman" w:hAnsi="Montserrat"/>
              <w:color w:val="000000"/>
              <w:sz w:val="20"/>
              <w:szCs w:val="20"/>
              <w:lang w:val="en-US"/>
            </w:rPr>
            <w:tab/>
            <w:t xml:space="preserve">WHO. Strengthening the collection, analysis and use of health workforce data and information - a handbook [Internet]. </w:t>
          </w:r>
          <w:r w:rsidRPr="00666086">
            <w:rPr>
              <w:rFonts w:ascii="Montserrat" w:eastAsia="Times New Roman" w:hAnsi="Montserrat"/>
              <w:color w:val="000000"/>
              <w:sz w:val="20"/>
              <w:szCs w:val="20"/>
            </w:rPr>
            <w:t>2022. Available from: http://apps.who.int/bookorders.</w:t>
          </w:r>
        </w:p>
        <w:p w14:paraId="2AC30F27" w14:textId="77777777" w:rsidR="00666086" w:rsidRPr="00666086" w:rsidRDefault="00666086" w:rsidP="00666086">
          <w:pPr>
            <w:autoSpaceDE w:val="0"/>
            <w:autoSpaceDN w:val="0"/>
            <w:ind w:hanging="640"/>
            <w:jc w:val="both"/>
            <w:divId w:val="287514636"/>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7. </w:t>
          </w:r>
          <w:r w:rsidRPr="00666086">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ka Aquino" w:date="2025-01-11T22:19:00Z" w:initials="E.A.">
    <w:p w14:paraId="284EB7B7" w14:textId="77777777" w:rsidR="00C204A6" w:rsidRDefault="00C204A6" w:rsidP="00C204A6">
      <w:pPr>
        <w:pStyle w:val="Textodecomentrio"/>
      </w:pPr>
      <w:r>
        <w:rPr>
          <w:rStyle w:val="Refdecomentrio"/>
        </w:rPr>
        <w:annotationRef/>
      </w:r>
      <w:r>
        <w:t>Corrigir a palavra "população" no título da capa</w:t>
      </w:r>
    </w:p>
  </w:comment>
  <w:comment w:id="2" w:author="Daniel Pagotto" w:date="2024-11-05T11:23:00Z" w:initials="DP">
    <w:p w14:paraId="5E50E9F9" w14:textId="03BC2967" w:rsidR="003F6595" w:rsidRDefault="003F6595">
      <w:pPr>
        <w:pStyle w:val="Textodecomentrio"/>
      </w:pPr>
      <w:r>
        <w:rPr>
          <w:rStyle w:val="Refdecomentrio"/>
        </w:rPr>
        <w:annotationRef/>
      </w:r>
      <w:r>
        <w:t>Complementar aqui</w:t>
      </w:r>
    </w:p>
  </w:comment>
  <w:comment w:id="7" w:author="Érika Aquino" w:date="2025-01-12T00:00:00Z" w:initials="E.A.">
    <w:p w14:paraId="209D3D02" w14:textId="77777777" w:rsidR="001A305F" w:rsidRDefault="001A305F" w:rsidP="001A305F">
      <w:pPr>
        <w:pStyle w:val="Textodecomentrio"/>
      </w:pPr>
      <w:r>
        <w:rPr>
          <w:rStyle w:val="Refdecomentrio"/>
        </w:rPr>
        <w:annotationRef/>
      </w:r>
      <w:r>
        <w:rPr>
          <w:color w:val="222222"/>
          <w:highlight w:val="white"/>
        </w:rPr>
        <w:t>DE OLIVEIRA, Osmiely Reis Reis et al. Avaliação dos usuários sobre a qualidade do atendimento odontológico prestado por alunos de odontologia. </w:t>
      </w:r>
      <w:r>
        <w:rPr>
          <w:b/>
          <w:bCs/>
          <w:color w:val="222222"/>
          <w:highlight w:val="white"/>
        </w:rPr>
        <w:t>Revista da Faculdade de Odontologia-UPF</w:t>
      </w:r>
      <w:r>
        <w:rPr>
          <w:color w:val="222222"/>
          <w:highlight w:val="white"/>
        </w:rPr>
        <w:t>, v. 17, n. 3, 2012.</w:t>
      </w:r>
      <w:r>
        <w:t xml:space="preserve"> </w:t>
      </w:r>
    </w:p>
    <w:p w14:paraId="4B3A3D35" w14:textId="77777777" w:rsidR="001A305F" w:rsidRDefault="001A305F" w:rsidP="001A305F">
      <w:pPr>
        <w:pStyle w:val="Textodecomentrio"/>
      </w:pPr>
    </w:p>
    <w:p w14:paraId="7E9229E0" w14:textId="77777777" w:rsidR="001A305F" w:rsidRDefault="001A305F" w:rsidP="001A305F">
      <w:pPr>
        <w:pStyle w:val="Textodecomentrio"/>
      </w:pPr>
      <w:r>
        <w:rPr>
          <w:color w:val="222222"/>
          <w:highlight w:val="white"/>
        </w:rPr>
        <w:t>SOARES, Paulo Vinicius et al. Avaliação da qualidade do atendimento oferecido na Clínica Integrada da Universidade Federal de Uberlândia. </w:t>
      </w:r>
      <w:r>
        <w:rPr>
          <w:b/>
          <w:bCs/>
          <w:color w:val="222222"/>
          <w:highlight w:val="white"/>
        </w:rPr>
        <w:t>Revista Odontológica do Brasil Central</w:t>
      </w:r>
      <w:r>
        <w:rPr>
          <w:color w:val="222222"/>
          <w:highlight w:val="white"/>
        </w:rPr>
        <w:t>, v. 23, n. 66, 2014.</w:t>
      </w:r>
      <w:r>
        <w:t xml:space="preserve"> </w:t>
      </w:r>
    </w:p>
  </w:comment>
  <w:comment w:id="8" w:author="Daniel Pagotto" w:date="2025-01-15T10:32:00Z" w:initials="DP">
    <w:p w14:paraId="0F449B5B" w14:textId="7EC6DD67" w:rsidR="00A92348" w:rsidRDefault="00A92348">
      <w:pPr>
        <w:pStyle w:val="Textodecomentrio"/>
      </w:pPr>
      <w:r>
        <w:rPr>
          <w:rStyle w:val="Refdecomentrio"/>
        </w:rPr>
        <w:annotationRef/>
      </w:r>
      <w:r>
        <w:t>Adicionar ao final conforme padrão de citação</w:t>
      </w:r>
    </w:p>
  </w:comment>
  <w:comment w:id="13" w:author="Érika Aquino" w:date="2025-01-11T23:58:00Z" w:initials="E.A.">
    <w:p w14:paraId="2157415B" w14:textId="1C26BB83" w:rsidR="001A305F" w:rsidRDefault="001A305F" w:rsidP="001A305F">
      <w:pPr>
        <w:pStyle w:val="Textodecomentrio"/>
      </w:pPr>
      <w:r>
        <w:rPr>
          <w:rStyle w:val="Refdecomentrio"/>
        </w:rPr>
        <w:annotationRef/>
      </w:r>
      <w:r>
        <w:rPr>
          <w:color w:val="222222"/>
          <w:highlight w:val="white"/>
        </w:rPr>
        <w:t>NEVES, Matheus; GIORDANI, Jessye Melgarejo do Amaral; HUGO, Fernando Neves. Atenção primária à saúde bucal no Brasil: processo de trabalho das equipes de saúde bucal. </w:t>
      </w:r>
      <w:r>
        <w:rPr>
          <w:b/>
          <w:bCs/>
          <w:color w:val="222222"/>
          <w:highlight w:val="white"/>
        </w:rPr>
        <w:t>Ciência &amp; Saúde Coletiva</w:t>
      </w:r>
      <w:r>
        <w:rPr>
          <w:color w:val="222222"/>
          <w:highlight w:val="white"/>
        </w:rPr>
        <w:t>, v. 24, p. 1809-1820, 2019.</w:t>
      </w:r>
      <w:r>
        <w:t xml:space="preserve"> </w:t>
      </w:r>
    </w:p>
    <w:p w14:paraId="2B730273" w14:textId="77777777" w:rsidR="001A305F" w:rsidRDefault="001A305F" w:rsidP="001A305F">
      <w:pPr>
        <w:pStyle w:val="Textodecomentrio"/>
      </w:pPr>
    </w:p>
    <w:p w14:paraId="5C76AE83" w14:textId="77777777" w:rsidR="001A305F" w:rsidRDefault="001A305F" w:rsidP="001A305F">
      <w:pPr>
        <w:pStyle w:val="Textodecomentrio"/>
      </w:pPr>
      <w:r>
        <w:rPr>
          <w:color w:val="222222"/>
          <w:highlight w:val="white"/>
        </w:rPr>
        <w:t>LIMÃO, Nayara Pereira et al. Equipamentos e insumos odontológicos e sua relação com as unidades da atenção primária à saúde. </w:t>
      </w:r>
      <w:r>
        <w:rPr>
          <w:b/>
          <w:bCs/>
          <w:color w:val="222222"/>
          <w:highlight w:val="white"/>
        </w:rPr>
        <w:t>Revista Brasileira em Promoção da Saúde</w:t>
      </w:r>
      <w:r>
        <w:rPr>
          <w:color w:val="222222"/>
          <w:highlight w:val="white"/>
        </w:rPr>
        <w:t>, v. 29, n. 1, p. 84-92, 2016.</w:t>
      </w:r>
      <w:r>
        <w:t xml:space="preserve"> </w:t>
      </w:r>
    </w:p>
  </w:comment>
  <w:comment w:id="14" w:author="Daniel Pagotto" w:date="2025-01-15T10:32:00Z" w:initials="DP">
    <w:p w14:paraId="2E28C728" w14:textId="0648C316" w:rsidR="00A92348" w:rsidRDefault="00A92348">
      <w:pPr>
        <w:pStyle w:val="Textodecomentrio"/>
      </w:pPr>
      <w:r>
        <w:rPr>
          <w:rStyle w:val="Refdecomentrio"/>
        </w:rPr>
        <w:annotationRef/>
      </w:r>
      <w:r>
        <w:t>Adicionar ao final de acordo com padrão de citação</w:t>
      </w:r>
    </w:p>
  </w:comment>
  <w:comment w:id="19" w:author="Daniel Pagotto" w:date="2024-11-05T11:10:00Z" w:initials="DP">
    <w:p w14:paraId="4B51C398" w14:textId="6D47B0FA" w:rsidR="00E47210" w:rsidRDefault="00E47210">
      <w:pPr>
        <w:pStyle w:val="Textodecomentrio"/>
      </w:pPr>
      <w:r>
        <w:rPr>
          <w:rStyle w:val="Refdecomentrio"/>
        </w:rPr>
        <w:annotationRef/>
      </w:r>
      <w:r>
        <w:t>Mais uma referência</w:t>
      </w:r>
    </w:p>
  </w:comment>
  <w:comment w:id="25" w:author="Daniel Pagotto" w:date="2025-01-15T10:33:00Z" w:initials="DP">
    <w:p w14:paraId="3070DD36" w14:textId="45AFADEA" w:rsidR="00A92348" w:rsidRDefault="00A92348">
      <w:pPr>
        <w:pStyle w:val="Textodecomentrio"/>
      </w:pPr>
      <w:r>
        <w:rPr>
          <w:rStyle w:val="Refdecomentrio"/>
        </w:rPr>
        <w:annotationRef/>
      </w:r>
      <w:r>
        <w:t>ajustar</w:t>
      </w:r>
    </w:p>
  </w:comment>
  <w:comment w:id="34" w:author="Daniel Pagotto" w:date="2024-11-05T12:12:00Z" w:initials="DP">
    <w:p w14:paraId="72C6D04C" w14:textId="155AC2FD" w:rsidR="009E5CEE" w:rsidRDefault="009E5CEE">
      <w:pPr>
        <w:pStyle w:val="Textodecomentrio"/>
      </w:pPr>
      <w:r>
        <w:rPr>
          <w:rStyle w:val="Refdecomentrio"/>
        </w:rPr>
        <w:annotationRef/>
      </w:r>
      <w:r>
        <w:t>Henrique, atualizar a consulta no repositório do github, pois eu fiz um ajuste lá no dremio</w:t>
      </w:r>
    </w:p>
  </w:comment>
  <w:comment w:id="36" w:author="HENRIQUE RIBEIRO DA SILVEIRA" w:date="2024-11-05T13:52:00Z" w:initials="HRDS">
    <w:p w14:paraId="67EBB76E" w14:textId="29479E0D" w:rsidR="00D7294F" w:rsidRDefault="00D7294F">
      <w:pPr>
        <w:pStyle w:val="Textodecomentrio"/>
      </w:pPr>
      <w:r>
        <w:rPr>
          <w:rStyle w:val="Refdecomentrio"/>
        </w:rPr>
        <w:annotationRef/>
      </w:r>
      <w:r>
        <w:t>Analises.face.ufg</w:t>
      </w:r>
    </w:p>
  </w:comment>
  <w:comment w:id="32" w:author="Daniel Pagotto" w:date="2024-11-05T11:21:00Z" w:initials="DP">
    <w:p w14:paraId="36459A5E" w14:textId="7731146D" w:rsidR="004A3585" w:rsidRDefault="004A3585">
      <w:pPr>
        <w:pStyle w:val="Textodecomentrio"/>
      </w:pPr>
      <w:r>
        <w:rPr>
          <w:rStyle w:val="Refdecomentrio"/>
        </w:rPr>
        <w:annotationRef/>
      </w:r>
      <w:r>
        <w:t xml:space="preserve">Acho que poderia acrescentar isso no formato de ícones. </w:t>
      </w:r>
    </w:p>
  </w:comment>
  <w:comment w:id="33" w:author="Daniel Pagotto" w:date="2025-01-15T10:33:00Z" w:initials="DP">
    <w:p w14:paraId="7FAFC2F2" w14:textId="76BE6C3C" w:rsidR="00A92348" w:rsidRDefault="00A92348">
      <w:pPr>
        <w:pStyle w:val="Textodecomentrio"/>
      </w:pPr>
      <w:r>
        <w:rPr>
          <w:rStyle w:val="Refdecomentrio"/>
        </w:rPr>
        <w:annotationRef/>
      </w:r>
      <w:r>
        <w:t>ajustar</w:t>
      </w:r>
    </w:p>
  </w:comment>
  <w:comment w:id="38" w:author="Daniel Pagotto" w:date="2025-01-15T10:33:00Z" w:initials="DP">
    <w:p w14:paraId="024B28D8" w14:textId="5BA8DA99" w:rsidR="00A92348" w:rsidRDefault="00A92348">
      <w:pPr>
        <w:pStyle w:val="Textodecomentrio"/>
      </w:pPr>
      <w:r>
        <w:rPr>
          <w:rStyle w:val="Refdecomentrio"/>
        </w:rPr>
        <w:annotationRef/>
      </w:r>
      <w:r>
        <w:t>atualizar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4EB7B7" w15:done="0"/>
  <w15:commentEx w15:paraId="5E50E9F9" w15:done="0"/>
  <w15:commentEx w15:paraId="7E9229E0" w15:done="0"/>
  <w15:commentEx w15:paraId="0F449B5B" w15:paraIdParent="7E9229E0" w15:done="0"/>
  <w15:commentEx w15:paraId="5C76AE83" w15:done="0"/>
  <w15:commentEx w15:paraId="2E28C728" w15:paraIdParent="5C76AE83" w15:done="0"/>
  <w15:commentEx w15:paraId="4B51C398" w15:done="0"/>
  <w15:commentEx w15:paraId="3070DD36" w15:done="0"/>
  <w15:commentEx w15:paraId="72C6D04C" w15:done="0"/>
  <w15:commentEx w15:paraId="67EBB76E" w15:done="0"/>
  <w15:commentEx w15:paraId="36459A5E" w15:done="0"/>
  <w15:commentEx w15:paraId="7FAFC2F2" w15:paraIdParent="36459A5E" w15:done="0"/>
  <w15:commentEx w15:paraId="024B2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CAE65A" w16cex:dateUtc="2025-01-12T01:19:00Z"/>
  <w16cex:commentExtensible w16cex:durableId="2AD47E96" w16cex:dateUtc="2024-11-05T14:23:00Z"/>
  <w16cex:commentExtensible w16cex:durableId="135DA735" w16cex:dateUtc="2025-01-12T03:00:00Z"/>
  <w16cex:commentExtensible w16cex:durableId="2B320D4B" w16cex:dateUtc="2025-01-15T13:32:00Z"/>
  <w16cex:commentExtensible w16cex:durableId="302464A6" w16cex:dateUtc="2025-01-12T02:58:00Z"/>
  <w16cex:commentExtensible w16cex:durableId="2B320D55" w16cex:dateUtc="2025-01-15T13:32:00Z"/>
  <w16cex:commentExtensible w16cex:durableId="2AD47B94" w16cex:dateUtc="2024-11-05T14:10:00Z"/>
  <w16cex:commentExtensible w16cex:durableId="2B320D63" w16cex:dateUtc="2025-01-15T13:33:00Z"/>
  <w16cex:commentExtensible w16cex:durableId="2AD48A36" w16cex:dateUtc="2024-11-05T15:12:00Z"/>
  <w16cex:commentExtensible w16cex:durableId="2AD4A186" w16cex:dateUtc="2024-11-05T16:52:00Z"/>
  <w16cex:commentExtensible w16cex:durableId="2AD47E40" w16cex:dateUtc="2024-11-05T14:21:00Z"/>
  <w16cex:commentExtensible w16cex:durableId="2B320D73" w16cex:dateUtc="2025-01-15T13:33:00Z"/>
  <w16cex:commentExtensible w16cex:durableId="2B320D77" w16cex:dateUtc="2025-01-15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4EB7B7" w16cid:durableId="34CAE65A"/>
  <w16cid:commentId w16cid:paraId="5E50E9F9" w16cid:durableId="2AD47E96"/>
  <w16cid:commentId w16cid:paraId="7E9229E0" w16cid:durableId="135DA735"/>
  <w16cid:commentId w16cid:paraId="0F449B5B" w16cid:durableId="2B320D4B"/>
  <w16cid:commentId w16cid:paraId="5C76AE83" w16cid:durableId="302464A6"/>
  <w16cid:commentId w16cid:paraId="2E28C728" w16cid:durableId="2B320D55"/>
  <w16cid:commentId w16cid:paraId="4B51C398" w16cid:durableId="2AD47B94"/>
  <w16cid:commentId w16cid:paraId="3070DD36" w16cid:durableId="2B320D63"/>
  <w16cid:commentId w16cid:paraId="72C6D04C" w16cid:durableId="2AD48A36"/>
  <w16cid:commentId w16cid:paraId="67EBB76E" w16cid:durableId="2AD4A186"/>
  <w16cid:commentId w16cid:paraId="36459A5E" w16cid:durableId="2AD47E40"/>
  <w16cid:commentId w16cid:paraId="7FAFC2F2" w16cid:durableId="2B320D73"/>
  <w16cid:commentId w16cid:paraId="024B28D8" w16cid:durableId="2B320D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651E" w14:textId="77777777" w:rsidR="009B1B1F" w:rsidRDefault="009B1B1F" w:rsidP="0078205E">
      <w:pPr>
        <w:spacing w:after="0" w:line="240" w:lineRule="auto"/>
      </w:pPr>
      <w:r>
        <w:separator/>
      </w:r>
    </w:p>
  </w:endnote>
  <w:endnote w:type="continuationSeparator" w:id="0">
    <w:p w14:paraId="2606589D" w14:textId="77777777" w:rsidR="009B1B1F" w:rsidRDefault="009B1B1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25F9C" w14:textId="77777777" w:rsidR="009B1B1F" w:rsidRDefault="009B1B1F" w:rsidP="0078205E">
      <w:pPr>
        <w:spacing w:after="0" w:line="240" w:lineRule="auto"/>
      </w:pPr>
      <w:r>
        <w:separator/>
      </w:r>
    </w:p>
  </w:footnote>
  <w:footnote w:type="continuationSeparator" w:id="0">
    <w:p w14:paraId="2E2547C6" w14:textId="77777777" w:rsidR="009B1B1F" w:rsidRDefault="009B1B1F"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37486"/>
    <w:multiLevelType w:val="hybridMultilevel"/>
    <w:tmpl w:val="F3665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C60B4"/>
    <w:rsid w:val="001239B3"/>
    <w:rsid w:val="001973EF"/>
    <w:rsid w:val="001A305F"/>
    <w:rsid w:val="001D0EE0"/>
    <w:rsid w:val="0025256E"/>
    <w:rsid w:val="002826EF"/>
    <w:rsid w:val="003F6595"/>
    <w:rsid w:val="00423819"/>
    <w:rsid w:val="004762E7"/>
    <w:rsid w:val="00496AA8"/>
    <w:rsid w:val="004A3585"/>
    <w:rsid w:val="004C446E"/>
    <w:rsid w:val="004E0F3E"/>
    <w:rsid w:val="0051118D"/>
    <w:rsid w:val="00537021"/>
    <w:rsid w:val="005C3030"/>
    <w:rsid w:val="00666086"/>
    <w:rsid w:val="0069508D"/>
    <w:rsid w:val="00717B99"/>
    <w:rsid w:val="0078205E"/>
    <w:rsid w:val="00814305"/>
    <w:rsid w:val="00891B36"/>
    <w:rsid w:val="00895986"/>
    <w:rsid w:val="009B1B1F"/>
    <w:rsid w:val="009E5CEE"/>
    <w:rsid w:val="00A37526"/>
    <w:rsid w:val="00A80BE7"/>
    <w:rsid w:val="00A9045B"/>
    <w:rsid w:val="00A92348"/>
    <w:rsid w:val="00B13018"/>
    <w:rsid w:val="00B55CBE"/>
    <w:rsid w:val="00C05C2B"/>
    <w:rsid w:val="00C204A6"/>
    <w:rsid w:val="00C567EB"/>
    <w:rsid w:val="00CA4CA1"/>
    <w:rsid w:val="00D24869"/>
    <w:rsid w:val="00D36EEF"/>
    <w:rsid w:val="00D7294F"/>
    <w:rsid w:val="00D94AD2"/>
    <w:rsid w:val="00E06AB2"/>
    <w:rsid w:val="00E47210"/>
    <w:rsid w:val="00ED1354"/>
    <w:rsid w:val="00EF3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204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06781890">
      <w:bodyDiv w:val="1"/>
      <w:marLeft w:val="0"/>
      <w:marRight w:val="0"/>
      <w:marTop w:val="0"/>
      <w:marBottom w:val="0"/>
      <w:divBdr>
        <w:top w:val="none" w:sz="0" w:space="0" w:color="auto"/>
        <w:left w:val="none" w:sz="0" w:space="0" w:color="auto"/>
        <w:bottom w:val="none" w:sz="0" w:space="0" w:color="auto"/>
        <w:right w:val="none" w:sz="0" w:space="0" w:color="auto"/>
      </w:divBdr>
      <w:divsChild>
        <w:div w:id="955793633">
          <w:marLeft w:val="0"/>
          <w:marRight w:val="0"/>
          <w:marTop w:val="0"/>
          <w:marBottom w:val="0"/>
          <w:divBdr>
            <w:top w:val="none" w:sz="0" w:space="0" w:color="auto"/>
            <w:left w:val="none" w:sz="0" w:space="0" w:color="auto"/>
            <w:bottom w:val="none" w:sz="0" w:space="0" w:color="auto"/>
            <w:right w:val="none" w:sz="0" w:space="0" w:color="auto"/>
          </w:divBdr>
          <w:divsChild>
            <w:div w:id="184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3493">
      <w:bodyDiv w:val="1"/>
      <w:marLeft w:val="0"/>
      <w:marRight w:val="0"/>
      <w:marTop w:val="0"/>
      <w:marBottom w:val="0"/>
      <w:divBdr>
        <w:top w:val="none" w:sz="0" w:space="0" w:color="auto"/>
        <w:left w:val="none" w:sz="0" w:space="0" w:color="auto"/>
        <w:bottom w:val="none" w:sz="0" w:space="0" w:color="auto"/>
        <w:right w:val="none" w:sz="0" w:space="0" w:color="auto"/>
      </w:divBdr>
      <w:divsChild>
        <w:div w:id="444423391">
          <w:marLeft w:val="0"/>
          <w:marRight w:val="0"/>
          <w:marTop w:val="0"/>
          <w:marBottom w:val="0"/>
          <w:divBdr>
            <w:top w:val="none" w:sz="0" w:space="0" w:color="auto"/>
            <w:left w:val="none" w:sz="0" w:space="0" w:color="auto"/>
            <w:bottom w:val="none" w:sz="0" w:space="0" w:color="auto"/>
            <w:right w:val="none" w:sz="0" w:space="0" w:color="auto"/>
          </w:divBdr>
          <w:divsChild>
            <w:div w:id="2761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580">
      <w:bodyDiv w:val="1"/>
      <w:marLeft w:val="0"/>
      <w:marRight w:val="0"/>
      <w:marTop w:val="0"/>
      <w:marBottom w:val="0"/>
      <w:divBdr>
        <w:top w:val="none" w:sz="0" w:space="0" w:color="auto"/>
        <w:left w:val="none" w:sz="0" w:space="0" w:color="auto"/>
        <w:bottom w:val="none" w:sz="0" w:space="0" w:color="auto"/>
        <w:right w:val="none" w:sz="0" w:space="0" w:color="auto"/>
      </w:divBdr>
      <w:divsChild>
        <w:div w:id="290936832">
          <w:marLeft w:val="0"/>
          <w:marRight w:val="0"/>
          <w:marTop w:val="0"/>
          <w:marBottom w:val="0"/>
          <w:divBdr>
            <w:top w:val="none" w:sz="0" w:space="0" w:color="auto"/>
            <w:left w:val="none" w:sz="0" w:space="0" w:color="auto"/>
            <w:bottom w:val="none" w:sz="0" w:space="0" w:color="auto"/>
            <w:right w:val="none" w:sz="0" w:space="0" w:color="auto"/>
          </w:divBdr>
          <w:divsChild>
            <w:div w:id="4627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5439">
      <w:bodyDiv w:val="1"/>
      <w:marLeft w:val="0"/>
      <w:marRight w:val="0"/>
      <w:marTop w:val="0"/>
      <w:marBottom w:val="0"/>
      <w:divBdr>
        <w:top w:val="none" w:sz="0" w:space="0" w:color="auto"/>
        <w:left w:val="none" w:sz="0" w:space="0" w:color="auto"/>
        <w:bottom w:val="none" w:sz="0" w:space="0" w:color="auto"/>
        <w:right w:val="none" w:sz="0" w:space="0" w:color="auto"/>
      </w:divBdr>
      <w:divsChild>
        <w:div w:id="1167013509">
          <w:marLeft w:val="0"/>
          <w:marRight w:val="0"/>
          <w:marTop w:val="0"/>
          <w:marBottom w:val="0"/>
          <w:divBdr>
            <w:top w:val="none" w:sz="0" w:space="0" w:color="auto"/>
            <w:left w:val="none" w:sz="0" w:space="0" w:color="auto"/>
            <w:bottom w:val="none" w:sz="0" w:space="0" w:color="auto"/>
            <w:right w:val="none" w:sz="0" w:space="0" w:color="auto"/>
          </w:divBdr>
          <w:divsChild>
            <w:div w:id="19680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527">
      <w:bodyDiv w:val="1"/>
      <w:marLeft w:val="0"/>
      <w:marRight w:val="0"/>
      <w:marTop w:val="0"/>
      <w:marBottom w:val="0"/>
      <w:divBdr>
        <w:top w:val="none" w:sz="0" w:space="0" w:color="auto"/>
        <w:left w:val="none" w:sz="0" w:space="0" w:color="auto"/>
        <w:bottom w:val="none" w:sz="0" w:space="0" w:color="auto"/>
        <w:right w:val="none" w:sz="0" w:space="0" w:color="auto"/>
      </w:divBdr>
    </w:div>
    <w:div w:id="1088189077">
      <w:bodyDiv w:val="1"/>
      <w:marLeft w:val="0"/>
      <w:marRight w:val="0"/>
      <w:marTop w:val="0"/>
      <w:marBottom w:val="0"/>
      <w:divBdr>
        <w:top w:val="none" w:sz="0" w:space="0" w:color="auto"/>
        <w:left w:val="none" w:sz="0" w:space="0" w:color="auto"/>
        <w:bottom w:val="none" w:sz="0" w:space="0" w:color="auto"/>
        <w:right w:val="none" w:sz="0" w:space="0" w:color="auto"/>
      </w:divBdr>
      <w:divsChild>
        <w:div w:id="1576158381">
          <w:marLeft w:val="0"/>
          <w:marRight w:val="0"/>
          <w:marTop w:val="0"/>
          <w:marBottom w:val="0"/>
          <w:divBdr>
            <w:top w:val="none" w:sz="0" w:space="0" w:color="auto"/>
            <w:left w:val="none" w:sz="0" w:space="0" w:color="auto"/>
            <w:bottom w:val="none" w:sz="0" w:space="0" w:color="auto"/>
            <w:right w:val="none" w:sz="0" w:space="0" w:color="auto"/>
          </w:divBdr>
          <w:divsChild>
            <w:div w:id="17128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3069">
      <w:bodyDiv w:val="1"/>
      <w:marLeft w:val="0"/>
      <w:marRight w:val="0"/>
      <w:marTop w:val="0"/>
      <w:marBottom w:val="0"/>
      <w:divBdr>
        <w:top w:val="none" w:sz="0" w:space="0" w:color="auto"/>
        <w:left w:val="none" w:sz="0" w:space="0" w:color="auto"/>
        <w:bottom w:val="none" w:sz="0" w:space="0" w:color="auto"/>
        <w:right w:val="none" w:sz="0" w:space="0" w:color="auto"/>
      </w:divBdr>
      <w:divsChild>
        <w:div w:id="959989927">
          <w:marLeft w:val="0"/>
          <w:marRight w:val="0"/>
          <w:marTop w:val="0"/>
          <w:marBottom w:val="0"/>
          <w:divBdr>
            <w:top w:val="none" w:sz="0" w:space="0" w:color="auto"/>
            <w:left w:val="none" w:sz="0" w:space="0" w:color="auto"/>
            <w:bottom w:val="none" w:sz="0" w:space="0" w:color="auto"/>
            <w:right w:val="none" w:sz="0" w:space="0" w:color="auto"/>
          </w:divBdr>
          <w:divsChild>
            <w:div w:id="2094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0305">
      <w:bodyDiv w:val="1"/>
      <w:marLeft w:val="0"/>
      <w:marRight w:val="0"/>
      <w:marTop w:val="0"/>
      <w:marBottom w:val="0"/>
      <w:divBdr>
        <w:top w:val="none" w:sz="0" w:space="0" w:color="auto"/>
        <w:left w:val="none" w:sz="0" w:space="0" w:color="auto"/>
        <w:bottom w:val="none" w:sz="0" w:space="0" w:color="auto"/>
        <w:right w:val="none" w:sz="0" w:space="0" w:color="auto"/>
      </w:divBdr>
      <w:divsChild>
        <w:div w:id="84542196">
          <w:marLeft w:val="0"/>
          <w:marRight w:val="0"/>
          <w:marTop w:val="0"/>
          <w:marBottom w:val="0"/>
          <w:divBdr>
            <w:top w:val="none" w:sz="0" w:space="0" w:color="auto"/>
            <w:left w:val="none" w:sz="0" w:space="0" w:color="auto"/>
            <w:bottom w:val="none" w:sz="0" w:space="0" w:color="auto"/>
            <w:right w:val="none" w:sz="0" w:space="0" w:color="auto"/>
          </w:divBdr>
          <w:divsChild>
            <w:div w:id="3164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13978015">
      <w:bodyDiv w:val="1"/>
      <w:marLeft w:val="0"/>
      <w:marRight w:val="0"/>
      <w:marTop w:val="0"/>
      <w:marBottom w:val="0"/>
      <w:divBdr>
        <w:top w:val="none" w:sz="0" w:space="0" w:color="auto"/>
        <w:left w:val="none" w:sz="0" w:space="0" w:color="auto"/>
        <w:bottom w:val="none" w:sz="0" w:space="0" w:color="auto"/>
        <w:right w:val="none" w:sz="0" w:space="0" w:color="auto"/>
      </w:divBdr>
      <w:divsChild>
        <w:div w:id="837958919">
          <w:marLeft w:val="0"/>
          <w:marRight w:val="0"/>
          <w:marTop w:val="0"/>
          <w:marBottom w:val="0"/>
          <w:divBdr>
            <w:top w:val="none" w:sz="0" w:space="0" w:color="auto"/>
            <w:left w:val="none" w:sz="0" w:space="0" w:color="auto"/>
            <w:bottom w:val="none" w:sz="0" w:space="0" w:color="auto"/>
            <w:right w:val="none" w:sz="0" w:space="0" w:color="auto"/>
          </w:divBdr>
          <w:divsChild>
            <w:div w:id="10115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5690">
      <w:bodyDiv w:val="1"/>
      <w:marLeft w:val="0"/>
      <w:marRight w:val="0"/>
      <w:marTop w:val="0"/>
      <w:marBottom w:val="0"/>
      <w:divBdr>
        <w:top w:val="none" w:sz="0" w:space="0" w:color="auto"/>
        <w:left w:val="none" w:sz="0" w:space="0" w:color="auto"/>
        <w:bottom w:val="none" w:sz="0" w:space="0" w:color="auto"/>
        <w:right w:val="none" w:sz="0" w:space="0" w:color="auto"/>
      </w:divBdr>
    </w:div>
    <w:div w:id="1712462879">
      <w:bodyDiv w:val="1"/>
      <w:marLeft w:val="0"/>
      <w:marRight w:val="0"/>
      <w:marTop w:val="0"/>
      <w:marBottom w:val="0"/>
      <w:divBdr>
        <w:top w:val="none" w:sz="0" w:space="0" w:color="auto"/>
        <w:left w:val="none" w:sz="0" w:space="0" w:color="auto"/>
        <w:bottom w:val="none" w:sz="0" w:space="0" w:color="auto"/>
        <w:right w:val="none" w:sz="0" w:space="0" w:color="auto"/>
      </w:divBdr>
      <w:divsChild>
        <w:div w:id="1246574492">
          <w:marLeft w:val="0"/>
          <w:marRight w:val="0"/>
          <w:marTop w:val="0"/>
          <w:marBottom w:val="0"/>
          <w:divBdr>
            <w:top w:val="none" w:sz="0" w:space="0" w:color="auto"/>
            <w:left w:val="none" w:sz="0" w:space="0" w:color="auto"/>
            <w:bottom w:val="none" w:sz="0" w:space="0" w:color="auto"/>
            <w:right w:val="none" w:sz="0" w:space="0" w:color="auto"/>
          </w:divBdr>
          <w:divsChild>
            <w:div w:id="1694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8057484">
      <w:bodyDiv w:val="1"/>
      <w:marLeft w:val="0"/>
      <w:marRight w:val="0"/>
      <w:marTop w:val="0"/>
      <w:marBottom w:val="0"/>
      <w:divBdr>
        <w:top w:val="none" w:sz="0" w:space="0" w:color="auto"/>
        <w:left w:val="none" w:sz="0" w:space="0" w:color="auto"/>
        <w:bottom w:val="none" w:sz="0" w:space="0" w:color="auto"/>
        <w:right w:val="none" w:sz="0" w:space="0" w:color="auto"/>
      </w:divBdr>
      <w:divsChild>
        <w:div w:id="2042969719">
          <w:marLeft w:val="0"/>
          <w:marRight w:val="0"/>
          <w:marTop w:val="0"/>
          <w:marBottom w:val="0"/>
          <w:divBdr>
            <w:top w:val="none" w:sz="0" w:space="0" w:color="auto"/>
            <w:left w:val="none" w:sz="0" w:space="0" w:color="auto"/>
            <w:bottom w:val="none" w:sz="0" w:space="0" w:color="auto"/>
            <w:right w:val="none" w:sz="0" w:space="0" w:color="auto"/>
          </w:divBdr>
          <w:divsChild>
            <w:div w:id="9882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2971664">
      <w:bodyDiv w:val="1"/>
      <w:marLeft w:val="0"/>
      <w:marRight w:val="0"/>
      <w:marTop w:val="0"/>
      <w:marBottom w:val="0"/>
      <w:divBdr>
        <w:top w:val="none" w:sz="0" w:space="0" w:color="auto"/>
        <w:left w:val="none" w:sz="0" w:space="0" w:color="auto"/>
        <w:bottom w:val="none" w:sz="0" w:space="0" w:color="auto"/>
        <w:right w:val="none" w:sz="0" w:space="0" w:color="auto"/>
      </w:divBdr>
      <w:divsChild>
        <w:div w:id="633944538">
          <w:marLeft w:val="0"/>
          <w:marRight w:val="0"/>
          <w:marTop w:val="0"/>
          <w:marBottom w:val="0"/>
          <w:divBdr>
            <w:top w:val="none" w:sz="0" w:space="0" w:color="auto"/>
            <w:left w:val="none" w:sz="0" w:space="0" w:color="auto"/>
            <w:bottom w:val="none" w:sz="0" w:space="0" w:color="auto"/>
            <w:right w:val="none" w:sz="0" w:space="0" w:color="auto"/>
          </w:divBdr>
          <w:divsChild>
            <w:div w:id="14116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060740405">
      <w:bodyDiv w:val="1"/>
      <w:marLeft w:val="0"/>
      <w:marRight w:val="0"/>
      <w:marTop w:val="0"/>
      <w:marBottom w:val="0"/>
      <w:divBdr>
        <w:top w:val="none" w:sz="0" w:space="0" w:color="auto"/>
        <w:left w:val="none" w:sz="0" w:space="0" w:color="auto"/>
        <w:bottom w:val="none" w:sz="0" w:space="0" w:color="auto"/>
        <w:right w:val="none" w:sz="0" w:space="0" w:color="auto"/>
      </w:divBdr>
      <w:divsChild>
        <w:div w:id="2050570300">
          <w:marLeft w:val="0"/>
          <w:marRight w:val="0"/>
          <w:marTop w:val="0"/>
          <w:marBottom w:val="0"/>
          <w:divBdr>
            <w:top w:val="none" w:sz="0" w:space="0" w:color="auto"/>
            <w:left w:val="none" w:sz="0" w:space="0" w:color="auto"/>
            <w:bottom w:val="none" w:sz="0" w:space="0" w:color="auto"/>
            <w:right w:val="none" w:sz="0" w:space="0" w:color="auto"/>
          </w:divBdr>
          <w:divsChild>
            <w:div w:id="1784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7_equipamentos/07_indicadores_equipamentos.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360631"/>
    <w:rsid w:val="004536C6"/>
    <w:rsid w:val="004D4B37"/>
    <w:rsid w:val="00717B99"/>
    <w:rsid w:val="00880C8C"/>
    <w:rsid w:val="009A2513"/>
    <w:rsid w:val="00A17D55"/>
    <w:rsid w:val="00A647F7"/>
    <w:rsid w:val="00AE103D"/>
    <w:rsid w:val="00BA0934"/>
    <w:rsid w:val="00E06AB2"/>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1499</Words>
  <Characters>8095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15</cp:revision>
  <dcterms:created xsi:type="dcterms:W3CDTF">2024-11-05T15:05:00Z</dcterms:created>
  <dcterms:modified xsi:type="dcterms:W3CDTF">2025-01-15T13:33:00Z</dcterms:modified>
</cp:coreProperties>
</file>