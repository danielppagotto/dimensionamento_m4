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66BD4C64">
            <wp:simplePos x="0" y="0"/>
            <wp:positionH relativeFrom="column">
              <wp:posOffset>-1095375</wp:posOffset>
            </wp:positionH>
            <wp:positionV relativeFrom="paragraph">
              <wp:posOffset>-899795</wp:posOffset>
            </wp:positionV>
            <wp:extent cx="7566660" cy="10703582"/>
            <wp:effectExtent l="0" t="0" r="0" b="2540"/>
            <wp:wrapNone/>
            <wp:docPr id="1292052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5346"/>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18B8608C" w:rsidR="0078205E" w:rsidRDefault="002F1090" w:rsidP="0078205E">
      <w:pPr>
        <w:pStyle w:val="Texto"/>
        <w:spacing w:after="0" w:line="240" w:lineRule="auto"/>
        <w:jc w:val="center"/>
        <w:rPr>
          <w:b/>
          <w:bCs/>
          <w:sz w:val="30"/>
          <w:szCs w:val="30"/>
        </w:rPr>
      </w:pPr>
      <w:r w:rsidRPr="002F1090">
        <w:rPr>
          <w:b/>
          <w:bCs/>
          <w:sz w:val="30"/>
          <w:szCs w:val="30"/>
        </w:rPr>
        <w:lastRenderedPageBreak/>
        <w:t>Percentual de força de trabalho habilitada atuando em estabelecimentos de saúde - análise por UF</w:t>
      </w:r>
      <w:r w:rsidRPr="00155B1B">
        <w:rPr>
          <w:b/>
          <w:bCs/>
          <w:sz w:val="30"/>
          <w:szCs w:val="30"/>
        </w:rPr>
        <w:t xml:space="preserve"> </w:t>
      </w:r>
    </w:p>
    <w:p w14:paraId="4C007F63" w14:textId="347B9158"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685B3B" w:rsidRDefault="00D36EEF" w:rsidP="00D36EEF">
          <w:pPr>
            <w:pStyle w:val="CabealhodoSumrio"/>
            <w:jc w:val="center"/>
            <w:rPr>
              <w:rFonts w:ascii="Exo" w:hAnsi="Exo"/>
              <w:b/>
              <w:bCs/>
              <w:color w:val="auto"/>
            </w:rPr>
          </w:pPr>
          <w:r w:rsidRPr="00685B3B">
            <w:rPr>
              <w:rFonts w:ascii="Exo" w:hAnsi="Exo"/>
              <w:b/>
              <w:bCs/>
              <w:color w:val="auto"/>
            </w:rPr>
            <w:t>Sumário</w:t>
          </w:r>
        </w:p>
        <w:p w14:paraId="27F13C86" w14:textId="06310D9D" w:rsidR="001239B3" w:rsidRPr="00685B3B" w:rsidRDefault="00D36EEF">
          <w:pPr>
            <w:pStyle w:val="Sumrio1"/>
            <w:tabs>
              <w:tab w:val="right" w:leader="dot" w:pos="8494"/>
            </w:tabs>
            <w:rPr>
              <w:rFonts w:ascii="Exo" w:eastAsiaTheme="minorEastAsia" w:hAnsi="Exo"/>
              <w:noProof/>
              <w:kern w:val="0"/>
              <w:lang w:eastAsia="pt-BR"/>
              <w14:ligatures w14:val="none"/>
            </w:rPr>
          </w:pPr>
          <w:r w:rsidRPr="00685B3B">
            <w:rPr>
              <w:rFonts w:ascii="Exo" w:hAnsi="Exo"/>
            </w:rPr>
            <w:fldChar w:fldCharType="begin"/>
          </w:r>
          <w:r w:rsidRPr="00685B3B">
            <w:rPr>
              <w:rFonts w:ascii="Exo" w:hAnsi="Exo"/>
            </w:rPr>
            <w:instrText xml:space="preserve"> TOC \o "1-3" \h \z \u </w:instrText>
          </w:r>
          <w:r w:rsidRPr="00685B3B">
            <w:rPr>
              <w:rFonts w:ascii="Exo" w:hAnsi="Exo"/>
            </w:rPr>
            <w:fldChar w:fldCharType="separate"/>
          </w:r>
          <w:hyperlink w:anchor="_Toc181700707" w:history="1">
            <w:r w:rsidR="001239B3" w:rsidRPr="00685B3B">
              <w:rPr>
                <w:rStyle w:val="Hyperlink"/>
                <w:rFonts w:ascii="Exo" w:hAnsi="Exo"/>
                <w:noProof/>
              </w:rPr>
              <w:t>Introdução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_Toc181700707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4</w:t>
            </w:r>
            <w:r w:rsidR="001239B3" w:rsidRPr="00685B3B">
              <w:rPr>
                <w:rFonts w:ascii="Exo" w:hAnsi="Exo"/>
                <w:noProof/>
                <w:webHidden/>
              </w:rPr>
              <w:fldChar w:fldCharType="end"/>
            </w:r>
          </w:hyperlink>
        </w:p>
        <w:p w14:paraId="6CABB426" w14:textId="71CE6CAF" w:rsidR="001239B3" w:rsidRPr="00685B3B" w:rsidRDefault="001239B3">
          <w:pPr>
            <w:pStyle w:val="Sumrio1"/>
            <w:tabs>
              <w:tab w:val="right" w:leader="dot" w:pos="8494"/>
            </w:tabs>
            <w:rPr>
              <w:rFonts w:ascii="Exo" w:eastAsiaTheme="minorEastAsia" w:hAnsi="Exo"/>
              <w:noProof/>
              <w:kern w:val="0"/>
              <w:lang w:eastAsia="pt-BR"/>
              <w14:ligatures w14:val="none"/>
            </w:rPr>
          </w:pPr>
          <w:hyperlink w:anchor="_Toc181700708" w:history="1">
            <w:r w:rsidRPr="00685B3B">
              <w:rPr>
                <w:rStyle w:val="Hyperlink"/>
                <w:rFonts w:ascii="Exo" w:hAnsi="Exo"/>
                <w:noProof/>
              </w:rPr>
              <w:t>Ficha de indicador</w:t>
            </w:r>
            <w:r w:rsidRPr="00685B3B">
              <w:rPr>
                <w:rFonts w:ascii="Exo" w:hAnsi="Exo"/>
                <w:noProof/>
                <w:webHidden/>
              </w:rPr>
              <w:tab/>
            </w:r>
            <w:r w:rsidRPr="00685B3B">
              <w:rPr>
                <w:rFonts w:ascii="Exo" w:hAnsi="Exo"/>
                <w:noProof/>
                <w:webHidden/>
              </w:rPr>
              <w:fldChar w:fldCharType="begin"/>
            </w:r>
            <w:r w:rsidRPr="00685B3B">
              <w:rPr>
                <w:rFonts w:ascii="Exo" w:hAnsi="Exo"/>
                <w:noProof/>
                <w:webHidden/>
              </w:rPr>
              <w:instrText xml:space="preserve"> PAGEREF _Toc181700708 \h </w:instrText>
            </w:r>
            <w:r w:rsidRPr="00685B3B">
              <w:rPr>
                <w:rFonts w:ascii="Exo" w:hAnsi="Exo"/>
                <w:noProof/>
                <w:webHidden/>
              </w:rPr>
            </w:r>
            <w:r w:rsidRPr="00685B3B">
              <w:rPr>
                <w:rFonts w:ascii="Exo" w:hAnsi="Exo"/>
                <w:noProof/>
                <w:webHidden/>
              </w:rPr>
              <w:fldChar w:fldCharType="separate"/>
            </w:r>
            <w:r w:rsidRPr="00685B3B">
              <w:rPr>
                <w:rFonts w:ascii="Exo" w:hAnsi="Exo"/>
                <w:noProof/>
                <w:webHidden/>
              </w:rPr>
              <w:t>5</w:t>
            </w:r>
            <w:r w:rsidRPr="00685B3B">
              <w:rPr>
                <w:rFonts w:ascii="Exo" w:hAnsi="Exo"/>
                <w:noProof/>
                <w:webHidden/>
              </w:rPr>
              <w:fldChar w:fldCharType="end"/>
            </w:r>
          </w:hyperlink>
        </w:p>
        <w:p w14:paraId="122AFCFC" w14:textId="43DB701D" w:rsidR="001239B3" w:rsidRPr="00685B3B" w:rsidRDefault="001239B3">
          <w:pPr>
            <w:pStyle w:val="Sumrio1"/>
            <w:tabs>
              <w:tab w:val="right" w:leader="dot" w:pos="8494"/>
            </w:tabs>
            <w:rPr>
              <w:rFonts w:ascii="Exo" w:eastAsiaTheme="minorEastAsia" w:hAnsi="Exo"/>
              <w:noProof/>
              <w:kern w:val="0"/>
              <w:lang w:eastAsia="pt-BR"/>
              <w14:ligatures w14:val="none"/>
            </w:rPr>
          </w:pPr>
          <w:hyperlink w:anchor="_Toc181700709" w:history="1">
            <w:r w:rsidRPr="00685B3B">
              <w:rPr>
                <w:rStyle w:val="Hyperlink"/>
                <w:rFonts w:ascii="Exo" w:hAnsi="Exo"/>
                <w:noProof/>
              </w:rPr>
              <w:t>Exemplo de aplicação</w:t>
            </w:r>
            <w:r w:rsidRPr="00685B3B">
              <w:rPr>
                <w:rFonts w:ascii="Exo" w:hAnsi="Exo"/>
                <w:noProof/>
                <w:webHidden/>
              </w:rPr>
              <w:tab/>
            </w:r>
            <w:r w:rsidRPr="00685B3B">
              <w:rPr>
                <w:rFonts w:ascii="Exo" w:hAnsi="Exo"/>
                <w:noProof/>
                <w:webHidden/>
              </w:rPr>
              <w:fldChar w:fldCharType="begin"/>
            </w:r>
            <w:r w:rsidRPr="00685B3B">
              <w:rPr>
                <w:rFonts w:ascii="Exo" w:hAnsi="Exo"/>
                <w:noProof/>
                <w:webHidden/>
              </w:rPr>
              <w:instrText xml:space="preserve"> PAGEREF _Toc181700709 \h </w:instrText>
            </w:r>
            <w:r w:rsidRPr="00685B3B">
              <w:rPr>
                <w:rFonts w:ascii="Exo" w:hAnsi="Exo"/>
                <w:noProof/>
                <w:webHidden/>
              </w:rPr>
            </w:r>
            <w:r w:rsidRPr="00685B3B">
              <w:rPr>
                <w:rFonts w:ascii="Exo" w:hAnsi="Exo"/>
                <w:noProof/>
                <w:webHidden/>
              </w:rPr>
              <w:fldChar w:fldCharType="separate"/>
            </w:r>
            <w:r w:rsidRPr="00685B3B">
              <w:rPr>
                <w:rFonts w:ascii="Exo" w:hAnsi="Exo"/>
                <w:noProof/>
                <w:webHidden/>
              </w:rPr>
              <w:t>7</w:t>
            </w:r>
            <w:r w:rsidRPr="00685B3B">
              <w:rPr>
                <w:rFonts w:ascii="Exo" w:hAnsi="Exo"/>
                <w:noProof/>
                <w:webHidden/>
              </w:rPr>
              <w:fldChar w:fldCharType="end"/>
            </w:r>
          </w:hyperlink>
        </w:p>
        <w:p w14:paraId="163807AC" w14:textId="5AEB95B3" w:rsidR="001239B3" w:rsidRPr="00685B3B" w:rsidRDefault="001239B3">
          <w:pPr>
            <w:pStyle w:val="Sumrio1"/>
            <w:tabs>
              <w:tab w:val="right" w:leader="dot" w:pos="8494"/>
            </w:tabs>
            <w:rPr>
              <w:rFonts w:ascii="Exo" w:eastAsiaTheme="minorEastAsia" w:hAnsi="Exo"/>
              <w:noProof/>
              <w:kern w:val="0"/>
              <w:lang w:eastAsia="pt-BR"/>
              <w14:ligatures w14:val="none"/>
            </w:rPr>
          </w:pPr>
          <w:hyperlink w:anchor="_Toc181700710" w:history="1">
            <w:r w:rsidRPr="00685B3B">
              <w:rPr>
                <w:rStyle w:val="Hyperlink"/>
                <w:rFonts w:ascii="Exo" w:hAnsi="Exo"/>
                <w:noProof/>
              </w:rPr>
              <w:t>Referências</w:t>
            </w:r>
            <w:r w:rsidRPr="00685B3B">
              <w:rPr>
                <w:rFonts w:ascii="Exo" w:hAnsi="Exo"/>
                <w:noProof/>
                <w:webHidden/>
              </w:rPr>
              <w:tab/>
            </w:r>
            <w:r w:rsidRPr="00685B3B">
              <w:rPr>
                <w:rFonts w:ascii="Exo" w:hAnsi="Exo"/>
                <w:noProof/>
                <w:webHidden/>
              </w:rPr>
              <w:fldChar w:fldCharType="begin"/>
            </w:r>
            <w:r w:rsidRPr="00685B3B">
              <w:rPr>
                <w:rFonts w:ascii="Exo" w:hAnsi="Exo"/>
                <w:noProof/>
                <w:webHidden/>
              </w:rPr>
              <w:instrText xml:space="preserve"> PAGEREF _Toc181700710 \h </w:instrText>
            </w:r>
            <w:r w:rsidRPr="00685B3B">
              <w:rPr>
                <w:rFonts w:ascii="Exo" w:hAnsi="Exo"/>
                <w:noProof/>
                <w:webHidden/>
              </w:rPr>
            </w:r>
            <w:r w:rsidRPr="00685B3B">
              <w:rPr>
                <w:rFonts w:ascii="Exo" w:hAnsi="Exo"/>
                <w:noProof/>
                <w:webHidden/>
              </w:rPr>
              <w:fldChar w:fldCharType="separate"/>
            </w:r>
            <w:r w:rsidRPr="00685B3B">
              <w:rPr>
                <w:rFonts w:ascii="Exo" w:hAnsi="Exo"/>
                <w:noProof/>
                <w:webHidden/>
              </w:rPr>
              <w:t>8</w:t>
            </w:r>
            <w:r w:rsidRPr="00685B3B">
              <w:rPr>
                <w:rFonts w:ascii="Exo" w:hAnsi="Exo"/>
                <w:noProof/>
                <w:webHidden/>
              </w:rPr>
              <w:fldChar w:fldCharType="end"/>
            </w:r>
          </w:hyperlink>
        </w:p>
        <w:p w14:paraId="69F39152" w14:textId="7E8B06D4" w:rsidR="00D36EEF" w:rsidRPr="00685B3B" w:rsidRDefault="00D36EEF">
          <w:pPr>
            <w:rPr>
              <w:rFonts w:ascii="Exo" w:hAnsi="Exo"/>
            </w:rPr>
          </w:pPr>
          <w:r w:rsidRPr="00685B3B">
            <w:rPr>
              <w:rFonts w:ascii="Exo" w:hAnsi="Exo"/>
            </w:rPr>
            <w:fldChar w:fldCharType="end"/>
          </w:r>
        </w:p>
      </w:sdtContent>
    </w:sdt>
    <w:p w14:paraId="27726F3B" w14:textId="77777777" w:rsidR="00D36EEF" w:rsidRPr="00685B3B" w:rsidRDefault="00D36EEF" w:rsidP="00D36EEF">
      <w:pPr>
        <w:pStyle w:val="Ttulo1"/>
        <w:jc w:val="center"/>
        <w:rPr>
          <w:rFonts w:ascii="Exo" w:hAnsi="Exo"/>
          <w:b/>
          <w:bCs/>
          <w:color w:val="auto"/>
        </w:rPr>
      </w:pPr>
    </w:p>
    <w:p w14:paraId="6D72C0F9" w14:textId="77777777" w:rsidR="00D36EEF" w:rsidRPr="00685B3B" w:rsidRDefault="00D36EEF" w:rsidP="00D36EEF">
      <w:pPr>
        <w:pStyle w:val="Ttulo1"/>
        <w:jc w:val="center"/>
        <w:rPr>
          <w:rFonts w:ascii="Exo" w:hAnsi="Exo"/>
          <w:b/>
          <w:bCs/>
          <w:color w:val="auto"/>
        </w:rPr>
      </w:pPr>
    </w:p>
    <w:p w14:paraId="5A068213" w14:textId="608A9D16" w:rsidR="00D36EEF" w:rsidRPr="00685B3B" w:rsidRDefault="00D36EEF" w:rsidP="00D36EEF">
      <w:pPr>
        <w:pStyle w:val="Ttulo1"/>
        <w:jc w:val="center"/>
        <w:rPr>
          <w:rFonts w:ascii="Exo" w:hAnsi="Exo"/>
          <w:b/>
          <w:bCs/>
          <w:color w:val="auto"/>
        </w:rPr>
      </w:pPr>
    </w:p>
    <w:p w14:paraId="40B93563" w14:textId="1C41E0C6" w:rsidR="004A3585" w:rsidRPr="00685B3B" w:rsidRDefault="004A3585" w:rsidP="004A3585">
      <w:pPr>
        <w:rPr>
          <w:rFonts w:ascii="Exo" w:hAnsi="Exo"/>
        </w:rPr>
      </w:pPr>
    </w:p>
    <w:p w14:paraId="2658BC2F" w14:textId="0058BFEB" w:rsidR="004A3585" w:rsidRPr="00685B3B" w:rsidRDefault="004A3585" w:rsidP="004A3585">
      <w:pPr>
        <w:rPr>
          <w:rFonts w:ascii="Exo" w:hAnsi="Exo"/>
        </w:rPr>
      </w:pPr>
    </w:p>
    <w:p w14:paraId="67C73DBC" w14:textId="24CED46A" w:rsidR="004A3585" w:rsidRPr="00685B3B" w:rsidRDefault="004A3585" w:rsidP="004A3585">
      <w:pPr>
        <w:rPr>
          <w:rFonts w:ascii="Exo" w:hAnsi="Exo"/>
        </w:rPr>
      </w:pPr>
    </w:p>
    <w:p w14:paraId="2DB7B688" w14:textId="4E577AED" w:rsidR="004A3585" w:rsidRPr="00685B3B" w:rsidRDefault="004A3585" w:rsidP="004A3585">
      <w:pPr>
        <w:rPr>
          <w:rFonts w:ascii="Exo" w:hAnsi="Exo"/>
        </w:rPr>
      </w:pPr>
    </w:p>
    <w:p w14:paraId="0D13B0C4" w14:textId="601A9D84" w:rsidR="004A3585" w:rsidRPr="00685B3B" w:rsidRDefault="004A3585" w:rsidP="004A3585">
      <w:pPr>
        <w:rPr>
          <w:rFonts w:ascii="Exo" w:hAnsi="Exo"/>
        </w:rPr>
      </w:pPr>
    </w:p>
    <w:p w14:paraId="7819C2B1" w14:textId="2187FA1F" w:rsidR="004A3585" w:rsidRPr="00685B3B" w:rsidRDefault="004A3585" w:rsidP="004A3585">
      <w:pPr>
        <w:rPr>
          <w:rFonts w:ascii="Exo" w:hAnsi="Exo"/>
        </w:rPr>
      </w:pPr>
    </w:p>
    <w:p w14:paraId="78933407" w14:textId="5934522D" w:rsidR="004A3585" w:rsidRPr="00685B3B" w:rsidRDefault="004A3585" w:rsidP="004A3585">
      <w:pPr>
        <w:rPr>
          <w:rFonts w:ascii="Exo" w:hAnsi="Exo"/>
        </w:rPr>
      </w:pPr>
    </w:p>
    <w:p w14:paraId="47416389" w14:textId="38174A30" w:rsidR="004A3585" w:rsidRPr="00685B3B" w:rsidRDefault="004A3585" w:rsidP="004A3585">
      <w:pPr>
        <w:rPr>
          <w:rFonts w:ascii="Exo" w:hAnsi="Exo"/>
        </w:rPr>
      </w:pPr>
    </w:p>
    <w:p w14:paraId="7085EC87" w14:textId="56CC5D1A" w:rsidR="004A3585" w:rsidRPr="00685B3B" w:rsidRDefault="004A3585" w:rsidP="004A3585">
      <w:pPr>
        <w:rPr>
          <w:rFonts w:ascii="Exo" w:hAnsi="Exo"/>
        </w:rPr>
      </w:pPr>
    </w:p>
    <w:p w14:paraId="791C85E2" w14:textId="54DBA647" w:rsidR="004A3585" w:rsidRPr="00685B3B" w:rsidRDefault="004A3585" w:rsidP="004A3585">
      <w:pPr>
        <w:rPr>
          <w:rFonts w:ascii="Exo" w:hAnsi="Exo"/>
        </w:rPr>
      </w:pPr>
    </w:p>
    <w:p w14:paraId="0986D946" w14:textId="1BACCAAC" w:rsidR="004A3585" w:rsidRPr="00685B3B" w:rsidRDefault="004A3585" w:rsidP="004A3585">
      <w:pPr>
        <w:rPr>
          <w:rFonts w:ascii="Exo" w:hAnsi="Exo"/>
        </w:rPr>
      </w:pPr>
    </w:p>
    <w:p w14:paraId="4EE7D91D" w14:textId="5AFACFB3" w:rsidR="004A3585" w:rsidRPr="00685B3B" w:rsidRDefault="004A3585" w:rsidP="004A3585">
      <w:pPr>
        <w:rPr>
          <w:rFonts w:ascii="Exo" w:hAnsi="Exo"/>
        </w:rPr>
      </w:pPr>
    </w:p>
    <w:p w14:paraId="62FEE483" w14:textId="77777777" w:rsidR="004A3585" w:rsidRPr="00685B3B" w:rsidRDefault="004A3585" w:rsidP="004A3585">
      <w:pPr>
        <w:rPr>
          <w:rFonts w:ascii="Exo" w:hAnsi="Exo"/>
        </w:rPr>
      </w:pPr>
    </w:p>
    <w:p w14:paraId="318E65E8" w14:textId="6662092A" w:rsidR="00A80BE7" w:rsidRPr="00685B3B" w:rsidRDefault="00A80BE7" w:rsidP="00D36EEF">
      <w:pPr>
        <w:pStyle w:val="Ttulo1"/>
        <w:jc w:val="center"/>
        <w:rPr>
          <w:rFonts w:ascii="Exo" w:hAnsi="Exo"/>
          <w:b/>
          <w:bCs/>
          <w:color w:val="auto"/>
        </w:rPr>
      </w:pPr>
      <w:bookmarkStart w:id="0" w:name="_Toc181700707"/>
      <w:r w:rsidRPr="00685B3B">
        <w:rPr>
          <w:rFonts w:ascii="Exo" w:hAnsi="Exo"/>
          <w:b/>
          <w:bCs/>
          <w:color w:val="auto"/>
        </w:rPr>
        <w:t>Introdução</w:t>
      </w:r>
      <w:bookmarkEnd w:id="0"/>
    </w:p>
    <w:p w14:paraId="7021F616" w14:textId="051BE384" w:rsidR="00A80BE7" w:rsidRPr="00685B3B" w:rsidRDefault="00A80BE7" w:rsidP="005C3030">
      <w:pPr>
        <w:ind w:left="-1701"/>
        <w:rPr>
          <w:rFonts w:ascii="Exo" w:hAnsi="Exo"/>
        </w:rPr>
      </w:pPr>
    </w:p>
    <w:p w14:paraId="33B87979" w14:textId="608EEB74" w:rsidR="00B13018"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Em 2016, motivados por alertas de déficits de profissionais de saúde no futuro, a Organização Mundial da Saúde (OMS) lançou uma estratégia chamada </w:t>
      </w:r>
      <w:r w:rsidRPr="00685B3B">
        <w:rPr>
          <w:rFonts w:ascii="Exo" w:hAnsi="Exo"/>
          <w:i/>
          <w:iCs/>
          <w:sz w:val="20"/>
          <w:szCs w:val="20"/>
        </w:rPr>
        <w:t xml:space="preserve">Global </w:t>
      </w:r>
      <w:proofErr w:type="spellStart"/>
      <w:r w:rsidRPr="00685B3B">
        <w:rPr>
          <w:rFonts w:ascii="Exo" w:hAnsi="Exo"/>
          <w:i/>
          <w:iCs/>
          <w:sz w:val="20"/>
          <w:szCs w:val="20"/>
        </w:rPr>
        <w:t>Strategy</w:t>
      </w:r>
      <w:proofErr w:type="spellEnd"/>
      <w:r w:rsidRPr="00685B3B">
        <w:rPr>
          <w:rFonts w:ascii="Exo" w:hAnsi="Exo"/>
          <w:i/>
          <w:iCs/>
          <w:sz w:val="20"/>
          <w:szCs w:val="20"/>
        </w:rPr>
        <w:t xml:space="preserve"> for </w:t>
      </w:r>
      <w:proofErr w:type="spellStart"/>
      <w:r w:rsidRPr="00685B3B">
        <w:rPr>
          <w:rFonts w:ascii="Exo" w:hAnsi="Exo"/>
          <w:i/>
          <w:iCs/>
          <w:sz w:val="20"/>
          <w:szCs w:val="20"/>
        </w:rPr>
        <w:t>Human</w:t>
      </w:r>
      <w:proofErr w:type="spellEnd"/>
      <w:r w:rsidRPr="00685B3B">
        <w:rPr>
          <w:rFonts w:ascii="Exo" w:hAnsi="Exo"/>
          <w:i/>
          <w:iCs/>
          <w:sz w:val="20"/>
          <w:szCs w:val="20"/>
        </w:rPr>
        <w:t xml:space="preserve"> </w:t>
      </w:r>
      <w:proofErr w:type="spellStart"/>
      <w:r w:rsidRPr="00685B3B">
        <w:rPr>
          <w:rFonts w:ascii="Exo" w:hAnsi="Exo"/>
          <w:i/>
          <w:iCs/>
          <w:sz w:val="20"/>
          <w:szCs w:val="20"/>
        </w:rPr>
        <w:t>Resources</w:t>
      </w:r>
      <w:proofErr w:type="spellEnd"/>
      <w:r w:rsidRPr="00685B3B">
        <w:rPr>
          <w:rFonts w:ascii="Exo" w:hAnsi="Exo"/>
          <w:i/>
          <w:iCs/>
          <w:sz w:val="20"/>
          <w:szCs w:val="20"/>
        </w:rPr>
        <w:t xml:space="preserve"> for Health: </w:t>
      </w:r>
      <w:proofErr w:type="spellStart"/>
      <w:r w:rsidRPr="00685B3B">
        <w:rPr>
          <w:rFonts w:ascii="Exo" w:hAnsi="Exo"/>
          <w:i/>
          <w:iCs/>
          <w:sz w:val="20"/>
          <w:szCs w:val="20"/>
        </w:rPr>
        <w:t>Workforce</w:t>
      </w:r>
      <w:proofErr w:type="spellEnd"/>
      <w:r w:rsidRPr="00685B3B">
        <w:rPr>
          <w:rFonts w:ascii="Exo" w:hAnsi="Exo"/>
          <w:i/>
          <w:iCs/>
          <w:sz w:val="20"/>
          <w:szCs w:val="20"/>
        </w:rPr>
        <w:t xml:space="preserve"> 2030</w:t>
      </w:r>
      <w:r w:rsidRPr="00685B3B">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685B3B">
            <w:rPr>
              <w:rFonts w:ascii="Exo" w:hAnsi="Exo"/>
              <w:color w:val="000000"/>
              <w:sz w:val="20"/>
              <w:szCs w:val="20"/>
              <w:vertAlign w:val="superscript"/>
            </w:rPr>
            <w:t>1</w:t>
          </w:r>
        </w:sdtContent>
      </w:sdt>
      <w:r w:rsidRPr="00685B3B">
        <w:rPr>
          <w:rFonts w:ascii="Exo" w:hAnsi="Exo"/>
          <w:sz w:val="20"/>
          <w:szCs w:val="20"/>
        </w:rPr>
        <w:t>.</w:t>
      </w:r>
    </w:p>
    <w:p w14:paraId="0882896E" w14:textId="776EC3C4" w:rsidR="00D36EEF"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685B3B">
            <w:rPr>
              <w:rFonts w:ascii="Exo" w:hAnsi="Exo"/>
              <w:color w:val="000000"/>
              <w:sz w:val="20"/>
              <w:szCs w:val="20"/>
              <w:vertAlign w:val="superscript"/>
            </w:rPr>
            <w:t>2,3</w:t>
          </w:r>
        </w:sdtContent>
      </w:sdt>
      <w:r w:rsidRPr="00685B3B">
        <w:rPr>
          <w:rFonts w:ascii="Exo" w:hAnsi="Exo"/>
          <w:sz w:val="20"/>
          <w:szCs w:val="20"/>
        </w:rPr>
        <w:t xml:space="preserve">. Diante disso, este relatório faz parte de uma coletânea de indicadores que compõe as dinâmicas da força de trabalho em saúde. Para isso, foram </w:t>
      </w:r>
      <w:r w:rsidR="00D36EEF" w:rsidRPr="00685B3B">
        <w:rPr>
          <w:rFonts w:ascii="Exo" w:hAnsi="Exo"/>
          <w:sz w:val="20"/>
          <w:szCs w:val="20"/>
        </w:rPr>
        <w:t>levantadas</w:t>
      </w:r>
      <w:r w:rsidRPr="00685B3B">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685B3B">
            <w:rPr>
              <w:rFonts w:ascii="Exo" w:hAnsi="Exo"/>
              <w:color w:val="000000"/>
              <w:sz w:val="20"/>
              <w:szCs w:val="20"/>
              <w:vertAlign w:val="superscript"/>
            </w:rPr>
            <w:t>4–6</w:t>
          </w:r>
        </w:sdtContent>
      </w:sdt>
      <w:r w:rsidR="00D36EEF" w:rsidRPr="00685B3B">
        <w:rPr>
          <w:rFonts w:ascii="Exo" w:hAnsi="Exo"/>
          <w:sz w:val="20"/>
          <w:szCs w:val="20"/>
        </w:rPr>
        <w:t xml:space="preserve"> </w:t>
      </w:r>
      <w:commentRangeStart w:id="1"/>
      <w:r w:rsidR="00D36EEF" w:rsidRPr="00685B3B">
        <w:rPr>
          <w:rFonts w:ascii="Exo" w:hAnsi="Exo"/>
          <w:sz w:val="20"/>
          <w:szCs w:val="20"/>
        </w:rPr>
        <w:t xml:space="preserve">que </w:t>
      </w:r>
      <w:r w:rsidR="00D36EEF" w:rsidRPr="00685B3B">
        <w:rPr>
          <w:rFonts w:ascii="Exo" w:hAnsi="Exo"/>
          <w:sz w:val="20"/>
          <w:szCs w:val="20"/>
          <w:highlight w:val="yellow"/>
        </w:rPr>
        <w:t xml:space="preserve">resultou em um compêndio de </w:t>
      </w:r>
      <w:proofErr w:type="spellStart"/>
      <w:r w:rsidR="00D36EEF" w:rsidRPr="00685B3B">
        <w:rPr>
          <w:rFonts w:ascii="Exo" w:hAnsi="Exo"/>
          <w:sz w:val="20"/>
          <w:szCs w:val="20"/>
          <w:highlight w:val="yellow"/>
        </w:rPr>
        <w:t>xx</w:t>
      </w:r>
      <w:proofErr w:type="spellEnd"/>
      <w:r w:rsidR="00D36EEF" w:rsidRPr="00685B3B">
        <w:rPr>
          <w:rFonts w:ascii="Exo" w:hAnsi="Exo"/>
          <w:sz w:val="20"/>
          <w:szCs w:val="20"/>
          <w:highlight w:val="yellow"/>
        </w:rPr>
        <w:t xml:space="preserve"> indicadores das dimensões </w:t>
      </w:r>
      <w:proofErr w:type="spellStart"/>
      <w:r w:rsidR="00D36EEF" w:rsidRPr="00685B3B">
        <w:rPr>
          <w:rFonts w:ascii="Exo" w:hAnsi="Exo"/>
          <w:sz w:val="20"/>
          <w:szCs w:val="20"/>
          <w:highlight w:val="yellow"/>
        </w:rPr>
        <w:t>xxx</w:t>
      </w:r>
      <w:proofErr w:type="spellEnd"/>
      <w:r w:rsidR="00D36EEF" w:rsidRPr="00685B3B">
        <w:rPr>
          <w:rFonts w:ascii="Exo" w:hAnsi="Exo"/>
          <w:sz w:val="20"/>
          <w:szCs w:val="20"/>
          <w:highlight w:val="yellow"/>
        </w:rPr>
        <w:t>. Como exemplo de indicadores temos: a</w:t>
      </w:r>
      <w:del w:id="2" w:author="HENRIQUE RIBEIRO DA SILVEIRA" w:date="2024-11-05T13:46:00Z">
        <w:r w:rsidR="00D36EEF" w:rsidRPr="00685B3B" w:rsidDel="00D7294F">
          <w:rPr>
            <w:rFonts w:ascii="Exo" w:hAnsi="Exo"/>
            <w:sz w:val="20"/>
            <w:szCs w:val="20"/>
            <w:highlight w:val="yellow"/>
          </w:rPr>
          <w:delText>)</w:delText>
        </w:r>
      </w:del>
      <w:ins w:id="3" w:author="HENRIQUE RIBEIRO DA SILVEIRA" w:date="2024-11-05T13:46:00Z">
        <w:r w:rsidR="00D7294F" w:rsidRPr="00685B3B">
          <w:rPr>
            <w:rFonts w:ascii="Exo" w:hAnsi="Exo"/>
            <w:sz w:val="20"/>
            <w:szCs w:val="20"/>
            <w:highlight w:val="yellow"/>
          </w:rPr>
          <w:t xml:space="preserve"> </w:t>
        </w:r>
      </w:ins>
      <w:r w:rsidR="00D7294F" w:rsidRPr="00685B3B">
        <w:rPr>
          <w:rFonts w:ascii="Exo" w:hAnsi="Exo"/>
          <w:sz w:val="20"/>
          <w:szCs w:val="20"/>
          <w:highlight w:val="yellow"/>
        </w:rPr>
        <w:t>rendimento médio</w:t>
      </w:r>
      <w:r w:rsidR="00D36EEF" w:rsidRPr="00685B3B">
        <w:rPr>
          <w:rFonts w:ascii="Exo" w:hAnsi="Exo"/>
          <w:sz w:val="20"/>
          <w:szCs w:val="20"/>
          <w:highlight w:val="yellow"/>
        </w:rPr>
        <w:t>...; b)</w:t>
      </w:r>
      <w:r w:rsidR="00D7294F" w:rsidRPr="00685B3B">
        <w:rPr>
          <w:rFonts w:ascii="Exo" w:hAnsi="Exo"/>
          <w:sz w:val="20"/>
          <w:szCs w:val="20"/>
          <w:highlight w:val="yellow"/>
        </w:rPr>
        <w:t xml:space="preserve"> retenção</w:t>
      </w:r>
      <w:r w:rsidR="00D36EEF" w:rsidRPr="00685B3B">
        <w:rPr>
          <w:rFonts w:ascii="Exo" w:hAnsi="Exo"/>
          <w:sz w:val="20"/>
          <w:szCs w:val="20"/>
          <w:highlight w:val="yellow"/>
        </w:rPr>
        <w:t>...; c</w:t>
      </w:r>
      <w:proofErr w:type="gramStart"/>
      <w:r w:rsidR="00D36EEF" w:rsidRPr="00685B3B">
        <w:rPr>
          <w:rFonts w:ascii="Exo" w:hAnsi="Exo"/>
          <w:sz w:val="20"/>
          <w:szCs w:val="20"/>
          <w:highlight w:val="yellow"/>
        </w:rPr>
        <w:t>);</w:t>
      </w:r>
      <w:ins w:id="4" w:author="HENRIQUE RIBEIRO DA SILVEIRA" w:date="2024-11-05T13:46:00Z">
        <w:r w:rsidR="00D7294F" w:rsidRPr="00685B3B">
          <w:rPr>
            <w:rFonts w:ascii="Exo" w:hAnsi="Exo"/>
            <w:sz w:val="20"/>
            <w:szCs w:val="20"/>
            <w:highlight w:val="yellow"/>
          </w:rPr>
          <w:t>precarização</w:t>
        </w:r>
        <w:proofErr w:type="gramEnd"/>
        <w:r w:rsidR="00D7294F" w:rsidRPr="00685B3B">
          <w:rPr>
            <w:rFonts w:ascii="Exo" w:hAnsi="Exo"/>
            <w:sz w:val="20"/>
            <w:szCs w:val="20"/>
            <w:highlight w:val="yellow"/>
          </w:rPr>
          <w:t xml:space="preserve"> de vínculos</w:t>
        </w:r>
      </w:ins>
      <w:r w:rsidR="00D36EEF" w:rsidRPr="00685B3B">
        <w:rPr>
          <w:rFonts w:ascii="Exo" w:hAnsi="Exo"/>
          <w:sz w:val="20"/>
          <w:szCs w:val="20"/>
          <w:highlight w:val="yellow"/>
        </w:rPr>
        <w:t xml:space="preserve"> dentre outros.</w:t>
      </w:r>
      <w:r w:rsidR="00D36EEF" w:rsidRPr="00685B3B">
        <w:rPr>
          <w:rFonts w:ascii="Exo" w:hAnsi="Exo"/>
          <w:sz w:val="20"/>
          <w:szCs w:val="20"/>
        </w:rPr>
        <w:t xml:space="preserve"> </w:t>
      </w:r>
      <w:commentRangeEnd w:id="1"/>
      <w:r w:rsidR="003F6595" w:rsidRPr="00685B3B">
        <w:rPr>
          <w:rStyle w:val="Refdecomentrio"/>
          <w:rFonts w:ascii="Exo" w:hAnsi="Exo"/>
        </w:rPr>
        <w:commentReference w:id="1"/>
      </w:r>
    </w:p>
    <w:p w14:paraId="6B024CEB" w14:textId="77777777" w:rsidR="00181ED0" w:rsidRPr="00181ED0" w:rsidRDefault="00D36EEF" w:rsidP="00181ED0">
      <w:pPr>
        <w:pStyle w:val="SemEspaamento"/>
        <w:spacing w:after="200" w:line="360" w:lineRule="auto"/>
        <w:ind w:firstLine="851"/>
        <w:jc w:val="both"/>
        <w:rPr>
          <w:ins w:id="5" w:author="Érika Aquino" w:date="2025-01-11T23:53:00Z" w16du:dateUtc="2025-01-12T02:53:00Z"/>
          <w:rFonts w:ascii="Exo" w:hAnsi="Exo"/>
          <w:sz w:val="20"/>
          <w:szCs w:val="20"/>
        </w:rPr>
      </w:pPr>
      <w:r w:rsidRPr="00685B3B">
        <w:rPr>
          <w:rFonts w:ascii="Exo" w:hAnsi="Exo"/>
          <w:sz w:val="20"/>
          <w:szCs w:val="20"/>
        </w:rPr>
        <w:t>Neste documento descrevemos os processos executados para construção do indicador</w:t>
      </w:r>
      <w:r w:rsidR="00E47210" w:rsidRPr="00685B3B">
        <w:rPr>
          <w:rFonts w:ascii="Exo" w:hAnsi="Exo"/>
          <w:sz w:val="20"/>
          <w:szCs w:val="20"/>
        </w:rPr>
        <w:t xml:space="preserve"> </w:t>
      </w:r>
      <w:commentRangeStart w:id="6"/>
      <w:ins w:id="7" w:author="Érika Aquino" w:date="2025-01-11T23:51:00Z" w16du:dateUtc="2025-01-12T02:51:00Z">
        <w:r w:rsidR="00181ED0" w:rsidRPr="00181ED0">
          <w:rPr>
            <w:rFonts w:ascii="Exo" w:hAnsi="Exo"/>
            <w:sz w:val="20"/>
            <w:szCs w:val="20"/>
          </w:rPr>
          <w:t>Percentual de força de trabalho habilitada atuando em estabelecimentos de saúde</w:t>
        </w:r>
        <w:r w:rsidR="00181ED0">
          <w:rPr>
            <w:rFonts w:ascii="Exo" w:hAnsi="Exo"/>
            <w:sz w:val="20"/>
            <w:szCs w:val="20"/>
          </w:rPr>
          <w:t xml:space="preserve">. </w:t>
        </w:r>
      </w:ins>
      <w:ins w:id="8" w:author="Érika Aquino" w:date="2025-01-11T23:52:00Z" w16du:dateUtc="2025-01-12T02:52:00Z">
        <w:r w:rsidR="00181ED0">
          <w:rPr>
            <w:rFonts w:ascii="Exo" w:hAnsi="Exo"/>
            <w:sz w:val="20"/>
            <w:szCs w:val="20"/>
          </w:rPr>
          <w:t xml:space="preserve">Tal indicador </w:t>
        </w:r>
      </w:ins>
      <w:ins w:id="9" w:author="Érika Aquino" w:date="2025-01-11T23:52:00Z">
        <w:r w:rsidR="00181ED0" w:rsidRPr="00181ED0">
          <w:rPr>
            <w:rFonts w:ascii="Exo" w:hAnsi="Exo"/>
            <w:sz w:val="20"/>
            <w:szCs w:val="20"/>
          </w:rPr>
          <w:t xml:space="preserve">é </w:t>
        </w:r>
      </w:ins>
      <w:ins w:id="10" w:author="Érika Aquino" w:date="2025-01-11T23:52:00Z" w16du:dateUtc="2025-01-12T02:52:00Z">
        <w:r w:rsidR="00181ED0">
          <w:rPr>
            <w:rFonts w:ascii="Exo" w:hAnsi="Exo"/>
            <w:sz w:val="20"/>
            <w:szCs w:val="20"/>
          </w:rPr>
          <w:t>importante</w:t>
        </w:r>
      </w:ins>
      <w:ins w:id="11" w:author="Érika Aquino" w:date="2025-01-11T23:52:00Z">
        <w:r w:rsidR="00181ED0" w:rsidRPr="00181ED0">
          <w:rPr>
            <w:rFonts w:ascii="Exo" w:hAnsi="Exo"/>
            <w:sz w:val="20"/>
            <w:szCs w:val="20"/>
          </w:rPr>
          <w:t xml:space="preserve"> para avaliar a adequação da qualificação dos profissionais que compõem a equipe de saúde. Profissionais devidamente habilitados</w:t>
        </w:r>
      </w:ins>
      <w:ins w:id="12" w:author="Érika Aquino" w:date="2025-01-11T23:52:00Z" w16du:dateUtc="2025-01-12T02:52:00Z">
        <w:r w:rsidR="00181ED0">
          <w:rPr>
            <w:rFonts w:ascii="Exo" w:hAnsi="Exo"/>
            <w:sz w:val="20"/>
            <w:szCs w:val="20"/>
          </w:rPr>
          <w:t xml:space="preserve"> </w:t>
        </w:r>
      </w:ins>
      <w:ins w:id="13" w:author="Érika Aquino" w:date="2025-01-11T23:52:00Z">
        <w:r w:rsidR="00181ED0" w:rsidRPr="00181ED0">
          <w:rPr>
            <w:rFonts w:ascii="Exo" w:hAnsi="Exo"/>
            <w:sz w:val="20"/>
            <w:szCs w:val="20"/>
          </w:rPr>
          <w:t xml:space="preserve">garantem a conformidade com as normas éticas e técnicas exigidas para a prestação de cuidados de saúde. </w:t>
        </w:r>
      </w:ins>
      <w:ins w:id="14" w:author="Érika Aquino" w:date="2025-01-11T23:53:00Z" w16du:dateUtc="2025-01-12T02:53:00Z">
        <w:r w:rsidR="00181ED0">
          <w:rPr>
            <w:rFonts w:ascii="Exo" w:hAnsi="Exo"/>
            <w:sz w:val="20"/>
            <w:szCs w:val="20"/>
          </w:rPr>
          <w:t>Além disso,</w:t>
        </w:r>
        <w:r w:rsidR="00181ED0" w:rsidRPr="00181ED0">
          <w:rPr>
            <w:rFonts w:ascii="Exo" w:hAnsi="Exo"/>
            <w:sz w:val="20"/>
            <w:szCs w:val="20"/>
          </w:rPr>
          <w:t xml:space="preserve">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ins>
      <w:commentRangeEnd w:id="6"/>
      <w:ins w:id="15" w:author="Érika Aquino" w:date="2025-01-11T23:54:00Z" w16du:dateUtc="2025-01-12T02:54:00Z">
        <w:r w:rsidR="00181ED0">
          <w:rPr>
            <w:rStyle w:val="Refdecomentrio"/>
          </w:rPr>
          <w:commentReference w:id="6"/>
        </w:r>
      </w:ins>
    </w:p>
    <w:p w14:paraId="21E1C796" w14:textId="524DCA6E" w:rsidR="00181ED0" w:rsidRPr="00181ED0" w:rsidRDefault="00181ED0" w:rsidP="00181ED0">
      <w:pPr>
        <w:pStyle w:val="SemEspaamento"/>
        <w:spacing w:after="200" w:line="360" w:lineRule="auto"/>
        <w:ind w:firstLine="851"/>
        <w:jc w:val="both"/>
        <w:rPr>
          <w:ins w:id="16" w:author="Érika Aquino" w:date="2025-01-11T23:52:00Z"/>
          <w:rFonts w:ascii="Exo" w:hAnsi="Exo"/>
          <w:sz w:val="20"/>
          <w:szCs w:val="20"/>
        </w:rPr>
      </w:pPr>
      <w:commentRangeStart w:id="17"/>
      <w:ins w:id="18" w:author="Érika Aquino" w:date="2025-01-11T23:52:00Z">
        <w:r w:rsidRPr="00181ED0">
          <w:rPr>
            <w:rFonts w:ascii="Exo" w:hAnsi="Exo"/>
            <w:sz w:val="20"/>
            <w:szCs w:val="20"/>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ins>
      <w:commentRangeEnd w:id="17"/>
      <w:ins w:id="19" w:author="Érika Aquino" w:date="2025-01-11T23:55:00Z" w16du:dateUtc="2025-01-12T02:55:00Z">
        <w:r>
          <w:rPr>
            <w:rStyle w:val="Refdecomentrio"/>
          </w:rPr>
          <w:commentReference w:id="17"/>
        </w:r>
      </w:ins>
    </w:p>
    <w:p w14:paraId="5C8C8759" w14:textId="72A0F638" w:rsidR="00181ED0" w:rsidRDefault="00181ED0" w:rsidP="00537021">
      <w:pPr>
        <w:pStyle w:val="SemEspaamento"/>
        <w:spacing w:after="200" w:line="360" w:lineRule="auto"/>
        <w:ind w:firstLine="851"/>
        <w:jc w:val="both"/>
        <w:rPr>
          <w:ins w:id="20" w:author="Érika Aquino" w:date="2025-01-11T23:51:00Z" w16du:dateUtc="2025-01-12T02:51:00Z"/>
          <w:rFonts w:ascii="Exo" w:hAnsi="Exo"/>
          <w:sz w:val="20"/>
          <w:szCs w:val="20"/>
        </w:rPr>
      </w:pPr>
    </w:p>
    <w:p w14:paraId="00B525C2" w14:textId="345FDC20" w:rsidR="00D36EEF" w:rsidRPr="00685B3B" w:rsidRDefault="00E47210" w:rsidP="00537021">
      <w:pPr>
        <w:pStyle w:val="SemEspaamento"/>
        <w:spacing w:after="200" w:line="360" w:lineRule="auto"/>
        <w:ind w:firstLine="851"/>
        <w:jc w:val="both"/>
        <w:rPr>
          <w:rFonts w:ascii="Exo" w:hAnsi="Exo"/>
          <w:sz w:val="20"/>
          <w:szCs w:val="20"/>
        </w:rPr>
      </w:pPr>
      <w:del w:id="21" w:author="Érika Aquino" w:date="2025-01-11T23:51:00Z" w16du:dateUtc="2025-01-12T02:51:00Z">
        <w:r w:rsidRPr="00685B3B" w:rsidDel="00181ED0">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2"/>
        <w:r w:rsidRPr="00685B3B" w:rsidDel="00181ED0">
          <w:rPr>
            <w:rFonts w:ascii="Exo" w:hAnsi="Exo"/>
            <w:sz w:val="20"/>
            <w:szCs w:val="20"/>
          </w:rPr>
          <w:delText xml:space="preserve">saúde </w:delText>
        </w:r>
      </w:del>
      <w:customXmlDelRangeStart w:id="23" w:author="Érika Aquino" w:date="2025-01-11T23:51: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23"/>
          <w:del w:id="24" w:author="Érika Aquino" w:date="2025-01-11T23:51:00Z" w16du:dateUtc="2025-01-12T02:51:00Z">
            <w:r w:rsidRPr="00685B3B" w:rsidDel="00181ED0">
              <w:rPr>
                <w:rFonts w:ascii="Exo" w:hAnsi="Exo"/>
                <w:color w:val="000000"/>
                <w:sz w:val="20"/>
                <w:szCs w:val="20"/>
                <w:vertAlign w:val="superscript"/>
              </w:rPr>
              <w:delText>7</w:delText>
            </w:r>
          </w:del>
          <w:customXmlDelRangeStart w:id="25" w:author="Érika Aquino" w:date="2025-01-11T23:51:00Z"/>
        </w:sdtContent>
      </w:sdt>
      <w:customXmlDelRangeEnd w:id="25"/>
      <w:del w:id="26" w:author="Érika Aquino" w:date="2025-01-11T23:51:00Z" w16du:dateUtc="2025-01-12T02:51:00Z">
        <w:r w:rsidR="00D36EEF" w:rsidRPr="00685B3B" w:rsidDel="00181ED0">
          <w:rPr>
            <w:rFonts w:ascii="Exo" w:hAnsi="Exo"/>
            <w:sz w:val="20"/>
            <w:szCs w:val="20"/>
          </w:rPr>
          <w:delText xml:space="preserve">. </w:delText>
        </w:r>
        <w:commentRangeEnd w:id="22"/>
        <w:r w:rsidRPr="00685B3B" w:rsidDel="00181ED0">
          <w:rPr>
            <w:rStyle w:val="Refdecomentrio"/>
            <w:rFonts w:ascii="Exo" w:hAnsi="Exo"/>
          </w:rPr>
          <w:commentReference w:id="22"/>
        </w:r>
      </w:del>
    </w:p>
    <w:p w14:paraId="6DA2C5D4" w14:textId="3661D4AF" w:rsidR="003F6595" w:rsidRPr="00685B3B" w:rsidRDefault="00E47210" w:rsidP="00685B3B">
      <w:pPr>
        <w:pStyle w:val="SemEspaamento"/>
        <w:spacing w:after="200" w:line="360" w:lineRule="auto"/>
        <w:ind w:firstLine="851"/>
        <w:jc w:val="both"/>
        <w:rPr>
          <w:rFonts w:ascii="Exo" w:hAnsi="Exo"/>
        </w:rPr>
      </w:pPr>
      <w:r w:rsidRPr="00685B3B">
        <w:rPr>
          <w:rFonts w:ascii="Exo" w:hAnsi="Exo"/>
          <w:sz w:val="20"/>
          <w:szCs w:val="20"/>
        </w:rPr>
        <w:t xml:space="preserve">Este documento está estruturado em x seções além desta introdução. A seguir vamos mostrar a ficha do indicador, bem como </w:t>
      </w:r>
      <w:r w:rsidR="004A3585" w:rsidRPr="00685B3B">
        <w:rPr>
          <w:rFonts w:ascii="Exo" w:hAnsi="Exo"/>
          <w:sz w:val="20"/>
          <w:szCs w:val="20"/>
        </w:rPr>
        <w:t>alguns artefatos associados</w:t>
      </w:r>
      <w:r w:rsidRPr="00685B3B">
        <w:rPr>
          <w:rFonts w:ascii="Exo" w:hAnsi="Exo"/>
          <w:sz w:val="20"/>
          <w:szCs w:val="20"/>
        </w:rPr>
        <w:t xml:space="preserve"> a ela, que são: </w:t>
      </w:r>
      <w:r w:rsidR="004A3585" w:rsidRPr="00685B3B">
        <w:rPr>
          <w:rFonts w:ascii="Exo" w:hAnsi="Exo"/>
          <w:sz w:val="20"/>
          <w:szCs w:val="20"/>
        </w:rPr>
        <w:t xml:space="preserve">a) </w:t>
      </w:r>
      <w:r w:rsidRPr="00685B3B">
        <w:rPr>
          <w:rFonts w:ascii="Exo" w:hAnsi="Exo"/>
          <w:sz w:val="20"/>
          <w:szCs w:val="20"/>
        </w:rPr>
        <w:t xml:space="preserve">consulta SQL usada para calcular o indicador; </w:t>
      </w:r>
      <w:r w:rsidR="004A3585" w:rsidRPr="00685B3B">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5EF28E8" w:rsidR="003F6595" w:rsidRDefault="003F6595" w:rsidP="004A3585">
      <w:pPr>
        <w:jc w:val="both"/>
        <w:rPr>
          <w:rFonts w:ascii="Exo" w:hAnsi="Exo"/>
        </w:rPr>
      </w:pPr>
    </w:p>
    <w:p w14:paraId="53011F9A" w14:textId="6D26302F" w:rsidR="002F1090" w:rsidRDefault="002F1090" w:rsidP="004A3585">
      <w:pPr>
        <w:jc w:val="both"/>
        <w:rPr>
          <w:rFonts w:ascii="Exo" w:hAnsi="Exo"/>
        </w:rPr>
      </w:pPr>
    </w:p>
    <w:p w14:paraId="6D1361B9" w14:textId="174BFA80" w:rsidR="002F1090" w:rsidRDefault="002F1090" w:rsidP="004A3585">
      <w:pPr>
        <w:jc w:val="both"/>
        <w:rPr>
          <w:rFonts w:ascii="Exo" w:hAnsi="Exo"/>
        </w:rPr>
      </w:pPr>
    </w:p>
    <w:p w14:paraId="58D5AE21" w14:textId="14C29FAC" w:rsidR="002F1090" w:rsidRDefault="002F1090" w:rsidP="004A3585">
      <w:pPr>
        <w:jc w:val="both"/>
        <w:rPr>
          <w:rFonts w:ascii="Exo" w:hAnsi="Exo"/>
        </w:rPr>
      </w:pPr>
    </w:p>
    <w:p w14:paraId="0974352C" w14:textId="44D40751" w:rsidR="002F1090" w:rsidRDefault="002F1090" w:rsidP="004A3585">
      <w:pPr>
        <w:jc w:val="both"/>
        <w:rPr>
          <w:rFonts w:ascii="Exo" w:hAnsi="Exo"/>
        </w:rPr>
      </w:pPr>
    </w:p>
    <w:p w14:paraId="15298F29" w14:textId="61EAD7A8" w:rsidR="002F1090" w:rsidRDefault="002F1090" w:rsidP="004A3585">
      <w:pPr>
        <w:jc w:val="both"/>
        <w:rPr>
          <w:rFonts w:ascii="Exo" w:hAnsi="Exo"/>
        </w:rPr>
      </w:pPr>
    </w:p>
    <w:p w14:paraId="09603009" w14:textId="6DA85347" w:rsidR="002F1090" w:rsidRDefault="002F1090" w:rsidP="004A3585">
      <w:pPr>
        <w:jc w:val="both"/>
        <w:rPr>
          <w:rFonts w:ascii="Exo" w:hAnsi="Exo"/>
        </w:rPr>
      </w:pPr>
    </w:p>
    <w:p w14:paraId="6D8FAF7E" w14:textId="5A5C5009" w:rsidR="002F1090" w:rsidRDefault="002F1090" w:rsidP="004A3585">
      <w:pPr>
        <w:jc w:val="both"/>
        <w:rPr>
          <w:rFonts w:ascii="Exo" w:hAnsi="Exo"/>
        </w:rPr>
      </w:pPr>
    </w:p>
    <w:p w14:paraId="22774B5A" w14:textId="39CDE174" w:rsidR="002F1090" w:rsidRDefault="002F1090" w:rsidP="004A3585">
      <w:pPr>
        <w:jc w:val="both"/>
        <w:rPr>
          <w:rFonts w:ascii="Exo" w:hAnsi="Exo"/>
        </w:rPr>
      </w:pPr>
    </w:p>
    <w:p w14:paraId="2A4EE74C" w14:textId="4CC340A6" w:rsidR="002F1090" w:rsidRDefault="002F1090" w:rsidP="004A3585">
      <w:pPr>
        <w:jc w:val="both"/>
        <w:rPr>
          <w:rFonts w:ascii="Exo" w:hAnsi="Exo"/>
        </w:rPr>
      </w:pPr>
    </w:p>
    <w:p w14:paraId="79940588" w14:textId="77777777" w:rsidR="002F1090" w:rsidRPr="00685B3B" w:rsidRDefault="002F1090" w:rsidP="004A3585">
      <w:pPr>
        <w:jc w:val="both"/>
        <w:rPr>
          <w:rFonts w:ascii="Exo" w:hAnsi="Exo"/>
        </w:rPr>
      </w:pPr>
    </w:p>
    <w:p w14:paraId="030E8C39" w14:textId="593BF357" w:rsidR="00A80BE7" w:rsidRPr="00685B3B" w:rsidRDefault="00070E8E" w:rsidP="004A3585">
      <w:pPr>
        <w:pStyle w:val="Ttulo1"/>
        <w:jc w:val="center"/>
        <w:rPr>
          <w:rFonts w:ascii="Exo" w:hAnsi="Exo"/>
          <w:b/>
          <w:bCs/>
          <w:color w:val="auto"/>
        </w:rPr>
      </w:pPr>
      <w:bookmarkStart w:id="27" w:name="_Toc181700708"/>
      <w:r w:rsidRPr="00685B3B">
        <w:rPr>
          <w:rFonts w:ascii="Exo" w:hAnsi="Exo"/>
          <w:b/>
          <w:bCs/>
          <w:color w:val="auto"/>
        </w:rPr>
        <w:t>Ficha de in</w:t>
      </w:r>
      <w:r w:rsidR="004A3585" w:rsidRPr="00685B3B">
        <w:rPr>
          <w:rFonts w:ascii="Exo" w:hAnsi="Exo"/>
          <w:b/>
          <w:bCs/>
          <w:color w:val="auto"/>
        </w:rPr>
        <w:t>dicador</w:t>
      </w:r>
      <w:bookmarkEnd w:id="27"/>
    </w:p>
    <w:p w14:paraId="5AD36D71" w14:textId="3F630CCF" w:rsidR="00685B3B" w:rsidRPr="00685B3B" w:rsidRDefault="004A3585" w:rsidP="004A3585">
      <w:pPr>
        <w:ind w:left="-1701"/>
        <w:rPr>
          <w:rFonts w:ascii="Exo" w:hAnsi="Exo"/>
        </w:rPr>
      </w:pP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t xml:space="preserve">  </w:t>
      </w:r>
      <w:r w:rsidRPr="00685B3B">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685B3B" w:rsidRPr="00685B3B" w14:paraId="4F87360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E2313A" w14:textId="51399C8A" w:rsidR="00685B3B" w:rsidRPr="002F1090" w:rsidRDefault="00685B3B" w:rsidP="00243654">
            <w:pPr>
              <w:rPr>
                <w:rFonts w:ascii="Exo" w:hAnsi="Exo"/>
                <w:b/>
                <w:bCs/>
                <w:szCs w:val="24"/>
              </w:rPr>
            </w:pPr>
            <w:r w:rsidRPr="002F1090">
              <w:rPr>
                <w:rFonts w:ascii="Exo" w:hAnsi="Exo"/>
                <w:b/>
                <w:bCs/>
                <w:szCs w:val="24"/>
              </w:rPr>
              <w:t xml:space="preserve">Percentual de força de trabalho habilitada atuando em estabelecimentos de saúde </w:t>
            </w:r>
            <w:del w:id="28" w:author="Érika Aquino" w:date="2025-01-11T23:51:00Z" w16du:dateUtc="2025-01-12T02:51:00Z">
              <w:r w:rsidRPr="002F1090" w:rsidDel="00181ED0">
                <w:rPr>
                  <w:rFonts w:ascii="Exo" w:hAnsi="Exo"/>
                  <w:b/>
                  <w:bCs/>
                  <w:szCs w:val="24"/>
                </w:rPr>
                <w:delText>- análise por UF</w:delText>
              </w:r>
            </w:del>
          </w:p>
        </w:tc>
      </w:tr>
      <w:tr w:rsidR="00685B3B" w:rsidRPr="00685B3B" w14:paraId="2ECD5F80"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685B3B" w:rsidRPr="00685B3B" w:rsidRDefault="00685B3B" w:rsidP="00243654">
            <w:pPr>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83A13D"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Profissionais</w:t>
            </w:r>
          </w:p>
        </w:tc>
      </w:tr>
      <w:tr w:rsidR="00685B3B" w:rsidRPr="00685B3B" w14:paraId="6EE1A82F"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243654">
            <w:pPr>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53C949"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45DDC53" w14:textId="77777777" w:rsidR="00685B3B" w:rsidRPr="002F1090" w:rsidRDefault="00685B3B" w:rsidP="00243654">
            <w:pPr>
              <w:pStyle w:val="QuadrosFiguras1"/>
              <w:spacing w:before="60" w:after="60" w:line="240" w:lineRule="auto"/>
              <w:jc w:val="both"/>
              <w:rPr>
                <w:rFonts w:ascii="Exo" w:hAnsi="Exo"/>
                <w:color w:val="auto"/>
              </w:rPr>
            </w:pPr>
          </w:p>
          <w:p w14:paraId="6FDA17B8"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r w:rsidRPr="002F1090">
              <w:rPr>
                <w:rFonts w:ascii="Exo" w:hAnsi="Exo"/>
                <w:color w:val="auto"/>
              </w:rPr>
              <w:t>.</w:t>
            </w:r>
          </w:p>
          <w:p w14:paraId="1CCCD732" w14:textId="77777777" w:rsidR="00685B3B" w:rsidRPr="002F1090" w:rsidRDefault="00685B3B" w:rsidP="00243654">
            <w:pPr>
              <w:pStyle w:val="QuadrosFiguras1"/>
              <w:spacing w:before="60" w:after="60" w:line="240" w:lineRule="auto"/>
              <w:jc w:val="both"/>
              <w:rPr>
                <w:rFonts w:ascii="Exo" w:hAnsi="Exo"/>
                <w:color w:val="auto"/>
              </w:rPr>
            </w:pPr>
          </w:p>
          <w:p w14:paraId="79685B9F"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FE7431A" w14:textId="77777777" w:rsidR="00685B3B" w:rsidRPr="002F1090" w:rsidRDefault="00685B3B" w:rsidP="00243654">
            <w:pPr>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0605F22C" w14:textId="77777777" w:rsidR="00685B3B" w:rsidRPr="002F1090" w:rsidRDefault="00685B3B" w:rsidP="00243654">
            <w:pPr>
              <w:jc w:val="both"/>
              <w:rPr>
                <w:rFonts w:ascii="Exo" w:hAnsi="Exo"/>
                <w:sz w:val="20"/>
              </w:rPr>
            </w:pPr>
          </w:p>
          <w:p w14:paraId="2D283E87" w14:textId="34EF860C" w:rsidR="00685B3B" w:rsidRPr="002F1090" w:rsidRDefault="005C2471" w:rsidP="00243654">
            <w:pPr>
              <w:jc w:val="both"/>
              <w:rPr>
                <w:rFonts w:ascii="Exo" w:hAnsi="Exo"/>
                <w:sz w:val="20"/>
              </w:rPr>
            </w:pPr>
            <w:r w:rsidRPr="005C2471">
              <w:rPr>
                <w:rFonts w:ascii="Exo" w:hAnsi="Exo"/>
                <w:sz w:val="20"/>
              </w:rPr>
              <w:t xml:space="preserve">Para a relação de habilitados, foram buscados, em junho de 2024,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Assim, foi gerada a variável “habilitados”. Contudo, nem todo Conselho Federal possuía uma página em seu site dedicada à transparência do número de profissionais, o que tornou necessária a busca informacional em relatórios anuais </w:t>
            </w:r>
            <w:proofErr w:type="gramStart"/>
            <w:r w:rsidRPr="005C2471">
              <w:rPr>
                <w:rFonts w:ascii="Exo" w:hAnsi="Exo"/>
                <w:sz w:val="20"/>
              </w:rPr>
              <w:t>e também</w:t>
            </w:r>
            <w:proofErr w:type="gramEnd"/>
            <w:r w:rsidRPr="005C2471">
              <w:rPr>
                <w:rFonts w:ascii="Exo" w:hAnsi="Exo"/>
                <w:sz w:val="20"/>
              </w:rPr>
              <w:t xml:space="preserve"> no site de conselhos regionais.</w:t>
            </w:r>
          </w:p>
          <w:p w14:paraId="7BF391E3" w14:textId="77777777" w:rsidR="00685B3B" w:rsidRPr="002F1090" w:rsidRDefault="00685B3B" w:rsidP="00243654">
            <w:pPr>
              <w:jc w:val="both"/>
              <w:rPr>
                <w:rFonts w:ascii="Exo" w:hAnsi="Exo"/>
                <w:sz w:val="20"/>
              </w:rPr>
            </w:pPr>
          </w:p>
          <w:p w14:paraId="4A30B14B" w14:textId="77777777" w:rsidR="00685B3B" w:rsidRPr="002F1090" w:rsidRDefault="00685B3B" w:rsidP="00243654">
            <w:pPr>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13EE8EB6" w14:textId="77777777" w:rsidR="00685B3B" w:rsidRPr="002F1090" w:rsidRDefault="00685B3B" w:rsidP="00243654">
            <w:pPr>
              <w:ind w:left="-525" w:right="-252" w:firstLine="525"/>
              <w:jc w:val="center"/>
              <w:rPr>
                <w:rFonts w:ascii="Exo" w:hAnsi="Exo"/>
                <w:sz w:val="16"/>
                <w:szCs w:val="16"/>
              </w:rPr>
            </w:pPr>
            <m:oMathPara>
              <m:oMath>
                <m:r>
                  <m:rPr>
                    <m:sty m:val="p"/>
                  </m:rPr>
                  <w:rPr>
                    <w:rFonts w:ascii="Cambria Math" w:eastAsia="Cambria Math" w:hAnsi="Cambria Math" w:cs="Cambria Math"/>
                    <w:sz w:val="16"/>
                    <w:szCs w:val="16"/>
                  </w:rPr>
                  <m:t>atuantes=count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distinctCP</m:t>
                    </m:r>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P</m:t>
                        </m:r>
                      </m:sub>
                    </m:sSub>
                    <m:r>
                      <m:rPr>
                        <m:sty m:val="p"/>
                      </m:rPr>
                      <w:rPr>
                        <w:rFonts w:ascii="Cambria Math" w:eastAsia="Cambria Math" w:hAnsi="Cambria Math" w:cs="Cambria Math"/>
                        <w:sz w:val="16"/>
                        <w:szCs w:val="16"/>
                      </w:rPr>
                      <m:t>ROF=x</m:t>
                    </m:r>
                  </m:e>
                </m:d>
              </m:oMath>
            </m:oMathPara>
          </w:p>
          <w:p w14:paraId="41E593DD" w14:textId="77777777" w:rsidR="00685B3B" w:rsidRPr="002F1090" w:rsidRDefault="00685B3B" w:rsidP="00243654">
            <w:pPr>
              <w:ind w:left="-525" w:right="-252" w:firstLine="525"/>
              <w:jc w:val="center"/>
              <w:rPr>
                <w:rFonts w:ascii="Exo" w:hAnsi="Exo"/>
                <w:sz w:val="16"/>
                <w:szCs w:val="16"/>
              </w:rPr>
            </w:pPr>
          </w:p>
          <w:p w14:paraId="1F666485" w14:textId="77777777" w:rsidR="00685B3B" w:rsidRPr="002F1090" w:rsidRDefault="00685B3B" w:rsidP="00243654">
            <w:pPr>
              <w:ind w:left="-525" w:right="-252" w:firstLine="525"/>
              <w:jc w:val="center"/>
              <w:rPr>
                <w:rFonts w:ascii="Exo" w:eastAsia="Cambria Math" w:hAnsi="Exo" w:cs="Cambria Math"/>
                <w:sz w:val="16"/>
                <w:szCs w:val="16"/>
              </w:rPr>
            </w:pPr>
            <m:oMathPara>
              <m:oMath>
                <m:r>
                  <m:rPr>
                    <m:nor/>
                  </m:rPr>
                  <w:rPr>
                    <w:rFonts w:ascii="Exo" w:eastAsia="Cambria Math" w:hAnsi="Exo" w:cs="Cambria Math"/>
                    <w:sz w:val="16"/>
                    <w:szCs w:val="16"/>
                  </w:rPr>
                  <m:t xml:space="preserve">percentual = </m:t>
                </m:r>
                <w:commentRangeStart w:id="29"/>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nor/>
                          </m:rPr>
                          <w:rPr>
                            <w:rFonts w:ascii="Exo" w:eastAsia="Cambria Math" w:hAnsi="Exo" w:cs="Cambria Math"/>
                            <w:sz w:val="16"/>
                            <w:szCs w:val="16"/>
                          </w:rPr>
                          <m:t xml:space="preserve">atuantes  </m:t>
                        </m:r>
                      </m:num>
                      <m:den>
                        <m:r>
                          <m:rPr>
                            <m:nor/>
                          </m:rPr>
                          <w:rPr>
                            <w:rFonts w:ascii="Exo" w:eastAsia="Cambria Math" w:hAnsi="Exo" w:cs="Cambria Math"/>
                            <w:sz w:val="16"/>
                            <w:szCs w:val="16"/>
                          </w:rPr>
                          <m:t xml:space="preserve">habilitados </m:t>
                        </m:r>
                      </m:den>
                    </m:f>
                  </m:e>
                </m:d>
                <w:commentRangeEnd w:id="29"/>
                <m:r>
                  <m:rPr>
                    <m:sty m:val="p"/>
                  </m:rPr>
                  <w:rPr>
                    <w:rStyle w:val="Refdecomentrio"/>
                    <w:kern w:val="2"/>
                    <w14:ligatures w14:val="standardContextual"/>
                  </w:rPr>
                  <w:commentReference w:id="29"/>
                </m:r>
                <m:r>
                  <m:rPr>
                    <m:nor/>
                  </m:rPr>
                  <w:rPr>
                    <w:rFonts w:ascii="Exo" w:eastAsia="Cambria Math" w:hAnsi="Exo" w:cs="Cambria Math"/>
                    <w:sz w:val="16"/>
                    <w:szCs w:val="16"/>
                  </w:rPr>
                  <m:t xml:space="preserve"> × 100</m:t>
                </m:r>
              </m:oMath>
            </m:oMathPara>
          </w:p>
          <w:p w14:paraId="362B16FC" w14:textId="77777777" w:rsidR="00685B3B" w:rsidRPr="002F1090" w:rsidRDefault="00685B3B" w:rsidP="00243654">
            <w:pPr>
              <w:jc w:val="center"/>
              <w:rPr>
                <w:rFonts w:ascii="Exo" w:eastAsia="Cambria Math" w:hAnsi="Exo" w:cs="Cambria Math"/>
                <w:sz w:val="16"/>
                <w:szCs w:val="16"/>
              </w:rPr>
            </w:pPr>
          </w:p>
        </w:tc>
      </w:tr>
      <w:tr w:rsidR="00685B3B" w:rsidRPr="00685B3B" w14:paraId="418056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446A6A64"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Estados</w:t>
            </w:r>
          </w:p>
        </w:tc>
      </w:tr>
      <w:tr w:rsidR="00685B3B" w:rsidRPr="00685B3B" w14:paraId="59F038F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243654">
            <w:pPr>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685B3B" w14:paraId="403D4EAC"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5A5AF28" w14:textId="77777777" w:rsidR="00685B3B" w:rsidRPr="002F1090" w:rsidRDefault="00685B3B" w:rsidP="00243654">
            <w:pPr>
              <w:pStyle w:val="QuadrosFiguras1"/>
              <w:spacing w:before="60" w:after="60" w:line="240" w:lineRule="auto"/>
              <w:jc w:val="left"/>
              <w:rPr>
                <w:rFonts w:ascii="Exo" w:hAnsi="Exo"/>
                <w:color w:val="auto"/>
              </w:rPr>
            </w:pPr>
            <w:proofErr w:type="spellStart"/>
            <w:r w:rsidRPr="002F1090">
              <w:rPr>
                <w:rFonts w:ascii="Exo" w:hAnsi="Exo"/>
                <w:color w:val="auto"/>
              </w:rPr>
              <w:t>Siyam</w:t>
            </w:r>
            <w:proofErr w:type="spellEnd"/>
            <w:r w:rsidRPr="002F1090">
              <w:rPr>
                <w:rFonts w:ascii="Exo" w:hAnsi="Exo"/>
                <w:color w:val="auto"/>
              </w:rPr>
              <w:t xml:space="preserve">. A, Nair, T.S, Diallo, K. </w:t>
            </w:r>
            <w:proofErr w:type="spellStart"/>
            <w:r w:rsidRPr="002F1090">
              <w:rPr>
                <w:rFonts w:ascii="Exo" w:hAnsi="Exo"/>
                <w:color w:val="auto"/>
              </w:rPr>
              <w:t>Dussault</w:t>
            </w:r>
            <w:proofErr w:type="spellEnd"/>
            <w:r w:rsidRPr="002F1090">
              <w:rPr>
                <w:rFonts w:ascii="Exo" w:hAnsi="Exo"/>
                <w:color w:val="auto"/>
              </w:rPr>
              <w:t xml:space="preserve">, G. (2022). </w:t>
            </w:r>
            <w:proofErr w:type="spellStart"/>
            <w:r w:rsidRPr="002F1090">
              <w:rPr>
                <w:rFonts w:ascii="Exo" w:hAnsi="Exo"/>
                <w:color w:val="auto"/>
              </w:rPr>
              <w:t>Strengthening</w:t>
            </w:r>
            <w:proofErr w:type="spellEnd"/>
            <w:r w:rsidRPr="002F1090">
              <w:rPr>
                <w:rFonts w:ascii="Exo" w:hAnsi="Exo"/>
                <w:color w:val="auto"/>
              </w:rPr>
              <w:t xml:space="preserve"> </w:t>
            </w:r>
            <w:proofErr w:type="spellStart"/>
            <w:r w:rsidRPr="002F1090">
              <w:rPr>
                <w:rFonts w:ascii="Exo" w:hAnsi="Exo"/>
                <w:color w:val="auto"/>
              </w:rPr>
              <w:t>the</w:t>
            </w:r>
            <w:proofErr w:type="spellEnd"/>
            <w:r w:rsidRPr="002F1090">
              <w:rPr>
                <w:rFonts w:ascii="Exo" w:hAnsi="Exo"/>
                <w:color w:val="auto"/>
              </w:rPr>
              <w:t xml:space="preserve"> </w:t>
            </w:r>
            <w:proofErr w:type="spellStart"/>
            <w:r w:rsidRPr="002F1090">
              <w:rPr>
                <w:rFonts w:ascii="Exo" w:hAnsi="Exo"/>
                <w:color w:val="auto"/>
              </w:rPr>
              <w:t>collection</w:t>
            </w:r>
            <w:proofErr w:type="spellEnd"/>
            <w:r w:rsidRPr="002F1090">
              <w:rPr>
                <w:rFonts w:ascii="Exo" w:hAnsi="Exo"/>
                <w:color w:val="auto"/>
              </w:rPr>
              <w:t xml:space="preserve">, </w:t>
            </w:r>
            <w:proofErr w:type="spellStart"/>
            <w:r w:rsidRPr="002F1090">
              <w:rPr>
                <w:rFonts w:ascii="Exo" w:hAnsi="Exo"/>
                <w:color w:val="auto"/>
              </w:rPr>
              <w:t>analysis</w:t>
            </w:r>
            <w:proofErr w:type="spellEnd"/>
            <w:r w:rsidRPr="002F1090">
              <w:rPr>
                <w:rFonts w:ascii="Exo" w:hAnsi="Exo"/>
                <w:color w:val="auto"/>
              </w:rPr>
              <w:t xml:space="preserve"> </w:t>
            </w:r>
            <w:proofErr w:type="spellStart"/>
            <w:r w:rsidRPr="002F1090">
              <w:rPr>
                <w:rFonts w:ascii="Exo" w:hAnsi="Exo"/>
                <w:color w:val="auto"/>
              </w:rPr>
              <w:t>and</w:t>
            </w:r>
            <w:proofErr w:type="spellEnd"/>
            <w:r w:rsidRPr="002F1090">
              <w:rPr>
                <w:rFonts w:ascii="Exo" w:hAnsi="Exo"/>
                <w:color w:val="auto"/>
              </w:rPr>
              <w:t xml:space="preserve"> use </w:t>
            </w:r>
            <w:proofErr w:type="spellStart"/>
            <w:r w:rsidRPr="002F1090">
              <w:rPr>
                <w:rFonts w:ascii="Exo" w:hAnsi="Exo"/>
                <w:color w:val="auto"/>
              </w:rPr>
              <w:t>of</w:t>
            </w:r>
            <w:proofErr w:type="spellEnd"/>
            <w:r w:rsidRPr="002F1090">
              <w:rPr>
                <w:rFonts w:ascii="Exo" w:hAnsi="Exo"/>
                <w:color w:val="auto"/>
              </w:rPr>
              <w:t xml:space="preserve"> </w:t>
            </w:r>
            <w:proofErr w:type="spellStart"/>
            <w:r w:rsidRPr="002F1090">
              <w:rPr>
                <w:rFonts w:ascii="Exo" w:hAnsi="Exo"/>
                <w:color w:val="auto"/>
              </w:rPr>
              <w:t>health</w:t>
            </w:r>
            <w:proofErr w:type="spellEnd"/>
            <w:r w:rsidRPr="002F1090">
              <w:rPr>
                <w:rFonts w:ascii="Exo" w:hAnsi="Exo"/>
                <w:color w:val="auto"/>
              </w:rPr>
              <w:t xml:space="preserve"> </w:t>
            </w:r>
            <w:proofErr w:type="spellStart"/>
            <w:r w:rsidRPr="002F1090">
              <w:rPr>
                <w:rFonts w:ascii="Exo" w:hAnsi="Exo"/>
                <w:color w:val="auto"/>
              </w:rPr>
              <w:t>workforce</w:t>
            </w:r>
            <w:proofErr w:type="spellEnd"/>
            <w:r w:rsidRPr="002F1090">
              <w:rPr>
                <w:rFonts w:ascii="Exo" w:hAnsi="Exo"/>
                <w:color w:val="auto"/>
              </w:rPr>
              <w:t xml:space="preserve"> data </w:t>
            </w:r>
            <w:proofErr w:type="spellStart"/>
            <w:r w:rsidRPr="002F1090">
              <w:rPr>
                <w:rFonts w:ascii="Exo" w:hAnsi="Exo"/>
                <w:color w:val="auto"/>
              </w:rPr>
              <w:t>and</w:t>
            </w:r>
            <w:proofErr w:type="spellEnd"/>
            <w:r w:rsidRPr="002F1090">
              <w:rPr>
                <w:rFonts w:ascii="Exo" w:hAnsi="Exo"/>
                <w:color w:val="auto"/>
              </w:rPr>
              <w:t xml:space="preserve"> </w:t>
            </w:r>
            <w:proofErr w:type="spellStart"/>
            <w:r w:rsidRPr="002F1090">
              <w:rPr>
                <w:rFonts w:ascii="Exo" w:hAnsi="Exo"/>
                <w:color w:val="auto"/>
              </w:rPr>
              <w:t>information</w:t>
            </w:r>
            <w:proofErr w:type="spellEnd"/>
            <w:r w:rsidRPr="002F1090">
              <w:rPr>
                <w:rFonts w:ascii="Exo" w:hAnsi="Exo"/>
                <w:color w:val="auto"/>
              </w:rPr>
              <w:t xml:space="preserve">: a handbook. World Health </w:t>
            </w:r>
            <w:proofErr w:type="spellStart"/>
            <w:r w:rsidRPr="002F1090">
              <w:rPr>
                <w:rFonts w:ascii="Exo" w:hAnsi="Exo"/>
                <w:color w:val="auto"/>
              </w:rPr>
              <w:t>Organization</w:t>
            </w:r>
            <w:proofErr w:type="spellEnd"/>
            <w:r w:rsidRPr="002F1090">
              <w:rPr>
                <w:rFonts w:ascii="Exo" w:hAnsi="Exo"/>
                <w:color w:val="auto"/>
              </w:rPr>
              <w:t>. Geneva. Disponível em: &lt;https://iris.who.int/bitstream/handle/10665/365680/9789240058712-eng.pdf?sequence=1&gt;</w:t>
            </w:r>
          </w:p>
        </w:tc>
      </w:tr>
      <w:tr w:rsidR="00685B3B" w:rsidRPr="00685B3B" w14:paraId="17638ECD"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243654">
            <w:pPr>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tcPr>
          <w:p w14:paraId="39A606CA" w14:textId="77777777" w:rsidR="00685B3B" w:rsidRPr="002F1090" w:rsidRDefault="00685B3B" w:rsidP="00243654">
            <w:pPr>
              <w:jc w:val="both"/>
              <w:rPr>
                <w:rFonts w:ascii="Exo" w:hAnsi="Exo"/>
                <w:sz w:val="20"/>
              </w:rPr>
            </w:pPr>
            <w:r w:rsidRPr="002F1090">
              <w:rPr>
                <w:rFonts w:ascii="Exo" w:hAnsi="Exo"/>
                <w:sz w:val="20"/>
              </w:rPr>
              <w:t xml:space="preserve">Nem todo Conselho Federal possuía uma página em seu site dedicada à transparência do número de profissionais, o que foi necessário a busca informacional em relatórios anuais </w:t>
            </w:r>
            <w:proofErr w:type="gramStart"/>
            <w:r w:rsidRPr="002F1090">
              <w:rPr>
                <w:rFonts w:ascii="Exo" w:hAnsi="Exo"/>
                <w:sz w:val="20"/>
              </w:rPr>
              <w:t>e também</w:t>
            </w:r>
            <w:proofErr w:type="gramEnd"/>
            <w:r w:rsidRPr="002F1090">
              <w:rPr>
                <w:rFonts w:ascii="Exo" w:hAnsi="Exo"/>
                <w:sz w:val="20"/>
              </w:rPr>
              <w:t xml:space="preserve"> no site de conselhos regionais.</w:t>
            </w:r>
          </w:p>
        </w:tc>
      </w:tr>
      <w:tr w:rsidR="00685B3B" w:rsidRPr="00685B3B" w14:paraId="295A3FF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2897A7"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Painel</w:t>
            </w:r>
          </w:p>
        </w:tc>
        <w:tc>
          <w:tcPr>
            <w:tcW w:w="7229" w:type="dxa"/>
            <w:tcBorders>
              <w:top w:val="single" w:sz="4" w:space="0" w:color="0095D4"/>
              <w:left w:val="single" w:sz="4" w:space="0" w:color="0095D4"/>
              <w:bottom w:val="single" w:sz="4" w:space="0" w:color="0095D4"/>
              <w:right w:val="single" w:sz="4" w:space="0" w:color="0095D4"/>
            </w:tcBorders>
            <w:vAlign w:val="center"/>
          </w:tcPr>
          <w:p w14:paraId="094EA69B"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LINK AQUI</w:t>
            </w:r>
          </w:p>
        </w:tc>
      </w:tr>
    </w:tbl>
    <w:p w14:paraId="0E827315" w14:textId="7F064D9A" w:rsidR="0078205E" w:rsidRDefault="00E47210" w:rsidP="004A3585">
      <w:pPr>
        <w:rPr>
          <w:rFonts w:ascii="Exo" w:hAnsi="Exo"/>
        </w:rPr>
      </w:pPr>
      <w:r w:rsidRPr="00685B3B">
        <w:rPr>
          <w:rFonts w:ascii="Exo" w:hAnsi="Exo"/>
        </w:rPr>
        <w:tab/>
      </w:r>
      <w:r w:rsidRPr="00685B3B">
        <w:rPr>
          <w:rFonts w:ascii="Exo" w:hAnsi="Exo"/>
        </w:rPr>
        <w:tab/>
      </w:r>
      <w:r w:rsidRPr="00685B3B">
        <w:rPr>
          <w:rFonts w:ascii="Exo" w:hAnsi="Exo"/>
        </w:rPr>
        <w:tab/>
      </w:r>
    </w:p>
    <w:p w14:paraId="2F518F16" w14:textId="77777777" w:rsidR="00394FD4" w:rsidRPr="00420B56" w:rsidRDefault="00394FD4" w:rsidP="00394FD4">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6EB11DC" w14:textId="77777777" w:rsidR="00394FD4" w:rsidRPr="00420B56" w:rsidRDefault="00394FD4" w:rsidP="00394FD4">
      <w:pPr>
        <w:pStyle w:val="PargrafodaLista"/>
        <w:rPr>
          <w:rFonts w:ascii="Exo" w:hAnsi="Exo"/>
        </w:rPr>
      </w:pPr>
    </w:p>
    <w:p w14:paraId="63192114" w14:textId="77777777" w:rsidR="00394FD4" w:rsidRPr="00420B56" w:rsidRDefault="00394FD4" w:rsidP="00394FD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616D548" w14:textId="77777777" w:rsidR="00394FD4" w:rsidRDefault="00394FD4" w:rsidP="00394FD4">
      <w:pPr>
        <w:pStyle w:val="PargrafodaLista"/>
        <w:ind w:left="0"/>
        <w:rPr>
          <w:rFonts w:ascii="Montserrat" w:hAnsi="Montserrat"/>
        </w:rPr>
      </w:pPr>
      <w:r>
        <w:rPr>
          <w:rFonts w:ascii="Montserrat" w:hAnsi="Montserrat"/>
          <w:noProof/>
        </w:rPr>
        <w:drawing>
          <wp:inline distT="0" distB="0" distL="0" distR="0" wp14:anchorId="51F30A46" wp14:editId="73DE0FE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500FCE7" w14:textId="77777777" w:rsidR="00394FD4" w:rsidRDefault="00394FD4" w:rsidP="00394FD4">
      <w:pPr>
        <w:pStyle w:val="Legenda"/>
        <w:keepNext/>
        <w:rPr>
          <w:rFonts w:ascii="Exo" w:hAnsi="Exo"/>
          <w:i w:val="0"/>
          <w:iCs w:val="0"/>
          <w:color w:val="auto"/>
        </w:rPr>
      </w:pPr>
      <w:r w:rsidRPr="00420B56">
        <w:rPr>
          <w:rFonts w:ascii="Exo" w:hAnsi="Exo"/>
          <w:i w:val="0"/>
          <w:iCs w:val="0"/>
          <w:color w:val="auto"/>
        </w:rPr>
        <w:t>Fonte: elaborado pelos autores</w:t>
      </w:r>
    </w:p>
    <w:p w14:paraId="2FDBFE50" w14:textId="77777777" w:rsidR="00394FD4" w:rsidRPr="00685B3B" w:rsidRDefault="00394FD4" w:rsidP="004A3585">
      <w:pPr>
        <w:rPr>
          <w:rFonts w:ascii="Exo" w:hAnsi="Exo"/>
        </w:rPr>
      </w:pPr>
    </w:p>
    <w:p w14:paraId="4B346B7F" w14:textId="6AB7933F" w:rsidR="004A3585" w:rsidRPr="00685B3B" w:rsidRDefault="004A3585" w:rsidP="004A3585">
      <w:pPr>
        <w:pStyle w:val="Ttulo1"/>
        <w:jc w:val="center"/>
        <w:rPr>
          <w:rFonts w:ascii="Exo" w:hAnsi="Exo"/>
          <w:b/>
          <w:bCs/>
          <w:color w:val="auto"/>
        </w:rPr>
      </w:pPr>
      <w:bookmarkStart w:id="30" w:name="_Toc181700709"/>
      <w:r w:rsidRPr="00685B3B">
        <w:rPr>
          <w:rFonts w:ascii="Exo" w:hAnsi="Exo"/>
          <w:b/>
          <w:bCs/>
          <w:color w:val="auto"/>
        </w:rPr>
        <w:t>Exemplo de aplicação</w:t>
      </w:r>
      <w:bookmarkEnd w:id="30"/>
    </w:p>
    <w:p w14:paraId="0824521B" w14:textId="746E7833" w:rsidR="0078205E" w:rsidRPr="00685B3B" w:rsidRDefault="0078205E" w:rsidP="0078205E">
      <w:pPr>
        <w:ind w:left="-1701"/>
        <w:jc w:val="center"/>
        <w:rPr>
          <w:rFonts w:ascii="Exo" w:hAnsi="Exo"/>
        </w:rPr>
      </w:pPr>
    </w:p>
    <w:p w14:paraId="5E67A119" w14:textId="6C99AD96" w:rsidR="009E5CEE" w:rsidRPr="00685B3B" w:rsidRDefault="009E5CEE" w:rsidP="00C567EB">
      <w:pPr>
        <w:pStyle w:val="SemEspaamento"/>
        <w:spacing w:line="360" w:lineRule="auto"/>
        <w:ind w:firstLine="851"/>
        <w:rPr>
          <w:rFonts w:ascii="Exo" w:hAnsi="Exo"/>
          <w:sz w:val="20"/>
          <w:szCs w:val="20"/>
        </w:rPr>
      </w:pPr>
      <w:r w:rsidRPr="00685B3B">
        <w:rPr>
          <w:rFonts w:ascii="Exo" w:hAnsi="Exo"/>
          <w:sz w:val="20"/>
          <w:szCs w:val="20"/>
        </w:rPr>
        <w:t xml:space="preserve">Para acessar o link do código que resultou no mapa, clique </w:t>
      </w:r>
      <w:hyperlink r:id="rId20" w:history="1">
        <w:r w:rsidRPr="00685B3B">
          <w:rPr>
            <w:rStyle w:val="Hyperlink"/>
            <w:rFonts w:ascii="Exo" w:hAnsi="Exo"/>
            <w:sz w:val="20"/>
            <w:szCs w:val="20"/>
          </w:rPr>
          <w:t>aqui</w:t>
        </w:r>
      </w:hyperlink>
      <w:r w:rsidRPr="00685B3B">
        <w:rPr>
          <w:rFonts w:ascii="Exo" w:hAnsi="Exo"/>
          <w:sz w:val="20"/>
          <w:szCs w:val="20"/>
        </w:rPr>
        <w:t>.</w:t>
      </w:r>
    </w:p>
    <w:p w14:paraId="0D2D1F03" w14:textId="6320BBC1" w:rsidR="00666086" w:rsidRDefault="00666086" w:rsidP="00D94AD2">
      <w:pPr>
        <w:pStyle w:val="NormalWeb"/>
        <w:jc w:val="center"/>
        <w:rPr>
          <w:rFonts w:ascii="Exo" w:hAnsi="Exo"/>
        </w:rPr>
      </w:pPr>
    </w:p>
    <w:p w14:paraId="79CFB45A" w14:textId="3046C759" w:rsidR="00685B3B" w:rsidRDefault="00685B3B" w:rsidP="00D94AD2">
      <w:pPr>
        <w:pStyle w:val="NormalWeb"/>
        <w:jc w:val="center"/>
        <w:rPr>
          <w:rFonts w:ascii="Exo" w:hAnsi="Exo"/>
        </w:rPr>
      </w:pPr>
    </w:p>
    <w:p w14:paraId="265A757A" w14:textId="77777777" w:rsidR="00685B3B" w:rsidRPr="00685B3B" w:rsidRDefault="00685B3B" w:rsidP="00D94AD2">
      <w:pPr>
        <w:pStyle w:val="NormalWeb"/>
        <w:jc w:val="center"/>
        <w:rPr>
          <w:rFonts w:ascii="Exo" w:hAnsi="Exo"/>
        </w:rPr>
      </w:pPr>
    </w:p>
    <w:p w14:paraId="6EFC34B2" w14:textId="3ADFDD53" w:rsidR="003F6595" w:rsidRPr="00685B3B" w:rsidRDefault="00666086" w:rsidP="00666086">
      <w:pPr>
        <w:pStyle w:val="Ttulo1"/>
        <w:jc w:val="center"/>
        <w:rPr>
          <w:rFonts w:ascii="Exo" w:hAnsi="Exo"/>
          <w:b/>
          <w:bCs/>
          <w:color w:val="auto"/>
        </w:rPr>
      </w:pPr>
      <w:bookmarkStart w:id="31" w:name="_Toc181700710"/>
      <w:r w:rsidRPr="00685B3B">
        <w:rPr>
          <w:rFonts w:ascii="Exo" w:hAnsi="Exo"/>
          <w:b/>
          <w:bCs/>
          <w:color w:val="auto"/>
        </w:rPr>
        <w:t>Referências</w:t>
      </w:r>
      <w:bookmarkEnd w:id="31"/>
    </w:p>
    <w:p w14:paraId="393A9936" w14:textId="77777777" w:rsidR="00666086" w:rsidRPr="00685B3B"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685B3B" w:rsidRDefault="00666086" w:rsidP="00666086">
          <w:pPr>
            <w:autoSpaceDE w:val="0"/>
            <w:autoSpaceDN w:val="0"/>
            <w:ind w:hanging="640"/>
            <w:jc w:val="both"/>
            <w:divId w:val="344209817"/>
            <w:rPr>
              <w:rFonts w:ascii="Exo" w:eastAsia="Times New Roman" w:hAnsi="Exo"/>
              <w:color w:val="000000"/>
            </w:rPr>
          </w:pPr>
          <w:r w:rsidRPr="00685B3B">
            <w:rPr>
              <w:rFonts w:ascii="Exo" w:eastAsia="Times New Roman" w:hAnsi="Exo"/>
              <w:color w:val="000000"/>
              <w:sz w:val="20"/>
              <w:szCs w:val="20"/>
            </w:rPr>
            <w:t xml:space="preserve">1. </w:t>
          </w:r>
          <w:r w:rsidRPr="00685B3B">
            <w:rPr>
              <w:rFonts w:ascii="Exo" w:eastAsia="Times New Roman" w:hAnsi="Exo"/>
              <w:color w:val="000000"/>
              <w:sz w:val="20"/>
              <w:szCs w:val="20"/>
            </w:rPr>
            <w:tab/>
            <w:t xml:space="preserve">WHO. Global </w:t>
          </w:r>
          <w:proofErr w:type="spellStart"/>
          <w:r w:rsidRPr="00685B3B">
            <w:rPr>
              <w:rFonts w:ascii="Exo" w:eastAsia="Times New Roman" w:hAnsi="Exo"/>
              <w:color w:val="000000"/>
              <w:sz w:val="20"/>
              <w:szCs w:val="20"/>
            </w:rPr>
            <w:t>strategy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2030. 2016. </w:t>
          </w:r>
        </w:p>
        <w:p w14:paraId="04B120DA" w14:textId="77777777" w:rsidR="00666086" w:rsidRPr="00685B3B" w:rsidRDefault="00666086" w:rsidP="00666086">
          <w:pPr>
            <w:autoSpaceDE w:val="0"/>
            <w:autoSpaceDN w:val="0"/>
            <w:ind w:hanging="640"/>
            <w:jc w:val="both"/>
            <w:divId w:val="682315618"/>
            <w:rPr>
              <w:rFonts w:ascii="Exo" w:eastAsia="Times New Roman" w:hAnsi="Exo"/>
              <w:color w:val="000000"/>
              <w:sz w:val="20"/>
              <w:szCs w:val="20"/>
            </w:rPr>
          </w:pPr>
          <w:r w:rsidRPr="00685B3B">
            <w:rPr>
              <w:rFonts w:ascii="Exo" w:eastAsia="Times New Roman" w:hAnsi="Exo"/>
              <w:color w:val="000000"/>
              <w:sz w:val="20"/>
              <w:szCs w:val="20"/>
            </w:rPr>
            <w:t xml:space="preserve">2. </w:t>
          </w:r>
          <w:r w:rsidRPr="00685B3B">
            <w:rPr>
              <w:rFonts w:ascii="Exo" w:eastAsia="Times New Roman" w:hAnsi="Exo"/>
              <w:color w:val="000000"/>
              <w:sz w:val="20"/>
              <w:szCs w:val="20"/>
            </w:rPr>
            <w:tab/>
          </w:r>
          <w:proofErr w:type="spellStart"/>
          <w:r w:rsidRPr="00685B3B">
            <w:rPr>
              <w:rFonts w:ascii="Exo" w:eastAsia="Times New Roman" w:hAnsi="Exo"/>
              <w:color w:val="000000"/>
              <w:sz w:val="20"/>
              <w:szCs w:val="20"/>
            </w:rPr>
            <w:t>Najafpour</w:t>
          </w:r>
          <w:proofErr w:type="spellEnd"/>
          <w:r w:rsidRPr="00685B3B">
            <w:rPr>
              <w:rFonts w:ascii="Exo" w:eastAsia="Times New Roman" w:hAnsi="Exo"/>
              <w:color w:val="000000"/>
              <w:sz w:val="20"/>
              <w:szCs w:val="20"/>
            </w:rPr>
            <w:t xml:space="preserve"> Z, </w:t>
          </w:r>
          <w:proofErr w:type="spellStart"/>
          <w:r w:rsidRPr="00685B3B">
            <w:rPr>
              <w:rFonts w:ascii="Exo" w:eastAsia="Times New Roman" w:hAnsi="Exo"/>
              <w:color w:val="000000"/>
              <w:sz w:val="20"/>
              <w:szCs w:val="20"/>
            </w:rPr>
            <w:t>Arab</w:t>
          </w:r>
          <w:proofErr w:type="spellEnd"/>
          <w:r w:rsidRPr="00685B3B">
            <w:rPr>
              <w:rFonts w:ascii="Exo" w:eastAsia="Times New Roman" w:hAnsi="Exo"/>
              <w:color w:val="000000"/>
              <w:sz w:val="20"/>
              <w:szCs w:val="20"/>
            </w:rPr>
            <w:t xml:space="preserve"> M, </w:t>
          </w:r>
          <w:proofErr w:type="spellStart"/>
          <w:r w:rsidRPr="00685B3B">
            <w:rPr>
              <w:rFonts w:ascii="Exo" w:eastAsia="Times New Roman" w:hAnsi="Exo"/>
              <w:color w:val="000000"/>
              <w:sz w:val="20"/>
              <w:szCs w:val="20"/>
            </w:rPr>
            <w:t>Shayanfard</w:t>
          </w:r>
          <w:proofErr w:type="spellEnd"/>
          <w:r w:rsidRPr="00685B3B">
            <w:rPr>
              <w:rFonts w:ascii="Exo" w:eastAsia="Times New Roman" w:hAnsi="Exo"/>
              <w:color w:val="000000"/>
              <w:sz w:val="20"/>
              <w:szCs w:val="20"/>
            </w:rPr>
            <w:t xml:space="preserve"> K. A </w:t>
          </w:r>
          <w:proofErr w:type="spellStart"/>
          <w:r w:rsidRPr="00685B3B">
            <w:rPr>
              <w:rFonts w:ascii="Exo" w:eastAsia="Times New Roman" w:hAnsi="Exo"/>
              <w:color w:val="000000"/>
              <w:sz w:val="20"/>
              <w:szCs w:val="20"/>
            </w:rPr>
            <w:t>multi-phase</w:t>
          </w:r>
          <w:proofErr w:type="spellEnd"/>
          <w:r w:rsidRPr="00685B3B">
            <w:rPr>
              <w:rFonts w:ascii="Exo" w:eastAsia="Times New Roman" w:hAnsi="Exo"/>
              <w:color w:val="000000"/>
              <w:sz w:val="20"/>
              <w:szCs w:val="20"/>
            </w:rPr>
            <w:t xml:space="preserve"> approach for </w:t>
          </w:r>
          <w:proofErr w:type="spellStart"/>
          <w:r w:rsidRPr="00685B3B">
            <w:rPr>
              <w:rFonts w:ascii="Exo" w:eastAsia="Times New Roman" w:hAnsi="Exo"/>
              <w:color w:val="000000"/>
              <w:sz w:val="20"/>
              <w:szCs w:val="20"/>
            </w:rPr>
            <w:t>developing</w:t>
          </w:r>
          <w:proofErr w:type="spellEnd"/>
          <w:r w:rsidRPr="00685B3B">
            <w:rPr>
              <w:rFonts w:ascii="Exo" w:eastAsia="Times New Roman" w:hAnsi="Exo"/>
              <w:color w:val="000000"/>
              <w:sz w:val="20"/>
              <w:szCs w:val="20"/>
            </w:rPr>
            <w:t xml:space="preserve"> a conceptual model for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observatory</w:t>
          </w:r>
          <w:proofErr w:type="spellEnd"/>
          <w:r w:rsidRPr="00685B3B">
            <w:rPr>
              <w:rFonts w:ascii="Exo" w:eastAsia="Times New Roman" w:hAnsi="Exo"/>
              <w:color w:val="000000"/>
              <w:sz w:val="20"/>
              <w:szCs w:val="20"/>
            </w:rPr>
            <w:t xml:space="preserve"> (HRHO) </w:t>
          </w:r>
          <w:proofErr w:type="spellStart"/>
          <w:r w:rsidRPr="00685B3B">
            <w:rPr>
              <w:rFonts w:ascii="Exo" w:eastAsia="Times New Roman" w:hAnsi="Exo"/>
              <w:color w:val="000000"/>
              <w:sz w:val="20"/>
              <w:szCs w:val="20"/>
            </w:rPr>
            <w:t>toward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integrating</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evidence</w:t>
          </w:r>
          <w:proofErr w:type="spellEnd"/>
          <w:r w:rsidRPr="00685B3B">
            <w:rPr>
              <w:rFonts w:ascii="Exo" w:eastAsia="Times New Roman" w:hAnsi="Exo"/>
              <w:color w:val="000000"/>
              <w:sz w:val="20"/>
              <w:szCs w:val="20"/>
            </w:rPr>
            <w:t xml:space="preserve">: a case </w:t>
          </w:r>
          <w:proofErr w:type="spellStart"/>
          <w:r w:rsidRPr="00685B3B">
            <w:rPr>
              <w:rFonts w:ascii="Exo" w:eastAsia="Times New Roman" w:hAnsi="Exo"/>
              <w:color w:val="000000"/>
              <w:sz w:val="20"/>
              <w:szCs w:val="20"/>
            </w:rPr>
            <w:t>study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Iran. Health Res </w:t>
          </w:r>
          <w:proofErr w:type="spellStart"/>
          <w:r w:rsidRPr="00685B3B">
            <w:rPr>
              <w:rFonts w:ascii="Exo" w:eastAsia="Times New Roman" w:hAnsi="Exo"/>
              <w:color w:val="000000"/>
              <w:sz w:val="20"/>
              <w:szCs w:val="20"/>
            </w:rPr>
            <w:t>Policy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Syst</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BioMed</w:t>
          </w:r>
          <w:proofErr w:type="spellEnd"/>
          <w:r w:rsidRPr="00685B3B">
            <w:rPr>
              <w:rFonts w:ascii="Exo" w:eastAsia="Times New Roman" w:hAnsi="Exo"/>
              <w:color w:val="000000"/>
              <w:sz w:val="20"/>
              <w:szCs w:val="20"/>
            </w:rPr>
            <w:t xml:space="preserve"> Central Ltd; 2023 </w:t>
          </w:r>
          <w:proofErr w:type="spellStart"/>
          <w:r w:rsidRPr="00685B3B">
            <w:rPr>
              <w:rFonts w:ascii="Exo" w:eastAsia="Times New Roman" w:hAnsi="Exo"/>
              <w:color w:val="000000"/>
              <w:sz w:val="20"/>
              <w:szCs w:val="20"/>
            </w:rPr>
            <w:t>Dec</w:t>
          </w:r>
          <w:proofErr w:type="spellEnd"/>
          <w:r w:rsidRPr="00685B3B">
            <w:rPr>
              <w:rFonts w:ascii="Exo" w:eastAsia="Times New Roman" w:hAnsi="Exo"/>
              <w:color w:val="000000"/>
              <w:sz w:val="20"/>
              <w:szCs w:val="20"/>
            </w:rPr>
            <w:t xml:space="preserve"> 1;21(1). PMID: 37264403</w:t>
          </w:r>
        </w:p>
        <w:p w14:paraId="1A45F4EF" w14:textId="77777777" w:rsidR="00666086" w:rsidRPr="00685B3B" w:rsidRDefault="00666086" w:rsidP="00666086">
          <w:pPr>
            <w:autoSpaceDE w:val="0"/>
            <w:autoSpaceDN w:val="0"/>
            <w:ind w:hanging="640"/>
            <w:jc w:val="both"/>
            <w:divId w:val="350181312"/>
            <w:rPr>
              <w:rFonts w:ascii="Exo" w:eastAsia="Times New Roman" w:hAnsi="Exo"/>
              <w:color w:val="000000"/>
              <w:sz w:val="20"/>
              <w:szCs w:val="20"/>
            </w:rPr>
          </w:pPr>
          <w:r w:rsidRPr="00685B3B">
            <w:rPr>
              <w:rFonts w:ascii="Exo" w:eastAsia="Times New Roman" w:hAnsi="Exo"/>
              <w:color w:val="000000"/>
              <w:sz w:val="20"/>
              <w:szCs w:val="20"/>
            </w:rPr>
            <w:t xml:space="preserve">3. </w:t>
          </w:r>
          <w:r w:rsidRPr="00685B3B">
            <w:rPr>
              <w:rFonts w:ascii="Exo" w:eastAsia="Times New Roman" w:hAnsi="Exo"/>
              <w:color w:val="000000"/>
              <w:sz w:val="20"/>
              <w:szCs w:val="20"/>
            </w:rPr>
            <w:tab/>
            <w:t xml:space="preserve">Rees GH, James R, </w:t>
          </w:r>
          <w:proofErr w:type="spellStart"/>
          <w:r w:rsidRPr="00685B3B">
            <w:rPr>
              <w:rFonts w:ascii="Exo" w:eastAsia="Times New Roman" w:hAnsi="Exo"/>
              <w:color w:val="000000"/>
              <w:sz w:val="20"/>
              <w:szCs w:val="20"/>
            </w:rPr>
            <w:t>Samadashvili</w:t>
          </w:r>
          <w:proofErr w:type="spellEnd"/>
          <w:r w:rsidRPr="00685B3B">
            <w:rPr>
              <w:rFonts w:ascii="Exo" w:eastAsia="Times New Roman" w:hAnsi="Exo"/>
              <w:color w:val="000000"/>
              <w:sz w:val="20"/>
              <w:szCs w:val="20"/>
            </w:rPr>
            <w:t xml:space="preserve"> L, </w:t>
          </w:r>
          <w:proofErr w:type="spellStart"/>
          <w:r w:rsidRPr="00685B3B">
            <w:rPr>
              <w:rFonts w:ascii="Exo" w:eastAsia="Times New Roman" w:hAnsi="Exo"/>
              <w:color w:val="000000"/>
              <w:sz w:val="20"/>
              <w:szCs w:val="20"/>
            </w:rPr>
            <w:t>Scotter</w:t>
          </w:r>
          <w:proofErr w:type="spellEnd"/>
          <w:r w:rsidRPr="00685B3B">
            <w:rPr>
              <w:rFonts w:ascii="Exo" w:eastAsia="Times New Roman" w:hAnsi="Exo"/>
              <w:color w:val="000000"/>
              <w:sz w:val="20"/>
              <w:szCs w:val="20"/>
            </w:rPr>
            <w:t xml:space="preserve"> C. Are </w:t>
          </w:r>
          <w:proofErr w:type="spellStart"/>
          <w:r w:rsidRPr="00685B3B">
            <w:rPr>
              <w:rFonts w:ascii="Exo" w:eastAsia="Times New Roman" w:hAnsi="Exo"/>
              <w:color w:val="000000"/>
              <w:sz w:val="20"/>
              <w:szCs w:val="20"/>
            </w:rPr>
            <w:t>Sustainable</w:t>
          </w:r>
          <w:proofErr w:type="spellEnd"/>
          <w:r w:rsidRPr="00685B3B">
            <w:rPr>
              <w:rFonts w:ascii="Exo" w:eastAsia="Times New Roman" w:hAnsi="Exo"/>
              <w:color w:val="000000"/>
              <w:sz w:val="20"/>
              <w:szCs w:val="20"/>
            </w:rPr>
            <w:t xml:space="preserve"> Health </w:t>
          </w:r>
          <w:proofErr w:type="spellStart"/>
          <w:r w:rsidRPr="00685B3B">
            <w:rPr>
              <w:rFonts w:ascii="Exo" w:eastAsia="Times New Roman" w:hAnsi="Exo"/>
              <w:color w:val="000000"/>
              <w:sz w:val="20"/>
              <w:szCs w:val="20"/>
            </w:rPr>
            <w:t>Workforces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Issues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a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Remedy</w:t>
          </w:r>
          <w:proofErr w:type="spellEnd"/>
          <w:r w:rsidRPr="00685B3B">
            <w:rPr>
              <w:rFonts w:ascii="Exo" w:eastAsia="Times New Roman" w:hAnsi="Exo"/>
              <w:color w:val="000000"/>
              <w:sz w:val="20"/>
              <w:szCs w:val="20"/>
            </w:rPr>
            <w:t>. Sustainability (</w:t>
          </w:r>
          <w:proofErr w:type="spellStart"/>
          <w:r w:rsidRPr="00685B3B">
            <w:rPr>
              <w:rFonts w:ascii="Exo" w:eastAsia="Times New Roman" w:hAnsi="Exo"/>
              <w:color w:val="000000"/>
              <w:sz w:val="20"/>
              <w:szCs w:val="20"/>
            </w:rPr>
            <w:t>Switzerland</w:t>
          </w:r>
          <w:proofErr w:type="spellEnd"/>
          <w:r w:rsidRPr="00685B3B">
            <w:rPr>
              <w:rFonts w:ascii="Exo" w:eastAsia="Times New Roman" w:hAnsi="Exo"/>
              <w:color w:val="000000"/>
              <w:sz w:val="20"/>
              <w:szCs w:val="20"/>
            </w:rPr>
            <w:t xml:space="preserve">). MDPI; 2023. </w:t>
          </w:r>
        </w:p>
        <w:p w14:paraId="08D22EF9" w14:textId="77777777" w:rsidR="00666086" w:rsidRPr="00685B3B" w:rsidRDefault="00666086" w:rsidP="00666086">
          <w:pPr>
            <w:autoSpaceDE w:val="0"/>
            <w:autoSpaceDN w:val="0"/>
            <w:ind w:hanging="640"/>
            <w:jc w:val="both"/>
            <w:divId w:val="287247027"/>
            <w:rPr>
              <w:rFonts w:ascii="Exo" w:eastAsia="Times New Roman" w:hAnsi="Exo"/>
              <w:color w:val="000000"/>
              <w:sz w:val="20"/>
              <w:szCs w:val="20"/>
            </w:rPr>
          </w:pPr>
          <w:r w:rsidRPr="00685B3B">
            <w:rPr>
              <w:rFonts w:ascii="Exo" w:eastAsia="Times New Roman" w:hAnsi="Exo"/>
              <w:color w:val="000000"/>
              <w:sz w:val="20"/>
              <w:szCs w:val="20"/>
            </w:rPr>
            <w:t xml:space="preserve">4. </w:t>
          </w:r>
          <w:r w:rsidRPr="00685B3B">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685B3B" w:rsidRDefault="00666086" w:rsidP="00666086">
          <w:pPr>
            <w:autoSpaceDE w:val="0"/>
            <w:autoSpaceDN w:val="0"/>
            <w:ind w:hanging="640"/>
            <w:jc w:val="both"/>
            <w:divId w:val="2052460715"/>
            <w:rPr>
              <w:rFonts w:ascii="Exo" w:eastAsia="Times New Roman" w:hAnsi="Exo"/>
              <w:color w:val="000000"/>
              <w:sz w:val="20"/>
              <w:szCs w:val="20"/>
            </w:rPr>
          </w:pPr>
          <w:r w:rsidRPr="00685B3B">
            <w:rPr>
              <w:rFonts w:ascii="Exo" w:eastAsia="Times New Roman" w:hAnsi="Exo"/>
              <w:color w:val="000000"/>
              <w:sz w:val="20"/>
              <w:szCs w:val="20"/>
            </w:rPr>
            <w:t xml:space="preserve">5. </w:t>
          </w:r>
          <w:r w:rsidRPr="00685B3B">
            <w:rPr>
              <w:rFonts w:ascii="Exo" w:eastAsia="Times New Roman" w:hAnsi="Exo"/>
              <w:color w:val="000000"/>
              <w:sz w:val="20"/>
              <w:szCs w:val="20"/>
            </w:rPr>
            <w:tab/>
            <w:t xml:space="preserve">Ministério da Saúde. Indicadores de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em </w:t>
          </w:r>
          <w:proofErr w:type="spellStart"/>
          <w:r w:rsidRPr="00685B3B">
            <w:rPr>
              <w:rFonts w:ascii="Exo" w:eastAsia="Times New Roman" w:hAnsi="Exo"/>
              <w:color w:val="000000"/>
              <w:sz w:val="20"/>
              <w:szCs w:val="20"/>
            </w:rPr>
            <w:t>saúde</w:t>
          </w:r>
          <w:proofErr w:type="spellEnd"/>
          <w:r w:rsidRPr="00685B3B">
            <w:rPr>
              <w:rFonts w:ascii="Exo" w:eastAsia="Times New Roman" w:hAnsi="Exo"/>
              <w:color w:val="000000"/>
              <w:sz w:val="20"/>
              <w:szCs w:val="20"/>
            </w:rPr>
            <w:t xml:space="preserve">: material de apoio para o Programa de </w:t>
          </w:r>
          <w:proofErr w:type="spellStart"/>
          <w:r w:rsidRPr="00685B3B">
            <w:rPr>
              <w:rFonts w:ascii="Exo" w:eastAsia="Times New Roman" w:hAnsi="Exo"/>
              <w:color w:val="000000"/>
              <w:sz w:val="20"/>
              <w:szCs w:val="20"/>
            </w:rPr>
            <w:t>Qualificação</w:t>
          </w:r>
          <w:proofErr w:type="spellEnd"/>
          <w:r w:rsidRPr="00685B3B">
            <w:rPr>
              <w:rFonts w:ascii="Exo" w:eastAsia="Times New Roman" w:hAnsi="Exo"/>
              <w:color w:val="000000"/>
              <w:sz w:val="20"/>
              <w:szCs w:val="20"/>
            </w:rPr>
            <w:t xml:space="preserve"> e </w:t>
          </w:r>
          <w:proofErr w:type="spellStart"/>
          <w:r w:rsidRPr="00685B3B">
            <w:rPr>
              <w:rFonts w:ascii="Exo" w:eastAsia="Times New Roman" w:hAnsi="Exo"/>
              <w:color w:val="000000"/>
              <w:sz w:val="20"/>
              <w:szCs w:val="20"/>
            </w:rPr>
            <w:t>Estruturação</w:t>
          </w:r>
          <w:proofErr w:type="spellEnd"/>
          <w:r w:rsidRPr="00685B3B">
            <w:rPr>
              <w:rFonts w:ascii="Exo" w:eastAsia="Times New Roman" w:hAnsi="Exo"/>
              <w:color w:val="000000"/>
              <w:sz w:val="20"/>
              <w:szCs w:val="20"/>
            </w:rPr>
            <w:t xml:space="preserve"> da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 da </w:t>
          </w:r>
          <w:proofErr w:type="spellStart"/>
          <w:r w:rsidRPr="00685B3B">
            <w:rPr>
              <w:rFonts w:ascii="Exo" w:eastAsia="Times New Roman" w:hAnsi="Exo"/>
              <w:color w:val="000000"/>
              <w:sz w:val="20"/>
              <w:szCs w:val="20"/>
            </w:rPr>
            <w:t>Educação</w:t>
          </w:r>
          <w:proofErr w:type="spellEnd"/>
          <w:r w:rsidRPr="00685B3B">
            <w:rPr>
              <w:rFonts w:ascii="Exo" w:eastAsia="Times New Roman" w:hAnsi="Exo"/>
              <w:color w:val="000000"/>
              <w:sz w:val="20"/>
              <w:szCs w:val="20"/>
            </w:rPr>
            <w:t xml:space="preserve"> no SUS - </w:t>
          </w:r>
          <w:proofErr w:type="spellStart"/>
          <w:r w:rsidRPr="00685B3B">
            <w:rPr>
              <w:rFonts w:ascii="Exo" w:eastAsia="Times New Roman" w:hAnsi="Exo"/>
              <w:color w:val="000000"/>
              <w:sz w:val="20"/>
              <w:szCs w:val="20"/>
            </w:rPr>
            <w:t>ProgeSUS</w:t>
          </w:r>
          <w:proofErr w:type="spellEnd"/>
          <w:r w:rsidRPr="00685B3B">
            <w:rPr>
              <w:rFonts w:ascii="Exo" w:eastAsia="Times New Roman" w:hAnsi="Exo"/>
              <w:color w:val="000000"/>
              <w:sz w:val="20"/>
              <w:szCs w:val="20"/>
            </w:rPr>
            <w:t xml:space="preserve">. Editora MS; 2007. </w:t>
          </w:r>
        </w:p>
        <w:p w14:paraId="5384DA99" w14:textId="77777777" w:rsidR="00666086" w:rsidRPr="00685B3B" w:rsidRDefault="00666086" w:rsidP="00666086">
          <w:pPr>
            <w:autoSpaceDE w:val="0"/>
            <w:autoSpaceDN w:val="0"/>
            <w:ind w:hanging="640"/>
            <w:jc w:val="both"/>
            <w:divId w:val="175507557"/>
            <w:rPr>
              <w:rFonts w:ascii="Exo" w:eastAsia="Times New Roman" w:hAnsi="Exo"/>
              <w:color w:val="000000"/>
              <w:sz w:val="20"/>
              <w:szCs w:val="20"/>
            </w:rPr>
          </w:pPr>
          <w:r w:rsidRPr="00685B3B">
            <w:rPr>
              <w:rFonts w:ascii="Exo" w:eastAsia="Times New Roman" w:hAnsi="Exo"/>
              <w:color w:val="000000"/>
              <w:sz w:val="20"/>
              <w:szCs w:val="20"/>
            </w:rPr>
            <w:t xml:space="preserve">6. </w:t>
          </w:r>
          <w:r w:rsidRPr="00685B3B">
            <w:rPr>
              <w:rFonts w:ascii="Exo" w:eastAsia="Times New Roman" w:hAnsi="Exo"/>
              <w:color w:val="000000"/>
              <w:sz w:val="20"/>
              <w:szCs w:val="20"/>
            </w:rPr>
            <w:tab/>
            <w:t xml:space="preserve">WHO. </w:t>
          </w:r>
          <w:proofErr w:type="spellStart"/>
          <w:r w:rsidRPr="00685B3B">
            <w:rPr>
              <w:rFonts w:ascii="Exo" w:eastAsia="Times New Roman" w:hAnsi="Exo"/>
              <w:color w:val="000000"/>
              <w:sz w:val="20"/>
              <w:szCs w:val="20"/>
            </w:rPr>
            <w:t>Strengthening</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the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collection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analysis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use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information</w:t>
          </w:r>
          <w:proofErr w:type="spellEnd"/>
          <w:r w:rsidRPr="00685B3B">
            <w:rPr>
              <w:rFonts w:ascii="Exo" w:eastAsia="Times New Roman" w:hAnsi="Exo"/>
              <w:color w:val="000000"/>
              <w:sz w:val="20"/>
              <w:szCs w:val="20"/>
            </w:rPr>
            <w:t xml:space="preserve"> - a handbook [Internet]. 2022. </w:t>
          </w:r>
          <w:proofErr w:type="spellStart"/>
          <w:r w:rsidRPr="00685B3B">
            <w:rPr>
              <w:rFonts w:ascii="Exo" w:eastAsia="Times New Roman" w:hAnsi="Exo"/>
              <w:color w:val="000000"/>
              <w:sz w:val="20"/>
              <w:szCs w:val="20"/>
            </w:rPr>
            <w:t>Available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from</w:t>
          </w:r>
          <w:proofErr w:type="spellEnd"/>
          <w:r w:rsidRPr="00685B3B">
            <w:rPr>
              <w:rFonts w:ascii="Exo" w:eastAsia="Times New Roman" w:hAnsi="Exo"/>
              <w:color w:val="000000"/>
              <w:sz w:val="20"/>
              <w:szCs w:val="20"/>
            </w:rPr>
            <w:t>: http://apps.who.int/bookorders.</w:t>
          </w:r>
        </w:p>
        <w:p w14:paraId="2AC30F27" w14:textId="77777777" w:rsidR="00666086" w:rsidRPr="00685B3B" w:rsidRDefault="00666086" w:rsidP="00666086">
          <w:pPr>
            <w:autoSpaceDE w:val="0"/>
            <w:autoSpaceDN w:val="0"/>
            <w:ind w:hanging="640"/>
            <w:jc w:val="both"/>
            <w:divId w:val="287514636"/>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685B3B">
            <w:rPr>
              <w:rFonts w:ascii="Exo" w:eastAsia="Times New Roman" w:hAnsi="Exo"/>
              <w:color w:val="000000"/>
              <w:sz w:val="20"/>
              <w:szCs w:val="20"/>
            </w:rPr>
            <w:t>FapUNIFESP</w:t>
          </w:r>
          <w:proofErr w:type="spellEnd"/>
          <w:r w:rsidRPr="00685B3B">
            <w:rPr>
              <w:rFonts w:ascii="Exo" w:eastAsia="Times New Roman" w:hAnsi="Exo"/>
              <w:color w:val="000000"/>
              <w:sz w:val="20"/>
              <w:szCs w:val="20"/>
            </w:rPr>
            <w:t xml:space="preserve"> (SciELO); 2023;21. </w:t>
          </w:r>
        </w:p>
        <w:p w14:paraId="1AD0438A" w14:textId="18292768" w:rsidR="0078205E" w:rsidRPr="00685B3B" w:rsidRDefault="00666086" w:rsidP="0078205E">
          <w:pPr>
            <w:ind w:left="-1701"/>
            <w:jc w:val="center"/>
            <w:rPr>
              <w:rFonts w:ascii="Exo" w:hAnsi="Exo"/>
            </w:rPr>
          </w:pPr>
          <w:r w:rsidRPr="00685B3B">
            <w:rPr>
              <w:rFonts w:ascii="Exo" w:eastAsia="Times New Roman" w:hAnsi="Exo"/>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6" w:author="Érika Aquino" w:date="2025-01-11T23:54:00Z" w:initials="E.A.">
    <w:p w14:paraId="785A16AE" w14:textId="77777777" w:rsidR="00181ED0" w:rsidRDefault="00181ED0" w:rsidP="00181ED0">
      <w:pPr>
        <w:pStyle w:val="Textodecomentrio"/>
      </w:pPr>
      <w:r>
        <w:rPr>
          <w:rStyle w:val="Refdecomentrio"/>
        </w:rPr>
        <w:annotationRef/>
      </w:r>
      <w:r>
        <w:rPr>
          <w:color w:val="222222"/>
          <w:highlight w:val="white"/>
        </w:rPr>
        <w:t>MAGALHÃES, Ana Maria Muller de; RIBOLDI, Caren de Oliveira; DALL'AGNOL, Clarice Maria. Planejamento de recursos humanos de enfermagem: desafio para as lideranças. </w:t>
      </w:r>
      <w:r>
        <w:rPr>
          <w:b/>
          <w:bCs/>
          <w:color w:val="222222"/>
          <w:highlight w:val="white"/>
        </w:rPr>
        <w:t>Revista brasileira de enfermagem</w:t>
      </w:r>
      <w:r>
        <w:rPr>
          <w:color w:val="222222"/>
          <w:highlight w:val="white"/>
        </w:rPr>
        <w:t>, v. 62, p. 608-612, 2009.</w:t>
      </w:r>
      <w:r>
        <w:t xml:space="preserve"> </w:t>
      </w:r>
    </w:p>
  </w:comment>
  <w:comment w:id="17" w:author="Érika Aquino" w:date="2025-01-11T23:55:00Z" w:initials="E.A.">
    <w:p w14:paraId="6C5D15F4" w14:textId="77777777" w:rsidR="00181ED0" w:rsidRDefault="00181ED0" w:rsidP="00181ED0">
      <w:pPr>
        <w:pStyle w:val="Textodecomentrio"/>
      </w:pPr>
      <w:r>
        <w:rPr>
          <w:rStyle w:val="Refdecomentrio"/>
        </w:rPr>
        <w:annotationRef/>
      </w:r>
      <w:r>
        <w:rPr>
          <w:color w:val="222222"/>
          <w:highlight w:val="white"/>
        </w:rPr>
        <w:t>REEVES, Scott. Porque precisamos da educação interprofissional para um cuidado efetivo e seguro. </w:t>
      </w:r>
      <w:r>
        <w:rPr>
          <w:b/>
          <w:bCs/>
          <w:color w:val="222222"/>
          <w:highlight w:val="white"/>
        </w:rPr>
        <w:t>Interface-Comunicação, Saúde, Educação</w:t>
      </w:r>
      <w:r>
        <w:rPr>
          <w:color w:val="222222"/>
          <w:highlight w:val="white"/>
        </w:rPr>
        <w:t>, v. 20, p. 185-197, 2016.</w:t>
      </w:r>
      <w:r>
        <w:t xml:space="preserve"> </w:t>
      </w:r>
    </w:p>
    <w:p w14:paraId="4A2030CB" w14:textId="77777777" w:rsidR="00181ED0" w:rsidRDefault="00181ED0" w:rsidP="00181ED0">
      <w:pPr>
        <w:pStyle w:val="Textodecomentrio"/>
      </w:pPr>
    </w:p>
    <w:p w14:paraId="13157749" w14:textId="77777777" w:rsidR="00181ED0" w:rsidRDefault="00181ED0" w:rsidP="00181ED0">
      <w:pPr>
        <w:pStyle w:val="Textodecomentrio"/>
      </w:pPr>
      <w:r>
        <w:rPr>
          <w:color w:val="222222"/>
          <w:highlight w:val="white"/>
        </w:rPr>
        <w:t>VIEIRA, Silvana Lima et al. Ações de educação permanente em saúde em tempos de pandemia: prioridades nos planos estaduais e nacional de contingência. </w:t>
      </w:r>
      <w:r>
        <w:rPr>
          <w:b/>
          <w:bCs/>
          <w:color w:val="222222"/>
          <w:highlight w:val="white"/>
        </w:rPr>
        <w:t>Ciência &amp; Saúde Coletiva</w:t>
      </w:r>
      <w:r>
        <w:rPr>
          <w:color w:val="222222"/>
          <w:highlight w:val="white"/>
        </w:rPr>
        <w:t>, v. 28, p. 1377-1386, 2023.</w:t>
      </w:r>
      <w:r>
        <w:t xml:space="preserve"> </w:t>
      </w:r>
    </w:p>
  </w:comment>
  <w:comment w:id="22" w:author="Daniel Pagotto" w:date="2024-11-05T11:10:00Z" w:initials="DP">
    <w:p w14:paraId="4B51C398" w14:textId="2E393CDF" w:rsidR="00E47210" w:rsidRDefault="00E47210">
      <w:pPr>
        <w:pStyle w:val="Textodecomentrio"/>
      </w:pPr>
      <w:r>
        <w:rPr>
          <w:rStyle w:val="Refdecomentrio"/>
        </w:rPr>
        <w:annotationRef/>
      </w:r>
      <w:r>
        <w:t>Mais uma referência</w:t>
      </w:r>
    </w:p>
  </w:comment>
  <w:comment w:id="29" w:author="Érika Aquino" w:date="2025-01-11T23:51:00Z" w:initials="E.A.">
    <w:p w14:paraId="483FCFE9" w14:textId="77777777" w:rsidR="00181ED0" w:rsidRDefault="00181ED0" w:rsidP="00181ED0">
      <w:pPr>
        <w:pStyle w:val="Textodecomentrio"/>
      </w:pPr>
      <w:r>
        <w:rPr>
          <w:rStyle w:val="Refdecomentrio"/>
        </w:rPr>
        <w:annotationRef/>
      </w:r>
      <w:r>
        <w:t>Não deveria ser habilitados no numerador e atuantes no denominador?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785A16AE" w15:done="0"/>
  <w15:commentEx w15:paraId="13157749" w15:done="0"/>
  <w15:commentEx w15:paraId="4B51C398" w15:done="0"/>
  <w15:commentEx w15:paraId="483FC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0E60E8CC" w16cex:dateUtc="2025-01-12T02:54:00Z"/>
  <w16cex:commentExtensible w16cex:durableId="654D4587" w16cex:dateUtc="2025-01-12T02:55:00Z"/>
  <w16cex:commentExtensible w16cex:durableId="2AD47B94" w16cex:dateUtc="2024-11-05T14:10:00Z"/>
  <w16cex:commentExtensible w16cex:durableId="2A4FD720" w16cex:dateUtc="2025-01-12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785A16AE" w16cid:durableId="0E60E8CC"/>
  <w16cid:commentId w16cid:paraId="13157749" w16cid:durableId="654D4587"/>
  <w16cid:commentId w16cid:paraId="4B51C398" w16cid:durableId="2AD47B94"/>
  <w16cid:commentId w16cid:paraId="483FCFE9" w16cid:durableId="2A4FD7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A9B8B" w14:textId="77777777" w:rsidR="005870C0" w:rsidRDefault="005870C0" w:rsidP="0078205E">
      <w:pPr>
        <w:spacing w:after="0" w:line="240" w:lineRule="auto"/>
      </w:pPr>
      <w:r>
        <w:separator/>
      </w:r>
    </w:p>
  </w:endnote>
  <w:endnote w:type="continuationSeparator" w:id="0">
    <w:p w14:paraId="5F047047" w14:textId="77777777" w:rsidR="005870C0" w:rsidRDefault="005870C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BB9BD" w14:textId="77777777" w:rsidR="005870C0" w:rsidRDefault="005870C0" w:rsidP="0078205E">
      <w:pPr>
        <w:spacing w:after="0" w:line="240" w:lineRule="auto"/>
      </w:pPr>
      <w:r>
        <w:separator/>
      </w:r>
    </w:p>
  </w:footnote>
  <w:footnote w:type="continuationSeparator" w:id="0">
    <w:p w14:paraId="2A2EC1D4" w14:textId="77777777" w:rsidR="005870C0" w:rsidRDefault="005870C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520859">
    <w:abstractNumId w:val="6"/>
  </w:num>
  <w:num w:numId="2" w16cid:durableId="517475688">
    <w:abstractNumId w:val="3"/>
  </w:num>
  <w:num w:numId="3" w16cid:durableId="1148673465">
    <w:abstractNumId w:val="0"/>
  </w:num>
  <w:num w:numId="4" w16cid:durableId="1031300178">
    <w:abstractNumId w:val="1"/>
  </w:num>
  <w:num w:numId="5" w16cid:durableId="2109085117">
    <w:abstractNumId w:val="2"/>
  </w:num>
  <w:num w:numId="6" w16cid:durableId="464931989">
    <w:abstractNumId w:val="4"/>
  </w:num>
  <w:num w:numId="7" w16cid:durableId="210241226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81ED0"/>
    <w:rsid w:val="001D0EE0"/>
    <w:rsid w:val="00255C97"/>
    <w:rsid w:val="002826EF"/>
    <w:rsid w:val="002D5D78"/>
    <w:rsid w:val="002F1090"/>
    <w:rsid w:val="00394FD4"/>
    <w:rsid w:val="003F6595"/>
    <w:rsid w:val="00456EB6"/>
    <w:rsid w:val="00496AA8"/>
    <w:rsid w:val="004A3585"/>
    <w:rsid w:val="004C446E"/>
    <w:rsid w:val="004C52AF"/>
    <w:rsid w:val="004E0F3E"/>
    <w:rsid w:val="0051118D"/>
    <w:rsid w:val="00537021"/>
    <w:rsid w:val="00583050"/>
    <w:rsid w:val="005870C0"/>
    <w:rsid w:val="005C2471"/>
    <w:rsid w:val="005C3030"/>
    <w:rsid w:val="00635502"/>
    <w:rsid w:val="006447AB"/>
    <w:rsid w:val="00666086"/>
    <w:rsid w:val="0067139C"/>
    <w:rsid w:val="00685B3B"/>
    <w:rsid w:val="00694535"/>
    <w:rsid w:val="00701F37"/>
    <w:rsid w:val="0078205E"/>
    <w:rsid w:val="007F4681"/>
    <w:rsid w:val="00814305"/>
    <w:rsid w:val="008B03A0"/>
    <w:rsid w:val="009B2D7C"/>
    <w:rsid w:val="009E5CEE"/>
    <w:rsid w:val="00A442E3"/>
    <w:rsid w:val="00A80BE7"/>
    <w:rsid w:val="00A92A31"/>
    <w:rsid w:val="00B13018"/>
    <w:rsid w:val="00B55CBE"/>
    <w:rsid w:val="00B7476C"/>
    <w:rsid w:val="00C05C2B"/>
    <w:rsid w:val="00C15EC9"/>
    <w:rsid w:val="00C567EB"/>
    <w:rsid w:val="00CA4CA1"/>
    <w:rsid w:val="00D24869"/>
    <w:rsid w:val="00D36EEF"/>
    <w:rsid w:val="00D7294F"/>
    <w:rsid w:val="00D94AD2"/>
    <w:rsid w:val="00E47210"/>
    <w:rsid w:val="00E72E2A"/>
    <w:rsid w:val="00E91EB8"/>
    <w:rsid w:val="00ED0CC1"/>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201B4E"/>
    <w:rsid w:val="009A2513"/>
    <w:rsid w:val="009B2D7C"/>
    <w:rsid w:val="00A647F7"/>
    <w:rsid w:val="00AE103D"/>
    <w:rsid w:val="00B84976"/>
    <w:rsid w:val="00BA0934"/>
    <w:rsid w:val="00C8391B"/>
    <w:rsid w:val="00CB6595"/>
    <w:rsid w:val="00EB6977"/>
    <w:rsid w:val="00ED0CC1"/>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1582</Words>
  <Characters>8543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11</cp:revision>
  <dcterms:created xsi:type="dcterms:W3CDTF">2024-11-06T14:00:00Z</dcterms:created>
  <dcterms:modified xsi:type="dcterms:W3CDTF">2025-01-12T02:55:00Z</dcterms:modified>
</cp:coreProperties>
</file>