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73D2FB52" w:rsidR="0078205E" w:rsidRDefault="00815952" w:rsidP="0078205E">
      <w:pPr>
        <w:pStyle w:val="Texto"/>
        <w:spacing w:after="0" w:line="240" w:lineRule="auto"/>
        <w:jc w:val="center"/>
        <w:rPr>
          <w:b/>
          <w:bCs/>
          <w:sz w:val="30"/>
          <w:szCs w:val="30"/>
        </w:rPr>
      </w:pPr>
      <w:r>
        <w:rPr>
          <w:b/>
          <w:bCs/>
          <w:sz w:val="30"/>
          <w:szCs w:val="30"/>
        </w:rPr>
        <w:lastRenderedPageBreak/>
        <w:t>PRECARIZAÇÃO DE VÍNCULOS DE TRABALHO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5576372D" w:rsidR="0078205E" w:rsidRDefault="00815952"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BCA0B1A"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1049B9A7"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78211F">
              <w:rPr>
                <w:noProof/>
                <w:webHidden/>
              </w:rPr>
              <w:t>3</w:t>
            </w:r>
            <w:r w:rsidR="001239B3" w:rsidRPr="001239B3">
              <w:rPr>
                <w:noProof/>
                <w:webHidden/>
              </w:rPr>
              <w:fldChar w:fldCharType="end"/>
            </w:r>
          </w:hyperlink>
        </w:p>
        <w:p w14:paraId="6CABB426" w14:textId="4441EA66" w:rsidR="001239B3" w:rsidRPr="001239B3" w:rsidRDefault="00861C49">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78211F">
              <w:rPr>
                <w:noProof/>
                <w:webHidden/>
              </w:rPr>
              <w:t>4</w:t>
            </w:r>
            <w:r w:rsidR="001239B3" w:rsidRPr="001239B3">
              <w:rPr>
                <w:noProof/>
                <w:webHidden/>
              </w:rPr>
              <w:fldChar w:fldCharType="end"/>
            </w:r>
          </w:hyperlink>
        </w:p>
        <w:p w14:paraId="122AFCFC" w14:textId="78B139F7" w:rsidR="001239B3" w:rsidRPr="001239B3" w:rsidRDefault="00861C49">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78211F">
              <w:rPr>
                <w:noProof/>
                <w:webHidden/>
              </w:rPr>
              <w:t>7</w:t>
            </w:r>
            <w:r w:rsidR="001239B3" w:rsidRPr="001239B3">
              <w:rPr>
                <w:noProof/>
                <w:webHidden/>
              </w:rPr>
              <w:fldChar w:fldCharType="end"/>
            </w:r>
          </w:hyperlink>
        </w:p>
        <w:p w14:paraId="163807AC" w14:textId="078A5749" w:rsidR="001239B3" w:rsidRPr="001239B3" w:rsidRDefault="00861C49">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78211F">
              <w:rPr>
                <w:noProof/>
                <w:webHidden/>
              </w:rPr>
              <w:t>8</w:t>
            </w:r>
            <w:r w:rsidR="001239B3" w:rsidRPr="001239B3">
              <w:rPr>
                <w:noProof/>
                <w:webHidden/>
              </w:rPr>
              <w:fldChar w:fldCharType="end"/>
            </w:r>
          </w:hyperlink>
        </w:p>
        <w:p w14:paraId="62FEE483" w14:textId="1526A9A0" w:rsidR="004A3585" w:rsidRPr="004A3585" w:rsidRDefault="00D36EEF" w:rsidP="004A3585">
          <w:r w:rsidRPr="001239B3">
            <w:fldChar w:fldCharType="end"/>
          </w:r>
        </w:p>
      </w:sdtContent>
    </w:sdt>
    <w:p w14:paraId="7021F616" w14:textId="7BF6D1F2" w:rsidR="00A80BE7" w:rsidRPr="00815952" w:rsidRDefault="00A80BE7" w:rsidP="00815952">
      <w:pPr>
        <w:pStyle w:val="Ttulo1"/>
        <w:spacing w:after="200" w:line="360" w:lineRule="auto"/>
        <w:jc w:val="center"/>
        <w:rPr>
          <w:rFonts w:ascii="Exo" w:hAnsi="Exo"/>
          <w:b/>
          <w:bCs/>
          <w:color w:val="auto"/>
        </w:rPr>
      </w:pPr>
      <w:bookmarkStart w:id="0" w:name="_Toc181700707"/>
      <w:r w:rsidRPr="00815952">
        <w:rPr>
          <w:rFonts w:ascii="Exo" w:hAnsi="Exo"/>
          <w:b/>
          <w:bCs/>
          <w:color w:val="auto"/>
        </w:rPr>
        <w:t>Introdução</w:t>
      </w:r>
      <w:bookmarkEnd w:id="0"/>
    </w:p>
    <w:p w14:paraId="33B87979" w14:textId="54744AC7" w:rsidR="00B13018" w:rsidRPr="00815952" w:rsidRDefault="00B13018"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Em 2016, motivados por alertas de déficits de profissionais de saúde no futuro, a Organização Mundial da Saúde (OMS) lançou uma estratégia chamada Global Strategy for Human Resources for Health: Workforce 2030. A iniciativa se desdobrava em quatro objetivos, sendo o quarto o fortalecimento de estruturas para consolidação de dados sobre a força de trabalho em saúde e o seu monitoramento a nível regional, nacional e global </w:t>
      </w:r>
      <w:sdt>
        <w:sdtPr>
          <w:rPr>
            <w:rFonts w:ascii="Exo" w:hAnsi="Exo"/>
            <w:sz w:val="20"/>
            <w:szCs w:val="20"/>
          </w:rPr>
          <w:tag w:val="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BB2978" w:rsidRPr="00815952">
            <w:rPr>
              <w:rFonts w:ascii="Exo" w:hAnsi="Exo"/>
              <w:sz w:val="20"/>
              <w:szCs w:val="20"/>
            </w:rPr>
            <w:t>(1)</w:t>
          </w:r>
        </w:sdtContent>
      </w:sdt>
      <w:r w:rsidRPr="00815952">
        <w:rPr>
          <w:rFonts w:ascii="Exo" w:hAnsi="Exo"/>
          <w:sz w:val="20"/>
          <w:szCs w:val="20"/>
        </w:rPr>
        <w:t>.</w:t>
      </w:r>
    </w:p>
    <w:p w14:paraId="0882896E" w14:textId="37A5A218" w:rsidR="00D36EEF" w:rsidRPr="00815952" w:rsidRDefault="00B13018"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sz w:val="20"/>
            <w:szCs w:val="20"/>
          </w:rPr>
          <w:tag w:val="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BB2978" w:rsidRPr="00815952">
            <w:rPr>
              <w:rFonts w:ascii="Exo" w:hAnsi="Exo"/>
              <w:sz w:val="20"/>
              <w:szCs w:val="20"/>
            </w:rPr>
            <w:t>(2,3)</w:t>
          </w:r>
        </w:sdtContent>
      </w:sdt>
      <w:r w:rsidRPr="00815952">
        <w:rPr>
          <w:rFonts w:ascii="Exo" w:hAnsi="Exo"/>
          <w:sz w:val="20"/>
          <w:szCs w:val="20"/>
        </w:rPr>
        <w:t xml:space="preserve">. Diante disso, este relatório faz parte de uma coletânea de indicadores que compõe as dinâmicas da força de trabalho em saúde. Para isso, foram </w:t>
      </w:r>
      <w:r w:rsidR="00D36EEF" w:rsidRPr="00815952">
        <w:rPr>
          <w:rFonts w:ascii="Exo" w:hAnsi="Exo"/>
          <w:sz w:val="20"/>
          <w:szCs w:val="20"/>
        </w:rPr>
        <w:t>levantadas</w:t>
      </w:r>
      <w:r w:rsidRPr="00815952">
        <w:rPr>
          <w:rFonts w:ascii="Exo" w:hAnsi="Exo"/>
          <w:sz w:val="20"/>
          <w:szCs w:val="20"/>
        </w:rPr>
        <w:t xml:space="preserve"> múltiplas referências sobre indicadores da força de trabalho em saúde </w:t>
      </w:r>
      <w:sdt>
        <w:sdtPr>
          <w:rPr>
            <w:rFonts w:ascii="Exo" w:hAnsi="Exo"/>
            <w:sz w:val="20"/>
            <w:szCs w:val="20"/>
          </w:rPr>
          <w:tag w:val="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
          <w:id w:val="-109592449"/>
          <w:placeholder>
            <w:docPart w:val="DefaultPlaceholder_-1854013440"/>
          </w:placeholder>
        </w:sdtPr>
        <w:sdtEndPr/>
        <w:sdtContent>
          <w:r w:rsidR="00BB2978" w:rsidRPr="00815952">
            <w:rPr>
              <w:rFonts w:ascii="Exo" w:hAnsi="Exo"/>
              <w:sz w:val="20"/>
              <w:szCs w:val="20"/>
            </w:rPr>
            <w:t>(4–6)</w:t>
          </w:r>
        </w:sdtContent>
      </w:sdt>
      <w:r w:rsidR="00D36EEF" w:rsidRPr="00815952">
        <w:rPr>
          <w:rFonts w:ascii="Exo" w:hAnsi="Exo"/>
          <w:sz w:val="20"/>
          <w:szCs w:val="20"/>
        </w:rPr>
        <w:t xml:space="preserve"> que resultou em um compêndio de </w:t>
      </w:r>
      <w:r w:rsidR="00AF207A" w:rsidRPr="00815952">
        <w:rPr>
          <w:rFonts w:ascii="Exo" w:hAnsi="Exo"/>
          <w:sz w:val="20"/>
          <w:szCs w:val="20"/>
        </w:rPr>
        <w:t>19</w:t>
      </w:r>
      <w:r w:rsidR="00D36EEF" w:rsidRPr="00815952">
        <w:rPr>
          <w:rFonts w:ascii="Exo" w:hAnsi="Exo"/>
          <w:sz w:val="20"/>
          <w:szCs w:val="20"/>
        </w:rPr>
        <w:t xml:space="preserve"> indicadores das dimensões </w:t>
      </w:r>
      <w:r w:rsidR="00AF207A" w:rsidRPr="00815952">
        <w:rPr>
          <w:rFonts w:ascii="Exo" w:hAnsi="Exo"/>
          <w:sz w:val="20"/>
          <w:szCs w:val="20"/>
        </w:rPr>
        <w:t xml:space="preserve">profissionais de saúde, infraestrutura, economia, epidemiologia e educação. </w:t>
      </w:r>
      <w:r w:rsidR="00D36EEF" w:rsidRPr="00815952">
        <w:rPr>
          <w:rFonts w:ascii="Exo" w:hAnsi="Exo"/>
          <w:sz w:val="20"/>
          <w:szCs w:val="20"/>
        </w:rPr>
        <w:t>Como exemplo de indicadores temos: a</w:t>
      </w:r>
      <w:r w:rsidR="00D7294F" w:rsidRPr="00815952">
        <w:rPr>
          <w:rFonts w:ascii="Exo" w:hAnsi="Exo"/>
          <w:sz w:val="20"/>
          <w:szCs w:val="20"/>
        </w:rPr>
        <w:t xml:space="preserve"> rendimento médio</w:t>
      </w:r>
      <w:r w:rsidR="00D36EEF" w:rsidRPr="00815952">
        <w:rPr>
          <w:rFonts w:ascii="Exo" w:hAnsi="Exo"/>
          <w:sz w:val="20"/>
          <w:szCs w:val="20"/>
        </w:rPr>
        <w:t>; b)</w:t>
      </w:r>
      <w:r w:rsidR="00D7294F" w:rsidRPr="00815952">
        <w:rPr>
          <w:rFonts w:ascii="Exo" w:hAnsi="Exo"/>
          <w:sz w:val="20"/>
          <w:szCs w:val="20"/>
        </w:rPr>
        <w:t xml:space="preserve"> retenção</w:t>
      </w:r>
      <w:r w:rsidR="00AF207A" w:rsidRPr="00815952">
        <w:rPr>
          <w:rFonts w:ascii="Exo" w:hAnsi="Exo"/>
          <w:sz w:val="20"/>
          <w:szCs w:val="20"/>
        </w:rPr>
        <w:t xml:space="preserve"> de profissionais</w:t>
      </w:r>
      <w:r w:rsidR="00D36EEF" w:rsidRPr="00815952">
        <w:rPr>
          <w:rFonts w:ascii="Exo" w:hAnsi="Exo"/>
          <w:sz w:val="20"/>
          <w:szCs w:val="20"/>
        </w:rPr>
        <w:t>; c)</w:t>
      </w:r>
      <w:r w:rsidR="00AF207A" w:rsidRPr="00815952">
        <w:rPr>
          <w:rFonts w:ascii="Exo" w:hAnsi="Exo"/>
          <w:sz w:val="20"/>
          <w:szCs w:val="20"/>
        </w:rPr>
        <w:t xml:space="preserve"> </w:t>
      </w:r>
      <w:r w:rsidR="00D7294F" w:rsidRPr="00815952">
        <w:rPr>
          <w:rFonts w:ascii="Exo" w:hAnsi="Exo"/>
          <w:sz w:val="20"/>
          <w:szCs w:val="20"/>
        </w:rPr>
        <w:t>precarização de vínculos</w:t>
      </w:r>
      <w:r w:rsidR="00D36EEF" w:rsidRPr="00815952">
        <w:rPr>
          <w:rFonts w:ascii="Exo" w:hAnsi="Exo"/>
          <w:sz w:val="20"/>
          <w:szCs w:val="20"/>
        </w:rPr>
        <w:t xml:space="preserve"> dentre outros. </w:t>
      </w:r>
    </w:p>
    <w:p w14:paraId="00B525C2" w14:textId="4D2F96A6"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Neste documento descrevemos os processos executados para construção do </w:t>
      </w:r>
      <w:commentRangeStart w:id="1"/>
      <w:r w:rsidRPr="00815952">
        <w:rPr>
          <w:rFonts w:ascii="Exo" w:hAnsi="Exo"/>
          <w:sz w:val="20"/>
          <w:szCs w:val="20"/>
        </w:rPr>
        <w:t>indicador</w:t>
      </w:r>
      <w:r w:rsidR="00E47210" w:rsidRPr="00815952">
        <w:rPr>
          <w:rFonts w:ascii="Exo" w:hAnsi="Exo"/>
          <w:sz w:val="20"/>
          <w:szCs w:val="20"/>
        </w:rPr>
        <w:t xml:space="preserve"> </w:t>
      </w:r>
      <w:ins w:id="2" w:author="Érika Aquino" w:date="2025-01-11T22:35:00Z">
        <w:r w:rsidR="00FB57F0" w:rsidRPr="00FB57F0">
          <w:rPr>
            <w:rFonts w:ascii="Exo" w:hAnsi="Exo"/>
            <w:sz w:val="20"/>
            <w:szCs w:val="20"/>
            <w:rPrChange w:id="3" w:author="Érika Aquino" w:date="2025-01-11T22:35:00Z">
              <w:rPr>
                <w:rFonts w:ascii="Exo" w:hAnsi="Exo"/>
                <w:b/>
                <w:bCs/>
                <w:sz w:val="20"/>
                <w:szCs w:val="20"/>
              </w:rPr>
            </w:rPrChange>
          </w:rPr>
          <w:t>Proporção de vínculos precarizados entre profissionais de saúde</w:t>
        </w:r>
      </w:ins>
      <w:del w:id="4" w:author="Érika Aquino" w:date="2025-01-11T22:35:00Z">
        <w:r w:rsidR="00E47210" w:rsidRPr="00815952" w:rsidDel="00FB57F0">
          <w:rPr>
            <w:rFonts w:ascii="Exo" w:hAnsi="Exo"/>
            <w:sz w:val="20"/>
            <w:szCs w:val="20"/>
          </w:rPr>
          <w:delText>Percentual de vínculos precarizados</w:delText>
        </w:r>
      </w:del>
      <w:r w:rsidR="00E47210" w:rsidRPr="00815952">
        <w:rPr>
          <w:rFonts w:ascii="Exo" w:hAnsi="Exo"/>
          <w:sz w:val="20"/>
          <w:szCs w:val="20"/>
        </w:rPr>
        <w:t>. Este in</w:t>
      </w:r>
      <w:commentRangeEnd w:id="1"/>
      <w:r w:rsidR="00F71A42">
        <w:rPr>
          <w:rStyle w:val="Refdecomentrio"/>
        </w:rPr>
        <w:commentReference w:id="1"/>
      </w:r>
      <w:r w:rsidR="00E47210" w:rsidRPr="00815952">
        <w:rPr>
          <w:rFonts w:ascii="Exo" w:hAnsi="Exo"/>
          <w:sz w:val="20"/>
          <w:szCs w:val="20"/>
        </w:rPr>
        <w:t>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sdt>
        <w:sdtPr>
          <w:rPr>
            <w:rFonts w:ascii="Exo" w:hAnsi="Exo"/>
            <w:sz w:val="20"/>
            <w:szCs w:val="20"/>
          </w:rPr>
          <w:tag w:val="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245196837"/>
          <w:placeholder>
            <w:docPart w:val="DefaultPlaceholder_-1854013440"/>
          </w:placeholder>
        </w:sdtPr>
        <w:sdtEndPr/>
        <w:sdtContent>
          <w:r w:rsidR="00BB2978" w:rsidRPr="00815952">
            <w:rPr>
              <w:rFonts w:ascii="Exo" w:hAnsi="Exo"/>
              <w:sz w:val="20"/>
              <w:szCs w:val="20"/>
            </w:rPr>
            <w:t>(7–10)</w:t>
          </w:r>
        </w:sdtContent>
      </w:sdt>
      <w:r w:rsidRPr="00815952">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1412FE50" w14:textId="12BFE6D8" w:rsidR="003F6595" w:rsidRPr="00815952" w:rsidRDefault="00E47210" w:rsidP="00A359AE">
      <w:pPr>
        <w:pStyle w:val="SemEspaamento"/>
        <w:spacing w:after="200" w:line="360" w:lineRule="auto"/>
        <w:ind w:firstLine="851"/>
        <w:jc w:val="both"/>
        <w:rPr>
          <w:rFonts w:ascii="Exo" w:hAnsi="Exo"/>
          <w:sz w:val="20"/>
          <w:szCs w:val="20"/>
        </w:rPr>
      </w:pPr>
      <w:r w:rsidRPr="00815952">
        <w:rPr>
          <w:rFonts w:ascii="Exo" w:hAnsi="Exo"/>
          <w:sz w:val="20"/>
          <w:szCs w:val="20"/>
        </w:rPr>
        <w:t xml:space="preserve">Este documento está estruturado em </w:t>
      </w:r>
      <w:r w:rsidR="00BB2978" w:rsidRPr="00815952">
        <w:rPr>
          <w:rFonts w:ascii="Exo" w:hAnsi="Exo"/>
          <w:sz w:val="20"/>
          <w:szCs w:val="20"/>
        </w:rPr>
        <w:t>três</w:t>
      </w:r>
      <w:r w:rsidRPr="00815952">
        <w:rPr>
          <w:rFonts w:ascii="Exo" w:hAnsi="Exo"/>
          <w:sz w:val="20"/>
          <w:szCs w:val="20"/>
        </w:rPr>
        <w:t xml:space="preserve"> seções </w:t>
      </w:r>
      <w:r w:rsidR="00BB2978" w:rsidRPr="00815952">
        <w:rPr>
          <w:rFonts w:ascii="Exo" w:hAnsi="Exo"/>
          <w:sz w:val="20"/>
          <w:szCs w:val="20"/>
        </w:rPr>
        <w:t xml:space="preserve">contando com </w:t>
      </w:r>
      <w:r w:rsidRPr="00815952">
        <w:rPr>
          <w:rFonts w:ascii="Exo" w:hAnsi="Exo"/>
          <w:sz w:val="20"/>
          <w:szCs w:val="20"/>
        </w:rPr>
        <w:t xml:space="preserve">esta introdução. A seguir vamos mostrar a ficha do indicador, bem como </w:t>
      </w:r>
      <w:r w:rsidR="004A3585" w:rsidRPr="00815952">
        <w:rPr>
          <w:rFonts w:ascii="Exo" w:hAnsi="Exo"/>
          <w:sz w:val="20"/>
          <w:szCs w:val="20"/>
        </w:rPr>
        <w:t>alguns artefatos associados</w:t>
      </w:r>
      <w:r w:rsidRPr="00815952">
        <w:rPr>
          <w:rFonts w:ascii="Exo" w:hAnsi="Exo"/>
          <w:sz w:val="20"/>
          <w:szCs w:val="20"/>
        </w:rPr>
        <w:t xml:space="preserve"> a ela, que são: </w:t>
      </w:r>
      <w:r w:rsidR="004A3585" w:rsidRPr="00815952">
        <w:rPr>
          <w:rFonts w:ascii="Exo" w:hAnsi="Exo"/>
          <w:sz w:val="20"/>
          <w:szCs w:val="20"/>
        </w:rPr>
        <w:t xml:space="preserve">a) </w:t>
      </w:r>
      <w:r w:rsidRPr="00815952">
        <w:rPr>
          <w:rFonts w:ascii="Exo" w:hAnsi="Exo"/>
          <w:sz w:val="20"/>
          <w:szCs w:val="20"/>
        </w:rPr>
        <w:t xml:space="preserve">consulta SQL usada para calcular o indicador; </w:t>
      </w:r>
      <w:r w:rsidR="004A3585" w:rsidRPr="00815952">
        <w:rPr>
          <w:rFonts w:ascii="Exo" w:hAnsi="Exo"/>
          <w:sz w:val="20"/>
          <w:szCs w:val="20"/>
        </w:rPr>
        <w:t xml:space="preserve">b) dados resultantes da consulta SQL; c) dashboard interativo que ilustra os resultados da consulta. A </w:t>
      </w:r>
      <w:r w:rsidR="00BB2978" w:rsidRPr="00815952">
        <w:rPr>
          <w:rFonts w:ascii="Exo" w:hAnsi="Exo"/>
          <w:sz w:val="20"/>
          <w:szCs w:val="20"/>
        </w:rPr>
        <w:t xml:space="preserve">terceira </w:t>
      </w:r>
      <w:r w:rsidR="004A3585" w:rsidRPr="00815952">
        <w:rPr>
          <w:rFonts w:ascii="Exo" w:hAnsi="Exo"/>
          <w:sz w:val="20"/>
          <w:szCs w:val="20"/>
        </w:rPr>
        <w:t>seção traz um exemplo de aplicação do indicador para um recorte de trabalhadores da enfermagem.</w:t>
      </w:r>
    </w:p>
    <w:p w14:paraId="62409194" w14:textId="7E1B74EA" w:rsidR="0078205E" w:rsidRPr="00815952" w:rsidRDefault="00070E8E" w:rsidP="00815952">
      <w:pPr>
        <w:pStyle w:val="Ttulo1"/>
        <w:spacing w:after="200" w:line="360" w:lineRule="auto"/>
        <w:jc w:val="center"/>
        <w:rPr>
          <w:rFonts w:ascii="Exo" w:hAnsi="Exo"/>
          <w:b/>
          <w:bCs/>
          <w:color w:val="auto"/>
        </w:rPr>
      </w:pPr>
      <w:bookmarkStart w:id="5" w:name="_Toc181700708"/>
      <w:commentRangeStart w:id="6"/>
      <w:r w:rsidRPr="00815952">
        <w:rPr>
          <w:rFonts w:ascii="Exo" w:hAnsi="Exo"/>
          <w:b/>
          <w:bCs/>
          <w:color w:val="auto"/>
        </w:rPr>
        <w:lastRenderedPageBreak/>
        <w:t>Ficha de in</w:t>
      </w:r>
      <w:r w:rsidR="004A3585" w:rsidRPr="00815952">
        <w:rPr>
          <w:rFonts w:ascii="Exo" w:hAnsi="Exo"/>
          <w:b/>
          <w:bCs/>
          <w:color w:val="auto"/>
        </w:rPr>
        <w:t>dicador</w:t>
      </w:r>
      <w:bookmarkEnd w:id="5"/>
      <w:commentRangeEnd w:id="6"/>
      <w:r w:rsidR="00F71A42">
        <w:rPr>
          <w:rStyle w:val="Refdecomentrio"/>
          <w:rFonts w:asciiTheme="minorHAnsi" w:eastAsiaTheme="minorHAnsi" w:hAnsiTheme="minorHAnsi" w:cstheme="minorBidi"/>
          <w:color w:val="auto"/>
        </w:rPr>
        <w:commentReference w:id="6"/>
      </w:r>
    </w:p>
    <w:tbl>
      <w:tblPr>
        <w:tblStyle w:val="Tabelacomgrade"/>
        <w:tblpPr w:leftFromText="141" w:rightFromText="141" w:vertAnchor="text" w:horzAnchor="margin" w:tblpX="-10" w:tblpY="83"/>
        <w:tblW w:w="9072" w:type="dxa"/>
        <w:tblLook w:val="04A0" w:firstRow="1" w:lastRow="0" w:firstColumn="1" w:lastColumn="0" w:noHBand="0" w:noVBand="1"/>
      </w:tblPr>
      <w:tblGrid>
        <w:gridCol w:w="1838"/>
        <w:gridCol w:w="7234"/>
      </w:tblGrid>
      <w:tr w:rsidR="00A80BE7" w:rsidRPr="00DB6E59" w14:paraId="576FEBF6" w14:textId="77777777" w:rsidTr="00815952">
        <w:tc>
          <w:tcPr>
            <w:tcW w:w="1838" w:type="dxa"/>
            <w:shd w:val="clear" w:color="auto" w:fill="2C3864"/>
            <w:vAlign w:val="center"/>
          </w:tcPr>
          <w:p w14:paraId="04C57AB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234" w:type="dxa"/>
            <w:vAlign w:val="center"/>
          </w:tcPr>
          <w:p w14:paraId="27007407" w14:textId="6297BC84" w:rsidR="0078205E" w:rsidRPr="00815952" w:rsidRDefault="00FB57F0" w:rsidP="004A3585">
            <w:pPr>
              <w:pStyle w:val="QuadrosFiguras1"/>
              <w:spacing w:before="60" w:after="60" w:line="240" w:lineRule="auto"/>
              <w:jc w:val="left"/>
              <w:rPr>
                <w:rFonts w:ascii="Exo" w:hAnsi="Exo"/>
                <w:b/>
                <w:bCs/>
                <w:color w:val="auto"/>
              </w:rPr>
            </w:pPr>
            <w:ins w:id="7" w:author="Érika Aquino" w:date="2025-01-11T22:34:00Z">
              <w:r>
                <w:rPr>
                  <w:rFonts w:ascii="Exo" w:hAnsi="Exo"/>
                  <w:b/>
                  <w:bCs/>
                  <w:color w:val="auto"/>
                  <w:sz w:val="22"/>
                  <w:szCs w:val="24"/>
                </w:rPr>
                <w:t xml:space="preserve">Proporção de </w:t>
              </w:r>
            </w:ins>
            <w:ins w:id="8" w:author="Érika Aquino" w:date="2025-01-11T22:35:00Z">
              <w:r>
                <w:rPr>
                  <w:rFonts w:ascii="Exo" w:hAnsi="Exo"/>
                  <w:b/>
                  <w:bCs/>
                  <w:color w:val="auto"/>
                  <w:sz w:val="22"/>
                  <w:szCs w:val="24"/>
                </w:rPr>
                <w:t>vínculos precarizados entre profissionais de saúde</w:t>
              </w:r>
            </w:ins>
            <w:del w:id="9" w:author="Érika Aquino" w:date="2025-01-11T22:34:00Z">
              <w:r w:rsidR="0078205E" w:rsidRPr="00815952" w:rsidDel="00FB57F0">
                <w:rPr>
                  <w:rFonts w:ascii="Exo" w:hAnsi="Exo"/>
                  <w:b/>
                  <w:bCs/>
                  <w:color w:val="auto"/>
                  <w:sz w:val="22"/>
                  <w:szCs w:val="24"/>
                </w:rPr>
                <w:delText>Distribuição dos tipos de vínculos de profissionais</w:delText>
              </w:r>
            </w:del>
          </w:p>
        </w:tc>
      </w:tr>
      <w:tr w:rsidR="00A80BE7" w14:paraId="7F38CD43" w14:textId="77777777" w:rsidTr="00815952">
        <w:tc>
          <w:tcPr>
            <w:tcW w:w="1838" w:type="dxa"/>
            <w:shd w:val="clear" w:color="auto" w:fill="2C3864"/>
            <w:vAlign w:val="center"/>
          </w:tcPr>
          <w:p w14:paraId="7BBC17C7" w14:textId="77777777" w:rsidR="0078205E" w:rsidRPr="00815952" w:rsidRDefault="0078205E" w:rsidP="00815952">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234" w:type="dxa"/>
            <w:vAlign w:val="center"/>
          </w:tcPr>
          <w:p w14:paraId="79E91E35" w14:textId="49FEE22C" w:rsidR="0078205E" w:rsidRPr="00815952" w:rsidRDefault="00815952" w:rsidP="004A3585">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815952">
        <w:tc>
          <w:tcPr>
            <w:tcW w:w="1838" w:type="dxa"/>
            <w:shd w:val="clear" w:color="auto" w:fill="2C3864"/>
            <w:vAlign w:val="center"/>
          </w:tcPr>
          <w:p w14:paraId="412786D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234" w:type="dxa"/>
            <w:vAlign w:val="center"/>
          </w:tcPr>
          <w:p w14:paraId="246CB78E" w14:textId="47E830D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815952">
        <w:tc>
          <w:tcPr>
            <w:tcW w:w="1838" w:type="dxa"/>
            <w:shd w:val="clear" w:color="auto" w:fill="2C3864"/>
            <w:vAlign w:val="center"/>
          </w:tcPr>
          <w:p w14:paraId="69AC982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234" w:type="dxa"/>
            <w:vAlign w:val="center"/>
          </w:tcPr>
          <w:p w14:paraId="1D54F4B2" w14:textId="39C34D13" w:rsidR="0078205E" w:rsidRPr="00815952" w:rsidRDefault="00A80BE7" w:rsidP="004A3585">
            <w:pPr>
              <w:pStyle w:val="QuadrosFiguras1"/>
              <w:spacing w:before="60" w:after="60" w:line="240" w:lineRule="auto"/>
              <w:jc w:val="left"/>
              <w:rPr>
                <w:rFonts w:ascii="Exo" w:hAnsi="Exo"/>
                <w:color w:val="auto"/>
              </w:rPr>
            </w:pPr>
            <w:r w:rsidRPr="00815952">
              <w:rPr>
                <w:rFonts w:ascii="Exo" w:hAnsi="Exo"/>
                <w:color w:val="auto"/>
              </w:rPr>
              <w:t xml:space="preserve">Microdados do </w:t>
            </w:r>
            <w:r w:rsidR="0078205E" w:rsidRPr="00815952">
              <w:rPr>
                <w:rFonts w:ascii="Exo" w:hAnsi="Exo"/>
                <w:color w:val="auto"/>
              </w:rPr>
              <w:t>Cadastro Nacional de Estabelecimentos de Saúde - Profissionais (CNES-PF).</w:t>
            </w:r>
          </w:p>
          <w:p w14:paraId="397190CB" w14:textId="77777777" w:rsidR="00A80BE7" w:rsidRPr="00815952" w:rsidRDefault="00A80BE7" w:rsidP="004A3585">
            <w:pPr>
              <w:pStyle w:val="QuadrosFiguras1"/>
              <w:spacing w:before="60" w:after="60" w:line="240" w:lineRule="auto"/>
              <w:jc w:val="left"/>
              <w:rPr>
                <w:rFonts w:ascii="Exo" w:hAnsi="Exo"/>
                <w:color w:val="auto"/>
              </w:rPr>
            </w:pPr>
          </w:p>
          <w:p w14:paraId="5F3C07CF" w14:textId="24E2030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Instituição: Ministério da Saúde, disponibilizado via Datasus.</w:t>
            </w:r>
          </w:p>
        </w:tc>
      </w:tr>
      <w:tr w:rsidR="00A80BE7" w:rsidRPr="00D90F6D" w14:paraId="3D63DF76" w14:textId="77777777" w:rsidTr="00815952">
        <w:tc>
          <w:tcPr>
            <w:tcW w:w="1838" w:type="dxa"/>
            <w:shd w:val="clear" w:color="auto" w:fill="2C3864"/>
            <w:vAlign w:val="center"/>
          </w:tcPr>
          <w:p w14:paraId="5158A5C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234" w:type="dxa"/>
            <w:vAlign w:val="center"/>
          </w:tcPr>
          <w:p w14:paraId="50DCCA3D"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4147652B" w14:textId="77777777" w:rsidR="0078205E" w:rsidRPr="00815952" w:rsidRDefault="0078205E" w:rsidP="00815952">
            <w:pPr>
              <w:rPr>
                <w:rFonts w:ascii="Exo" w:hAnsi="Exo"/>
                <w:sz w:val="20"/>
              </w:rPr>
            </w:pPr>
          </w:p>
          <w:p w14:paraId="6B0108BF" w14:textId="77777777" w:rsidR="0078205E" w:rsidRPr="00815952" w:rsidRDefault="0078205E" w:rsidP="00815952">
            <w:pPr>
              <w:rPr>
                <w:rFonts w:ascii="Exo" w:hAnsi="Exo"/>
                <w:sz w:val="20"/>
              </w:rPr>
            </w:pPr>
            <w:r w:rsidRPr="00815952">
              <w:rPr>
                <w:rFonts w:ascii="Exo" w:hAnsi="Exo"/>
                <w:sz w:val="20"/>
              </w:rPr>
              <w:t>Vínculos precarizados: </w:t>
            </w:r>
          </w:p>
          <w:p w14:paraId="21B97755"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bolsa (VINCULAC iniciados por “07”); </w:t>
            </w:r>
          </w:p>
          <w:p w14:paraId="32AC21F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intermediado (VINCULAC iniciados por “08”) e informal (VINCULAC iniciados por “09”). </w:t>
            </w:r>
          </w:p>
          <w:p w14:paraId="10A0D97B" w14:textId="77777777" w:rsidR="0078205E" w:rsidRPr="00815952" w:rsidRDefault="0078205E" w:rsidP="00815952">
            <w:pPr>
              <w:textAlignment w:val="baseline"/>
              <w:rPr>
                <w:rFonts w:ascii="Exo" w:hAnsi="Exo"/>
                <w:sz w:val="20"/>
              </w:rPr>
            </w:pPr>
          </w:p>
          <w:p w14:paraId="05C3ECC0" w14:textId="77777777" w:rsidR="0078205E" w:rsidRPr="00815952" w:rsidRDefault="0078205E" w:rsidP="00815952">
            <w:pPr>
              <w:ind w:right="-252"/>
              <w:rPr>
                <w:rFonts w:ascii="Exo" w:hAnsi="Exo"/>
                <w:sz w:val="20"/>
              </w:rPr>
            </w:pPr>
            <w:r w:rsidRPr="00815952">
              <w:rPr>
                <w:rFonts w:ascii="Exo" w:hAnsi="Exo"/>
                <w:sz w:val="20"/>
              </w:rPr>
              <w:t>De posse da contagem de vínculos precarizados, foi calculado o indicador.</w:t>
            </w:r>
            <w:r w:rsidRPr="00815952">
              <w:rPr>
                <w:rFonts w:ascii="Exo" w:hAnsi="Exo"/>
                <w:sz w:val="20"/>
              </w:rPr>
              <w:br/>
            </w:r>
          </w:p>
          <w:p w14:paraId="485E238B" w14:textId="77777777" w:rsidR="0078205E" w:rsidRPr="00815952" w:rsidRDefault="0078205E" w:rsidP="00815952">
            <w:pPr>
              <w:rPr>
                <w:rFonts w:ascii="Exo" w:hAnsi="Exo"/>
                <w:sz w:val="20"/>
              </w:rPr>
            </w:pPr>
            <w:r w:rsidRPr="00815952">
              <w:rPr>
                <w:rFonts w:ascii="Exo" w:hAnsi="Exo"/>
                <w:sz w:val="20"/>
              </w:rPr>
              <w:t>A variável TP_UNID (CNES_PF) foi utilizada para classificar a unidade a qual o vínculo pertence. A divisão foi feita conforme: </w:t>
            </w:r>
          </w:p>
          <w:p w14:paraId="5E866243" w14:textId="77777777" w:rsidR="0078205E" w:rsidRPr="00815952" w:rsidRDefault="0078205E" w:rsidP="00815952">
            <w:pPr>
              <w:rPr>
                <w:rFonts w:ascii="Exo" w:hAnsi="Exo"/>
                <w:sz w:val="20"/>
              </w:rPr>
            </w:pPr>
          </w:p>
          <w:p w14:paraId="64748B37" w14:textId="77777777" w:rsidR="0078205E" w:rsidRPr="00815952" w:rsidRDefault="0078205E" w:rsidP="00815952">
            <w:pPr>
              <w:rPr>
                <w:rFonts w:ascii="Exo" w:hAnsi="Exo"/>
                <w:sz w:val="20"/>
              </w:rPr>
            </w:pPr>
            <w:r w:rsidRPr="00815952">
              <w:rPr>
                <w:rFonts w:ascii="Exo" w:hAnsi="Exo"/>
                <w:sz w:val="20"/>
              </w:rPr>
              <w:t>Atenção Primária à Saúde: </w:t>
            </w:r>
          </w:p>
          <w:p w14:paraId="660DA5E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de atenção à saúde indígena (TP_UNID = “72”) e</w:t>
            </w:r>
          </w:p>
          <w:p w14:paraId="041641CE"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polo academia da saúde (TP_UNID = “74”).</w:t>
            </w:r>
          </w:p>
          <w:p w14:paraId="64E72053" w14:textId="77777777" w:rsidR="0078205E" w:rsidRPr="00815952" w:rsidRDefault="0078205E" w:rsidP="00815952">
            <w:pPr>
              <w:rPr>
                <w:rFonts w:ascii="Exo" w:hAnsi="Exo"/>
                <w:sz w:val="20"/>
              </w:rPr>
            </w:pPr>
          </w:p>
          <w:p w14:paraId="11CFFB9A" w14:textId="77777777" w:rsidR="0078205E" w:rsidRPr="00815952" w:rsidRDefault="0078205E" w:rsidP="00815952">
            <w:pPr>
              <w:rPr>
                <w:rFonts w:ascii="Exo" w:hAnsi="Exo"/>
                <w:sz w:val="20"/>
              </w:rPr>
            </w:pPr>
            <w:r w:rsidRPr="00815952">
              <w:rPr>
                <w:rFonts w:ascii="Exo" w:hAnsi="Exo"/>
                <w:sz w:val="20"/>
              </w:rPr>
              <w:t>Atenção Secundária à Saúde: </w:t>
            </w:r>
          </w:p>
          <w:p w14:paraId="72F4088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lastRenderedPageBreak/>
              <w:t>clínica/centro de especialidade (TP_UNID = “36”);</w:t>
            </w:r>
          </w:p>
          <w:p w14:paraId="0D9A5E0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de apoio diagnose e terapia (sadt isolado) (TP_UNID = “39”);</w:t>
            </w:r>
          </w:p>
          <w:p w14:paraId="7616998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oficina ortopédica (TP_UNID = “79”) e </w:t>
            </w:r>
          </w:p>
          <w:p w14:paraId="2103DA26"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polo de prevenção de doenças e agravos e promoção da saúde (TP_UNID = “83”).</w:t>
            </w:r>
          </w:p>
          <w:p w14:paraId="2BD4A392" w14:textId="77777777" w:rsidR="0078205E" w:rsidRPr="00815952" w:rsidRDefault="0078205E" w:rsidP="00815952">
            <w:pPr>
              <w:rPr>
                <w:rFonts w:ascii="Exo" w:hAnsi="Exo"/>
                <w:sz w:val="20"/>
              </w:rPr>
            </w:pPr>
          </w:p>
          <w:p w14:paraId="1793E19F" w14:textId="77777777" w:rsidR="0078205E" w:rsidRPr="00815952" w:rsidRDefault="0078205E" w:rsidP="00815952">
            <w:pPr>
              <w:rPr>
                <w:rFonts w:ascii="Exo" w:hAnsi="Exo"/>
                <w:sz w:val="20"/>
              </w:rPr>
            </w:pPr>
            <w:r w:rsidRPr="00815952">
              <w:rPr>
                <w:rFonts w:ascii="Exo" w:hAnsi="Exo"/>
                <w:sz w:val="20"/>
              </w:rPr>
              <w:t>Atenção Terciária à Saúde: </w:t>
            </w:r>
          </w:p>
          <w:p w14:paraId="1F43527A"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geral (TP_UNID = “05”) e</w:t>
            </w:r>
          </w:p>
          <w:p w14:paraId="74BFD142"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especializado (TP_UNID = “07”).</w:t>
            </w:r>
          </w:p>
          <w:p w14:paraId="7DCBC0FE" w14:textId="77777777" w:rsidR="0078205E" w:rsidRPr="00815952" w:rsidRDefault="0078205E" w:rsidP="00815952">
            <w:pPr>
              <w:rPr>
                <w:rFonts w:ascii="Exo" w:hAnsi="Exo"/>
                <w:sz w:val="20"/>
              </w:rPr>
            </w:pPr>
          </w:p>
          <w:p w14:paraId="0CB7BF65" w14:textId="77777777" w:rsidR="0078205E" w:rsidRPr="00815952" w:rsidRDefault="0078205E" w:rsidP="00815952">
            <w:pPr>
              <w:rPr>
                <w:rFonts w:ascii="Exo" w:hAnsi="Exo"/>
                <w:sz w:val="20"/>
              </w:rPr>
            </w:pPr>
            <w:r w:rsidRPr="00815952">
              <w:rPr>
                <w:rFonts w:ascii="Exo" w:hAnsi="Exo"/>
                <w:sz w:val="20"/>
              </w:rPr>
              <w:t>Outros/Múltiplos: </w:t>
            </w:r>
          </w:p>
          <w:p w14:paraId="0036478F" w14:textId="77777777" w:rsidR="0078205E" w:rsidRPr="00815952" w:rsidRDefault="0078205E" w:rsidP="00815952">
            <w:pPr>
              <w:numPr>
                <w:ilvl w:val="0"/>
                <w:numId w:val="5"/>
              </w:numPr>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815952">
        <w:trPr>
          <w:trHeight w:val="1254"/>
        </w:trPr>
        <w:tc>
          <w:tcPr>
            <w:tcW w:w="1838" w:type="dxa"/>
            <w:shd w:val="clear" w:color="auto" w:fill="2C3864"/>
            <w:vAlign w:val="center"/>
          </w:tcPr>
          <w:p w14:paraId="3B8099A5"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234" w:type="dxa"/>
            <w:vAlign w:val="center"/>
          </w:tcPr>
          <w:p w14:paraId="4F9326C2" w14:textId="77777777" w:rsidR="0078205E" w:rsidRPr="00815952" w:rsidRDefault="0078205E" w:rsidP="00815952">
            <w:pPr>
              <w:pStyle w:val="QuadrosFiguras1"/>
              <w:spacing w:before="60" w:after="60" w:line="240" w:lineRule="auto"/>
              <w:jc w:val="left"/>
              <w:rPr>
                <w:rFonts w:ascii="Exo" w:hAnsi="Exo"/>
                <w:color w:val="auto"/>
              </w:rPr>
            </w:pPr>
            <m:oMathPara>
              <m:oMath>
                <m:r>
                  <m:rPr>
                    <m:nor/>
                  </m:rPr>
                  <w:rPr>
                    <w:rFonts w:ascii="Exo" w:hAnsi="Exo"/>
                    <w:color w:val="auto"/>
                  </w:rPr>
                  <m:t xml:space="preserve">percentual precarizado = </m:t>
                </m:r>
                <m:d>
                  <m:dPr>
                    <m:ctrlPr>
                      <w:rPr>
                        <w:rFonts w:ascii="Cambria Math" w:eastAsia="Cambria Math" w:hAnsi="Cambria Math" w:cs="Cambria Math"/>
                        <w:color w:val="auto"/>
                      </w:rPr>
                    </m:ctrlPr>
                  </m:dPr>
                  <m:e>
                    <m:f>
                      <m:fPr>
                        <m:ctrlPr>
                          <w:rPr>
                            <w:rFonts w:ascii="Cambria Math" w:eastAsia="Cambria Math" w:hAnsi="Cambria Math" w:cs="Cambria Math"/>
                            <w:color w:val="auto"/>
                          </w:rPr>
                        </m:ctrlPr>
                      </m:fPr>
                      <m:num>
                        <m:r>
                          <m:rPr>
                            <m:nor/>
                          </m:rPr>
                          <w:rPr>
                            <w:rFonts w:ascii="Exo" w:hAnsi="Exo"/>
                            <w:color w:val="auto"/>
                          </w:rPr>
                          <m:t xml:space="preserve">contagem dos vínculos precarizados  </m:t>
                        </m:r>
                      </m:num>
                      <m:den>
                        <m:r>
                          <m:rPr>
                            <m:nor/>
                          </m:rPr>
                          <w:rPr>
                            <w:rFonts w:ascii="Exo" w:hAnsi="Exo"/>
                            <w:color w:val="auto"/>
                          </w:rPr>
                          <m:t xml:space="preserve">total de vínculos </m:t>
                        </m:r>
                      </m:den>
                    </m:f>
                  </m:e>
                </m:d>
                <m:r>
                  <m:rPr>
                    <m:nor/>
                  </m:rPr>
                  <w:rPr>
                    <w:rFonts w:ascii="Exo" w:hAnsi="Exo"/>
                    <w:color w:val="auto"/>
                  </w:rPr>
                  <m:t xml:space="preserve"> × 100</m:t>
                </m:r>
              </m:oMath>
            </m:oMathPara>
          </w:p>
        </w:tc>
      </w:tr>
      <w:tr w:rsidR="00A80BE7" w14:paraId="56EA5B04" w14:textId="77777777" w:rsidTr="00815952">
        <w:tc>
          <w:tcPr>
            <w:tcW w:w="1838" w:type="dxa"/>
            <w:shd w:val="clear" w:color="auto" w:fill="2C3864"/>
            <w:vAlign w:val="center"/>
          </w:tcPr>
          <w:p w14:paraId="29460EDC"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234" w:type="dxa"/>
            <w:vAlign w:val="center"/>
          </w:tcPr>
          <w:p w14:paraId="7FB4D207"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Brasil, Região, Unidade da Federação, Macrorregiões de Saúde, Regiões de Saúde e Municípios.</w:t>
            </w:r>
          </w:p>
        </w:tc>
      </w:tr>
      <w:tr w:rsidR="00A80BE7" w14:paraId="4BF1010A" w14:textId="77777777" w:rsidTr="00815952">
        <w:tc>
          <w:tcPr>
            <w:tcW w:w="1838" w:type="dxa"/>
            <w:shd w:val="clear" w:color="auto" w:fill="2C3864"/>
            <w:vAlign w:val="center"/>
          </w:tcPr>
          <w:p w14:paraId="77B287AF"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234" w:type="dxa"/>
            <w:vAlign w:val="center"/>
          </w:tcPr>
          <w:p w14:paraId="170C3F9C"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815952">
        <w:tc>
          <w:tcPr>
            <w:tcW w:w="1838" w:type="dxa"/>
            <w:shd w:val="clear" w:color="auto" w:fill="2C3864"/>
            <w:vAlign w:val="center"/>
          </w:tcPr>
          <w:p w14:paraId="77C1AD6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Periodicidade de atualização</w:t>
            </w:r>
          </w:p>
        </w:tc>
        <w:tc>
          <w:tcPr>
            <w:tcW w:w="7234" w:type="dxa"/>
            <w:vAlign w:val="center"/>
          </w:tcPr>
          <w:p w14:paraId="5C264147"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815952">
        <w:tc>
          <w:tcPr>
            <w:tcW w:w="1838" w:type="dxa"/>
            <w:shd w:val="clear" w:color="auto" w:fill="2C3864"/>
            <w:vAlign w:val="center"/>
          </w:tcPr>
          <w:p w14:paraId="06304B4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234" w:type="dxa"/>
            <w:vAlign w:val="center"/>
          </w:tcPr>
          <w:p w14:paraId="05C594BB"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815952">
        <w:tc>
          <w:tcPr>
            <w:tcW w:w="1838" w:type="dxa"/>
            <w:shd w:val="clear" w:color="auto" w:fill="2C3864"/>
            <w:vAlign w:val="center"/>
          </w:tcPr>
          <w:p w14:paraId="54AF2EB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234" w:type="dxa"/>
            <w:vAlign w:val="center"/>
          </w:tcPr>
          <w:p w14:paraId="5FA1038A"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doi: </w:t>
            </w:r>
            <w:hyperlink r:id="rId15"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815952">
        <w:trPr>
          <w:trHeight w:val="60"/>
        </w:trPr>
        <w:tc>
          <w:tcPr>
            <w:tcW w:w="1838" w:type="dxa"/>
            <w:shd w:val="clear" w:color="auto" w:fill="2C3864"/>
            <w:vAlign w:val="center"/>
          </w:tcPr>
          <w:p w14:paraId="272B4D2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234" w:type="dxa"/>
            <w:vAlign w:val="center"/>
          </w:tcPr>
          <w:p w14:paraId="433BD185" w14:textId="54E8454F" w:rsidR="0078205E" w:rsidRPr="00815952" w:rsidRDefault="005C3030" w:rsidP="00815952">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0E1BC1F0" w14:textId="5A0F2EAB" w:rsidR="00C55C88" w:rsidRPr="00C55C88" w:rsidRDefault="00C55C88" w:rsidP="00C55C88">
      <w:pPr>
        <w:pStyle w:val="Legenda"/>
        <w:keepNext/>
        <w:spacing w:after="0"/>
        <w:jc w:val="center"/>
        <w:rPr>
          <w:rFonts w:ascii="Times New Roman" w:hAnsi="Times New Roman" w:cs="Times New Roman"/>
          <w:b/>
          <w:bCs/>
          <w:color w:val="auto"/>
          <w:sz w:val="20"/>
          <w:szCs w:val="20"/>
        </w:rPr>
      </w:pPr>
      <w:r w:rsidRPr="00C55C88">
        <w:rPr>
          <w:rFonts w:ascii="Times New Roman" w:hAnsi="Times New Roman" w:cs="Times New Roman"/>
          <w:b/>
          <w:bCs/>
          <w:color w:val="auto"/>
          <w:sz w:val="20"/>
          <w:szCs w:val="20"/>
        </w:rPr>
        <w:lastRenderedPageBreak/>
        <w:t>Figura 1 - Artefatos da consulta</w:t>
      </w:r>
    </w:p>
    <w:p w14:paraId="045DC2D3" w14:textId="05F1FCDC" w:rsidR="00D51554" w:rsidRDefault="00D51554" w:rsidP="00C55C88">
      <w:pPr>
        <w:pStyle w:val="PargrafodaLista"/>
        <w:spacing w:after="0"/>
        <w:ind w:left="0"/>
        <w:rPr>
          <w:rFonts w:ascii="Montserrat" w:hAnsi="Montserrat"/>
        </w:rPr>
      </w:pPr>
      <w:r>
        <w:rPr>
          <w:rFonts w:ascii="Montserrat" w:hAnsi="Montserrat"/>
          <w:noProof/>
        </w:rPr>
        <w:drawing>
          <wp:inline distT="0" distB="0" distL="0" distR="0" wp14:anchorId="2F7E2D95" wp14:editId="74A99038">
            <wp:extent cx="5400040" cy="3150235"/>
            <wp:effectExtent l="0" t="0" r="1016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5ACEAE4" w14:textId="486E768C" w:rsidR="00AF207A" w:rsidRPr="00C55C88" w:rsidRDefault="006F3C63" w:rsidP="00C55C88">
      <w:pPr>
        <w:pStyle w:val="Legenda"/>
        <w:keepNext/>
        <w:jc w:val="center"/>
        <w:rPr>
          <w:rFonts w:ascii="Times New Roman" w:hAnsi="Times New Roman" w:cs="Times New Roman"/>
          <w:color w:val="000000" w:themeColor="text1"/>
          <w:sz w:val="20"/>
          <w:szCs w:val="20"/>
        </w:rPr>
      </w:pPr>
      <w:r w:rsidRPr="00C55C88">
        <w:rPr>
          <w:rFonts w:ascii="Times New Roman" w:hAnsi="Times New Roman" w:cs="Times New Roman"/>
          <w:color w:val="000000" w:themeColor="text1"/>
          <w:sz w:val="20"/>
          <w:szCs w:val="20"/>
        </w:rPr>
        <w:t>Fonte: elaborado pelos autores</w:t>
      </w:r>
    </w:p>
    <w:p w14:paraId="168BADB3" w14:textId="77777777" w:rsidR="00A359AE" w:rsidRDefault="00A359AE">
      <w:pPr>
        <w:rPr>
          <w:rFonts w:ascii="Montserrat" w:eastAsiaTheme="majorEastAsia" w:hAnsi="Montserrat" w:cstheme="majorBidi"/>
          <w:b/>
          <w:bCs/>
          <w:sz w:val="32"/>
          <w:szCs w:val="32"/>
        </w:rPr>
      </w:pPr>
      <w:bookmarkStart w:id="10" w:name="_Toc181700709"/>
      <w:r>
        <w:rPr>
          <w:rFonts w:ascii="Montserrat" w:hAnsi="Montserrat"/>
          <w:b/>
          <w:bCs/>
        </w:rPr>
        <w:br w:type="page"/>
      </w:r>
    </w:p>
    <w:p w14:paraId="0824521B" w14:textId="2BDE9F22" w:rsidR="0078205E" w:rsidRPr="00C55C88" w:rsidRDefault="004A3585" w:rsidP="00C55C88">
      <w:pPr>
        <w:pStyle w:val="Ttulo1"/>
        <w:spacing w:after="240"/>
        <w:jc w:val="center"/>
        <w:rPr>
          <w:rFonts w:ascii="Montserrat" w:hAnsi="Montserrat"/>
          <w:b/>
          <w:bCs/>
          <w:color w:val="auto"/>
        </w:rPr>
      </w:pPr>
      <w:r>
        <w:rPr>
          <w:rFonts w:ascii="Montserrat" w:hAnsi="Montserrat"/>
          <w:b/>
          <w:bCs/>
          <w:color w:val="auto"/>
        </w:rPr>
        <w:lastRenderedPageBreak/>
        <w:t>Exemplo de aplicação</w:t>
      </w:r>
      <w:bookmarkEnd w:id="10"/>
    </w:p>
    <w:p w14:paraId="43A51949" w14:textId="1F5E8334" w:rsidR="00C55C88" w:rsidRPr="004762E7" w:rsidRDefault="00C55C88" w:rsidP="00C55C88">
      <w:pPr>
        <w:pStyle w:val="SemEspaamento"/>
        <w:spacing w:after="200" w:line="360" w:lineRule="auto"/>
        <w:ind w:firstLine="851"/>
        <w:jc w:val="both"/>
        <w:rPr>
          <w:rFonts w:ascii="Montserrat" w:hAnsi="Montserrat"/>
        </w:rPr>
      </w:pPr>
      <w:r w:rsidRPr="004762E7">
        <w:rPr>
          <w:rFonts w:ascii="Montserrat" w:hAnsi="Montserrat"/>
        </w:rPr>
        <w:t xml:space="preserve">A figura </w:t>
      </w:r>
      <w:r>
        <w:rPr>
          <w:rFonts w:ascii="Montserrat" w:hAnsi="Montserrat"/>
        </w:rPr>
        <w:t>2</w:t>
      </w:r>
      <w:r w:rsidRPr="004762E7">
        <w:rPr>
          <w:rFonts w:ascii="Montserrat" w:hAnsi="Montserrat"/>
        </w:rPr>
        <w:t xml:space="preserve"> ilustra o exemplo de aplicação para o indicador,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p w14:paraId="2FC7ED26" w14:textId="3F58A048" w:rsidR="00C55C88" w:rsidRPr="00537021" w:rsidRDefault="00C55C88" w:rsidP="00C55C88">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00A359AE">
        <w:rPr>
          <w:rFonts w:ascii="Times New Roman" w:hAnsi="Times New Roman" w:cs="Times New Roman"/>
          <w:b/>
          <w:bCs/>
          <w:color w:val="auto"/>
          <w:sz w:val="20"/>
          <w:szCs w:val="20"/>
        </w:rPr>
        <w:t>2</w:t>
      </w:r>
      <w:r w:rsidRPr="00537021">
        <w:rPr>
          <w:rFonts w:ascii="Times New Roman" w:hAnsi="Times New Roman" w:cs="Times New Roman"/>
          <w:b/>
          <w:bCs/>
          <w:color w:val="auto"/>
          <w:sz w:val="20"/>
          <w:szCs w:val="20"/>
        </w:rPr>
        <w:t xml:space="preserve"> - Distribuição de indicador por municípios</w:t>
      </w:r>
    </w:p>
    <w:p w14:paraId="23E1864D" w14:textId="77777777" w:rsidR="00C55C88" w:rsidRDefault="00C55C88" w:rsidP="00C55C88">
      <w:pPr>
        <w:pStyle w:val="NormalWeb"/>
        <w:keepNext/>
        <w:spacing w:before="0" w:beforeAutospacing="0" w:after="0" w:afterAutospacing="0"/>
        <w:jc w:val="center"/>
      </w:pPr>
      <w:r>
        <w:rPr>
          <w:noProof/>
        </w:rPr>
        <w:drawing>
          <wp:inline distT="0" distB="0" distL="0" distR="0" wp14:anchorId="0A7A78B5" wp14:editId="177563F7">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DE9F3FE" w14:textId="7B0D2110" w:rsidR="00C55C88" w:rsidRPr="00537021" w:rsidRDefault="00C55C88" w:rsidP="00C55C88">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 xml:space="preserve">Fonte: </w:t>
      </w:r>
      <w:r>
        <w:rPr>
          <w:rFonts w:ascii="Times New Roman" w:hAnsi="Times New Roman" w:cs="Times New Roman"/>
          <w:color w:val="000000" w:themeColor="text1"/>
          <w:sz w:val="20"/>
          <w:szCs w:val="20"/>
        </w:rPr>
        <w:t>e</w:t>
      </w:r>
      <w:r w:rsidRPr="00537021">
        <w:rPr>
          <w:rFonts w:ascii="Times New Roman" w:hAnsi="Times New Roman" w:cs="Times New Roman"/>
          <w:color w:val="000000" w:themeColor="text1"/>
          <w:sz w:val="20"/>
          <w:szCs w:val="20"/>
        </w:rPr>
        <w:t>laborado pelos autore</w:t>
      </w:r>
      <w:r>
        <w:rPr>
          <w:rFonts w:ascii="Times New Roman" w:hAnsi="Times New Roman" w:cs="Times New Roman"/>
          <w:color w:val="000000" w:themeColor="text1"/>
          <w:sz w:val="20"/>
          <w:szCs w:val="20"/>
        </w:rPr>
        <w:t>s</w:t>
      </w:r>
    </w:p>
    <w:p w14:paraId="2A663300" w14:textId="20BF579E" w:rsidR="00C55C88" w:rsidRPr="00C55C88" w:rsidRDefault="00C55C88" w:rsidP="00C55C88">
      <w:pPr>
        <w:pStyle w:val="NormalWeb"/>
        <w:jc w:val="center"/>
      </w:pPr>
      <w:r w:rsidRPr="004762E7">
        <w:rPr>
          <w:rFonts w:ascii="Montserrat" w:hAnsi="Montserrat"/>
          <w:sz w:val="22"/>
          <w:szCs w:val="22"/>
        </w:rPr>
        <w:t xml:space="preserve">Para acessar o link do código que resultou no mapa, clique </w:t>
      </w:r>
      <w:hyperlink r:id="rId22" w:history="1">
        <w:r w:rsidRPr="004762E7">
          <w:rPr>
            <w:rStyle w:val="Hyperlink"/>
            <w:rFonts w:ascii="Montserrat" w:hAnsi="Montserrat"/>
            <w:sz w:val="22"/>
            <w:szCs w:val="22"/>
          </w:rPr>
          <w:t>aqui</w:t>
        </w:r>
      </w:hyperlink>
      <w:r w:rsidRPr="004762E7">
        <w:rPr>
          <w:rFonts w:ascii="Montserrat" w:hAnsi="Montserrat"/>
          <w:sz w:val="22"/>
          <w:szCs w:val="22"/>
        </w:rPr>
        <w:t>.</w:t>
      </w:r>
      <w:bookmarkStart w:id="11" w:name="_Toc181700710"/>
    </w:p>
    <w:p w14:paraId="5F87E8B2" w14:textId="77777777" w:rsidR="00C55C88" w:rsidRDefault="00C55C88">
      <w:pPr>
        <w:rPr>
          <w:rFonts w:ascii="Montserrat" w:eastAsiaTheme="majorEastAsia" w:hAnsi="Montserrat" w:cstheme="majorBidi"/>
          <w:b/>
          <w:bCs/>
          <w:sz w:val="32"/>
          <w:szCs w:val="32"/>
        </w:rPr>
      </w:pPr>
      <w:r>
        <w:rPr>
          <w:rFonts w:ascii="Montserrat" w:hAnsi="Montserrat"/>
          <w:b/>
          <w:bCs/>
        </w:rPr>
        <w:br w:type="page"/>
      </w:r>
    </w:p>
    <w:p w14:paraId="134DFC03" w14:textId="1F782749" w:rsidR="00BB2978" w:rsidRPr="00C55C88" w:rsidRDefault="00666086" w:rsidP="00C55C88">
      <w:pPr>
        <w:pStyle w:val="Ttulo1"/>
        <w:spacing w:after="240"/>
        <w:jc w:val="center"/>
        <w:rPr>
          <w:rFonts w:ascii="Montserrat" w:hAnsi="Montserrat"/>
          <w:b/>
          <w:bCs/>
          <w:color w:val="auto"/>
        </w:rPr>
      </w:pPr>
      <w:r w:rsidRPr="00666086">
        <w:rPr>
          <w:rFonts w:ascii="Montserrat" w:hAnsi="Montserrat"/>
          <w:b/>
          <w:bCs/>
          <w:color w:val="auto"/>
        </w:rPr>
        <w:lastRenderedPageBreak/>
        <w:t>Referências</w:t>
      </w:r>
      <w:bookmarkEnd w:id="11"/>
    </w:p>
    <w:sdt>
      <w:sdtPr>
        <w:rPr>
          <w:color w:val="000000"/>
        </w:rPr>
        <w:tag w:val="MENDELEY_BIBLIOGRAPHY"/>
        <w:id w:val="369422545"/>
        <w:placeholder>
          <w:docPart w:val="DefaultPlaceholder_-1854013440"/>
        </w:placeholder>
      </w:sdtPr>
      <w:sdtEndPr/>
      <w:sdtContent>
        <w:p w14:paraId="48F8DDF1" w14:textId="77777777" w:rsidR="00BB2978" w:rsidRPr="00BB2978" w:rsidRDefault="00BB2978">
          <w:pPr>
            <w:autoSpaceDE w:val="0"/>
            <w:autoSpaceDN w:val="0"/>
            <w:ind w:hanging="640"/>
            <w:divId w:val="1013146345"/>
            <w:rPr>
              <w:rFonts w:ascii="Montserrat" w:eastAsia="Times New Roman" w:hAnsi="Montserrat"/>
              <w:color w:val="000000"/>
            </w:rPr>
          </w:pPr>
          <w:r w:rsidRPr="00BB2978">
            <w:rPr>
              <w:rFonts w:eastAsia="Times New Roman"/>
              <w:color w:val="000000"/>
            </w:rPr>
            <w:t>1.</w:t>
          </w:r>
          <w:r w:rsidRPr="00BB2978">
            <w:rPr>
              <w:rFonts w:eastAsia="Times New Roman"/>
              <w:color w:val="000000"/>
            </w:rPr>
            <w:tab/>
          </w:r>
          <w:r w:rsidRPr="00BB2978">
            <w:rPr>
              <w:rFonts w:ascii="Montserrat" w:eastAsia="Times New Roman" w:hAnsi="Montserrat"/>
              <w:color w:val="000000"/>
              <w:sz w:val="20"/>
              <w:szCs w:val="20"/>
            </w:rPr>
            <w:t xml:space="preserve">WHO. Global strategy on human resources for health: Workforce 2030. 2016. </w:t>
          </w:r>
        </w:p>
        <w:p w14:paraId="0E673BBF" w14:textId="77777777" w:rsidR="00BB2978" w:rsidRPr="00BB2978" w:rsidRDefault="00BB2978">
          <w:pPr>
            <w:autoSpaceDE w:val="0"/>
            <w:autoSpaceDN w:val="0"/>
            <w:ind w:hanging="640"/>
            <w:divId w:val="925573533"/>
            <w:rPr>
              <w:rFonts w:ascii="Montserrat" w:eastAsia="Times New Roman" w:hAnsi="Montserrat"/>
              <w:color w:val="000000"/>
              <w:sz w:val="20"/>
              <w:szCs w:val="20"/>
            </w:rPr>
          </w:pPr>
          <w:r w:rsidRPr="00BB2978">
            <w:rPr>
              <w:rFonts w:ascii="Montserrat" w:eastAsia="Times New Roman" w:hAnsi="Montserrat"/>
              <w:color w:val="000000"/>
              <w:sz w:val="20"/>
              <w:szCs w:val="20"/>
            </w:rPr>
            <w:t>2.</w:t>
          </w:r>
          <w:r w:rsidRPr="00BB2978">
            <w:rPr>
              <w:rFonts w:ascii="Montserrat" w:eastAsia="Times New Roman" w:hAnsi="Montserrat"/>
              <w:color w:val="000000"/>
              <w:sz w:val="20"/>
              <w:szCs w:val="20"/>
            </w:rPr>
            <w:tab/>
            <w:t xml:space="preserve">Najafpour Z, Arab M, Shayanfard K. A multi-phase approach for developing a conceptual model for human resources for health observatory (HRHO) toward integrating data and evidence: a case study of Iran. Health Res Policy Syst. 2023 Dec 1;21(1). </w:t>
          </w:r>
        </w:p>
        <w:p w14:paraId="296BD605" w14:textId="77777777" w:rsidR="00BB2978" w:rsidRPr="00BB2978" w:rsidRDefault="00BB2978">
          <w:pPr>
            <w:autoSpaceDE w:val="0"/>
            <w:autoSpaceDN w:val="0"/>
            <w:ind w:hanging="640"/>
            <w:divId w:val="241529246"/>
            <w:rPr>
              <w:rFonts w:ascii="Montserrat" w:eastAsia="Times New Roman" w:hAnsi="Montserrat"/>
              <w:color w:val="000000"/>
              <w:sz w:val="20"/>
              <w:szCs w:val="20"/>
            </w:rPr>
          </w:pPr>
          <w:r w:rsidRPr="00BB2978">
            <w:rPr>
              <w:rFonts w:ascii="Montserrat" w:eastAsia="Times New Roman" w:hAnsi="Montserrat"/>
              <w:color w:val="000000"/>
              <w:sz w:val="20"/>
              <w:szCs w:val="20"/>
            </w:rPr>
            <w:t>3.</w:t>
          </w:r>
          <w:r w:rsidRPr="00BB2978">
            <w:rPr>
              <w:rFonts w:ascii="Montserrat" w:eastAsia="Times New Roman" w:hAnsi="Montserrat"/>
              <w:color w:val="000000"/>
              <w:sz w:val="20"/>
              <w:szCs w:val="20"/>
            </w:rPr>
            <w:tab/>
            <w:t xml:space="preserve">Rees GH, James R, Samadashvili L, Scotter C. Are Sustainable Health Workforces Possible? Issues and a Possible Remedy. Vol. 15, Sustainability (Switzerland). MDPI; 2023. </w:t>
          </w:r>
        </w:p>
        <w:p w14:paraId="28FE4A2C" w14:textId="77777777" w:rsidR="00BB2978" w:rsidRPr="00BB2978" w:rsidRDefault="00BB2978">
          <w:pPr>
            <w:autoSpaceDE w:val="0"/>
            <w:autoSpaceDN w:val="0"/>
            <w:ind w:hanging="640"/>
            <w:divId w:val="1962374140"/>
            <w:rPr>
              <w:rFonts w:ascii="Montserrat" w:eastAsia="Times New Roman" w:hAnsi="Montserrat"/>
              <w:color w:val="000000"/>
              <w:sz w:val="20"/>
              <w:szCs w:val="20"/>
            </w:rPr>
          </w:pPr>
          <w:r w:rsidRPr="00BB2978">
            <w:rPr>
              <w:rFonts w:ascii="Montserrat" w:eastAsia="Times New Roman" w:hAnsi="Montserrat"/>
              <w:color w:val="000000"/>
              <w:sz w:val="20"/>
              <w:szCs w:val="20"/>
            </w:rPr>
            <w:t>4.</w:t>
          </w:r>
          <w:r w:rsidRPr="00BB2978">
            <w:rPr>
              <w:rFonts w:ascii="Montserrat" w:eastAsia="Times New Roman" w:hAnsi="Montserrat"/>
              <w:color w:val="000000"/>
              <w:sz w:val="20"/>
              <w:szCs w:val="20"/>
            </w:rPr>
            <w:tab/>
            <w:t xml:space="preserve">OPAS. Contas Nacionais da Força de Trabalho em Saúde: Um Manual. Brasília; 2020. </w:t>
          </w:r>
        </w:p>
        <w:p w14:paraId="3E7030FB" w14:textId="77777777" w:rsidR="00BB2978" w:rsidRPr="00BB2978" w:rsidRDefault="00BB2978">
          <w:pPr>
            <w:autoSpaceDE w:val="0"/>
            <w:autoSpaceDN w:val="0"/>
            <w:ind w:hanging="640"/>
            <w:divId w:val="755977233"/>
            <w:rPr>
              <w:rFonts w:ascii="Montserrat" w:eastAsia="Times New Roman" w:hAnsi="Montserrat"/>
              <w:color w:val="000000"/>
              <w:sz w:val="20"/>
              <w:szCs w:val="20"/>
            </w:rPr>
          </w:pPr>
          <w:r w:rsidRPr="00BB2978">
            <w:rPr>
              <w:rFonts w:ascii="Montserrat" w:eastAsia="Times New Roman" w:hAnsi="Montserrat"/>
              <w:color w:val="000000"/>
              <w:sz w:val="20"/>
              <w:szCs w:val="20"/>
            </w:rPr>
            <w:t>5.</w:t>
          </w:r>
          <w:r w:rsidRPr="00BB2978">
            <w:rPr>
              <w:rFonts w:ascii="Montserrat" w:eastAsia="Times New Roman" w:hAnsi="Montserrat"/>
              <w:color w:val="000000"/>
              <w:sz w:val="20"/>
              <w:szCs w:val="20"/>
            </w:rPr>
            <w:tab/>
            <w:t xml:space="preserve">Ministério da Saúde. Indicadores de gestão do trabalho em saúde: material de apoio para o Programa de Qualificação e Estruturação da Gestão do Trabalho e da Educação no SUS - ProgeSUS. Editora MS; 2007. 288 p. </w:t>
          </w:r>
        </w:p>
        <w:p w14:paraId="7113F375" w14:textId="77777777" w:rsidR="00BB2978" w:rsidRPr="00BB2978" w:rsidRDefault="00BB2978">
          <w:pPr>
            <w:autoSpaceDE w:val="0"/>
            <w:autoSpaceDN w:val="0"/>
            <w:ind w:hanging="640"/>
            <w:divId w:val="1357464630"/>
            <w:rPr>
              <w:rFonts w:ascii="Montserrat" w:eastAsia="Times New Roman" w:hAnsi="Montserrat"/>
              <w:color w:val="000000"/>
              <w:sz w:val="20"/>
              <w:szCs w:val="20"/>
            </w:rPr>
          </w:pPr>
          <w:r w:rsidRPr="00BB2978">
            <w:rPr>
              <w:rFonts w:ascii="Montserrat" w:eastAsia="Times New Roman" w:hAnsi="Montserrat"/>
              <w:color w:val="000000"/>
              <w:sz w:val="20"/>
              <w:szCs w:val="20"/>
            </w:rPr>
            <w:t>6.</w:t>
          </w:r>
          <w:r w:rsidRPr="00BB2978">
            <w:rPr>
              <w:rFonts w:ascii="Montserrat" w:eastAsia="Times New Roman" w:hAnsi="Montserrat"/>
              <w:color w:val="000000"/>
              <w:sz w:val="20"/>
              <w:szCs w:val="20"/>
            </w:rPr>
            <w:tab/>
            <w:t>WHO. Strengthening the collection, analysis and use of health workforce data and information - a handbook [Internet]. 2022. Available from: http://apps.who.int/bookorders.</w:t>
          </w:r>
        </w:p>
        <w:p w14:paraId="256FCD63" w14:textId="77777777" w:rsidR="00BB2978" w:rsidRPr="00BB2978" w:rsidRDefault="00BB2978">
          <w:pPr>
            <w:autoSpaceDE w:val="0"/>
            <w:autoSpaceDN w:val="0"/>
            <w:ind w:hanging="640"/>
            <w:divId w:val="1711803263"/>
            <w:rPr>
              <w:rFonts w:ascii="Montserrat" w:eastAsia="Times New Roman" w:hAnsi="Montserrat"/>
              <w:color w:val="000000"/>
              <w:sz w:val="20"/>
              <w:szCs w:val="20"/>
            </w:rPr>
          </w:pPr>
          <w:r w:rsidRPr="00BB2978">
            <w:rPr>
              <w:rFonts w:ascii="Montserrat" w:eastAsia="Times New Roman" w:hAnsi="Montserrat"/>
              <w:color w:val="000000"/>
              <w:sz w:val="20"/>
              <w:szCs w:val="20"/>
            </w:rPr>
            <w:t>7.</w:t>
          </w:r>
          <w:r w:rsidRPr="00BB2978">
            <w:rPr>
              <w:rFonts w:ascii="Montserrat" w:eastAsia="Times New Roman" w:hAnsi="Montserrat"/>
              <w:color w:val="000000"/>
              <w:sz w:val="20"/>
              <w:szCs w:val="20"/>
            </w:rPr>
            <w:tab/>
            <w:t xml:space="preserve">Fuentes Pérez Júnior E, Maria Scherlowski Leal David H. Trabalho de enfermagem e precarização: uma revisão integrativa. Vol. 9. 2018. </w:t>
          </w:r>
        </w:p>
        <w:p w14:paraId="4D27086F" w14:textId="77777777" w:rsidR="00BB2978" w:rsidRPr="00BB2978" w:rsidRDefault="00BB2978">
          <w:pPr>
            <w:autoSpaceDE w:val="0"/>
            <w:autoSpaceDN w:val="0"/>
            <w:ind w:hanging="640"/>
            <w:divId w:val="49959368"/>
            <w:rPr>
              <w:rFonts w:ascii="Montserrat" w:eastAsia="Times New Roman" w:hAnsi="Montserrat"/>
              <w:color w:val="000000"/>
              <w:sz w:val="20"/>
              <w:szCs w:val="20"/>
            </w:rPr>
          </w:pPr>
          <w:r w:rsidRPr="00BB2978">
            <w:rPr>
              <w:rFonts w:ascii="Montserrat" w:eastAsia="Times New Roman" w:hAnsi="Montserrat"/>
              <w:color w:val="000000"/>
              <w:sz w:val="20"/>
              <w:szCs w:val="20"/>
            </w:rPr>
            <w:t>8.</w:t>
          </w:r>
          <w:r w:rsidRPr="00BB2978">
            <w:rPr>
              <w:rFonts w:ascii="Montserrat" w:eastAsia="Times New Roman" w:hAnsi="Montserrat"/>
              <w:color w:val="000000"/>
              <w:sz w:val="20"/>
              <w:szCs w:val="20"/>
            </w:rPr>
            <w:tab/>
            <w:t xml:space="preserve">Morosini MVGC. Precarização do trabalho: particularidades no setor saúde brasileiro. Trabalho, Educação e Saúde. 2016 Nov;14(suppl 1):5–7. </w:t>
          </w:r>
        </w:p>
        <w:p w14:paraId="6D7B7060" w14:textId="77777777" w:rsidR="00BB2978" w:rsidRPr="00BB2978" w:rsidRDefault="00BB2978">
          <w:pPr>
            <w:autoSpaceDE w:val="0"/>
            <w:autoSpaceDN w:val="0"/>
            <w:ind w:hanging="640"/>
            <w:divId w:val="124197500"/>
            <w:rPr>
              <w:rFonts w:ascii="Montserrat" w:eastAsia="Times New Roman" w:hAnsi="Montserrat"/>
              <w:color w:val="000000"/>
              <w:sz w:val="20"/>
              <w:szCs w:val="20"/>
            </w:rPr>
          </w:pPr>
          <w:r w:rsidRPr="00BB2978">
            <w:rPr>
              <w:rFonts w:ascii="Montserrat" w:eastAsia="Times New Roman" w:hAnsi="Montserrat"/>
              <w:color w:val="000000"/>
              <w:sz w:val="20"/>
              <w:szCs w:val="20"/>
            </w:rPr>
            <w:t>9.</w:t>
          </w:r>
          <w:r w:rsidRPr="00BB2978">
            <w:rPr>
              <w:rFonts w:ascii="Montserrat" w:eastAsia="Times New Roman" w:hAnsi="Montserrat"/>
              <w:color w:val="000000"/>
              <w:sz w:val="20"/>
              <w:szCs w:val="20"/>
            </w:rPr>
            <w:tab/>
            <w:t xml:space="preserve">Vieira Cabral IB, Nobre da Silva PH, De Oliveira Souza D. Precarização do trabalho e saúde do trabalhador. Trabalho &amp; Educação. 2022 Feb 3;30(3):51–65. </w:t>
          </w:r>
        </w:p>
        <w:p w14:paraId="3392FBDA" w14:textId="77777777" w:rsidR="00BB2978" w:rsidRPr="00BB2978" w:rsidRDefault="00BB2978">
          <w:pPr>
            <w:autoSpaceDE w:val="0"/>
            <w:autoSpaceDN w:val="0"/>
            <w:ind w:hanging="640"/>
            <w:divId w:val="569509090"/>
            <w:rPr>
              <w:rFonts w:ascii="Montserrat" w:eastAsia="Times New Roman" w:hAnsi="Montserrat"/>
              <w:color w:val="000000"/>
              <w:sz w:val="20"/>
              <w:szCs w:val="20"/>
            </w:rPr>
          </w:pPr>
          <w:r w:rsidRPr="00BB2978">
            <w:rPr>
              <w:rFonts w:ascii="Montserrat" w:eastAsia="Times New Roman" w:hAnsi="Montserrat"/>
              <w:color w:val="000000"/>
              <w:sz w:val="20"/>
              <w:szCs w:val="20"/>
            </w:rPr>
            <w:t>10.</w:t>
          </w:r>
          <w:r w:rsidRPr="00BB2978">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2023;21. </w:t>
          </w:r>
        </w:p>
        <w:p w14:paraId="21589BE9" w14:textId="28D4A01B" w:rsidR="00BB2978" w:rsidRPr="00BB2978" w:rsidRDefault="00BB2978" w:rsidP="00BB2978">
          <w:r w:rsidRPr="00BB2978">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5-01-15T10:16:00Z" w:initials="DP">
    <w:p w14:paraId="24F1A3C8" w14:textId="03BAB8AB" w:rsidR="00F71A42" w:rsidRDefault="00F71A42">
      <w:pPr>
        <w:pStyle w:val="Textodecomentrio"/>
      </w:pPr>
      <w:r>
        <w:rPr>
          <w:rStyle w:val="Refdecomentrio"/>
        </w:rPr>
        <w:annotationRef/>
      </w:r>
      <w:r>
        <w:t>Ajustar título do indicador, inclusive em relação aos demais artefatos (dashboard, consulta, etc)</w:t>
      </w:r>
    </w:p>
  </w:comment>
  <w:comment w:id="6" w:author="Daniel Pagotto" w:date="2025-01-15T10:15:00Z" w:initials="DP">
    <w:p w14:paraId="4B24A541" w14:textId="691D5278" w:rsidR="00F71A42" w:rsidRDefault="00F71A42">
      <w:pPr>
        <w:pStyle w:val="Textodecomentrio"/>
      </w:pPr>
      <w:r>
        <w:rPr>
          <w:rStyle w:val="Refdecomentrio"/>
        </w:rPr>
        <w:annotationRef/>
      </w:r>
      <w:r>
        <w:t>Ajustar título conforme primeiro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F1A3C8" w15:done="0"/>
  <w15:commentEx w15:paraId="4B24A5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0963" w16cex:dateUtc="2025-01-15T13:16:00Z"/>
  <w16cex:commentExtensible w16cex:durableId="2B32094C" w16cex:dateUtc="2025-01-15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F1A3C8" w16cid:durableId="2B320963"/>
  <w16cid:commentId w16cid:paraId="4B24A541" w16cid:durableId="2B3209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9548" w14:textId="77777777" w:rsidR="00861C49" w:rsidRDefault="00861C49" w:rsidP="0078205E">
      <w:pPr>
        <w:spacing w:after="0" w:line="240" w:lineRule="auto"/>
      </w:pPr>
      <w:r>
        <w:separator/>
      </w:r>
    </w:p>
  </w:endnote>
  <w:endnote w:type="continuationSeparator" w:id="0">
    <w:p w14:paraId="31622169" w14:textId="77777777" w:rsidR="00861C49" w:rsidRDefault="00861C4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228F" w14:textId="77777777" w:rsidR="00861C49" w:rsidRDefault="00861C49" w:rsidP="0078205E">
      <w:pPr>
        <w:spacing w:after="0" w:line="240" w:lineRule="auto"/>
      </w:pPr>
      <w:r>
        <w:separator/>
      </w:r>
    </w:p>
  </w:footnote>
  <w:footnote w:type="continuationSeparator" w:id="0">
    <w:p w14:paraId="662D54E3" w14:textId="77777777" w:rsidR="00861C49" w:rsidRDefault="00861C4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11B70"/>
    <w:rsid w:val="003A1356"/>
    <w:rsid w:val="003F4F0E"/>
    <w:rsid w:val="003F6595"/>
    <w:rsid w:val="004368D9"/>
    <w:rsid w:val="00484CCE"/>
    <w:rsid w:val="00485EA4"/>
    <w:rsid w:val="00496AA8"/>
    <w:rsid w:val="004A3585"/>
    <w:rsid w:val="004C446E"/>
    <w:rsid w:val="004E0F3E"/>
    <w:rsid w:val="0051118D"/>
    <w:rsid w:val="005C3030"/>
    <w:rsid w:val="00666086"/>
    <w:rsid w:val="006F3C63"/>
    <w:rsid w:val="00761CA8"/>
    <w:rsid w:val="00766032"/>
    <w:rsid w:val="0078205E"/>
    <w:rsid w:val="0078211F"/>
    <w:rsid w:val="007A3D02"/>
    <w:rsid w:val="00814305"/>
    <w:rsid w:val="00815952"/>
    <w:rsid w:val="00861C49"/>
    <w:rsid w:val="00891DF0"/>
    <w:rsid w:val="009523F1"/>
    <w:rsid w:val="009A5EFB"/>
    <w:rsid w:val="009D5B60"/>
    <w:rsid w:val="009E5CEE"/>
    <w:rsid w:val="00A359AE"/>
    <w:rsid w:val="00A80BE7"/>
    <w:rsid w:val="00AF207A"/>
    <w:rsid w:val="00B13018"/>
    <w:rsid w:val="00B55CBE"/>
    <w:rsid w:val="00BB2978"/>
    <w:rsid w:val="00C05C2B"/>
    <w:rsid w:val="00C55C88"/>
    <w:rsid w:val="00D03007"/>
    <w:rsid w:val="00D24869"/>
    <w:rsid w:val="00D36EEF"/>
    <w:rsid w:val="00D51554"/>
    <w:rsid w:val="00D7294F"/>
    <w:rsid w:val="00D94AD2"/>
    <w:rsid w:val="00E47210"/>
    <w:rsid w:val="00EF704C"/>
    <w:rsid w:val="00F71A42"/>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590/1981-7746-ojs01991"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s://github.com/danielppagotto/dimensionamento_m4/blob/main/01_indicadores/07_equipamentos/07_indicadores_equipamentos.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600">
              <a:latin typeface="Montserrat" panose="00000500000000000000"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600">
              <a:latin typeface="Montserrat" panose="00000500000000000000"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600">
              <a:latin typeface="Montserrat" panose="00000500000000000000"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pt-BR" sz="1600" kern="1200">
              <a:latin typeface="Montserrat" panose="00000500000000000000"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07AA7"/>
    <w:rsid w:val="00201B4E"/>
    <w:rsid w:val="00225B57"/>
    <w:rsid w:val="002F75FF"/>
    <w:rsid w:val="003E3E09"/>
    <w:rsid w:val="003F4F0E"/>
    <w:rsid w:val="007A3D02"/>
    <w:rsid w:val="009A2513"/>
    <w:rsid w:val="00A647F7"/>
    <w:rsid w:val="00AE103D"/>
    <w:rsid w:val="00BA0934"/>
    <w:rsid w:val="00C558F1"/>
    <w:rsid w:val="00CB76FE"/>
    <w:rsid w:val="00CE3671"/>
    <w:rsid w:val="00D65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Pages>
  <Words>1658</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18</cp:revision>
  <cp:lastPrinted>2024-12-17T16:56:00Z</cp:lastPrinted>
  <dcterms:created xsi:type="dcterms:W3CDTF">2024-11-05T15:05:00Z</dcterms:created>
  <dcterms:modified xsi:type="dcterms:W3CDTF">2025-01-15T13:16:00Z</dcterms:modified>
</cp:coreProperties>
</file>