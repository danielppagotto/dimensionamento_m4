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2C6C2013">
            <wp:simplePos x="0" y="0"/>
            <wp:positionH relativeFrom="column">
              <wp:posOffset>-1163983</wp:posOffset>
            </wp:positionH>
            <wp:positionV relativeFrom="paragraph">
              <wp:posOffset>-884555</wp:posOffset>
            </wp:positionV>
            <wp:extent cx="7642509" cy="10810875"/>
            <wp:effectExtent l="0" t="0" r="0" b="0"/>
            <wp:wrapNone/>
            <wp:docPr id="125739509"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descr="Text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685067" cy="1087107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6476FE" w14:textId="77777777" w:rsidR="007F2820" w:rsidRDefault="007F2820" w:rsidP="0078205E">
      <w:pPr>
        <w:pStyle w:val="Texto"/>
        <w:spacing w:after="0" w:line="240" w:lineRule="auto"/>
        <w:jc w:val="center"/>
        <w:rPr>
          <w:b/>
          <w:bCs/>
          <w:sz w:val="30"/>
          <w:szCs w:val="30"/>
        </w:rPr>
      </w:pPr>
      <w:r w:rsidRPr="007F2820">
        <w:rPr>
          <w:b/>
          <w:bCs/>
          <w:sz w:val="30"/>
          <w:szCs w:val="30"/>
        </w:rPr>
        <w:lastRenderedPageBreak/>
        <w:t>Razão de vagas, matriculados, concluintes, ingressantes e inscritos em curso superior por população</w:t>
      </w:r>
      <w:r w:rsidRPr="00870EE1">
        <w:rPr>
          <w:b/>
          <w:bCs/>
          <w:sz w:val="30"/>
          <w:szCs w:val="30"/>
        </w:rPr>
        <w:t xml:space="preserve"> </w:t>
      </w:r>
    </w:p>
    <w:p w14:paraId="4C007F63" w14:textId="062072E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7777777" w:rsidR="0078205E" w:rsidRDefault="0078205E" w:rsidP="0078205E">
      <w:pPr>
        <w:pStyle w:val="Pretext"/>
      </w:pPr>
      <w:r>
        <w:t>Novembro</w:t>
      </w:r>
      <w:r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Content>
        <w:p w14:paraId="6121D4F4" w14:textId="0404B357"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06310D9D"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1239B3" w:rsidRPr="001239B3">
              <w:rPr>
                <w:noProof/>
                <w:webHidden/>
              </w:rPr>
              <w:t>4</w:t>
            </w:r>
            <w:r w:rsidR="001239B3" w:rsidRPr="001239B3">
              <w:rPr>
                <w:noProof/>
                <w:webHidden/>
              </w:rPr>
              <w:fldChar w:fldCharType="end"/>
            </w:r>
          </w:hyperlink>
        </w:p>
        <w:p w14:paraId="6CABB426" w14:textId="71CE6CAF" w:rsidR="001239B3" w:rsidRPr="001239B3" w:rsidRDefault="001239B3">
          <w:pPr>
            <w:pStyle w:val="Sumrio1"/>
            <w:tabs>
              <w:tab w:val="right" w:leader="dot" w:pos="8494"/>
            </w:tabs>
            <w:rPr>
              <w:rFonts w:eastAsiaTheme="minorEastAsia"/>
              <w:noProof/>
              <w:kern w:val="0"/>
              <w:lang w:eastAsia="pt-BR"/>
              <w14:ligatures w14:val="none"/>
            </w:rPr>
          </w:pPr>
          <w:hyperlink w:anchor="_Toc181700708" w:history="1">
            <w:r w:rsidRPr="001239B3">
              <w:rPr>
                <w:rStyle w:val="Hyperlink"/>
                <w:rFonts w:ascii="Montserrat" w:hAnsi="Montserrat"/>
                <w:noProof/>
              </w:rPr>
              <w:t>Ficha de indicador</w:t>
            </w:r>
            <w:r w:rsidRPr="001239B3">
              <w:rPr>
                <w:noProof/>
                <w:webHidden/>
              </w:rPr>
              <w:tab/>
            </w:r>
            <w:r w:rsidRPr="001239B3">
              <w:rPr>
                <w:noProof/>
                <w:webHidden/>
              </w:rPr>
              <w:fldChar w:fldCharType="begin"/>
            </w:r>
            <w:r w:rsidRPr="001239B3">
              <w:rPr>
                <w:noProof/>
                <w:webHidden/>
              </w:rPr>
              <w:instrText xml:space="preserve"> PAGEREF _Toc181700708 \h </w:instrText>
            </w:r>
            <w:r w:rsidRPr="001239B3">
              <w:rPr>
                <w:noProof/>
                <w:webHidden/>
              </w:rPr>
            </w:r>
            <w:r w:rsidRPr="001239B3">
              <w:rPr>
                <w:noProof/>
                <w:webHidden/>
              </w:rPr>
              <w:fldChar w:fldCharType="separate"/>
            </w:r>
            <w:r w:rsidRPr="001239B3">
              <w:rPr>
                <w:noProof/>
                <w:webHidden/>
              </w:rPr>
              <w:t>5</w:t>
            </w:r>
            <w:r w:rsidRPr="001239B3">
              <w:rPr>
                <w:noProof/>
                <w:webHidden/>
              </w:rPr>
              <w:fldChar w:fldCharType="end"/>
            </w:r>
          </w:hyperlink>
        </w:p>
        <w:p w14:paraId="122AFCFC" w14:textId="43DB701D" w:rsidR="001239B3" w:rsidRPr="001239B3" w:rsidRDefault="001239B3">
          <w:pPr>
            <w:pStyle w:val="Sumrio1"/>
            <w:tabs>
              <w:tab w:val="right" w:leader="dot" w:pos="8494"/>
            </w:tabs>
            <w:rPr>
              <w:rFonts w:eastAsiaTheme="minorEastAsia"/>
              <w:noProof/>
              <w:kern w:val="0"/>
              <w:lang w:eastAsia="pt-BR"/>
              <w14:ligatures w14:val="none"/>
            </w:rPr>
          </w:pPr>
          <w:hyperlink w:anchor="_Toc181700709" w:history="1">
            <w:r w:rsidRPr="001239B3">
              <w:rPr>
                <w:rStyle w:val="Hyperlink"/>
                <w:rFonts w:ascii="Montserrat" w:hAnsi="Montserrat"/>
                <w:noProof/>
              </w:rPr>
              <w:t>Exemplo de aplicação</w:t>
            </w:r>
            <w:r w:rsidRPr="001239B3">
              <w:rPr>
                <w:noProof/>
                <w:webHidden/>
              </w:rPr>
              <w:tab/>
            </w:r>
            <w:r w:rsidRPr="001239B3">
              <w:rPr>
                <w:noProof/>
                <w:webHidden/>
              </w:rPr>
              <w:fldChar w:fldCharType="begin"/>
            </w:r>
            <w:r w:rsidRPr="001239B3">
              <w:rPr>
                <w:noProof/>
                <w:webHidden/>
              </w:rPr>
              <w:instrText xml:space="preserve"> PAGEREF _Toc181700709 \h </w:instrText>
            </w:r>
            <w:r w:rsidRPr="001239B3">
              <w:rPr>
                <w:noProof/>
                <w:webHidden/>
              </w:rPr>
            </w:r>
            <w:r w:rsidRPr="001239B3">
              <w:rPr>
                <w:noProof/>
                <w:webHidden/>
              </w:rPr>
              <w:fldChar w:fldCharType="separate"/>
            </w:r>
            <w:r w:rsidRPr="001239B3">
              <w:rPr>
                <w:noProof/>
                <w:webHidden/>
              </w:rPr>
              <w:t>7</w:t>
            </w:r>
            <w:r w:rsidRPr="001239B3">
              <w:rPr>
                <w:noProof/>
                <w:webHidden/>
              </w:rPr>
              <w:fldChar w:fldCharType="end"/>
            </w:r>
          </w:hyperlink>
        </w:p>
        <w:p w14:paraId="163807AC" w14:textId="5AEB95B3" w:rsidR="001239B3" w:rsidRPr="001239B3" w:rsidRDefault="001239B3">
          <w:pPr>
            <w:pStyle w:val="Sumrio1"/>
            <w:tabs>
              <w:tab w:val="right" w:leader="dot" w:pos="8494"/>
            </w:tabs>
            <w:rPr>
              <w:rFonts w:eastAsiaTheme="minorEastAsia"/>
              <w:noProof/>
              <w:kern w:val="0"/>
              <w:lang w:eastAsia="pt-BR"/>
              <w14:ligatures w14:val="none"/>
            </w:rPr>
          </w:pPr>
          <w:hyperlink w:anchor="_Toc181700710" w:history="1">
            <w:r w:rsidRPr="001239B3">
              <w:rPr>
                <w:rStyle w:val="Hyperlink"/>
                <w:rFonts w:ascii="Montserrat" w:hAnsi="Montserrat"/>
                <w:noProof/>
              </w:rPr>
              <w:t>Referências</w:t>
            </w:r>
            <w:r w:rsidRPr="001239B3">
              <w:rPr>
                <w:noProof/>
                <w:webHidden/>
              </w:rPr>
              <w:tab/>
            </w:r>
            <w:r w:rsidRPr="001239B3">
              <w:rPr>
                <w:noProof/>
                <w:webHidden/>
              </w:rPr>
              <w:fldChar w:fldCharType="begin"/>
            </w:r>
            <w:r w:rsidRPr="001239B3">
              <w:rPr>
                <w:noProof/>
                <w:webHidden/>
              </w:rPr>
              <w:instrText xml:space="preserve"> PAGEREF _Toc181700710 \h </w:instrText>
            </w:r>
            <w:r w:rsidRPr="001239B3">
              <w:rPr>
                <w:noProof/>
                <w:webHidden/>
              </w:rPr>
            </w:r>
            <w:r w:rsidRPr="001239B3">
              <w:rPr>
                <w:noProof/>
                <w:webHidden/>
              </w:rPr>
              <w:fldChar w:fldCharType="separate"/>
            </w:r>
            <w:r w:rsidRPr="001239B3">
              <w:rPr>
                <w:noProof/>
                <w:webHidden/>
              </w:rPr>
              <w:t>8</w:t>
            </w:r>
            <w:r w:rsidRPr="001239B3">
              <w:rPr>
                <w:noProof/>
                <w:webHidden/>
              </w:rPr>
              <w:fldChar w:fldCharType="end"/>
            </w:r>
          </w:hyperlink>
        </w:p>
        <w:p w14:paraId="69F39152" w14:textId="7E8B06D4" w:rsidR="00D36EEF" w:rsidRDefault="00D36EEF">
          <w:r w:rsidRPr="001239B3">
            <w:fldChar w:fldCharType="end"/>
          </w:r>
        </w:p>
      </w:sdtContent>
    </w:sdt>
    <w:p w14:paraId="27726F3B" w14:textId="77777777" w:rsidR="00D36EEF" w:rsidRDefault="00D36EEF" w:rsidP="00D36EEF">
      <w:pPr>
        <w:pStyle w:val="Ttulo1"/>
        <w:jc w:val="center"/>
        <w:rPr>
          <w:rFonts w:ascii="Montserrat" w:hAnsi="Montserrat"/>
          <w:b/>
          <w:bCs/>
          <w:color w:val="auto"/>
        </w:rPr>
      </w:pPr>
    </w:p>
    <w:p w14:paraId="6D72C0F9" w14:textId="77777777" w:rsidR="00D36EEF" w:rsidRDefault="00D36EEF" w:rsidP="00D36EEF">
      <w:pPr>
        <w:pStyle w:val="Ttulo1"/>
        <w:jc w:val="center"/>
        <w:rPr>
          <w:rFonts w:ascii="Montserrat" w:hAnsi="Montserrat"/>
          <w:b/>
          <w:bCs/>
          <w:color w:val="auto"/>
        </w:rPr>
      </w:pPr>
    </w:p>
    <w:p w14:paraId="5A068213" w14:textId="608A9D16" w:rsidR="00D36EEF" w:rsidRDefault="00D36EEF" w:rsidP="00D36EEF">
      <w:pPr>
        <w:pStyle w:val="Ttulo1"/>
        <w:jc w:val="center"/>
        <w:rPr>
          <w:rFonts w:ascii="Montserrat" w:hAnsi="Montserrat"/>
          <w:b/>
          <w:bCs/>
          <w:color w:val="auto"/>
        </w:rPr>
      </w:pPr>
    </w:p>
    <w:p w14:paraId="40B93563" w14:textId="1C41E0C6" w:rsidR="004A3585" w:rsidRDefault="004A3585" w:rsidP="004A3585"/>
    <w:p w14:paraId="2658BC2F" w14:textId="0058BFEB" w:rsidR="004A3585" w:rsidRDefault="004A3585" w:rsidP="004A3585"/>
    <w:p w14:paraId="67C73DBC" w14:textId="24CED46A" w:rsidR="004A3585" w:rsidRDefault="004A3585" w:rsidP="004A3585"/>
    <w:p w14:paraId="2DB7B688" w14:textId="4E577AED" w:rsidR="004A3585" w:rsidRDefault="004A3585" w:rsidP="004A3585"/>
    <w:p w14:paraId="0D13B0C4" w14:textId="601A9D84" w:rsidR="004A3585" w:rsidRDefault="004A3585" w:rsidP="004A3585"/>
    <w:p w14:paraId="7819C2B1" w14:textId="2187FA1F" w:rsidR="004A3585" w:rsidRDefault="004A3585" w:rsidP="004A3585"/>
    <w:p w14:paraId="78933407" w14:textId="5934522D" w:rsidR="004A3585" w:rsidRDefault="004A3585" w:rsidP="004A3585"/>
    <w:p w14:paraId="47416389" w14:textId="7527DA23" w:rsidR="004A3585" w:rsidRDefault="004A3585" w:rsidP="004A3585"/>
    <w:p w14:paraId="14E85BCB" w14:textId="31163484" w:rsidR="002F4103" w:rsidRDefault="002F4103" w:rsidP="004A3585"/>
    <w:p w14:paraId="3BE98784" w14:textId="0900AB72" w:rsidR="002F4103" w:rsidRDefault="002F4103" w:rsidP="004A3585"/>
    <w:p w14:paraId="79BDFBBE" w14:textId="086FA53B" w:rsidR="002F4103" w:rsidRDefault="002F4103" w:rsidP="004A3585"/>
    <w:p w14:paraId="3E228FFE" w14:textId="4EFAC8A8" w:rsidR="002F4103" w:rsidRDefault="002F4103" w:rsidP="004A3585"/>
    <w:p w14:paraId="05F0B684" w14:textId="7E96A57D" w:rsidR="002F4103" w:rsidRDefault="002F4103" w:rsidP="004A3585"/>
    <w:p w14:paraId="7457ADCF" w14:textId="62B3D2B6" w:rsidR="002F4103" w:rsidRDefault="002F4103" w:rsidP="004A3585"/>
    <w:p w14:paraId="27A77B57" w14:textId="5F338FAC" w:rsidR="002F4103" w:rsidRDefault="002F4103" w:rsidP="004A3585"/>
    <w:p w14:paraId="581B95DF" w14:textId="3551646E" w:rsidR="002F4103" w:rsidRDefault="002F4103" w:rsidP="004A3585"/>
    <w:p w14:paraId="0E869054" w14:textId="77777777" w:rsidR="002F4103" w:rsidRDefault="002F4103" w:rsidP="004A3585"/>
    <w:p w14:paraId="62FEE483" w14:textId="77777777" w:rsidR="004A3585" w:rsidRPr="004A3585" w:rsidRDefault="004A3585" w:rsidP="004A3585"/>
    <w:p w14:paraId="318E65E8" w14:textId="6662092A" w:rsidR="00A80BE7" w:rsidRPr="004F5F6E" w:rsidRDefault="00A80BE7" w:rsidP="00D36EEF">
      <w:pPr>
        <w:pStyle w:val="Ttulo1"/>
        <w:jc w:val="center"/>
        <w:rPr>
          <w:rFonts w:ascii="Exo" w:hAnsi="Exo"/>
          <w:b/>
          <w:bCs/>
          <w:color w:val="auto"/>
        </w:rPr>
      </w:pPr>
      <w:bookmarkStart w:id="0" w:name="_Toc181700707"/>
      <w:r w:rsidRPr="004F5F6E">
        <w:rPr>
          <w:rFonts w:ascii="Exo" w:hAnsi="Exo"/>
          <w:b/>
          <w:bCs/>
          <w:color w:val="auto"/>
        </w:rPr>
        <w:t>Introdução</w:t>
      </w:r>
      <w:bookmarkEnd w:id="0"/>
    </w:p>
    <w:p w14:paraId="7021F616" w14:textId="051BE384" w:rsidR="00A80BE7" w:rsidRPr="004F5F6E" w:rsidRDefault="00A80BE7" w:rsidP="005C3030">
      <w:pPr>
        <w:ind w:left="-1701"/>
        <w:rPr>
          <w:rFonts w:ascii="Exo" w:hAnsi="Exo"/>
        </w:rPr>
      </w:pPr>
    </w:p>
    <w:p w14:paraId="33B87979" w14:textId="608EEB74" w:rsidR="00B13018"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Em 2016, motivados por alertas de déficits de profissionais de saúde no futuro, a Organização Mundial da Saúde (OMS) lançou uma estratégia chamada </w:t>
      </w:r>
      <w:r w:rsidRPr="004F5F6E">
        <w:rPr>
          <w:rFonts w:ascii="Exo" w:hAnsi="Exo"/>
          <w:i/>
          <w:iCs/>
          <w:sz w:val="20"/>
          <w:szCs w:val="20"/>
        </w:rPr>
        <w:t>Global Strategy for Human Resources for Health: Workforce 2030</w:t>
      </w:r>
      <w:r w:rsidRPr="004F5F6E">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Content>
          <w:r w:rsidR="00E47210" w:rsidRPr="004F5F6E">
            <w:rPr>
              <w:rFonts w:ascii="Exo" w:hAnsi="Exo"/>
              <w:color w:val="000000"/>
              <w:sz w:val="20"/>
              <w:szCs w:val="20"/>
              <w:vertAlign w:val="superscript"/>
            </w:rPr>
            <w:t>1</w:t>
          </w:r>
        </w:sdtContent>
      </w:sdt>
      <w:r w:rsidRPr="004F5F6E">
        <w:rPr>
          <w:rFonts w:ascii="Exo" w:hAnsi="Exo"/>
          <w:sz w:val="20"/>
          <w:szCs w:val="20"/>
        </w:rPr>
        <w:t>.</w:t>
      </w:r>
    </w:p>
    <w:p w14:paraId="0882896E" w14:textId="776EC3C4" w:rsidR="00D36EEF" w:rsidRPr="004F5F6E" w:rsidRDefault="00B13018"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Content>
          <w:r w:rsidR="00E47210" w:rsidRPr="004F5F6E">
            <w:rPr>
              <w:rFonts w:ascii="Exo" w:hAnsi="Exo"/>
              <w:color w:val="000000"/>
              <w:sz w:val="20"/>
              <w:szCs w:val="20"/>
              <w:vertAlign w:val="superscript"/>
            </w:rPr>
            <w:t>2,3</w:t>
          </w:r>
        </w:sdtContent>
      </w:sdt>
      <w:r w:rsidRPr="004F5F6E">
        <w:rPr>
          <w:rFonts w:ascii="Exo" w:hAnsi="Exo"/>
          <w:sz w:val="20"/>
          <w:szCs w:val="20"/>
        </w:rPr>
        <w:t xml:space="preserve">. Diante disso, este relatório faz parte de uma coletânea de indicadores que compõe as dinâmicas da força de trabalho em saúde. Para isso, foram </w:t>
      </w:r>
      <w:r w:rsidR="00D36EEF" w:rsidRPr="004F5F6E">
        <w:rPr>
          <w:rFonts w:ascii="Exo" w:hAnsi="Exo"/>
          <w:sz w:val="20"/>
          <w:szCs w:val="20"/>
        </w:rPr>
        <w:t>levantadas</w:t>
      </w:r>
      <w:r w:rsidRPr="004F5F6E">
        <w:rPr>
          <w:rFonts w:ascii="Exo" w:hAnsi="Exo"/>
          <w:sz w:val="20"/>
          <w:szCs w:val="20"/>
        </w:rPr>
        <w:t xml:space="preserve"> múltiplas referências sobre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DefaultPlaceholder_-1854013440"/>
          </w:placeholder>
        </w:sdtPr>
        <w:sdtContent>
          <w:r w:rsidR="00E47210" w:rsidRPr="004F5F6E">
            <w:rPr>
              <w:rFonts w:ascii="Exo" w:hAnsi="Exo"/>
              <w:color w:val="000000"/>
              <w:sz w:val="20"/>
              <w:szCs w:val="20"/>
              <w:vertAlign w:val="superscript"/>
            </w:rPr>
            <w:t>4–6</w:t>
          </w:r>
        </w:sdtContent>
      </w:sdt>
      <w:r w:rsidR="00D36EEF" w:rsidRPr="004F5F6E">
        <w:rPr>
          <w:rFonts w:ascii="Exo" w:hAnsi="Exo"/>
          <w:sz w:val="20"/>
          <w:szCs w:val="20"/>
        </w:rPr>
        <w:t xml:space="preserve"> </w:t>
      </w:r>
      <w:commentRangeStart w:id="1"/>
      <w:r w:rsidR="00D36EEF" w:rsidRPr="004F5F6E">
        <w:rPr>
          <w:rFonts w:ascii="Exo" w:hAnsi="Exo"/>
          <w:sz w:val="20"/>
          <w:szCs w:val="20"/>
        </w:rPr>
        <w:t xml:space="preserve">que </w:t>
      </w:r>
      <w:r w:rsidR="00D36EEF" w:rsidRPr="004F5F6E">
        <w:rPr>
          <w:rFonts w:ascii="Exo" w:hAnsi="Exo"/>
          <w:sz w:val="20"/>
          <w:szCs w:val="20"/>
          <w:highlight w:val="yellow"/>
        </w:rPr>
        <w:t>resultou em um compêndio de xx indicadores das dimensões xxx. Como exemplo de indicadores temos: a</w:t>
      </w:r>
      <w:del w:id="2" w:author="HENRIQUE RIBEIRO DA SILVEIRA" w:date="2024-11-05T13:46:00Z">
        <w:r w:rsidR="00D36EEF" w:rsidRPr="004F5F6E" w:rsidDel="00D7294F">
          <w:rPr>
            <w:rFonts w:ascii="Exo" w:hAnsi="Exo"/>
            <w:sz w:val="20"/>
            <w:szCs w:val="20"/>
            <w:highlight w:val="yellow"/>
          </w:rPr>
          <w:delText>)</w:delText>
        </w:r>
      </w:del>
      <w:ins w:id="3" w:author="HENRIQUE RIBEIRO DA SILVEIRA" w:date="2024-11-05T13:46:00Z">
        <w:r w:rsidR="00D7294F" w:rsidRPr="004F5F6E">
          <w:rPr>
            <w:rFonts w:ascii="Exo" w:hAnsi="Exo"/>
            <w:sz w:val="20"/>
            <w:szCs w:val="20"/>
            <w:highlight w:val="yellow"/>
          </w:rPr>
          <w:t xml:space="preserve"> </w:t>
        </w:r>
      </w:ins>
      <w:r w:rsidR="00D7294F" w:rsidRPr="004F5F6E">
        <w:rPr>
          <w:rFonts w:ascii="Exo" w:hAnsi="Exo"/>
          <w:sz w:val="20"/>
          <w:szCs w:val="20"/>
          <w:highlight w:val="yellow"/>
        </w:rPr>
        <w:t>rendimento médio</w:t>
      </w:r>
      <w:r w:rsidR="00D36EEF" w:rsidRPr="004F5F6E">
        <w:rPr>
          <w:rFonts w:ascii="Exo" w:hAnsi="Exo"/>
          <w:sz w:val="20"/>
          <w:szCs w:val="20"/>
          <w:highlight w:val="yellow"/>
        </w:rPr>
        <w:t>...; b)</w:t>
      </w:r>
      <w:r w:rsidR="00D7294F" w:rsidRPr="004F5F6E">
        <w:rPr>
          <w:rFonts w:ascii="Exo" w:hAnsi="Exo"/>
          <w:sz w:val="20"/>
          <w:szCs w:val="20"/>
          <w:highlight w:val="yellow"/>
        </w:rPr>
        <w:t xml:space="preserve"> retenção</w:t>
      </w:r>
      <w:r w:rsidR="00D36EEF" w:rsidRPr="004F5F6E">
        <w:rPr>
          <w:rFonts w:ascii="Exo" w:hAnsi="Exo"/>
          <w:sz w:val="20"/>
          <w:szCs w:val="20"/>
          <w:highlight w:val="yellow"/>
        </w:rPr>
        <w:t>...; c);</w:t>
      </w:r>
      <w:ins w:id="4" w:author="HENRIQUE RIBEIRO DA SILVEIRA" w:date="2024-11-05T13:46:00Z">
        <w:r w:rsidR="00D7294F" w:rsidRPr="004F5F6E">
          <w:rPr>
            <w:rFonts w:ascii="Exo" w:hAnsi="Exo"/>
            <w:sz w:val="20"/>
            <w:szCs w:val="20"/>
            <w:highlight w:val="yellow"/>
          </w:rPr>
          <w:t>precarização de vínculos</w:t>
        </w:r>
      </w:ins>
      <w:r w:rsidR="00D36EEF" w:rsidRPr="004F5F6E">
        <w:rPr>
          <w:rFonts w:ascii="Exo" w:hAnsi="Exo"/>
          <w:sz w:val="20"/>
          <w:szCs w:val="20"/>
          <w:highlight w:val="yellow"/>
        </w:rPr>
        <w:t xml:space="preserve"> dentre outros.</w:t>
      </w:r>
      <w:r w:rsidR="00D36EEF" w:rsidRPr="004F5F6E">
        <w:rPr>
          <w:rFonts w:ascii="Exo" w:hAnsi="Exo"/>
          <w:sz w:val="20"/>
          <w:szCs w:val="20"/>
        </w:rPr>
        <w:t xml:space="preserve"> </w:t>
      </w:r>
      <w:commentRangeEnd w:id="1"/>
      <w:r w:rsidR="003F6595" w:rsidRPr="004F5F6E">
        <w:rPr>
          <w:rStyle w:val="Refdecomentrio"/>
          <w:rFonts w:ascii="Exo" w:hAnsi="Exo"/>
        </w:rPr>
        <w:commentReference w:id="1"/>
      </w:r>
    </w:p>
    <w:p w14:paraId="48142791" w14:textId="7943F03F" w:rsidR="001230C1" w:rsidRPr="001230C1" w:rsidRDefault="00D36EEF" w:rsidP="001230C1">
      <w:pPr>
        <w:pStyle w:val="SemEspaamento"/>
        <w:spacing w:after="200" w:line="360" w:lineRule="auto"/>
        <w:ind w:firstLine="851"/>
        <w:jc w:val="both"/>
        <w:rPr>
          <w:ins w:id="5" w:author="Érika Aquino" w:date="2025-01-11T23:03:00Z"/>
          <w:rFonts w:ascii="Exo" w:hAnsi="Exo"/>
          <w:sz w:val="20"/>
          <w:szCs w:val="20"/>
        </w:rPr>
      </w:pPr>
      <w:r w:rsidRPr="004F5F6E">
        <w:rPr>
          <w:rFonts w:ascii="Exo" w:hAnsi="Exo"/>
          <w:sz w:val="20"/>
          <w:szCs w:val="20"/>
        </w:rPr>
        <w:t>Neste documento descrevemos os processos executados para construção do indicador</w:t>
      </w:r>
      <w:ins w:id="6" w:author="Érika Aquino" w:date="2025-01-11T23:01:00Z" w16du:dateUtc="2025-01-12T02:01:00Z">
        <w:r w:rsidR="001230C1">
          <w:rPr>
            <w:rFonts w:ascii="Exo" w:hAnsi="Exo"/>
            <w:sz w:val="20"/>
            <w:szCs w:val="20"/>
          </w:rPr>
          <w:t xml:space="preserve"> </w:t>
        </w:r>
      </w:ins>
      <w:ins w:id="7" w:author="Érika Aquino" w:date="2025-01-11T23:06:00Z" w16du:dateUtc="2025-01-12T02:06:00Z">
        <w:r w:rsidR="001230C1">
          <w:rPr>
            <w:rFonts w:ascii="Exo" w:hAnsi="Exo"/>
            <w:sz w:val="20"/>
            <w:szCs w:val="20"/>
          </w:rPr>
          <w:t xml:space="preserve">Número </w:t>
        </w:r>
      </w:ins>
      <w:ins w:id="8" w:author="Érika Aquino" w:date="2025-01-11T23:01:00Z" w16du:dateUtc="2025-01-12T02:01:00Z">
        <w:r w:rsidR="001230C1" w:rsidRPr="001230C1">
          <w:rPr>
            <w:rFonts w:ascii="Exo" w:hAnsi="Exo"/>
            <w:sz w:val="20"/>
            <w:szCs w:val="20"/>
          </w:rPr>
          <w:t>de vagas, matriculados, concluintes, ingressantes e inscritos em curso superior por população</w:t>
        </w:r>
        <w:r w:rsidR="001230C1">
          <w:rPr>
            <w:rFonts w:ascii="Exo" w:hAnsi="Exo"/>
            <w:sz w:val="20"/>
            <w:szCs w:val="20"/>
          </w:rPr>
          <w:t xml:space="preserve">. </w:t>
        </w:r>
      </w:ins>
      <w:commentRangeStart w:id="9"/>
      <w:ins w:id="10" w:author="Érika Aquino" w:date="2025-01-11T23:07:00Z" w16du:dateUtc="2025-01-12T02:07:00Z">
        <w:r w:rsidR="001230C1">
          <w:rPr>
            <w:rFonts w:ascii="Exo" w:hAnsi="Exo"/>
            <w:sz w:val="20"/>
            <w:szCs w:val="20"/>
          </w:rPr>
          <w:t xml:space="preserve">Este indicador </w:t>
        </w:r>
      </w:ins>
      <w:ins w:id="11" w:author="Érika Aquino" w:date="2025-01-11T23:03:00Z">
        <w:r w:rsidR="001230C1" w:rsidRPr="001230C1">
          <w:rPr>
            <w:rFonts w:ascii="Exo" w:hAnsi="Exo"/>
            <w:sz w:val="20"/>
            <w:szCs w:val="20"/>
          </w:rPr>
          <w:t>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w:t>
        </w:r>
      </w:ins>
      <w:ins w:id="12" w:author="Érika Aquino" w:date="2025-01-11T23:04:00Z" w16du:dateUtc="2025-01-12T02:04:00Z">
        <w:r w:rsidR="001230C1">
          <w:rPr>
            <w:rFonts w:ascii="Exo" w:hAnsi="Exo"/>
            <w:sz w:val="20"/>
            <w:szCs w:val="20"/>
          </w:rPr>
          <w:t xml:space="preserve"> </w:t>
        </w:r>
      </w:ins>
      <w:ins w:id="13" w:author="Érika Aquino" w:date="2025-01-11T23:03:00Z">
        <w:r w:rsidR="001230C1" w:rsidRPr="001230C1">
          <w:rPr>
            <w:rFonts w:ascii="Exo" w:hAnsi="Exo"/>
            <w:sz w:val="20"/>
            <w:szCs w:val="20"/>
          </w:rPr>
          <w:t xml:space="preserve">Essas informações são essenciais para compreender a evolução do ensino superior no país e orientar políticas públicas voltadas à expansão e melhoria da educação superior. </w:t>
        </w:r>
      </w:ins>
      <w:commentRangeEnd w:id="9"/>
      <w:ins w:id="14" w:author="Érika Aquino" w:date="2025-01-11T23:07:00Z" w16du:dateUtc="2025-01-12T02:07:00Z">
        <w:r w:rsidR="001230C1">
          <w:rPr>
            <w:rStyle w:val="Refdecomentrio"/>
          </w:rPr>
          <w:commentReference w:id="9"/>
        </w:r>
      </w:ins>
    </w:p>
    <w:p w14:paraId="29ADA37B" w14:textId="51B0BDA6" w:rsidR="001230C1" w:rsidRPr="001230C1" w:rsidRDefault="001230C1" w:rsidP="001230C1">
      <w:pPr>
        <w:pStyle w:val="SemEspaamento"/>
        <w:spacing w:after="200" w:line="360" w:lineRule="auto"/>
        <w:ind w:firstLine="851"/>
        <w:jc w:val="both"/>
        <w:rPr>
          <w:ins w:id="15" w:author="Érika Aquino" w:date="2025-01-11T23:03:00Z"/>
          <w:rFonts w:ascii="Exo" w:hAnsi="Exo"/>
          <w:sz w:val="20"/>
          <w:szCs w:val="20"/>
        </w:rPr>
      </w:pPr>
      <w:commentRangeStart w:id="16"/>
      <w:ins w:id="17" w:author="Érika Aquino" w:date="2025-01-11T23:03:00Z">
        <w:r w:rsidRPr="001230C1">
          <w:rPr>
            <w:rFonts w:ascii="Exo" w:hAnsi="Exo"/>
            <w:sz w:val="20"/>
            <w:szCs w:val="20"/>
          </w:rPr>
          <w:t xml:space="preserve">Portanto, monitorar </w:t>
        </w:r>
      </w:ins>
      <w:ins w:id="18" w:author="Érika Aquino" w:date="2025-01-11T23:06:00Z" w16du:dateUtc="2025-01-12T02:06:00Z">
        <w:r>
          <w:rPr>
            <w:rFonts w:ascii="Exo" w:hAnsi="Exo"/>
            <w:sz w:val="20"/>
            <w:szCs w:val="20"/>
          </w:rPr>
          <w:t>o número</w:t>
        </w:r>
      </w:ins>
      <w:ins w:id="19" w:author="Érika Aquino" w:date="2025-01-11T23:03:00Z">
        <w:r w:rsidRPr="001230C1">
          <w:rPr>
            <w:rFonts w:ascii="Exo" w:hAnsi="Exo"/>
            <w:sz w:val="20"/>
            <w:szCs w:val="20"/>
          </w:rPr>
          <w:t xml:space="preserve">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w:t>
        </w:r>
      </w:ins>
      <w:ins w:id="20" w:author="Érika Aquino" w:date="2025-01-11T23:05:00Z" w16du:dateUtc="2025-01-12T02:05:00Z">
        <w:r>
          <w:rPr>
            <w:rFonts w:ascii="Exo" w:hAnsi="Exo"/>
            <w:sz w:val="20"/>
            <w:szCs w:val="20"/>
          </w:rPr>
          <w:t xml:space="preserve"> Adicionalmente, </w:t>
        </w:r>
      </w:ins>
      <w:ins w:id="21" w:author="Érika Aquino" w:date="2025-01-11T23:06:00Z" w16du:dateUtc="2025-01-12T02:06:00Z">
        <w:r>
          <w:rPr>
            <w:rFonts w:ascii="Exo" w:hAnsi="Exo"/>
            <w:sz w:val="20"/>
            <w:szCs w:val="20"/>
          </w:rPr>
          <w:t>número</w:t>
        </w:r>
      </w:ins>
      <w:ins w:id="22" w:author="Érika Aquino" w:date="2025-01-11T23:05:00Z" w16du:dateUtc="2025-01-12T02:05:00Z">
        <w:r w:rsidRPr="001230C1">
          <w:rPr>
            <w:rFonts w:ascii="Exo" w:hAnsi="Exo"/>
            <w:sz w:val="20"/>
            <w:szCs w:val="20"/>
          </w:rPr>
          <w:t xml:space="preserve"> de concluintes é um indicador essencial para avaliar a eficiência e a capacidade de retenção e formação do sistema de ensino superior.</w:t>
        </w:r>
      </w:ins>
      <w:commentRangeEnd w:id="16"/>
      <w:ins w:id="23" w:author="Érika Aquino" w:date="2025-01-11T23:10:00Z" w16du:dateUtc="2025-01-12T02:10:00Z">
        <w:r>
          <w:rPr>
            <w:rStyle w:val="Refdecomentrio"/>
          </w:rPr>
          <w:commentReference w:id="16"/>
        </w:r>
      </w:ins>
    </w:p>
    <w:p w14:paraId="00B525C2" w14:textId="09B9CCBF"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 </w:t>
      </w:r>
      <w:del w:id="24" w:author="Érika Aquino" w:date="2025-01-11T23:01:00Z" w16du:dateUtc="2025-01-12T02:01:00Z">
        <w:r w:rsidRPr="004F5F6E" w:rsidDel="001230C1">
          <w:rPr>
            <w:rFonts w:ascii="Exo" w:hAnsi="Exo"/>
            <w:sz w:val="20"/>
            <w:szCs w:val="20"/>
          </w:rPr>
          <w:delText xml:space="preserve">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w:delText>
        </w:r>
        <w:commentRangeStart w:id="25"/>
        <w:r w:rsidRPr="004F5F6E" w:rsidDel="001230C1">
          <w:rPr>
            <w:rFonts w:ascii="Exo" w:hAnsi="Exo"/>
            <w:sz w:val="20"/>
            <w:szCs w:val="20"/>
          </w:rPr>
          <w:delText xml:space="preserve">saúde </w:delText>
        </w:r>
      </w:del>
      <w:customXmlDelRangeStart w:id="26" w:author="Érika Aquino" w:date="2025-01-11T23:01:00Z"/>
      <w:sdt>
        <w:sdtPr>
          <w:rPr>
            <w:rFonts w:ascii="Exo" w:hAnsi="Exo"/>
            <w:color w:val="000000"/>
            <w:sz w:val="20"/>
            <w:szCs w:val="20"/>
            <w:vertAlign w:val="superscript"/>
          </w:rPr>
          <w:tag w:val="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640149428"/>
          <w:placeholder>
            <w:docPart w:val="DefaultPlaceholder_-1854013440"/>
          </w:placeholder>
        </w:sdtPr>
        <w:sdtContent>
          <w:customXmlDelRangeEnd w:id="26"/>
          <w:del w:id="27" w:author="Érika Aquino" w:date="2025-01-11T23:01:00Z" w16du:dateUtc="2025-01-12T02:01:00Z">
            <w:r w:rsidRPr="004F5F6E" w:rsidDel="001230C1">
              <w:rPr>
                <w:rFonts w:ascii="Exo" w:hAnsi="Exo"/>
                <w:color w:val="000000"/>
                <w:sz w:val="20"/>
                <w:szCs w:val="20"/>
                <w:vertAlign w:val="superscript"/>
              </w:rPr>
              <w:delText>7</w:delText>
            </w:r>
          </w:del>
          <w:customXmlDelRangeStart w:id="28" w:author="Érika Aquino" w:date="2025-01-11T23:01:00Z"/>
        </w:sdtContent>
      </w:sdt>
      <w:customXmlDelRangeEnd w:id="28"/>
      <w:del w:id="29" w:author="Érika Aquino" w:date="2025-01-11T23:01:00Z" w16du:dateUtc="2025-01-12T02:01:00Z">
        <w:r w:rsidR="00D36EEF" w:rsidRPr="004F5F6E" w:rsidDel="001230C1">
          <w:rPr>
            <w:rFonts w:ascii="Exo" w:hAnsi="Exo"/>
            <w:sz w:val="20"/>
            <w:szCs w:val="20"/>
          </w:rPr>
          <w:delText xml:space="preserve">. </w:delText>
        </w:r>
        <w:commentRangeEnd w:id="25"/>
        <w:r w:rsidRPr="004F5F6E" w:rsidDel="001230C1">
          <w:rPr>
            <w:rStyle w:val="Refdecomentrio"/>
            <w:rFonts w:ascii="Exo" w:hAnsi="Exo"/>
          </w:rPr>
          <w:commentReference w:id="25"/>
        </w:r>
      </w:del>
    </w:p>
    <w:p w14:paraId="014A8130" w14:textId="6BF3420B" w:rsidR="00D36EEF" w:rsidRPr="004F5F6E" w:rsidRDefault="00E47210" w:rsidP="00537021">
      <w:pPr>
        <w:pStyle w:val="SemEspaamento"/>
        <w:spacing w:after="200" w:line="360" w:lineRule="auto"/>
        <w:ind w:firstLine="851"/>
        <w:jc w:val="both"/>
        <w:rPr>
          <w:rFonts w:ascii="Exo" w:hAnsi="Exo"/>
          <w:sz w:val="20"/>
          <w:szCs w:val="20"/>
        </w:rPr>
      </w:pPr>
      <w:r w:rsidRPr="004F5F6E">
        <w:rPr>
          <w:rFonts w:ascii="Exo" w:hAnsi="Exo"/>
          <w:sz w:val="20"/>
          <w:szCs w:val="20"/>
        </w:rPr>
        <w:t xml:space="preserve">Este documento está estruturado em x seções além desta introdução. A seguir vamos mostrar a ficha do indicador, bem como </w:t>
      </w:r>
      <w:r w:rsidR="004A3585" w:rsidRPr="004F5F6E">
        <w:rPr>
          <w:rFonts w:ascii="Exo" w:hAnsi="Exo"/>
          <w:sz w:val="20"/>
          <w:szCs w:val="20"/>
        </w:rPr>
        <w:t>alguns artefatos associados</w:t>
      </w:r>
      <w:r w:rsidRPr="004F5F6E">
        <w:rPr>
          <w:rFonts w:ascii="Exo" w:hAnsi="Exo"/>
          <w:sz w:val="20"/>
          <w:szCs w:val="20"/>
        </w:rPr>
        <w:t xml:space="preserve"> a ela, que são: </w:t>
      </w:r>
      <w:r w:rsidR="004A3585" w:rsidRPr="004F5F6E">
        <w:rPr>
          <w:rFonts w:ascii="Exo" w:hAnsi="Exo"/>
          <w:sz w:val="20"/>
          <w:szCs w:val="20"/>
        </w:rPr>
        <w:t xml:space="preserve">a) </w:t>
      </w:r>
      <w:r w:rsidRPr="004F5F6E">
        <w:rPr>
          <w:rFonts w:ascii="Exo" w:hAnsi="Exo"/>
          <w:sz w:val="20"/>
          <w:szCs w:val="20"/>
        </w:rPr>
        <w:t xml:space="preserve">consulta SQL usada para calcular o indicador; </w:t>
      </w:r>
      <w:r w:rsidR="004A3585" w:rsidRPr="004F5F6E">
        <w:rPr>
          <w:rFonts w:ascii="Exo" w:hAnsi="Exo"/>
          <w:sz w:val="20"/>
          <w:szCs w:val="20"/>
        </w:rPr>
        <w:t xml:space="preserve">b) dados resultantes da consulta SQL; c) dashboard interativo que ilustra os resultados da consulta. A seção subsequente traz um exemplo de aplicação do indicador para um recorte de trabalhadores da enfermagem. </w:t>
      </w:r>
    </w:p>
    <w:p w14:paraId="1412FE50" w14:textId="51AF9757" w:rsidR="003F6595" w:rsidRDefault="003F6595" w:rsidP="004A3585">
      <w:pPr>
        <w:jc w:val="both"/>
        <w:rPr>
          <w:rFonts w:ascii="Exo" w:hAnsi="Exo"/>
        </w:rPr>
      </w:pPr>
    </w:p>
    <w:p w14:paraId="584DBB5F" w14:textId="391A1264" w:rsidR="00972BFA" w:rsidRDefault="00972BFA" w:rsidP="004A3585">
      <w:pPr>
        <w:jc w:val="both"/>
        <w:rPr>
          <w:rFonts w:ascii="Exo" w:hAnsi="Exo"/>
        </w:rPr>
      </w:pPr>
    </w:p>
    <w:p w14:paraId="384048DE" w14:textId="004C4562" w:rsidR="00972BFA" w:rsidRDefault="00972BFA" w:rsidP="004A3585">
      <w:pPr>
        <w:jc w:val="both"/>
        <w:rPr>
          <w:rFonts w:ascii="Exo" w:hAnsi="Exo"/>
        </w:rPr>
      </w:pPr>
    </w:p>
    <w:p w14:paraId="090E7B0D" w14:textId="77777777" w:rsidR="00972BFA" w:rsidRPr="004F5F6E" w:rsidRDefault="00972BFA" w:rsidP="004A3585">
      <w:pPr>
        <w:jc w:val="both"/>
        <w:rPr>
          <w:rFonts w:ascii="Exo" w:hAnsi="Exo"/>
        </w:rPr>
      </w:pPr>
    </w:p>
    <w:p w14:paraId="55AFD784" w14:textId="2DEC251C" w:rsidR="007F2820" w:rsidRPr="007F2820" w:rsidRDefault="00070E8E" w:rsidP="007F2820">
      <w:pPr>
        <w:pStyle w:val="Ttulo1"/>
        <w:jc w:val="center"/>
        <w:rPr>
          <w:rFonts w:ascii="Exo" w:hAnsi="Exo"/>
        </w:rPr>
      </w:pPr>
      <w:bookmarkStart w:id="30" w:name="_Toc181700708"/>
      <w:r w:rsidRPr="004F5F6E">
        <w:rPr>
          <w:rFonts w:ascii="Exo" w:hAnsi="Exo"/>
          <w:b/>
          <w:bCs/>
          <w:color w:val="auto"/>
        </w:rPr>
        <w:t xml:space="preserve">Ficha </w:t>
      </w:r>
      <w:r w:rsidRPr="007F2820">
        <w:rPr>
          <w:rFonts w:ascii="Exo" w:hAnsi="Exo"/>
          <w:b/>
          <w:bCs/>
          <w:color w:val="auto"/>
        </w:rPr>
        <w:t>de in</w:t>
      </w:r>
      <w:r w:rsidR="004A3585" w:rsidRPr="007F2820">
        <w:rPr>
          <w:rFonts w:ascii="Exo" w:hAnsi="Exo"/>
          <w:b/>
          <w:bCs/>
          <w:color w:val="auto"/>
        </w:rPr>
        <w:t>dicador</w:t>
      </w:r>
      <w:bookmarkEnd w:id="30"/>
    </w:p>
    <w:tbl>
      <w:tblPr>
        <w:tblStyle w:val="Tabelacomgrade"/>
        <w:tblpPr w:leftFromText="141" w:rightFromText="141" w:vertAnchor="text" w:horzAnchor="margin" w:tblpY="83"/>
        <w:tblW w:w="9634" w:type="dxa"/>
        <w:tblLook w:val="04A0" w:firstRow="1" w:lastRow="0" w:firstColumn="1" w:lastColumn="0" w:noHBand="0" w:noVBand="1"/>
      </w:tblPr>
      <w:tblGrid>
        <w:gridCol w:w="2405"/>
        <w:gridCol w:w="7229"/>
      </w:tblGrid>
      <w:tr w:rsidR="007F2820" w:rsidRPr="007F2820" w14:paraId="3E19F28D"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bookmarkStart w:id="31" w:name="_Hlk179446808"/>
            <w:r w:rsidRPr="007F2820">
              <w:rPr>
                <w:rFonts w:ascii="Exo" w:hAnsi="Exo"/>
                <w:b/>
                <w:bCs/>
                <w:color w:val="FFFFFF" w:themeColor="background1"/>
                <w:sz w:val="22"/>
                <w:szCs w:val="24"/>
              </w:rPr>
              <w:t>Nome do indicador</w:t>
            </w:r>
          </w:p>
          <w:p w14:paraId="4FA82A10" w14:textId="77777777" w:rsidR="007F2820" w:rsidRPr="007F2820" w:rsidRDefault="007F2820" w:rsidP="00243654">
            <w:pPr>
              <w:pStyle w:val="QuadrosFiguras1"/>
              <w:spacing w:before="60" w:line="276" w:lineRule="auto"/>
              <w:jc w:val="left"/>
              <w:rPr>
                <w:rFonts w:ascii="Exo" w:hAnsi="Exo"/>
                <w:sz w:val="22"/>
                <w:szCs w:val="24"/>
              </w:rPr>
            </w:pPr>
          </w:p>
        </w:tc>
        <w:tc>
          <w:tcPr>
            <w:tcW w:w="7229" w:type="dxa"/>
            <w:tcBorders>
              <w:top w:val="single" w:sz="4" w:space="0" w:color="0095D4"/>
              <w:left w:val="single" w:sz="4" w:space="0" w:color="0095D4"/>
              <w:bottom w:val="single" w:sz="4" w:space="0" w:color="0095D4"/>
              <w:right w:val="single" w:sz="4" w:space="0" w:color="0095D4"/>
            </w:tcBorders>
            <w:vAlign w:val="center"/>
          </w:tcPr>
          <w:p w14:paraId="016295D0" w14:textId="0D9A0308" w:rsidR="007F2820" w:rsidRPr="007F2820" w:rsidRDefault="001230C1" w:rsidP="00243654">
            <w:pPr>
              <w:rPr>
                <w:rFonts w:ascii="Exo" w:hAnsi="Exo"/>
                <w:b/>
                <w:bCs/>
                <w:szCs w:val="24"/>
              </w:rPr>
            </w:pPr>
            <w:ins w:id="32" w:author="Érika Aquino" w:date="2025-01-11T23:06:00Z" w16du:dateUtc="2025-01-12T02:06:00Z">
              <w:r>
                <w:rPr>
                  <w:rFonts w:ascii="Exo" w:hAnsi="Exo"/>
                  <w:b/>
                  <w:bCs/>
                  <w:szCs w:val="24"/>
                </w:rPr>
                <w:t>Número</w:t>
              </w:r>
            </w:ins>
            <w:del w:id="33" w:author="Érika Aquino" w:date="2025-01-11T23:06:00Z" w16du:dateUtc="2025-01-12T02:06:00Z">
              <w:r w:rsidR="007F2820" w:rsidRPr="007F2820" w:rsidDel="001230C1">
                <w:rPr>
                  <w:rFonts w:ascii="Exo" w:hAnsi="Exo"/>
                  <w:b/>
                  <w:bCs/>
                  <w:szCs w:val="24"/>
                </w:rPr>
                <w:delText>Razão</w:delText>
              </w:r>
            </w:del>
            <w:r w:rsidR="007F2820" w:rsidRPr="007F2820">
              <w:rPr>
                <w:rFonts w:ascii="Exo" w:hAnsi="Exo"/>
                <w:b/>
                <w:bCs/>
                <w:szCs w:val="24"/>
              </w:rPr>
              <w:t xml:space="preserve"> de vagas, matriculados, concluintes, ingressantes e inscritos em curso superior por população</w:t>
            </w:r>
          </w:p>
        </w:tc>
      </w:tr>
      <w:tr w:rsidR="007F2820" w:rsidRPr="007F2820" w14:paraId="0D047384"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7F2820" w:rsidRDefault="007F2820" w:rsidP="00243654">
            <w:pPr>
              <w:rPr>
                <w:rFonts w:ascii="Exo" w:hAnsi="Exo"/>
                <w:b/>
                <w:bCs/>
                <w:color w:val="FFFFFF" w:themeColor="background1"/>
                <w:szCs w:val="24"/>
              </w:rPr>
            </w:pPr>
            <w:r w:rsidRPr="007F2820">
              <w:rPr>
                <w:rFonts w:ascii="Exo" w:hAnsi="Exo"/>
                <w:b/>
                <w:bCs/>
                <w:color w:val="FFFFFF" w:themeColor="background1"/>
                <w:szCs w:val="24"/>
              </w:rPr>
              <w:t>Dimensão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Unidade de medida</w:t>
            </w:r>
          </w:p>
        </w:tc>
        <w:tc>
          <w:tcPr>
            <w:tcW w:w="7229"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7F2820" w:rsidRDefault="007F2820" w:rsidP="00243654">
            <w:pPr>
              <w:rPr>
                <w:rFonts w:ascii="Exo" w:hAnsi="Exo"/>
                <w:sz w:val="20"/>
              </w:rPr>
            </w:pPr>
            <w:r w:rsidRPr="007F2820">
              <w:rPr>
                <w:rFonts w:ascii="Exo" w:hAnsi="Exo"/>
                <w:sz w:val="20"/>
              </w:rPr>
              <w:t>Número de vagas, matriculados, concluintes e inscritos em cursos de saúde por ano e município.</w:t>
            </w:r>
          </w:p>
        </w:tc>
      </w:tr>
      <w:tr w:rsidR="007F2820" w:rsidRPr="007F2820" w14:paraId="29C64F0E"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Fonte dos dados</w:t>
            </w:r>
          </w:p>
        </w:tc>
        <w:tc>
          <w:tcPr>
            <w:tcW w:w="7229" w:type="dxa"/>
            <w:tcBorders>
              <w:top w:val="single" w:sz="4" w:space="0" w:color="0095D4"/>
              <w:left w:val="single" w:sz="4" w:space="0" w:color="0095D4"/>
              <w:bottom w:val="single" w:sz="4" w:space="0" w:color="0095D4"/>
              <w:right w:val="single" w:sz="4" w:space="0" w:color="0095D4"/>
            </w:tcBorders>
            <w:vAlign w:val="center"/>
          </w:tcPr>
          <w:p w14:paraId="1A9D561C"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Times New Roman" w:hAnsi="Times New Roman" w:cs="Times New Roman"/>
                <w:color w:val="auto"/>
              </w:rPr>
              <w:t>●</w:t>
            </w:r>
            <w:r w:rsidRPr="007F2820">
              <w:rPr>
                <w:rFonts w:ascii="Exo" w:hAnsi="Exo" w:cs="Courier New"/>
                <w:color w:val="auto"/>
              </w:rPr>
              <w:t xml:space="preserve"> </w:t>
            </w:r>
            <w:r w:rsidRPr="007F2820">
              <w:rPr>
                <w:rFonts w:ascii="Exo" w:hAnsi="Exo"/>
                <w:color w:val="auto"/>
              </w:rPr>
              <w:t>Censo da Educação Superior</w:t>
            </w:r>
          </w:p>
          <w:p w14:paraId="20FD2021" w14:textId="77777777" w:rsidR="007F2820" w:rsidRPr="007F2820" w:rsidRDefault="007F2820" w:rsidP="00243654">
            <w:pPr>
              <w:pStyle w:val="QuadrosFiguras1"/>
              <w:spacing w:before="60" w:after="60" w:line="240" w:lineRule="auto"/>
              <w:jc w:val="both"/>
              <w:rPr>
                <w:rFonts w:ascii="Exo" w:hAnsi="Exo"/>
                <w:color w:val="auto"/>
              </w:rPr>
            </w:pPr>
            <w:r w:rsidRPr="007F2820">
              <w:rPr>
                <w:rFonts w:ascii="Exo" w:hAnsi="Exo"/>
                <w:color w:val="auto"/>
              </w:rPr>
              <w:t>Instituição: Ministério da Educação, disponibilizado via Instituto Nacional de Estudos e Pesquisas Educacionais Anísio Teixeira (INEP).</w:t>
            </w:r>
          </w:p>
        </w:tc>
      </w:tr>
      <w:tr w:rsidR="007F2820" w:rsidRPr="007F2820" w14:paraId="20E797A8"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Descrição das variáveis que compõem 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DC7E450" w14:textId="77777777" w:rsidR="007F2820" w:rsidRPr="007F2820" w:rsidRDefault="007F2820" w:rsidP="00243654">
            <w:pPr>
              <w:jc w:val="both"/>
              <w:rPr>
                <w:rFonts w:ascii="Exo" w:hAnsi="Exo"/>
                <w:sz w:val="20"/>
              </w:rPr>
            </w:pPr>
            <w:r w:rsidRPr="007F2820">
              <w:rPr>
                <w:rFonts w:ascii="Exo" w:hAnsi="Exo"/>
                <w:sz w:val="20"/>
              </w:rPr>
              <w:t xml:space="preserve">Para o indicador, é feita uma filtragem para selecionar os seguintes cursos da 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é verificado na variável co_curso. </w:t>
            </w:r>
          </w:p>
          <w:p w14:paraId="088EA8E2" w14:textId="77777777" w:rsidR="007F2820" w:rsidRPr="007F2820" w:rsidRDefault="007F2820" w:rsidP="00243654">
            <w:pPr>
              <w:rPr>
                <w:rFonts w:ascii="Exo" w:hAnsi="Exo"/>
                <w:sz w:val="20"/>
              </w:rPr>
            </w:pPr>
          </w:p>
          <w:p w14:paraId="63F19514" w14:textId="77777777" w:rsidR="007F2820" w:rsidRPr="007F2820" w:rsidRDefault="007F2820" w:rsidP="00243654">
            <w:pPr>
              <w:jc w:val="both"/>
              <w:rPr>
                <w:rFonts w:ascii="Exo" w:hAnsi="Exo"/>
                <w:sz w:val="20"/>
              </w:rPr>
            </w:pPr>
            <w:r w:rsidRPr="007F2820">
              <w:rPr>
                <w:rFonts w:ascii="Exo" w:hAnsi="Exo"/>
                <w:sz w:val="20"/>
              </w:rPr>
              <w:t xml:space="preserve">É criada uma chave para as Instituições de Ensino Superior (chave_ies) a partir do código das IES mais o ano referente ao dado. Além disso, também foi utilizado apenas o código da IES (co_ies). </w:t>
            </w:r>
          </w:p>
          <w:p w14:paraId="45F11C32" w14:textId="77777777" w:rsidR="007F2820" w:rsidRPr="007F2820" w:rsidRDefault="007F2820" w:rsidP="00243654">
            <w:pPr>
              <w:rPr>
                <w:rFonts w:ascii="Exo" w:hAnsi="Exo"/>
                <w:sz w:val="20"/>
              </w:rPr>
            </w:pPr>
          </w:p>
          <w:p w14:paraId="4DD394A3" w14:textId="77777777" w:rsidR="007F2820" w:rsidRPr="007F2820" w:rsidRDefault="007F2820" w:rsidP="00243654">
            <w:pPr>
              <w:jc w:val="both"/>
              <w:rPr>
                <w:rFonts w:ascii="Exo" w:hAnsi="Exo"/>
                <w:sz w:val="20"/>
              </w:rPr>
            </w:pPr>
            <w:r w:rsidRPr="007F2820">
              <w:rPr>
                <w:rFonts w:ascii="Exo" w:hAnsi="Exo"/>
                <w:sz w:val="20"/>
              </w:rPr>
              <w:t>Ademais, são usados dados sobre a categoria administrativa das IES, sendo que para os anos de 2010 a 2016 é usada a variável CO_CATEGORIA_ADMINISTRATIVA e, para os anos de 2017 a 2022 é usado a variável TP_CATEGORIA_ADMINISTRATIVA, gerando, então a variável tp_categoria_administrativa.</w:t>
            </w:r>
          </w:p>
          <w:p w14:paraId="48FA0F53" w14:textId="77777777" w:rsidR="007F2820" w:rsidRPr="007F2820" w:rsidRDefault="007F2820" w:rsidP="00243654">
            <w:pPr>
              <w:rPr>
                <w:rFonts w:ascii="Exo" w:hAnsi="Exo"/>
                <w:sz w:val="20"/>
              </w:rPr>
            </w:pPr>
          </w:p>
          <w:p w14:paraId="3C2AC263" w14:textId="77777777" w:rsidR="007F2820" w:rsidRPr="007F2820" w:rsidRDefault="007F2820" w:rsidP="00243654">
            <w:pPr>
              <w:jc w:val="both"/>
              <w:rPr>
                <w:rFonts w:ascii="Exo" w:hAnsi="Exo"/>
                <w:sz w:val="20"/>
              </w:rPr>
            </w:pPr>
            <w:r w:rsidRPr="007F2820">
              <w:rPr>
                <w:rFonts w:ascii="Exo" w:hAnsi="Exo"/>
                <w:sz w:val="20"/>
              </w:rPr>
              <w:t>Para saber o ano de fundação da IES, foi utilizada a variável DT_INICIO_FUNCIONAMENTO, sendo renomeada para ano_fundacao_ies.</w:t>
            </w:r>
          </w:p>
          <w:p w14:paraId="4F7024A2" w14:textId="77777777" w:rsidR="007F2820" w:rsidRPr="007F2820" w:rsidRDefault="007F2820" w:rsidP="00243654">
            <w:pPr>
              <w:rPr>
                <w:rFonts w:ascii="Exo" w:hAnsi="Exo"/>
                <w:sz w:val="20"/>
              </w:rPr>
            </w:pPr>
          </w:p>
          <w:p w14:paraId="1C3A3E6F" w14:textId="77777777" w:rsidR="007F2820" w:rsidRPr="007F2820" w:rsidRDefault="007F2820" w:rsidP="00243654">
            <w:pPr>
              <w:jc w:val="both"/>
              <w:rPr>
                <w:rFonts w:ascii="Exo" w:hAnsi="Exo"/>
                <w:sz w:val="20"/>
              </w:rPr>
            </w:pPr>
            <w:r w:rsidRPr="007F2820">
              <w:rPr>
                <w:rFonts w:ascii="Exo" w:hAnsi="Exo"/>
                <w:sz w:val="20"/>
              </w:rPr>
              <w:t xml:space="preserve">Já para saber a quantidade de matrículas nos cursos de saúde, foi utilizada a variável qt_matricula_curso para 2010, QT_MATRICULA_CURSO para 2011 até 2016, qt_matricula_total para 2017 até 2019 e para 2020 a 2022 foi utilizada a variável QT_MAT. </w:t>
            </w:r>
          </w:p>
          <w:p w14:paraId="0179EB2A" w14:textId="77777777" w:rsidR="007F2820" w:rsidRPr="007F2820" w:rsidRDefault="007F2820" w:rsidP="00243654">
            <w:pPr>
              <w:rPr>
                <w:rFonts w:ascii="Exo" w:hAnsi="Exo"/>
                <w:sz w:val="20"/>
              </w:rPr>
            </w:pPr>
          </w:p>
          <w:p w14:paraId="3D3F5EA2" w14:textId="77777777" w:rsidR="007F2820" w:rsidRPr="007F2820" w:rsidRDefault="007F2820" w:rsidP="00243654">
            <w:pPr>
              <w:jc w:val="both"/>
              <w:rPr>
                <w:rFonts w:ascii="Exo" w:hAnsi="Exo"/>
                <w:sz w:val="20"/>
              </w:rPr>
            </w:pPr>
            <w:r w:rsidRPr="007F2820">
              <w:rPr>
                <w:rFonts w:ascii="Exo" w:hAnsi="Exo"/>
                <w:sz w:val="20"/>
              </w:rPr>
              <w:t>Para saber a quantidade de ingressantes nos cursos de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qt_ingresso_total. Por fim, para 2020 a 2022 é usada a variável QT_ING, sendo que ao final as observações são reunidas na variável qt_ingresso_total.</w:t>
            </w:r>
          </w:p>
          <w:p w14:paraId="431E456B" w14:textId="77777777" w:rsidR="007F2820" w:rsidRPr="007F2820" w:rsidRDefault="007F2820" w:rsidP="00243654">
            <w:pPr>
              <w:rPr>
                <w:rFonts w:ascii="Exo" w:hAnsi="Exo"/>
                <w:sz w:val="20"/>
              </w:rPr>
            </w:pPr>
          </w:p>
          <w:p w14:paraId="7B59F3A2" w14:textId="6D02E12E" w:rsidR="007F2820" w:rsidRPr="007F2820" w:rsidRDefault="007F2820" w:rsidP="00243654">
            <w:pPr>
              <w:jc w:val="both"/>
              <w:rPr>
                <w:rFonts w:ascii="Exo" w:hAnsi="Exo"/>
                <w:sz w:val="20"/>
              </w:rPr>
            </w:pPr>
            <w:r w:rsidRPr="007F2820">
              <w:rPr>
                <w:rFonts w:ascii="Exo" w:hAnsi="Exo"/>
                <w:sz w:val="20"/>
              </w:rPr>
              <w:t xml:space="preserve">Em relação </w:t>
            </w:r>
            <w:del w:id="34" w:author="Érika Aquino" w:date="2025-01-11T22:02:00Z" w16du:dateUtc="2025-01-12T01:02:00Z">
              <w:r w:rsidRPr="007F2820" w:rsidDel="00FB65AB">
                <w:rPr>
                  <w:rFonts w:ascii="Exo" w:hAnsi="Exo"/>
                  <w:sz w:val="20"/>
                </w:rPr>
                <w:delText xml:space="preserve">a </w:delText>
              </w:r>
            </w:del>
            <w:ins w:id="35" w:author="Érika Aquino" w:date="2025-01-11T22:02:00Z" w16du:dateUtc="2025-01-12T01:02:00Z">
              <w:r w:rsidR="00FB65AB">
                <w:rPr>
                  <w:rFonts w:ascii="Exo" w:hAnsi="Exo"/>
                  <w:sz w:val="20"/>
                </w:rPr>
                <w:t>à</w:t>
              </w:r>
              <w:r w:rsidR="00FB65AB" w:rsidRPr="007F2820">
                <w:rPr>
                  <w:rFonts w:ascii="Exo" w:hAnsi="Exo"/>
                  <w:sz w:val="20"/>
                </w:rPr>
                <w:t xml:space="preserve"> </w:t>
              </w:r>
            </w:ins>
            <w:r w:rsidRPr="007F2820">
              <w:rPr>
                <w:rFonts w:ascii="Exo" w:hAnsi="Exo"/>
                <w:sz w:val="20"/>
              </w:rPr>
              <w:t>quantidade de concluintes dos cursos de saúde do período de 2010 a 2016, foi utilizado a variável QT_CONCLUINTE_CURSO. Para 2017 a 2019 é usado a variável qt_concluinte_total. Já para 2020 a 2022 é utilizado a variável QT_CONC, e ao final é gerada uma nova variável chamada de qt_concluinte_total.</w:t>
            </w:r>
          </w:p>
          <w:p w14:paraId="44E47EEB" w14:textId="77777777" w:rsidR="007F2820" w:rsidRPr="007F2820" w:rsidRDefault="007F2820" w:rsidP="00243654">
            <w:pPr>
              <w:jc w:val="both"/>
              <w:rPr>
                <w:rFonts w:ascii="Exo" w:hAnsi="Exo"/>
                <w:sz w:val="20"/>
              </w:rPr>
            </w:pPr>
          </w:p>
          <w:p w14:paraId="0CE5DAF6" w14:textId="77777777" w:rsidR="007F2820" w:rsidRPr="007F2820" w:rsidRDefault="007F2820" w:rsidP="00243654">
            <w:pPr>
              <w:jc w:val="both"/>
              <w:rPr>
                <w:rFonts w:ascii="Exo" w:hAnsi="Exo"/>
                <w:sz w:val="20"/>
              </w:rPr>
            </w:pPr>
          </w:p>
          <w:p w14:paraId="690DBDD2" w14:textId="77777777" w:rsidR="007F2820" w:rsidRPr="007F2820" w:rsidRDefault="007F2820" w:rsidP="00243654">
            <w:pPr>
              <w:jc w:val="both"/>
              <w:rPr>
                <w:rFonts w:ascii="Exo" w:hAnsi="Exo"/>
                <w:sz w:val="20"/>
              </w:rPr>
            </w:pPr>
            <w:r w:rsidRPr="007F2820">
              <w:rPr>
                <w:rFonts w:ascii="Exo" w:hAnsi="Exo"/>
                <w:sz w:val="20"/>
              </w:rPr>
              <w:t>Para saber a quantidade de vagas nos cursos de saúde foi realizada a soma do número de vagas em cada período disponível. Para 2010 a 2012 é feita a soma em cada ano das seguintes variáveis:</w:t>
            </w:r>
          </w:p>
          <w:p w14:paraId="4F3812CE" w14:textId="77777777" w:rsidR="007F2820" w:rsidRPr="007F2820" w:rsidRDefault="007F2820" w:rsidP="00243654">
            <w:pPr>
              <w:rPr>
                <w:rFonts w:ascii="Exo" w:hAnsi="Exo"/>
                <w:sz w:val="20"/>
              </w:rPr>
            </w:pPr>
            <w:r w:rsidRPr="007F2820">
              <w:rPr>
                <w:rFonts w:ascii="Exo" w:hAnsi="Exo"/>
                <w:sz w:val="20"/>
              </w:rPr>
              <w:t xml:space="preserve">QT_VAGAS_ANUAL_EAD + QT_VAGAS_INTEGRAL_PRES + </w:t>
            </w:r>
          </w:p>
          <w:p w14:paraId="353649CB" w14:textId="77777777" w:rsidR="007F2820" w:rsidRPr="007F2820" w:rsidRDefault="007F2820" w:rsidP="00243654">
            <w:pPr>
              <w:rPr>
                <w:rFonts w:ascii="Exo" w:hAnsi="Exo"/>
                <w:sz w:val="20"/>
              </w:rPr>
            </w:pPr>
            <w:r w:rsidRPr="007F2820">
              <w:rPr>
                <w:rFonts w:ascii="Exo" w:hAnsi="Exo"/>
                <w:sz w:val="20"/>
              </w:rPr>
              <w:t xml:space="preserve">QT_VAGAS_MATUTINO_PRES + QT_VAGAS_NOTURNO_PRES + </w:t>
            </w:r>
          </w:p>
          <w:p w14:paraId="7EB9CC3B" w14:textId="77777777" w:rsidR="007F2820" w:rsidRPr="007F2820" w:rsidRDefault="007F2820" w:rsidP="00243654">
            <w:pPr>
              <w:rPr>
                <w:rFonts w:ascii="Exo" w:hAnsi="Exo"/>
                <w:sz w:val="20"/>
              </w:rPr>
            </w:pPr>
            <w:r w:rsidRPr="007F2820">
              <w:rPr>
                <w:rFonts w:ascii="Exo" w:hAnsi="Exo"/>
                <w:sz w:val="20"/>
              </w:rPr>
              <w:t>+ QT_VAGAS_VESPERTINO_PRES.</w:t>
            </w:r>
          </w:p>
          <w:p w14:paraId="38DCEB52" w14:textId="77777777" w:rsidR="007F2820" w:rsidRPr="007F2820" w:rsidRDefault="007F2820" w:rsidP="00243654">
            <w:pPr>
              <w:rPr>
                <w:rFonts w:ascii="Exo" w:hAnsi="Exo"/>
                <w:sz w:val="20"/>
              </w:rPr>
            </w:pPr>
          </w:p>
          <w:p w14:paraId="0E3C743F" w14:textId="77777777" w:rsidR="007F2820" w:rsidRPr="007F2820" w:rsidRDefault="007F2820" w:rsidP="00243654">
            <w:pPr>
              <w:rPr>
                <w:rFonts w:ascii="Exo" w:hAnsi="Exo"/>
                <w:sz w:val="20"/>
              </w:rPr>
            </w:pPr>
            <w:r w:rsidRPr="007F2820">
              <w:rPr>
                <w:rFonts w:ascii="Exo" w:hAnsi="Exo"/>
                <w:sz w:val="20"/>
              </w:rPr>
              <w:t xml:space="preserve">Para o ano de 2013 é feita a soma entre QT_VAGAS_PRINCIPAL_EAD + QT_VAGAS_PRINCIPAL_INTEGRAL + </w:t>
            </w:r>
          </w:p>
          <w:p w14:paraId="404444FE" w14:textId="77777777" w:rsidR="007F2820" w:rsidRPr="007F2820" w:rsidRDefault="007F2820" w:rsidP="00243654">
            <w:pPr>
              <w:rPr>
                <w:rFonts w:ascii="Exo" w:hAnsi="Exo"/>
                <w:sz w:val="20"/>
              </w:rPr>
            </w:pPr>
            <w:r w:rsidRPr="007F2820">
              <w:rPr>
                <w:rFonts w:ascii="Exo" w:hAnsi="Exo"/>
                <w:sz w:val="20"/>
              </w:rPr>
              <w:t xml:space="preserve">QT_VAGAS_PRINCIPAL_MATUTINO + QT_VAGAS_PRINCIPAL_NOTURNO + QT_VAGAS_PRINCIPAL_VESPERTINO, </w:t>
            </w:r>
          </w:p>
          <w:p w14:paraId="16178F48" w14:textId="77777777" w:rsidR="007F2820" w:rsidRPr="007F2820" w:rsidRDefault="007F2820" w:rsidP="00243654">
            <w:pPr>
              <w:rPr>
                <w:rFonts w:ascii="Exo" w:hAnsi="Exo"/>
                <w:sz w:val="20"/>
              </w:rPr>
            </w:pPr>
          </w:p>
          <w:p w14:paraId="20E069D1" w14:textId="77777777" w:rsidR="007F2820" w:rsidRPr="007F2820" w:rsidRDefault="007F2820" w:rsidP="00243654">
            <w:pPr>
              <w:rPr>
                <w:rFonts w:ascii="Exo" w:hAnsi="Exo"/>
                <w:sz w:val="20"/>
              </w:rPr>
            </w:pPr>
          </w:p>
          <w:p w14:paraId="5C48344A" w14:textId="77777777" w:rsidR="007F2820" w:rsidRPr="007F2820" w:rsidRDefault="007F2820" w:rsidP="00243654">
            <w:pPr>
              <w:rPr>
                <w:rFonts w:ascii="Exo" w:hAnsi="Exo"/>
                <w:sz w:val="20"/>
              </w:rPr>
            </w:pPr>
            <w:r w:rsidRPr="007F2820">
              <w:rPr>
                <w:rFonts w:ascii="Exo" w:hAnsi="Exo"/>
                <w:sz w:val="20"/>
              </w:rPr>
              <w:t>Para 2014 e 2015 é feita a soma em cada ano das seguintes variáveis: QT_VAGAS_NOVAS_EAD + QT_VAGAS_NOVAS_INTEGRAL +</w:t>
            </w:r>
          </w:p>
          <w:p w14:paraId="590AF205" w14:textId="77777777" w:rsidR="007F2820" w:rsidRPr="007F2820" w:rsidRDefault="007F2820" w:rsidP="00243654">
            <w:pPr>
              <w:rPr>
                <w:rFonts w:ascii="Exo" w:hAnsi="Exo"/>
                <w:sz w:val="20"/>
              </w:rPr>
            </w:pPr>
            <w:r w:rsidRPr="007F2820">
              <w:rPr>
                <w:rFonts w:ascii="Exo" w:hAnsi="Exo"/>
                <w:sz w:val="20"/>
              </w:rPr>
              <w:t>QT_VAGAS_NOVAS_MATUTINO + QT_VAGAS_NOVAS_NOTURNO +</w:t>
            </w:r>
          </w:p>
          <w:p w14:paraId="13F37C51" w14:textId="77777777" w:rsidR="007F2820" w:rsidRPr="007F2820" w:rsidRDefault="007F2820" w:rsidP="00243654">
            <w:pPr>
              <w:rPr>
                <w:rFonts w:ascii="Exo" w:hAnsi="Exo"/>
                <w:sz w:val="20"/>
              </w:rPr>
            </w:pPr>
            <w:r w:rsidRPr="007F2820">
              <w:rPr>
                <w:rFonts w:ascii="Exo" w:hAnsi="Exo"/>
                <w:sz w:val="20"/>
              </w:rPr>
              <w:t>QT_VAGAS_NOVAS_VESPERTINO + QT_VAGAS_PROG_ESP_EAD +</w:t>
            </w:r>
          </w:p>
          <w:p w14:paraId="7EF4E260" w14:textId="77777777" w:rsidR="007F2820" w:rsidRPr="007F2820" w:rsidRDefault="007F2820" w:rsidP="00243654">
            <w:pPr>
              <w:rPr>
                <w:rFonts w:ascii="Exo" w:hAnsi="Exo"/>
                <w:sz w:val="20"/>
              </w:rPr>
            </w:pPr>
            <w:r w:rsidRPr="007F2820">
              <w:rPr>
                <w:rFonts w:ascii="Exo" w:hAnsi="Exo"/>
                <w:sz w:val="20"/>
              </w:rPr>
              <w:t xml:space="preserve">QT_VAGAS_PROG_ESP_INTEGRAL + QT_VAGAS_PROG_ESP_MATUTINO + </w:t>
            </w:r>
          </w:p>
          <w:p w14:paraId="139D6A80" w14:textId="77777777" w:rsidR="007F2820" w:rsidRPr="007F2820" w:rsidRDefault="007F2820" w:rsidP="00243654">
            <w:pPr>
              <w:rPr>
                <w:rFonts w:ascii="Exo" w:hAnsi="Exo"/>
                <w:sz w:val="20"/>
              </w:rPr>
            </w:pPr>
            <w:r w:rsidRPr="007F2820">
              <w:rPr>
                <w:rFonts w:ascii="Exo" w:hAnsi="Exo"/>
                <w:sz w:val="20"/>
              </w:rPr>
              <w:t xml:space="preserve">QT_VAGAS_PROG_ESP_NOTURNO + QT_VAGAS_PROG_ESP_VESPERTINO + </w:t>
            </w:r>
          </w:p>
          <w:p w14:paraId="190B5A17" w14:textId="77777777" w:rsidR="007F2820" w:rsidRPr="007F2820" w:rsidRDefault="007F2820" w:rsidP="00243654">
            <w:pPr>
              <w:rPr>
                <w:rFonts w:ascii="Exo" w:hAnsi="Exo"/>
                <w:sz w:val="20"/>
              </w:rPr>
            </w:pPr>
            <w:r w:rsidRPr="007F2820">
              <w:rPr>
                <w:rFonts w:ascii="Exo" w:hAnsi="Exo"/>
                <w:sz w:val="20"/>
              </w:rPr>
              <w:t xml:space="preserve">QT_VAGAS_REMANESC_EAD + QT_VAGAS_REMANESC_INTEGRAL + </w:t>
            </w:r>
          </w:p>
          <w:p w14:paraId="638BD090" w14:textId="77777777" w:rsidR="007F2820" w:rsidRPr="007F2820" w:rsidRDefault="007F2820" w:rsidP="00243654">
            <w:pPr>
              <w:rPr>
                <w:rFonts w:ascii="Exo" w:hAnsi="Exo"/>
                <w:sz w:val="20"/>
              </w:rPr>
            </w:pPr>
            <w:r w:rsidRPr="007F2820">
              <w:rPr>
                <w:rFonts w:ascii="Exo" w:hAnsi="Exo"/>
                <w:sz w:val="20"/>
              </w:rPr>
              <w:t>QT_VAGAS_REMANESC_MATUTINO + QT_VAGAS_REMANESC_NOTURNO + QT_VAGAS_REMANESC_VESPERTINO.</w:t>
            </w:r>
          </w:p>
          <w:p w14:paraId="05CD0499" w14:textId="77777777" w:rsidR="007F2820" w:rsidRPr="007F2820" w:rsidRDefault="007F2820" w:rsidP="00243654">
            <w:pPr>
              <w:rPr>
                <w:rFonts w:ascii="Exo" w:hAnsi="Exo"/>
                <w:sz w:val="20"/>
              </w:rPr>
            </w:pPr>
          </w:p>
          <w:p w14:paraId="253624B8" w14:textId="77777777" w:rsidR="007F2820" w:rsidRPr="007F2820" w:rsidRDefault="007F2820" w:rsidP="00243654">
            <w:pPr>
              <w:rPr>
                <w:rFonts w:ascii="Exo" w:hAnsi="Exo"/>
                <w:sz w:val="20"/>
              </w:rPr>
            </w:pPr>
          </w:p>
          <w:p w14:paraId="292B7718" w14:textId="77777777" w:rsidR="007F2820" w:rsidRPr="007F2820" w:rsidRDefault="007F2820" w:rsidP="00243654">
            <w:pPr>
              <w:rPr>
                <w:rFonts w:ascii="Exo" w:hAnsi="Exo"/>
                <w:sz w:val="20"/>
              </w:rPr>
            </w:pPr>
            <w:r w:rsidRPr="007F2820">
              <w:rPr>
                <w:rFonts w:ascii="Exo" w:hAnsi="Exo"/>
                <w:sz w:val="20"/>
              </w:rPr>
              <w:t>Para o ano de 2016 é utilizado a variável QT_VAGAS_TOTAIS.</w:t>
            </w:r>
          </w:p>
          <w:p w14:paraId="03849BCE" w14:textId="77777777" w:rsidR="007F2820" w:rsidRPr="007F2820" w:rsidRDefault="007F2820" w:rsidP="00243654">
            <w:pPr>
              <w:rPr>
                <w:rFonts w:ascii="Exo" w:hAnsi="Exo"/>
                <w:sz w:val="20"/>
              </w:rPr>
            </w:pPr>
            <w:r w:rsidRPr="007F2820">
              <w:rPr>
                <w:rFonts w:ascii="Exo" w:hAnsi="Exo"/>
                <w:sz w:val="20"/>
              </w:rPr>
              <w:t>De 2017 a 2019 é utilizada em cada ano a variável qt_vaga_total.</w:t>
            </w:r>
          </w:p>
          <w:p w14:paraId="1159D746" w14:textId="77777777" w:rsidR="007F2820" w:rsidRPr="007F2820" w:rsidRDefault="007F2820" w:rsidP="00243654">
            <w:pPr>
              <w:rPr>
                <w:rFonts w:ascii="Exo" w:hAnsi="Exo"/>
                <w:sz w:val="20"/>
              </w:rPr>
            </w:pPr>
          </w:p>
          <w:p w14:paraId="3EA45D10" w14:textId="77777777" w:rsidR="007F2820" w:rsidRPr="007F2820" w:rsidRDefault="007F2820" w:rsidP="00243654">
            <w:pPr>
              <w:rPr>
                <w:rFonts w:ascii="Exo" w:hAnsi="Exo"/>
                <w:sz w:val="20"/>
              </w:rPr>
            </w:pPr>
            <w:r w:rsidRPr="007F2820">
              <w:rPr>
                <w:rFonts w:ascii="Exo" w:hAnsi="Exo"/>
                <w:sz w:val="20"/>
              </w:rPr>
              <w:t>De 2020 a 2022 é utilizada a QT_VG_TOTAL para cada ano.</w:t>
            </w:r>
          </w:p>
          <w:p w14:paraId="42931756" w14:textId="77777777" w:rsidR="007F2820" w:rsidRPr="007F2820" w:rsidRDefault="007F2820" w:rsidP="00243654">
            <w:pPr>
              <w:rPr>
                <w:rFonts w:ascii="Exo" w:hAnsi="Exo"/>
                <w:sz w:val="20"/>
              </w:rPr>
            </w:pPr>
          </w:p>
          <w:p w14:paraId="1FF326FF" w14:textId="77777777" w:rsidR="007F2820" w:rsidRPr="007F2820" w:rsidRDefault="007F2820" w:rsidP="00243654">
            <w:pPr>
              <w:rPr>
                <w:rFonts w:ascii="Exo" w:hAnsi="Exo"/>
                <w:sz w:val="20"/>
              </w:rPr>
            </w:pPr>
            <w:r w:rsidRPr="007F2820">
              <w:rPr>
                <w:rFonts w:ascii="Exo" w:hAnsi="Exo"/>
                <w:sz w:val="20"/>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4E2BB590" w14:textId="77777777" w:rsidR="007F2820" w:rsidRPr="007F2820" w:rsidRDefault="007F2820" w:rsidP="00243654">
            <w:pPr>
              <w:rPr>
                <w:rFonts w:ascii="Exo" w:hAnsi="Exo"/>
                <w:sz w:val="20"/>
              </w:rPr>
            </w:pPr>
          </w:p>
          <w:p w14:paraId="7DE1469A" w14:textId="77777777" w:rsidR="007F2820" w:rsidRPr="007F2820" w:rsidRDefault="007F2820" w:rsidP="00243654">
            <w:pPr>
              <w:rPr>
                <w:rFonts w:ascii="Exo" w:hAnsi="Exo"/>
                <w:sz w:val="20"/>
              </w:rPr>
            </w:pPr>
            <w:r w:rsidRPr="007F2820">
              <w:rPr>
                <w:rFonts w:ascii="Exo" w:hAnsi="Exo"/>
                <w:sz w:val="20"/>
              </w:rPr>
              <w:t xml:space="preserve">Para 2014 a 2015 foi realizado o somatório em cada ano de QT_INSC_VAGAS_NOVAS_EAD + QT_INSC_VAGAS_NOVAS_INT + </w:t>
            </w:r>
          </w:p>
          <w:p w14:paraId="465E745C" w14:textId="77777777" w:rsidR="007F2820" w:rsidRPr="007F2820" w:rsidRDefault="007F2820" w:rsidP="00243654">
            <w:pPr>
              <w:rPr>
                <w:rFonts w:ascii="Exo" w:hAnsi="Exo"/>
                <w:sz w:val="20"/>
              </w:rPr>
            </w:pPr>
            <w:r w:rsidRPr="007F2820">
              <w:rPr>
                <w:rFonts w:ascii="Exo" w:hAnsi="Exo"/>
                <w:sz w:val="20"/>
              </w:rPr>
              <w:t xml:space="preserve">QT_INSC_VAGAS_NOVAS_MAT + QT_INSC_VAGAS_NOVAS_NOT + </w:t>
            </w:r>
          </w:p>
          <w:p w14:paraId="30A2D559" w14:textId="77777777" w:rsidR="007F2820" w:rsidRPr="007F2820" w:rsidRDefault="007F2820" w:rsidP="00243654">
            <w:pPr>
              <w:rPr>
                <w:rFonts w:ascii="Exo" w:hAnsi="Exo"/>
                <w:sz w:val="20"/>
              </w:rPr>
            </w:pPr>
            <w:r w:rsidRPr="007F2820">
              <w:rPr>
                <w:rFonts w:ascii="Exo" w:hAnsi="Exo"/>
                <w:sz w:val="20"/>
              </w:rPr>
              <w:t xml:space="preserve">QT_INSC_VAGAS_NOVAS_VESP + QT_INSC_VAGAS_PROG_ESP_EAD + </w:t>
            </w:r>
          </w:p>
          <w:p w14:paraId="71DF8EB2" w14:textId="77777777" w:rsidR="007F2820" w:rsidRPr="007F2820" w:rsidRDefault="007F2820" w:rsidP="00243654">
            <w:pPr>
              <w:rPr>
                <w:rFonts w:ascii="Exo" w:hAnsi="Exo"/>
                <w:sz w:val="20"/>
              </w:rPr>
            </w:pPr>
            <w:r w:rsidRPr="007F2820">
              <w:rPr>
                <w:rFonts w:ascii="Exo" w:hAnsi="Exo"/>
                <w:sz w:val="20"/>
              </w:rPr>
              <w:t xml:space="preserve">QT_INSC_VAGAS_PROG_ESP_INT + QT_INSC_VAGAS_PROG_ESP_MAT + </w:t>
            </w:r>
          </w:p>
          <w:p w14:paraId="28723AED" w14:textId="77777777" w:rsidR="007F2820" w:rsidRPr="007F2820" w:rsidRDefault="007F2820" w:rsidP="00243654">
            <w:pPr>
              <w:rPr>
                <w:rFonts w:ascii="Exo" w:hAnsi="Exo"/>
                <w:sz w:val="20"/>
              </w:rPr>
            </w:pPr>
            <w:r w:rsidRPr="007F2820">
              <w:rPr>
                <w:rFonts w:ascii="Exo" w:hAnsi="Exo"/>
                <w:sz w:val="20"/>
              </w:rPr>
              <w:t xml:space="preserve">QT_INSC_VAGAS_PROG_ESP_NOT + QT_INSC_VAGAS_PROG_ESP_VESP + </w:t>
            </w:r>
          </w:p>
          <w:p w14:paraId="414B5E1B" w14:textId="77777777" w:rsidR="007F2820" w:rsidRPr="007F2820" w:rsidRDefault="007F2820" w:rsidP="00243654">
            <w:pPr>
              <w:rPr>
                <w:rFonts w:ascii="Exo" w:hAnsi="Exo"/>
                <w:sz w:val="20"/>
              </w:rPr>
            </w:pPr>
            <w:r w:rsidRPr="007F2820">
              <w:rPr>
                <w:rFonts w:ascii="Exo" w:hAnsi="Exo"/>
                <w:sz w:val="20"/>
              </w:rPr>
              <w:t xml:space="preserve">QT_INSC_VAGAS_REMAN_EAD + QT_INSC_VAGAS_REMAN_INT + </w:t>
            </w:r>
          </w:p>
          <w:p w14:paraId="0365FAA5" w14:textId="77777777" w:rsidR="007F2820" w:rsidRPr="007F2820" w:rsidRDefault="007F2820" w:rsidP="00243654">
            <w:pPr>
              <w:rPr>
                <w:rFonts w:ascii="Exo" w:hAnsi="Exo"/>
                <w:sz w:val="20"/>
              </w:rPr>
            </w:pPr>
            <w:r w:rsidRPr="007F2820">
              <w:rPr>
                <w:rFonts w:ascii="Exo" w:hAnsi="Exo"/>
                <w:sz w:val="20"/>
              </w:rPr>
              <w:t xml:space="preserve">QT_INSC_VAGAS_REMAN_MAT + QT_INSC_VAGAS_REMAN_NOT + </w:t>
            </w:r>
          </w:p>
          <w:p w14:paraId="7A4D2E55" w14:textId="77777777" w:rsidR="007F2820" w:rsidRPr="007F2820" w:rsidRDefault="007F2820" w:rsidP="00243654">
            <w:pPr>
              <w:rPr>
                <w:rFonts w:ascii="Exo" w:hAnsi="Exo"/>
                <w:sz w:val="20"/>
              </w:rPr>
            </w:pPr>
            <w:r w:rsidRPr="007F2820">
              <w:rPr>
                <w:rFonts w:ascii="Exo" w:hAnsi="Exo"/>
                <w:sz w:val="20"/>
              </w:rPr>
              <w:t>QT_INSC_VAGAS_REMAN_VESP.</w:t>
            </w:r>
          </w:p>
          <w:p w14:paraId="7DF75B07" w14:textId="77777777" w:rsidR="007F2820" w:rsidRPr="007F2820" w:rsidRDefault="007F2820" w:rsidP="00243654">
            <w:pPr>
              <w:rPr>
                <w:rFonts w:ascii="Exo" w:hAnsi="Exo"/>
                <w:sz w:val="20"/>
              </w:rPr>
            </w:pPr>
          </w:p>
          <w:p w14:paraId="156C07F8" w14:textId="77777777" w:rsidR="007F2820" w:rsidRPr="007F2820" w:rsidRDefault="007F2820" w:rsidP="00243654">
            <w:pPr>
              <w:rPr>
                <w:rFonts w:ascii="Exo" w:hAnsi="Exo"/>
                <w:sz w:val="20"/>
              </w:rPr>
            </w:pPr>
            <w:r w:rsidRPr="007F2820">
              <w:rPr>
                <w:rFonts w:ascii="Exo" w:hAnsi="Exo"/>
                <w:sz w:val="20"/>
              </w:rPr>
              <w:t xml:space="preserve">Já para 2017 foram somadas as variáveis: QT_INSC_VAGA_NOVA_INTEGRAL + QT_INSC_VAGA_NOVA_MATUTINO + </w:t>
            </w:r>
          </w:p>
          <w:p w14:paraId="6C7A6246" w14:textId="77777777" w:rsidR="007F2820" w:rsidRPr="007F2820" w:rsidRDefault="007F2820" w:rsidP="00243654">
            <w:pPr>
              <w:rPr>
                <w:rFonts w:ascii="Exo" w:hAnsi="Exo"/>
                <w:sz w:val="20"/>
              </w:rPr>
            </w:pPr>
            <w:r w:rsidRPr="007F2820">
              <w:rPr>
                <w:rFonts w:ascii="Exo" w:hAnsi="Exo"/>
                <w:sz w:val="20"/>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7F2820" w:rsidRPr="007F2820" w:rsidRDefault="007F2820" w:rsidP="00243654">
            <w:pPr>
              <w:rPr>
                <w:rFonts w:ascii="Exo" w:hAnsi="Exo"/>
                <w:sz w:val="20"/>
              </w:rPr>
            </w:pPr>
            <w:r w:rsidRPr="007F2820">
              <w:rPr>
                <w:rFonts w:ascii="Exo" w:hAnsi="Exo"/>
                <w:sz w:val="20"/>
              </w:rPr>
              <w:t xml:space="preserve">QT_INSC_PROG_ESP_INTEGRAL + QT_INSC_PROG_ESP_MATUTINO + </w:t>
            </w:r>
          </w:p>
          <w:p w14:paraId="10F7B2D8" w14:textId="77777777" w:rsidR="007F2820" w:rsidRPr="007F2820" w:rsidRDefault="007F2820" w:rsidP="00243654">
            <w:pPr>
              <w:rPr>
                <w:rFonts w:ascii="Exo" w:hAnsi="Exo"/>
                <w:sz w:val="20"/>
              </w:rPr>
            </w:pPr>
            <w:r w:rsidRPr="007F2820">
              <w:rPr>
                <w:rFonts w:ascii="Exo" w:hAnsi="Exo"/>
                <w:sz w:val="20"/>
              </w:rPr>
              <w:t>QT_INSC_PROG_ESP_VESPERTINO + QT_INSC_PROG_ESP_NOTURNO</w:t>
            </w:r>
          </w:p>
          <w:p w14:paraId="0994C52A" w14:textId="77777777" w:rsidR="007F2820" w:rsidRPr="007F2820" w:rsidRDefault="007F2820" w:rsidP="00243654">
            <w:pPr>
              <w:rPr>
                <w:rFonts w:ascii="Exo" w:hAnsi="Exo"/>
                <w:sz w:val="20"/>
              </w:rPr>
            </w:pPr>
            <w:r w:rsidRPr="007F2820">
              <w:rPr>
                <w:rFonts w:ascii="Exo" w:hAnsi="Exo"/>
                <w:sz w:val="20"/>
              </w:rPr>
              <w:t>QT_INSC_PROG_ESP_EAD.</w:t>
            </w:r>
          </w:p>
          <w:p w14:paraId="2B5C94AE" w14:textId="77777777" w:rsidR="007F2820" w:rsidRPr="007F2820" w:rsidRDefault="007F2820" w:rsidP="00243654">
            <w:pPr>
              <w:rPr>
                <w:rFonts w:ascii="Exo" w:hAnsi="Exo"/>
                <w:sz w:val="20"/>
              </w:rPr>
            </w:pPr>
          </w:p>
          <w:p w14:paraId="19C0A870" w14:textId="77777777" w:rsidR="007F2820" w:rsidRPr="007F2820" w:rsidRDefault="007F2820" w:rsidP="00243654">
            <w:pPr>
              <w:jc w:val="both"/>
              <w:rPr>
                <w:rFonts w:ascii="Exo" w:hAnsi="Exo"/>
                <w:sz w:val="20"/>
              </w:rPr>
            </w:pPr>
            <w:r w:rsidRPr="007F2820">
              <w:rPr>
                <w:rFonts w:ascii="Exo" w:hAnsi="Exo"/>
                <w:sz w:val="20"/>
              </w:rPr>
              <w:t>Para 2018 e 2019 a variável selecionada foi qt_inscrito_total e para 2020 a 2022 a variável selecionada para cada ano foi a QT_INSCRITO_TOTAL.</w:t>
            </w:r>
          </w:p>
          <w:p w14:paraId="0F0A8045" w14:textId="77777777" w:rsidR="007F2820" w:rsidRPr="007F2820" w:rsidRDefault="007F2820" w:rsidP="00243654">
            <w:pPr>
              <w:rPr>
                <w:rFonts w:ascii="Exo" w:hAnsi="Exo"/>
                <w:sz w:val="20"/>
              </w:rPr>
            </w:pPr>
          </w:p>
        </w:tc>
      </w:tr>
      <w:tr w:rsidR="007F2820" w:rsidRPr="007F2820" w14:paraId="0C36566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Fórmula de cálculo</w:t>
            </w:r>
          </w:p>
        </w:tc>
        <w:tc>
          <w:tcPr>
            <w:tcW w:w="7229" w:type="dxa"/>
            <w:tcBorders>
              <w:top w:val="single" w:sz="4" w:space="0" w:color="0095D4"/>
              <w:left w:val="single" w:sz="4" w:space="0" w:color="0095D4"/>
              <w:bottom w:val="single" w:sz="4" w:space="0" w:color="0095D4"/>
              <w:right w:val="single" w:sz="4" w:space="0" w:color="0095D4"/>
            </w:tcBorders>
            <w:vAlign w:val="center"/>
          </w:tcPr>
          <w:p w14:paraId="13C055E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vagas </m:t>
                </m:r>
                <m:r>
                  <m:rPr>
                    <m:sty m:val="p"/>
                  </m:rPr>
                  <w:rPr>
                    <w:rFonts w:ascii="Cambria Math" w:eastAsia="Cambria Math" w:hAnsi="Cambria Math" w:cs="Cambria Math"/>
                    <w:sz w:val="16"/>
                    <w:szCs w:val="16"/>
                  </w:rPr>
                  <m:t>= vagas ead + vagas integrais + vagas no matutino + vagas no noturno + vagas no vespertino</m:t>
                </m:r>
              </m:oMath>
            </m:oMathPara>
          </w:p>
          <w:p w14:paraId="54AB5BCC" w14:textId="77777777" w:rsidR="007F2820" w:rsidRPr="007F2820" w:rsidRDefault="007F2820" w:rsidP="00243654">
            <w:pPr>
              <w:jc w:val="center"/>
              <w:rPr>
                <w:rFonts w:ascii="Exo" w:hAnsi="Exo"/>
                <w:sz w:val="16"/>
                <w:szCs w:val="16"/>
              </w:rPr>
            </w:pPr>
          </w:p>
          <w:p w14:paraId="4CED90C1"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matrículas </m:t>
                </m:r>
                <m:r>
                  <m:rPr>
                    <m:sty m:val="p"/>
                  </m:rPr>
                  <w:rPr>
                    <w:rFonts w:ascii="Cambria Math" w:eastAsia="Cambria Math" w:hAnsi="Cambria Math" w:cs="Cambria Math"/>
                    <w:sz w:val="16"/>
                    <w:szCs w:val="16"/>
                  </w:rPr>
                  <m:t>= total de matriculados</m:t>
                </m:r>
              </m:oMath>
            </m:oMathPara>
          </w:p>
          <w:p w14:paraId="50D70851" w14:textId="77777777" w:rsidR="007F2820" w:rsidRPr="007F2820" w:rsidRDefault="007F2820" w:rsidP="00243654">
            <w:pPr>
              <w:jc w:val="center"/>
              <w:rPr>
                <w:rFonts w:ascii="Exo" w:hAnsi="Exo"/>
                <w:sz w:val="16"/>
                <w:szCs w:val="16"/>
              </w:rPr>
            </w:pPr>
          </w:p>
          <w:p w14:paraId="6466DAD9"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inscritos </m:t>
                </m:r>
                <m:r>
                  <m:rPr>
                    <m:sty m:val="p"/>
                  </m:rPr>
                  <w:rPr>
                    <w:rFonts w:ascii="Cambria Math" w:eastAsia="Cambria Math" w:hAnsi="Cambria Math" w:cs="Cambria Math"/>
                    <w:sz w:val="16"/>
                    <w:szCs w:val="16"/>
                  </w:rPr>
                  <m:t>= vagas ead + vagas integrais + vagas no matutino + vagas no noturno + vagas no vespertino</m:t>
                </m:r>
              </m:oMath>
            </m:oMathPara>
          </w:p>
          <w:p w14:paraId="58E6A55A" w14:textId="77777777" w:rsidR="007F2820" w:rsidRPr="007F2820" w:rsidRDefault="007F2820" w:rsidP="00243654">
            <w:pPr>
              <w:jc w:val="center"/>
              <w:rPr>
                <w:rFonts w:ascii="Exo" w:hAnsi="Exo"/>
                <w:sz w:val="16"/>
                <w:szCs w:val="16"/>
              </w:rPr>
            </w:pPr>
          </w:p>
          <w:p w14:paraId="23624477"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concluintes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total de concluintes</m:t>
                </m:r>
              </m:oMath>
            </m:oMathPara>
          </w:p>
          <w:p w14:paraId="0BE949BF" w14:textId="77777777" w:rsidR="007F2820" w:rsidRPr="007F2820" w:rsidRDefault="007F2820" w:rsidP="00243654">
            <w:pPr>
              <w:jc w:val="center"/>
              <w:rPr>
                <w:rFonts w:ascii="Exo" w:hAnsi="Exo"/>
                <w:sz w:val="16"/>
                <w:szCs w:val="16"/>
              </w:rPr>
            </w:pPr>
          </w:p>
          <w:p w14:paraId="0FBEE6ED" w14:textId="77777777" w:rsidR="007F2820" w:rsidRPr="007F2820" w:rsidRDefault="007F2820" w:rsidP="00243654">
            <w:pPr>
              <w:jc w:val="center"/>
              <w:rPr>
                <w:rFonts w:ascii="Exo" w:hAnsi="Exo"/>
                <w:sz w:val="16"/>
                <w:szCs w:val="16"/>
              </w:rPr>
            </w:pPr>
            <m:oMathPara>
              <m:oMath>
                <m:r>
                  <m:rPr>
                    <m:nor/>
                  </m:rPr>
                  <w:rPr>
                    <w:rFonts w:ascii="Exo" w:eastAsia="Cambria Math" w:hAnsi="Exo" w:cs="Cambria Math"/>
                    <w:sz w:val="16"/>
                    <w:szCs w:val="16"/>
                  </w:rPr>
                  <m:t xml:space="preserve">ingressantes </m:t>
                </m:r>
                <m:r>
                  <m:rPr>
                    <m:sty m:val="p"/>
                  </m:rPr>
                  <w:rPr>
                    <w:rFonts w:ascii="Cambria Math" w:eastAsia="Cambria Math" w:hAnsi="Cambria Math" w:cs="Cambria Math"/>
                    <w:sz w:val="16"/>
                    <w:szCs w:val="16"/>
                  </w:rPr>
                  <m:t>=</m:t>
                </m:r>
                <m:r>
                  <w:rPr>
                    <w:rFonts w:ascii="Cambria Math" w:eastAsia="Cambria Math" w:hAnsi="Cambria Math" w:cs="Cambria Math"/>
                    <w:sz w:val="16"/>
                    <w:szCs w:val="16"/>
                  </w:rPr>
                  <m:t>ingresso por processo selestivo + ingresso por outra forma</m:t>
                </m:r>
              </m:oMath>
            </m:oMathPara>
          </w:p>
          <w:p w14:paraId="29ADD0F7" w14:textId="77777777" w:rsidR="007F2820" w:rsidRPr="007F2820" w:rsidRDefault="007F2820" w:rsidP="00243654">
            <w:pPr>
              <w:jc w:val="center"/>
              <w:rPr>
                <w:rFonts w:ascii="Exo" w:hAnsi="Exo"/>
                <w:sz w:val="16"/>
                <w:szCs w:val="16"/>
              </w:rPr>
            </w:pPr>
          </w:p>
        </w:tc>
      </w:tr>
      <w:tr w:rsidR="007F2820" w:rsidRPr="007F2820" w14:paraId="4510A0CC"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Abrangência geográfica</w:t>
            </w:r>
          </w:p>
        </w:tc>
        <w:tc>
          <w:tcPr>
            <w:tcW w:w="7229" w:type="dxa"/>
            <w:tcBorders>
              <w:top w:val="single" w:sz="4" w:space="0" w:color="0095D4"/>
              <w:left w:val="single" w:sz="4" w:space="0" w:color="0095D4"/>
              <w:bottom w:val="single" w:sz="4" w:space="0" w:color="0095D4"/>
              <w:right w:val="single" w:sz="4" w:space="0" w:color="0095D4"/>
            </w:tcBorders>
            <w:vAlign w:val="center"/>
          </w:tcPr>
          <w:p w14:paraId="1A658E4B" w14:textId="77777777" w:rsidR="007F2820" w:rsidRPr="007F2820" w:rsidRDefault="007F2820" w:rsidP="00243654">
            <w:pPr>
              <w:jc w:val="both"/>
              <w:rPr>
                <w:rFonts w:ascii="Exo" w:hAnsi="Exo"/>
                <w:sz w:val="20"/>
              </w:rPr>
            </w:pPr>
            <w:r w:rsidRPr="007F2820">
              <w:rPr>
                <w:rFonts w:ascii="Exo" w:hAnsi="Exo"/>
                <w:sz w:val="20"/>
              </w:rPr>
              <w:t xml:space="preserve">Brasil, Região, Unidade da Federação, Macrorregiões de Saúde, Regiões de Saúde e Municípios. </w:t>
            </w:r>
          </w:p>
        </w:tc>
      </w:tr>
      <w:tr w:rsidR="007F2820" w:rsidRPr="007F2820" w14:paraId="4AF86BC7"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Níveis de desagregação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4C03DB14" w14:textId="77777777" w:rsidR="007F2820" w:rsidRPr="007F2820" w:rsidRDefault="007F2820" w:rsidP="00243654">
            <w:pPr>
              <w:rPr>
                <w:rFonts w:ascii="Exo" w:hAnsi="Exo"/>
                <w:sz w:val="20"/>
                <w:szCs w:val="20"/>
              </w:rPr>
            </w:pPr>
            <w:r w:rsidRPr="007F2820">
              <w:rPr>
                <w:rFonts w:ascii="Exo" w:hAnsi="Exo"/>
                <w:sz w:val="20"/>
              </w:rPr>
              <w:t>Curso</w:t>
            </w:r>
          </w:p>
        </w:tc>
      </w:tr>
      <w:tr w:rsidR="007F2820" w:rsidRPr="007F2820" w14:paraId="1238B611"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Periodicidade de atualização do indicador</w:t>
            </w:r>
          </w:p>
        </w:tc>
        <w:tc>
          <w:tcPr>
            <w:tcW w:w="7229" w:type="dxa"/>
            <w:tcBorders>
              <w:top w:val="single" w:sz="4" w:space="0" w:color="0095D4"/>
              <w:left w:val="single" w:sz="4" w:space="0" w:color="0095D4"/>
              <w:bottom w:val="single" w:sz="4" w:space="0" w:color="0095D4"/>
              <w:right w:val="single" w:sz="4" w:space="0" w:color="0095D4"/>
            </w:tcBorders>
            <w:vAlign w:val="center"/>
          </w:tcPr>
          <w:p w14:paraId="66597DB7"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Anual</w:t>
            </w:r>
          </w:p>
        </w:tc>
      </w:tr>
      <w:tr w:rsidR="007F2820" w:rsidRPr="007F2820" w14:paraId="7BAAEA73"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Série histórica utilizada</w:t>
            </w:r>
          </w:p>
        </w:tc>
        <w:tc>
          <w:tcPr>
            <w:tcW w:w="7229" w:type="dxa"/>
            <w:tcBorders>
              <w:top w:val="single" w:sz="4" w:space="0" w:color="0095D4"/>
              <w:left w:val="single" w:sz="4" w:space="0" w:color="0095D4"/>
              <w:bottom w:val="single" w:sz="4" w:space="0" w:color="0095D4"/>
              <w:right w:val="single" w:sz="4" w:space="0" w:color="0095D4"/>
            </w:tcBorders>
            <w:vAlign w:val="center"/>
          </w:tcPr>
          <w:p w14:paraId="2AB4F86B"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7F2820" w:rsidRPr="007F2820" w14:paraId="737A1219"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7F2820" w:rsidRPr="007F2820" w:rsidRDefault="007F2820" w:rsidP="00243654">
            <w:pPr>
              <w:pStyle w:val="QuadrosFiguras1"/>
              <w:spacing w:before="60" w:line="276" w:lineRule="auto"/>
              <w:jc w:val="left"/>
              <w:rPr>
                <w:rFonts w:ascii="Exo" w:hAnsi="Exo"/>
                <w:sz w:val="22"/>
                <w:szCs w:val="24"/>
              </w:rPr>
            </w:pPr>
            <w:r w:rsidRPr="007F2820">
              <w:rPr>
                <w:rFonts w:ascii="Exo" w:hAnsi="Exo"/>
                <w:b/>
                <w:bCs/>
                <w:color w:val="FFFFFF" w:themeColor="background1"/>
                <w:sz w:val="22"/>
                <w:szCs w:val="24"/>
              </w:rPr>
              <w:t>Referências</w:t>
            </w:r>
          </w:p>
        </w:tc>
        <w:tc>
          <w:tcPr>
            <w:tcW w:w="7229" w:type="dxa"/>
            <w:tcBorders>
              <w:top w:val="single" w:sz="4" w:space="0" w:color="0095D4"/>
              <w:left w:val="single" w:sz="4" w:space="0" w:color="0095D4"/>
              <w:bottom w:val="single" w:sz="4" w:space="0" w:color="0095D4"/>
              <w:right w:val="single" w:sz="4" w:space="0" w:color="0095D4"/>
            </w:tcBorders>
            <w:vAlign w:val="center"/>
          </w:tcPr>
          <w:p w14:paraId="4C460193" w14:textId="77777777" w:rsidR="007F2820" w:rsidRPr="007F2820" w:rsidRDefault="007F2820" w:rsidP="00243654">
            <w:pPr>
              <w:pStyle w:val="QuadrosFiguras1"/>
              <w:spacing w:before="60" w:after="60" w:line="240" w:lineRule="auto"/>
              <w:jc w:val="both"/>
              <w:rPr>
                <w:rFonts w:ascii="Exo" w:hAnsi="Exo"/>
                <w:color w:val="auto"/>
              </w:rPr>
            </w:pPr>
            <w:r w:rsidRPr="007F2820">
              <w:rPr>
                <w:rFonts w:ascii="Exo" w:hAnsi="Exo"/>
                <w:color w:val="auto"/>
              </w:rPr>
              <w:t>Poz, M. R. D., Couto, M. H. C., &amp; Franco, T. D. A. V. (2016). Inovação, desenvolvimento e financiamento das instituições de Ensino Superior em saúde. Cadernos de Saúde Pública, 32, e00139915. doi: https://doi.org/10.1590/0102-311X00139915</w:t>
            </w:r>
          </w:p>
          <w:p w14:paraId="34B73507" w14:textId="77777777" w:rsidR="007F2820" w:rsidRPr="007F2820" w:rsidRDefault="007F2820" w:rsidP="00243654">
            <w:pPr>
              <w:pStyle w:val="QuadrosFiguras1"/>
              <w:spacing w:before="60" w:after="60" w:line="240" w:lineRule="auto"/>
              <w:jc w:val="left"/>
              <w:rPr>
                <w:rFonts w:ascii="Exo" w:hAnsi="Exo"/>
                <w:color w:val="auto"/>
              </w:rPr>
            </w:pPr>
            <w:r w:rsidRPr="007F2820">
              <w:rPr>
                <w:rFonts w:ascii="Exo" w:hAnsi="Exo"/>
                <w:color w:val="auto"/>
              </w:rPr>
              <w:t>Hou, J., Wang, Z., Liu, X., Luo, Y., Sabharwal, S., Wang, N., &amp; Meng, Q. (2018). Public health education at China’s higher education institutions: a time-series analysis from 1998 to 2012. BMC public health, 18, 1-8. doi: https://doi.org/10.1186/s12889-018-5605-4</w:t>
            </w:r>
          </w:p>
        </w:tc>
      </w:tr>
      <w:tr w:rsidR="007F2820" w:rsidRPr="007F2820" w14:paraId="6B7756AB" w14:textId="77777777" w:rsidTr="007F2820">
        <w:tc>
          <w:tcPr>
            <w:tcW w:w="2405"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7F2820" w:rsidRPr="007F2820" w:rsidRDefault="007F2820" w:rsidP="00243654">
            <w:pPr>
              <w:pStyle w:val="QuadrosFiguras1"/>
              <w:spacing w:before="60" w:line="276" w:lineRule="auto"/>
              <w:jc w:val="left"/>
              <w:rPr>
                <w:rFonts w:ascii="Exo" w:hAnsi="Exo"/>
                <w:b/>
                <w:bCs/>
                <w:color w:val="FFFFFF" w:themeColor="background1"/>
                <w:sz w:val="22"/>
                <w:szCs w:val="24"/>
              </w:rPr>
            </w:pPr>
            <w:r w:rsidRPr="007F2820">
              <w:rPr>
                <w:rFonts w:ascii="Exo" w:hAnsi="Exo"/>
                <w:b/>
                <w:bCs/>
                <w:color w:val="FFFFFF" w:themeColor="background1"/>
                <w:sz w:val="22"/>
                <w:szCs w:val="24"/>
              </w:rPr>
              <w:t>Polaridade</w:t>
            </w:r>
          </w:p>
        </w:tc>
        <w:tc>
          <w:tcPr>
            <w:tcW w:w="7229" w:type="dxa"/>
            <w:tcBorders>
              <w:top w:val="single" w:sz="4" w:space="0" w:color="0095D4"/>
              <w:left w:val="single" w:sz="4" w:space="0" w:color="0095D4"/>
              <w:bottom w:val="single" w:sz="4" w:space="0" w:color="0095D4"/>
              <w:right w:val="single" w:sz="4" w:space="0" w:color="0095D4"/>
            </w:tcBorders>
            <w:vAlign w:val="center"/>
          </w:tcPr>
          <w:p w14:paraId="25D15A06" w14:textId="77777777" w:rsidR="007F2820" w:rsidRPr="007F2820" w:rsidRDefault="007F2820" w:rsidP="00243654">
            <w:pPr>
              <w:jc w:val="both"/>
              <w:rPr>
                <w:rFonts w:ascii="Exo" w:hAnsi="Exo"/>
                <w:sz w:val="20"/>
              </w:rPr>
            </w:pPr>
            <w:r w:rsidRPr="007F2820">
              <w:rPr>
                <w:rFonts w:ascii="Exo" w:hAnsi="Exo"/>
                <w:sz w:val="20"/>
              </w:rPr>
              <w:t>Este indicador quantifica um aspecto positivo para a saúde. Nesse sentido, quanto maior o número de vagas, matriculados, inscritos e concluintes em cursos da saúde, melhor é o resultado.</w:t>
            </w:r>
          </w:p>
        </w:tc>
      </w:tr>
      <w:bookmarkEnd w:id="31"/>
    </w:tbl>
    <w:p w14:paraId="62409194" w14:textId="2D70D759" w:rsidR="0078205E" w:rsidRPr="007F2820" w:rsidRDefault="0078205E" w:rsidP="0078205E">
      <w:pPr>
        <w:rPr>
          <w:rFonts w:ascii="Exo" w:hAnsi="Exo"/>
        </w:rPr>
      </w:pPr>
    </w:p>
    <w:p w14:paraId="29082B96" w14:textId="30006615" w:rsidR="0078205E" w:rsidRPr="007F2820" w:rsidRDefault="004A3585" w:rsidP="004A3585">
      <w:pPr>
        <w:ind w:left="-1701"/>
        <w:rPr>
          <w:rFonts w:ascii="Exo" w:hAnsi="Exo"/>
        </w:rPr>
      </w:pPr>
      <w:r w:rsidRPr="007F2820">
        <w:rPr>
          <w:rFonts w:ascii="Exo" w:hAnsi="Exo"/>
        </w:rPr>
        <w:tab/>
      </w:r>
      <w:r w:rsidRPr="007F2820">
        <w:rPr>
          <w:rFonts w:ascii="Exo" w:hAnsi="Exo"/>
        </w:rPr>
        <w:tab/>
      </w:r>
      <w:r w:rsidRPr="007F2820">
        <w:rPr>
          <w:rFonts w:ascii="Exo" w:hAnsi="Exo"/>
        </w:rPr>
        <w:tab/>
      </w:r>
      <w:r w:rsidRPr="007F2820">
        <w:rPr>
          <w:rFonts w:ascii="Exo" w:hAnsi="Exo"/>
        </w:rPr>
        <w:tab/>
      </w:r>
      <w:r w:rsidRPr="007F2820">
        <w:rPr>
          <w:rFonts w:ascii="Exo" w:hAnsi="Exo"/>
        </w:rPr>
        <w:tab/>
      </w:r>
      <w:r w:rsidRPr="007F2820">
        <w:rPr>
          <w:rFonts w:ascii="Exo" w:hAnsi="Exo"/>
        </w:rPr>
        <w:tab/>
        <w:t xml:space="preserve">  </w:t>
      </w:r>
      <w:r w:rsidRPr="007F2820">
        <w:rPr>
          <w:rFonts w:ascii="Exo" w:hAnsi="Exo"/>
        </w:rPr>
        <w:tab/>
      </w:r>
      <w:r w:rsidRPr="007F2820">
        <w:rPr>
          <w:rFonts w:ascii="Exo" w:hAnsi="Exo"/>
        </w:rPr>
        <w:tab/>
        <w:t xml:space="preserve"> </w:t>
      </w:r>
      <w:r w:rsidRPr="007F2820">
        <w:rPr>
          <w:rFonts w:ascii="Exo" w:hAnsi="Exo"/>
        </w:rPr>
        <w:tab/>
      </w:r>
    </w:p>
    <w:p w14:paraId="4A054468" w14:textId="5FEE6449" w:rsidR="00977AE4" w:rsidRPr="00420B56" w:rsidRDefault="00977AE4" w:rsidP="00977AE4">
      <w:pPr>
        <w:jc w:val="both"/>
        <w:rPr>
          <w:rFonts w:ascii="Exo" w:hAnsi="Exo"/>
        </w:rPr>
      </w:pPr>
      <w:r w:rsidRPr="007F2820">
        <w:rPr>
          <w:rFonts w:ascii="Exo" w:hAnsi="Exo"/>
        </w:rPr>
        <w:t>Como informado acima</w:t>
      </w:r>
      <w:r w:rsidRPr="00420B56">
        <w:rPr>
          <w:rFonts w:ascii="Exo" w:hAnsi="Exo"/>
        </w:rPr>
        <w:t xml:space="preserve">, existem alguns artefatos que decorrem da criação deste indicador, como o código SQL usado para construir o indicador, o resultado dos cálculos e o dashboard interativo. Para acessar estes artefatos, basta clicar nos ícones abaixo. </w:t>
      </w:r>
    </w:p>
    <w:p w14:paraId="471E1B27" w14:textId="77777777" w:rsidR="00977AE4" w:rsidRPr="00420B56" w:rsidRDefault="00977AE4" w:rsidP="00977AE4">
      <w:pPr>
        <w:pStyle w:val="PargrafodaLista"/>
        <w:rPr>
          <w:rFonts w:ascii="Exo" w:hAnsi="Exo"/>
        </w:rPr>
      </w:pPr>
    </w:p>
    <w:p w14:paraId="69048B0C" w14:textId="77777777" w:rsidR="00977AE4" w:rsidRPr="00420B56" w:rsidRDefault="00977AE4" w:rsidP="00977AE4">
      <w:pPr>
        <w:pStyle w:val="Legenda"/>
        <w:keepNext/>
        <w:rPr>
          <w:rFonts w:ascii="Exo" w:hAnsi="Exo"/>
          <w:i w:val="0"/>
          <w:iCs w:val="0"/>
          <w:color w:val="auto"/>
        </w:rPr>
      </w:pPr>
      <w:r w:rsidRPr="00420B56">
        <w:rPr>
          <w:rFonts w:ascii="Exo" w:hAnsi="Exo"/>
          <w:i w:val="0"/>
          <w:iCs w:val="0"/>
          <w:color w:val="auto"/>
        </w:rPr>
        <w:t xml:space="preserve">Figura </w:t>
      </w:r>
      <w:r w:rsidRPr="00420B56">
        <w:rPr>
          <w:rFonts w:ascii="Exo" w:hAnsi="Exo"/>
          <w:i w:val="0"/>
          <w:iCs w:val="0"/>
          <w:color w:val="auto"/>
        </w:rPr>
        <w:fldChar w:fldCharType="begin"/>
      </w:r>
      <w:r w:rsidRPr="00420B56">
        <w:rPr>
          <w:rFonts w:ascii="Exo" w:hAnsi="Exo"/>
          <w:i w:val="0"/>
          <w:iCs w:val="0"/>
          <w:color w:val="auto"/>
        </w:rPr>
        <w:instrText xml:space="preserve"> SEQ Figura \* ARABIC </w:instrText>
      </w:r>
      <w:r w:rsidRPr="00420B56">
        <w:rPr>
          <w:rFonts w:ascii="Exo" w:hAnsi="Exo"/>
          <w:i w:val="0"/>
          <w:iCs w:val="0"/>
          <w:color w:val="auto"/>
        </w:rPr>
        <w:fldChar w:fldCharType="separate"/>
      </w:r>
      <w:r w:rsidRPr="00420B56">
        <w:rPr>
          <w:rFonts w:ascii="Exo" w:hAnsi="Exo"/>
          <w:i w:val="0"/>
          <w:iCs w:val="0"/>
          <w:noProof/>
          <w:color w:val="auto"/>
        </w:rPr>
        <w:t>1</w:t>
      </w:r>
      <w:r w:rsidRPr="00420B56">
        <w:rPr>
          <w:rFonts w:ascii="Exo" w:hAnsi="Exo"/>
          <w:i w:val="0"/>
          <w:iCs w:val="0"/>
          <w:color w:val="auto"/>
        </w:rPr>
        <w:fldChar w:fldCharType="end"/>
      </w:r>
      <w:r w:rsidRPr="00420B56">
        <w:rPr>
          <w:rFonts w:ascii="Exo" w:hAnsi="Exo"/>
          <w:i w:val="0"/>
          <w:iCs w:val="0"/>
          <w:color w:val="auto"/>
        </w:rPr>
        <w:t xml:space="preserve"> - Artefatos da consulta</w:t>
      </w:r>
    </w:p>
    <w:p w14:paraId="6E572A11" w14:textId="77777777" w:rsidR="00977AE4" w:rsidRDefault="00977AE4" w:rsidP="00977AE4">
      <w:pPr>
        <w:pStyle w:val="PargrafodaLista"/>
        <w:ind w:left="0"/>
        <w:rPr>
          <w:rFonts w:ascii="Montserrat" w:hAnsi="Montserrat"/>
        </w:rPr>
      </w:pPr>
      <w:r>
        <w:rPr>
          <w:rFonts w:ascii="Montserrat" w:hAnsi="Montserrat"/>
          <w:noProof/>
        </w:rPr>
        <w:drawing>
          <wp:inline distT="0" distB="0" distL="0" distR="0" wp14:anchorId="6A6E4B35" wp14:editId="2448266B">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20F5BECC" w14:textId="77777777" w:rsidR="00977AE4" w:rsidRDefault="00977AE4" w:rsidP="00977AE4">
      <w:pPr>
        <w:pStyle w:val="Legenda"/>
        <w:keepNext/>
        <w:rPr>
          <w:rFonts w:ascii="Exo" w:hAnsi="Exo"/>
          <w:i w:val="0"/>
          <w:iCs w:val="0"/>
          <w:color w:val="auto"/>
        </w:rPr>
      </w:pPr>
      <w:r w:rsidRPr="00420B56">
        <w:rPr>
          <w:rFonts w:ascii="Exo" w:hAnsi="Exo"/>
          <w:i w:val="0"/>
          <w:iCs w:val="0"/>
          <w:color w:val="auto"/>
        </w:rPr>
        <w:t>Fonte: elaborado pelos autores</w:t>
      </w:r>
    </w:p>
    <w:p w14:paraId="0EA54BE3" w14:textId="77777777" w:rsidR="00977AE4" w:rsidRPr="00EA646D" w:rsidRDefault="00977AE4" w:rsidP="00977AE4">
      <w:pPr>
        <w:ind w:left="-1701"/>
        <w:rPr>
          <w:rFonts w:ascii="Exo" w:hAnsi="Exo"/>
        </w:rPr>
      </w:pPr>
    </w:p>
    <w:p w14:paraId="0E827315" w14:textId="765D0AA5" w:rsidR="0078205E" w:rsidRPr="004F5F6E" w:rsidRDefault="0078205E" w:rsidP="004A3585">
      <w:pPr>
        <w:rPr>
          <w:rFonts w:ascii="Exo" w:hAnsi="Exo"/>
        </w:rPr>
      </w:pPr>
    </w:p>
    <w:p w14:paraId="4B346B7F" w14:textId="6AB7933F" w:rsidR="004A3585" w:rsidRPr="004F5F6E" w:rsidRDefault="004A3585" w:rsidP="004A3585">
      <w:pPr>
        <w:pStyle w:val="Ttulo1"/>
        <w:jc w:val="center"/>
        <w:rPr>
          <w:rFonts w:ascii="Exo" w:hAnsi="Exo"/>
          <w:b/>
          <w:bCs/>
          <w:color w:val="auto"/>
        </w:rPr>
      </w:pPr>
      <w:bookmarkStart w:id="36" w:name="_Toc181700709"/>
      <w:r w:rsidRPr="004F5F6E">
        <w:rPr>
          <w:rFonts w:ascii="Exo" w:hAnsi="Exo"/>
          <w:b/>
          <w:bCs/>
          <w:color w:val="auto"/>
        </w:rPr>
        <w:t>Exemplo de aplicação</w:t>
      </w:r>
      <w:bookmarkEnd w:id="36"/>
    </w:p>
    <w:p w14:paraId="0824521B" w14:textId="746E7833" w:rsidR="0078205E" w:rsidRPr="004F5F6E" w:rsidRDefault="0078205E" w:rsidP="0078205E">
      <w:pPr>
        <w:ind w:left="-1701"/>
        <w:jc w:val="center"/>
        <w:rPr>
          <w:rFonts w:ascii="Exo" w:hAnsi="Exo"/>
        </w:rPr>
      </w:pPr>
    </w:p>
    <w:p w14:paraId="5E67A119" w14:textId="6C99AD96" w:rsidR="009E5CEE" w:rsidRPr="004F5F6E" w:rsidRDefault="009E5CEE" w:rsidP="00C567EB">
      <w:pPr>
        <w:pStyle w:val="SemEspaamento"/>
        <w:spacing w:line="360" w:lineRule="auto"/>
        <w:ind w:firstLine="851"/>
        <w:rPr>
          <w:rFonts w:ascii="Exo" w:hAnsi="Exo"/>
          <w:sz w:val="20"/>
          <w:szCs w:val="20"/>
        </w:rPr>
      </w:pPr>
      <w:r w:rsidRPr="004F5F6E">
        <w:rPr>
          <w:rFonts w:ascii="Exo" w:hAnsi="Exo"/>
          <w:sz w:val="20"/>
          <w:szCs w:val="20"/>
        </w:rPr>
        <w:t xml:space="preserve">Para acessar o link do código que resultou no mapa, clique </w:t>
      </w:r>
      <w:hyperlink r:id="rId20" w:history="1">
        <w:r w:rsidRPr="004F5F6E">
          <w:rPr>
            <w:rStyle w:val="Hyperlink"/>
            <w:rFonts w:ascii="Exo" w:hAnsi="Exo"/>
            <w:sz w:val="20"/>
            <w:szCs w:val="20"/>
          </w:rPr>
          <w:t>aqui</w:t>
        </w:r>
      </w:hyperlink>
      <w:r w:rsidRPr="004F5F6E">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6EFC34B2" w14:textId="3ADFDD53" w:rsidR="003F6595" w:rsidRPr="004F5F6E" w:rsidRDefault="00666086" w:rsidP="00666086">
      <w:pPr>
        <w:pStyle w:val="Ttulo1"/>
        <w:jc w:val="center"/>
        <w:rPr>
          <w:rFonts w:ascii="Exo" w:hAnsi="Exo"/>
          <w:b/>
          <w:bCs/>
          <w:color w:val="auto"/>
        </w:rPr>
      </w:pPr>
      <w:bookmarkStart w:id="37" w:name="_Toc181700710"/>
      <w:r w:rsidRPr="004F5F6E">
        <w:rPr>
          <w:rFonts w:ascii="Exo" w:hAnsi="Exo"/>
          <w:b/>
          <w:bCs/>
          <w:color w:val="auto"/>
        </w:rPr>
        <w:t>Referências</w:t>
      </w:r>
      <w:bookmarkEnd w:id="37"/>
    </w:p>
    <w:p w14:paraId="393A9936" w14:textId="77777777" w:rsidR="00666086" w:rsidRPr="004F5F6E" w:rsidRDefault="00666086" w:rsidP="00666086">
      <w:pPr>
        <w:rPr>
          <w:rFonts w:ascii="Exo" w:hAnsi="Exo"/>
        </w:rPr>
      </w:pPr>
    </w:p>
    <w:sdt>
      <w:sdtPr>
        <w:rPr>
          <w:rFonts w:ascii="Exo" w:hAnsi="Exo"/>
          <w:color w:val="000000"/>
        </w:rPr>
        <w:tag w:val="MENDELEY_BIBLIOGRAPHY"/>
        <w:id w:val="951600538"/>
        <w:placeholder>
          <w:docPart w:val="DefaultPlaceholder_-1854013440"/>
        </w:placeholder>
      </w:sdtPr>
      <w:sdtContent>
        <w:p w14:paraId="74ABFA60" w14:textId="77777777" w:rsidR="00666086" w:rsidRPr="004F5F6E" w:rsidRDefault="00666086" w:rsidP="00666086">
          <w:pPr>
            <w:autoSpaceDE w:val="0"/>
            <w:autoSpaceDN w:val="0"/>
            <w:ind w:hanging="640"/>
            <w:jc w:val="both"/>
            <w:divId w:val="344209817"/>
            <w:rPr>
              <w:rFonts w:ascii="Exo" w:eastAsia="Times New Roman" w:hAnsi="Exo"/>
              <w:color w:val="00000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t xml:space="preserve">WHO. Global strategy on human resources for health: Workforce 2030. 2016. </w:t>
          </w:r>
        </w:p>
        <w:p w14:paraId="04B120DA" w14:textId="77777777" w:rsidR="00666086" w:rsidRPr="004F5F6E" w:rsidRDefault="00666086" w:rsidP="00666086">
          <w:pPr>
            <w:autoSpaceDE w:val="0"/>
            <w:autoSpaceDN w:val="0"/>
            <w:ind w:hanging="640"/>
            <w:jc w:val="both"/>
            <w:divId w:val="682315618"/>
            <w:rPr>
              <w:rFonts w:ascii="Exo" w:eastAsia="Times New Roman" w:hAnsi="Exo"/>
              <w:color w:val="000000"/>
              <w:sz w:val="20"/>
              <w:szCs w:val="20"/>
            </w:rPr>
          </w:pPr>
          <w:r w:rsidRPr="004F5F6E">
            <w:rPr>
              <w:rFonts w:ascii="Exo" w:eastAsia="Times New Roman" w:hAnsi="Exo"/>
              <w:color w:val="000000"/>
              <w:sz w:val="20"/>
              <w:szCs w:val="20"/>
            </w:rPr>
            <w:t xml:space="preserve">2. </w:t>
          </w:r>
          <w:r w:rsidRPr="004F5F6E">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BioMed Central Ltd; 2023 Dec 1;21(1). PMID: 37264403</w:t>
          </w:r>
        </w:p>
        <w:p w14:paraId="1A45F4EF" w14:textId="77777777" w:rsidR="00666086" w:rsidRPr="004F5F6E" w:rsidRDefault="00666086" w:rsidP="00666086">
          <w:pPr>
            <w:autoSpaceDE w:val="0"/>
            <w:autoSpaceDN w:val="0"/>
            <w:ind w:hanging="640"/>
            <w:jc w:val="both"/>
            <w:divId w:val="350181312"/>
            <w:rPr>
              <w:rFonts w:ascii="Exo" w:eastAsia="Times New Roman" w:hAnsi="Exo"/>
              <w:color w:val="000000"/>
              <w:sz w:val="20"/>
              <w:szCs w:val="20"/>
            </w:rPr>
          </w:pPr>
          <w:r w:rsidRPr="004F5F6E">
            <w:rPr>
              <w:rFonts w:ascii="Exo" w:eastAsia="Times New Roman" w:hAnsi="Exo"/>
              <w:color w:val="000000"/>
              <w:sz w:val="20"/>
              <w:szCs w:val="20"/>
            </w:rPr>
            <w:t xml:space="preserve">3. </w:t>
          </w:r>
          <w:r w:rsidRPr="004F5F6E">
            <w:rPr>
              <w:rFonts w:ascii="Exo" w:eastAsia="Times New Roman" w:hAnsi="Exo"/>
              <w:color w:val="000000"/>
              <w:sz w:val="20"/>
              <w:szCs w:val="20"/>
            </w:rPr>
            <w:tab/>
            <w:t xml:space="preserve">Rees GH, James R, Samadashvili L, Scotter C. Are Sustainable Health Workforces Possible? Issues and a Possible Remedy. Sustainability (Switzerland). MDPI; 2023. </w:t>
          </w:r>
        </w:p>
        <w:p w14:paraId="08D22EF9" w14:textId="77777777" w:rsidR="00666086" w:rsidRPr="004F5F6E" w:rsidRDefault="00666086" w:rsidP="00666086">
          <w:pPr>
            <w:autoSpaceDE w:val="0"/>
            <w:autoSpaceDN w:val="0"/>
            <w:ind w:hanging="640"/>
            <w:jc w:val="both"/>
            <w:divId w:val="287247027"/>
            <w:rPr>
              <w:rFonts w:ascii="Exo" w:eastAsia="Times New Roman" w:hAnsi="Exo"/>
              <w:color w:val="000000"/>
              <w:sz w:val="20"/>
              <w:szCs w:val="20"/>
            </w:rPr>
          </w:pPr>
          <w:r w:rsidRPr="004F5F6E">
            <w:rPr>
              <w:rFonts w:ascii="Exo" w:eastAsia="Times New Roman" w:hAnsi="Exo"/>
              <w:color w:val="000000"/>
              <w:sz w:val="20"/>
              <w:szCs w:val="20"/>
            </w:rPr>
            <w:t xml:space="preserve">4. </w:t>
          </w:r>
          <w:r w:rsidRPr="004F5F6E">
            <w:rPr>
              <w:rFonts w:ascii="Exo" w:eastAsia="Times New Roman" w:hAnsi="Exo"/>
              <w:color w:val="000000"/>
              <w:sz w:val="20"/>
              <w:szCs w:val="20"/>
            </w:rPr>
            <w:tab/>
            <w:t xml:space="preserve">OPAS. Contas Nacionais da Força de Trabalho em Saúde: Um Manual. Brasília; 2020. </w:t>
          </w:r>
        </w:p>
        <w:p w14:paraId="0260B823" w14:textId="77777777" w:rsidR="00666086" w:rsidRPr="004F5F6E" w:rsidRDefault="00666086" w:rsidP="00666086">
          <w:pPr>
            <w:autoSpaceDE w:val="0"/>
            <w:autoSpaceDN w:val="0"/>
            <w:ind w:hanging="640"/>
            <w:jc w:val="both"/>
            <w:divId w:val="2052460715"/>
            <w:rPr>
              <w:rFonts w:ascii="Exo" w:eastAsia="Times New Roman" w:hAnsi="Exo"/>
              <w:color w:val="000000"/>
              <w:sz w:val="20"/>
              <w:szCs w:val="20"/>
            </w:rPr>
          </w:pPr>
          <w:r w:rsidRPr="004F5F6E">
            <w:rPr>
              <w:rFonts w:ascii="Exo" w:eastAsia="Times New Roman" w:hAnsi="Exo"/>
              <w:color w:val="000000"/>
              <w:sz w:val="20"/>
              <w:szCs w:val="20"/>
            </w:rPr>
            <w:t xml:space="preserve">5. </w:t>
          </w:r>
          <w:r w:rsidRPr="004F5F6E">
            <w:rPr>
              <w:rFonts w:ascii="Exo" w:eastAsia="Times New Roman" w:hAnsi="Exo"/>
              <w:color w:val="000000"/>
              <w:sz w:val="20"/>
              <w:szCs w:val="20"/>
            </w:rPr>
            <w:tab/>
            <w:t xml:space="preserve">Ministério da Saúde. Indicadores de gestão do trabalho em saúde: material de apoio para o Programa de Qualificação e Estruturação da Gestão do Trabalho e da Educação no SUS - ProgeSUS. Editora MS; 2007. </w:t>
          </w:r>
        </w:p>
        <w:p w14:paraId="5384DA99" w14:textId="77777777" w:rsidR="00666086" w:rsidRPr="004F5F6E" w:rsidRDefault="00666086" w:rsidP="00666086">
          <w:pPr>
            <w:autoSpaceDE w:val="0"/>
            <w:autoSpaceDN w:val="0"/>
            <w:ind w:hanging="640"/>
            <w:jc w:val="both"/>
            <w:divId w:val="175507557"/>
            <w:rPr>
              <w:rFonts w:ascii="Exo" w:eastAsia="Times New Roman" w:hAnsi="Exo"/>
              <w:color w:val="000000"/>
              <w:sz w:val="20"/>
              <w:szCs w:val="20"/>
            </w:rPr>
          </w:pPr>
          <w:r w:rsidRPr="004F5F6E">
            <w:rPr>
              <w:rFonts w:ascii="Exo" w:eastAsia="Times New Roman" w:hAnsi="Exo"/>
              <w:color w:val="000000"/>
              <w:sz w:val="20"/>
              <w:szCs w:val="20"/>
            </w:rPr>
            <w:t xml:space="preserve">6. </w:t>
          </w:r>
          <w:r w:rsidRPr="004F5F6E">
            <w:rPr>
              <w:rFonts w:ascii="Exo" w:eastAsia="Times New Roman" w:hAnsi="Exo"/>
              <w:color w:val="000000"/>
              <w:sz w:val="20"/>
              <w:szCs w:val="20"/>
            </w:rPr>
            <w:tab/>
            <w:t>WHO. Strengthening the collection, analysis and use of health workforce data and information - a handbook [Internet]. 2022. Available from: http://apps.who.int/bookorders.</w:t>
          </w:r>
        </w:p>
        <w:p w14:paraId="2AC30F27" w14:textId="77777777" w:rsidR="00666086" w:rsidRPr="004F5F6E" w:rsidRDefault="00666086" w:rsidP="00666086">
          <w:pPr>
            <w:autoSpaceDE w:val="0"/>
            <w:autoSpaceDN w:val="0"/>
            <w:ind w:hanging="640"/>
            <w:jc w:val="both"/>
            <w:divId w:val="287514636"/>
            <w:rPr>
              <w:rFonts w:ascii="Exo" w:eastAsia="Times New Roman" w:hAnsi="Exo"/>
              <w:color w:val="000000"/>
              <w:sz w:val="20"/>
              <w:szCs w:val="20"/>
            </w:rPr>
          </w:pPr>
          <w:r w:rsidRPr="004F5F6E">
            <w:rPr>
              <w:rFonts w:ascii="Exo" w:eastAsia="Times New Roman" w:hAnsi="Exo"/>
              <w:color w:val="000000"/>
              <w:sz w:val="20"/>
              <w:szCs w:val="20"/>
            </w:rPr>
            <w:t xml:space="preserve">7. </w:t>
          </w:r>
          <w:r w:rsidRPr="004F5F6E">
            <w:rPr>
              <w:rFonts w:ascii="Exo" w:eastAsia="Times New Roman" w:hAnsi="Exo"/>
              <w:color w:val="000000"/>
              <w:sz w:val="20"/>
              <w:szCs w:val="20"/>
            </w:rPr>
            <w:tab/>
            <w:t xml:space="preserve">Vieira LA, Caldas LC, Gama MR de J, Almeida UR, Lemos EC de, Carvalho FFB de. A Educação Física como força de trabalho do SUS: análise dos tipos de vínculos profissionais. Trabalho, Educação e Saúde. FapUNIFESP (SciELO); 2023;21. </w:t>
          </w:r>
        </w:p>
        <w:p w14:paraId="1AD0438A" w14:textId="18292768" w:rsidR="0078205E" w:rsidRDefault="00666086" w:rsidP="0078205E">
          <w:pPr>
            <w:ind w:left="-1701"/>
            <w:jc w:val="center"/>
          </w:pPr>
          <w:r w:rsidRPr="004F5F6E">
            <w:rPr>
              <w:rFonts w:ascii="Exo" w:eastAsia="Times New Roman" w:hAnsi="Exo"/>
              <w:color w:val="000000"/>
            </w:rPr>
            <w:t> </w:t>
          </w:r>
        </w:p>
      </w:sdtContent>
    </w:sdt>
    <w:p w14:paraId="164E1B26" w14:textId="02018AE1" w:rsidR="0078205E" w:rsidRDefault="0078205E" w:rsidP="001239B3">
      <w:pPr>
        <w:pStyle w:val="NormalWeb"/>
      </w:pPr>
      <w:r>
        <w:rPr>
          <w:noProof/>
        </w:rPr>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8205E">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Daniel Pagotto" w:date="2024-11-05T11:23:00Z" w:initials="DP">
    <w:p w14:paraId="5E50E9F9" w14:textId="105FEFC5" w:rsidR="003F6595" w:rsidRDefault="003F6595">
      <w:pPr>
        <w:pStyle w:val="Textodecomentrio"/>
      </w:pPr>
      <w:r>
        <w:rPr>
          <w:rStyle w:val="Refdecomentrio"/>
        </w:rPr>
        <w:annotationRef/>
      </w:r>
      <w:r>
        <w:t>Complementar aqui</w:t>
      </w:r>
    </w:p>
  </w:comment>
  <w:comment w:id="9" w:author="Érika Aquino" w:date="2025-01-11T23:07:00Z" w:initials="E.A.">
    <w:p w14:paraId="3323D33A" w14:textId="77777777" w:rsidR="001230C1" w:rsidRDefault="001230C1" w:rsidP="001230C1">
      <w:pPr>
        <w:pStyle w:val="Textodecomentrio"/>
      </w:pPr>
      <w:r>
        <w:rPr>
          <w:rStyle w:val="Refdecomentrio"/>
        </w:rPr>
        <w:annotationRef/>
      </w:r>
      <w:r>
        <w:rPr>
          <w:color w:val="222222"/>
          <w:highlight w:val="white"/>
        </w:rPr>
        <w:t>MARTINS, Felipe dos Santos; MACHADO, Danielle Carusi. Uma análise da escolha do curso superior no Brasil. </w:t>
      </w:r>
      <w:r>
        <w:rPr>
          <w:b/>
          <w:bCs/>
          <w:color w:val="222222"/>
          <w:highlight w:val="white"/>
        </w:rPr>
        <w:t>Revista Brasileira de Estudos de População</w:t>
      </w:r>
      <w:r>
        <w:rPr>
          <w:color w:val="222222"/>
          <w:highlight w:val="white"/>
        </w:rPr>
        <w:t>, v. 35, p. e0056, 2018.</w:t>
      </w:r>
      <w:r>
        <w:t xml:space="preserve"> </w:t>
      </w:r>
    </w:p>
  </w:comment>
  <w:comment w:id="16" w:author="Érika Aquino" w:date="2025-01-11T23:10:00Z" w:initials="E.A.">
    <w:p w14:paraId="19B843A6" w14:textId="77777777" w:rsidR="001230C1" w:rsidRDefault="001230C1" w:rsidP="001230C1">
      <w:pPr>
        <w:pStyle w:val="Textodecomentrio"/>
      </w:pPr>
      <w:r>
        <w:rPr>
          <w:rStyle w:val="Refdecomentrio"/>
        </w:rPr>
        <w:annotationRef/>
      </w:r>
      <w:r>
        <w:rPr>
          <w:color w:val="222222"/>
          <w:highlight w:val="white"/>
        </w:rPr>
        <w:t>ROMERO, José Renato; PINA-OLIVEIRA, Alfredo Almeida; PUGGINA, Ana Cláudia. Motivação para aprender e causas de evasão de estudantes de ciências da saúde. </w:t>
      </w:r>
      <w:r>
        <w:rPr>
          <w:b/>
          <w:bCs/>
          <w:color w:val="222222"/>
          <w:highlight w:val="white"/>
        </w:rPr>
        <w:t>Revista Ibero-Americana de Estudos em Educação</w:t>
      </w:r>
      <w:r>
        <w:rPr>
          <w:color w:val="222222"/>
          <w:highlight w:val="white"/>
        </w:rPr>
        <w:t>, p. e024010-e024010, 2024.</w:t>
      </w:r>
      <w:r>
        <w:t xml:space="preserve"> </w:t>
      </w:r>
    </w:p>
    <w:p w14:paraId="4D08029B" w14:textId="77777777" w:rsidR="001230C1" w:rsidRDefault="001230C1" w:rsidP="001230C1">
      <w:pPr>
        <w:pStyle w:val="Textodecomentrio"/>
      </w:pPr>
    </w:p>
    <w:p w14:paraId="4758E334" w14:textId="77777777" w:rsidR="001230C1" w:rsidRDefault="001230C1" w:rsidP="001230C1">
      <w:pPr>
        <w:pStyle w:val="Textodecomentrio"/>
      </w:pPr>
    </w:p>
    <w:p w14:paraId="62F07BAF" w14:textId="77777777" w:rsidR="001230C1" w:rsidRDefault="001230C1" w:rsidP="001230C1">
      <w:pPr>
        <w:pStyle w:val="Textodecomentrio"/>
      </w:pPr>
      <w:r>
        <w:rPr>
          <w:color w:val="222222"/>
          <w:highlight w:val="white"/>
        </w:rPr>
        <w:t>POZ, Mario Roberto Dal; MAIA, Leila Senna; COSTA-COUTO, Maria Helena. Financeirização e oligopolização das instituições privadas de ensino no Brasil: o caso das escolas médicas. </w:t>
      </w:r>
      <w:r>
        <w:rPr>
          <w:b/>
          <w:bCs/>
          <w:color w:val="222222"/>
          <w:highlight w:val="white"/>
        </w:rPr>
        <w:t>Cadernos de Saúde Pública</w:t>
      </w:r>
      <w:r>
        <w:rPr>
          <w:color w:val="222222"/>
          <w:highlight w:val="white"/>
        </w:rPr>
        <w:t>, v. 38, n. Suppl 2, p. e00078720, 2022.</w:t>
      </w:r>
      <w:r>
        <w:t xml:space="preserve"> </w:t>
      </w:r>
    </w:p>
  </w:comment>
  <w:comment w:id="25" w:author="Daniel Pagotto" w:date="2024-11-05T11:10:00Z" w:initials="DP">
    <w:p w14:paraId="4B51C398" w14:textId="0264B1FD" w:rsidR="00E47210" w:rsidRDefault="00E47210">
      <w:pPr>
        <w:pStyle w:val="Textodecomentrio"/>
      </w:pPr>
      <w:r>
        <w:rPr>
          <w:rStyle w:val="Refdecomentrio"/>
        </w:rPr>
        <w:annotationRef/>
      </w:r>
      <w:r>
        <w:t>Mais uma referência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50E9F9" w15:done="0"/>
  <w15:commentEx w15:paraId="3323D33A" w15:done="0"/>
  <w15:commentEx w15:paraId="62F07BAF" w15:done="0"/>
  <w15:commentEx w15:paraId="4B51C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D47E96" w16cex:dateUtc="2024-11-05T14:23:00Z"/>
  <w16cex:commentExtensible w16cex:durableId="01517003" w16cex:dateUtc="2025-01-12T02:07:00Z"/>
  <w16cex:commentExtensible w16cex:durableId="1DBEDF11" w16cex:dateUtc="2025-01-12T02:10:00Z"/>
  <w16cex:commentExtensible w16cex:durableId="2AD47B94" w16cex:dateUtc="2024-11-05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50E9F9" w16cid:durableId="2AD47E96"/>
  <w16cid:commentId w16cid:paraId="3323D33A" w16cid:durableId="01517003"/>
  <w16cid:commentId w16cid:paraId="62F07BAF" w16cid:durableId="1DBEDF11"/>
  <w16cid:commentId w16cid:paraId="4B51C398" w16cid:durableId="2AD47B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00021" w14:textId="77777777" w:rsidR="006C3FE9" w:rsidRDefault="006C3FE9" w:rsidP="0078205E">
      <w:pPr>
        <w:spacing w:after="0" w:line="240" w:lineRule="auto"/>
      </w:pPr>
      <w:r>
        <w:separator/>
      </w:r>
    </w:p>
  </w:endnote>
  <w:endnote w:type="continuationSeparator" w:id="0">
    <w:p w14:paraId="3DADA8C2" w14:textId="77777777" w:rsidR="006C3FE9" w:rsidRDefault="006C3FE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58366C" w14:textId="77777777" w:rsidR="006C3FE9" w:rsidRDefault="006C3FE9" w:rsidP="0078205E">
      <w:pPr>
        <w:spacing w:after="0" w:line="240" w:lineRule="auto"/>
      </w:pPr>
      <w:r>
        <w:separator/>
      </w:r>
    </w:p>
  </w:footnote>
  <w:footnote w:type="continuationSeparator" w:id="0">
    <w:p w14:paraId="209ACB94" w14:textId="77777777" w:rsidR="006C3FE9" w:rsidRDefault="006C3FE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1879267">
    <w:abstractNumId w:val="6"/>
  </w:num>
  <w:num w:numId="2" w16cid:durableId="1019894662">
    <w:abstractNumId w:val="3"/>
  </w:num>
  <w:num w:numId="3" w16cid:durableId="839393743">
    <w:abstractNumId w:val="0"/>
  </w:num>
  <w:num w:numId="4" w16cid:durableId="73281341">
    <w:abstractNumId w:val="1"/>
  </w:num>
  <w:num w:numId="5" w16cid:durableId="643660350">
    <w:abstractNumId w:val="2"/>
  </w:num>
  <w:num w:numId="6" w16cid:durableId="1704987148">
    <w:abstractNumId w:val="4"/>
  </w:num>
  <w:num w:numId="7" w16cid:durableId="100990985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95F3F"/>
    <w:rsid w:val="001230C1"/>
    <w:rsid w:val="001239B3"/>
    <w:rsid w:val="001D0EE0"/>
    <w:rsid w:val="00255C97"/>
    <w:rsid w:val="002826EF"/>
    <w:rsid w:val="002D5D78"/>
    <w:rsid w:val="002F4103"/>
    <w:rsid w:val="003F6595"/>
    <w:rsid w:val="00496AA8"/>
    <w:rsid w:val="004A3585"/>
    <w:rsid w:val="004C446E"/>
    <w:rsid w:val="004C52AF"/>
    <w:rsid w:val="004E0F3E"/>
    <w:rsid w:val="004F5F6E"/>
    <w:rsid w:val="0051118D"/>
    <w:rsid w:val="00537021"/>
    <w:rsid w:val="005C3030"/>
    <w:rsid w:val="006447AB"/>
    <w:rsid w:val="006649EF"/>
    <w:rsid w:val="00666086"/>
    <w:rsid w:val="0067139C"/>
    <w:rsid w:val="006C3FE9"/>
    <w:rsid w:val="006E42E4"/>
    <w:rsid w:val="0078205E"/>
    <w:rsid w:val="007F2820"/>
    <w:rsid w:val="00814305"/>
    <w:rsid w:val="00870EE1"/>
    <w:rsid w:val="00953952"/>
    <w:rsid w:val="00954B56"/>
    <w:rsid w:val="00972BFA"/>
    <w:rsid w:val="00977AE4"/>
    <w:rsid w:val="009E5CEE"/>
    <w:rsid w:val="00A80BE7"/>
    <w:rsid w:val="00A8102A"/>
    <w:rsid w:val="00A92A31"/>
    <w:rsid w:val="00B13018"/>
    <w:rsid w:val="00B55CBE"/>
    <w:rsid w:val="00C05C2B"/>
    <w:rsid w:val="00C4209A"/>
    <w:rsid w:val="00C567EB"/>
    <w:rsid w:val="00C91A7B"/>
    <w:rsid w:val="00CA4CA1"/>
    <w:rsid w:val="00D24869"/>
    <w:rsid w:val="00D36EEF"/>
    <w:rsid w:val="00D7294F"/>
    <w:rsid w:val="00D94AD2"/>
    <w:rsid w:val="00E47210"/>
    <w:rsid w:val="00E508EC"/>
    <w:rsid w:val="00E72E2A"/>
    <w:rsid w:val="00FB65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hyperlink" Target="https://github.com/danielppagotto/dimensionamento_m4/blob/main/01_indicadores/07_equipamentos/07_indicadores_equipamentos.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201B4E"/>
    <w:rsid w:val="005A3554"/>
    <w:rsid w:val="00656F0F"/>
    <w:rsid w:val="007C6A17"/>
    <w:rsid w:val="0082664E"/>
    <w:rsid w:val="00953952"/>
    <w:rsid w:val="009A2513"/>
    <w:rsid w:val="00A647F7"/>
    <w:rsid w:val="00AD7583"/>
    <w:rsid w:val="00AE103D"/>
    <w:rsid w:val="00BA0934"/>
    <w:rsid w:val="00C4209A"/>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2182</Words>
  <Characters>11786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Érika Aquino</cp:lastModifiedBy>
  <cp:revision>14</cp:revision>
  <dcterms:created xsi:type="dcterms:W3CDTF">2024-11-06T13:58:00Z</dcterms:created>
  <dcterms:modified xsi:type="dcterms:W3CDTF">2025-01-12T02:11:00Z</dcterms:modified>
</cp:coreProperties>
</file>