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90F57F6">
            <wp:simplePos x="0" y="0"/>
            <wp:positionH relativeFrom="column">
              <wp:posOffset>-1095375</wp:posOffset>
            </wp:positionH>
            <wp:positionV relativeFrom="paragraph">
              <wp:posOffset>-907416</wp:posOffset>
            </wp:positionV>
            <wp:extent cx="7559040" cy="10692343"/>
            <wp:effectExtent l="0" t="0" r="3810" b="0"/>
            <wp:wrapNone/>
            <wp:docPr id="973699004" name="Imagem 2"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descr="Interface gráfica do usuário,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2234"/>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74390EFA" w14:textId="5E953B5A" w:rsidR="0078205E" w:rsidRDefault="00D660A8" w:rsidP="0078205E">
      <w:pPr>
        <w:pStyle w:val="Texto"/>
        <w:spacing w:after="0" w:line="240" w:lineRule="auto"/>
        <w:jc w:val="center"/>
        <w:rPr>
          <w:b/>
          <w:bCs/>
          <w:sz w:val="30"/>
          <w:szCs w:val="30"/>
        </w:rPr>
      </w:pPr>
      <w:r w:rsidRPr="00D660A8">
        <w:rPr>
          <w:b/>
          <w:bCs/>
          <w:sz w:val="30"/>
          <w:szCs w:val="30"/>
        </w:rPr>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lastRenderedPageBreak/>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D660A8" w:rsidRDefault="00D36EEF" w:rsidP="00D36EEF">
          <w:pPr>
            <w:pStyle w:val="CabealhodoSumrio"/>
            <w:jc w:val="center"/>
            <w:rPr>
              <w:rFonts w:ascii="Exo" w:hAnsi="Exo"/>
              <w:b/>
              <w:bCs/>
              <w:color w:val="auto"/>
            </w:rPr>
          </w:pPr>
          <w:r w:rsidRPr="00D660A8">
            <w:rPr>
              <w:rFonts w:ascii="Exo" w:hAnsi="Exo"/>
              <w:b/>
              <w:bCs/>
              <w:color w:val="auto"/>
            </w:rPr>
            <w:t>Sumário</w:t>
          </w:r>
        </w:p>
        <w:p w14:paraId="27F13C86" w14:textId="06310D9D" w:rsidR="001239B3" w:rsidRPr="00D660A8" w:rsidRDefault="00D36EEF">
          <w:pPr>
            <w:pStyle w:val="Sumrio1"/>
            <w:tabs>
              <w:tab w:val="right" w:leader="dot" w:pos="8494"/>
            </w:tabs>
            <w:rPr>
              <w:rFonts w:ascii="Exo" w:eastAsiaTheme="minorEastAsia" w:hAnsi="Exo"/>
              <w:noProof/>
              <w:kern w:val="0"/>
              <w:lang w:eastAsia="pt-BR"/>
              <w14:ligatures w14:val="none"/>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1700707" w:history="1">
            <w:r w:rsidR="001239B3" w:rsidRPr="00D660A8">
              <w:rPr>
                <w:rStyle w:val="Hyperlink"/>
                <w:rFonts w:ascii="Exo" w:hAnsi="Exo"/>
                <w:noProof/>
              </w:rPr>
              <w:t>Introdução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_Toc181700707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4</w:t>
            </w:r>
            <w:r w:rsidR="001239B3" w:rsidRPr="00D660A8">
              <w:rPr>
                <w:rFonts w:ascii="Exo" w:hAnsi="Exo"/>
                <w:noProof/>
                <w:webHidden/>
              </w:rPr>
              <w:fldChar w:fldCharType="end"/>
            </w:r>
          </w:hyperlink>
        </w:p>
        <w:p w14:paraId="6CABB426" w14:textId="71CE6CAF" w:rsidR="001239B3" w:rsidRPr="00D660A8" w:rsidRDefault="001239B3">
          <w:pPr>
            <w:pStyle w:val="Sumrio1"/>
            <w:tabs>
              <w:tab w:val="right" w:leader="dot" w:pos="8494"/>
            </w:tabs>
            <w:rPr>
              <w:rFonts w:ascii="Exo" w:eastAsiaTheme="minorEastAsia" w:hAnsi="Exo"/>
              <w:noProof/>
              <w:kern w:val="0"/>
              <w:lang w:eastAsia="pt-BR"/>
              <w14:ligatures w14:val="none"/>
            </w:rPr>
          </w:pPr>
          <w:hyperlink w:anchor="_Toc181700708" w:history="1">
            <w:r w:rsidRPr="00D660A8">
              <w:rPr>
                <w:rStyle w:val="Hyperlink"/>
                <w:rFonts w:ascii="Exo" w:hAnsi="Exo"/>
                <w:noProof/>
              </w:rPr>
              <w:t>Ficha de indicador</w:t>
            </w:r>
            <w:r w:rsidRPr="00D660A8">
              <w:rPr>
                <w:rFonts w:ascii="Exo" w:hAnsi="Exo"/>
                <w:noProof/>
                <w:webHidden/>
              </w:rPr>
              <w:tab/>
            </w:r>
            <w:r w:rsidRPr="00D660A8">
              <w:rPr>
                <w:rFonts w:ascii="Exo" w:hAnsi="Exo"/>
                <w:noProof/>
                <w:webHidden/>
              </w:rPr>
              <w:fldChar w:fldCharType="begin"/>
            </w:r>
            <w:r w:rsidRPr="00D660A8">
              <w:rPr>
                <w:rFonts w:ascii="Exo" w:hAnsi="Exo"/>
                <w:noProof/>
                <w:webHidden/>
              </w:rPr>
              <w:instrText xml:space="preserve"> PAGEREF _Toc181700708 \h </w:instrText>
            </w:r>
            <w:r w:rsidRPr="00D660A8">
              <w:rPr>
                <w:rFonts w:ascii="Exo" w:hAnsi="Exo"/>
                <w:noProof/>
                <w:webHidden/>
              </w:rPr>
            </w:r>
            <w:r w:rsidRPr="00D660A8">
              <w:rPr>
                <w:rFonts w:ascii="Exo" w:hAnsi="Exo"/>
                <w:noProof/>
                <w:webHidden/>
              </w:rPr>
              <w:fldChar w:fldCharType="separate"/>
            </w:r>
            <w:r w:rsidRPr="00D660A8">
              <w:rPr>
                <w:rFonts w:ascii="Exo" w:hAnsi="Exo"/>
                <w:noProof/>
                <w:webHidden/>
              </w:rPr>
              <w:t>5</w:t>
            </w:r>
            <w:r w:rsidRPr="00D660A8">
              <w:rPr>
                <w:rFonts w:ascii="Exo" w:hAnsi="Exo"/>
                <w:noProof/>
                <w:webHidden/>
              </w:rPr>
              <w:fldChar w:fldCharType="end"/>
            </w:r>
          </w:hyperlink>
        </w:p>
        <w:p w14:paraId="122AFCFC" w14:textId="43DB701D" w:rsidR="001239B3" w:rsidRPr="00D660A8" w:rsidRDefault="001239B3">
          <w:pPr>
            <w:pStyle w:val="Sumrio1"/>
            <w:tabs>
              <w:tab w:val="right" w:leader="dot" w:pos="8494"/>
            </w:tabs>
            <w:rPr>
              <w:rFonts w:ascii="Exo" w:eastAsiaTheme="minorEastAsia" w:hAnsi="Exo"/>
              <w:noProof/>
              <w:kern w:val="0"/>
              <w:lang w:eastAsia="pt-BR"/>
              <w14:ligatures w14:val="none"/>
            </w:rPr>
          </w:pPr>
          <w:hyperlink w:anchor="_Toc181700709" w:history="1">
            <w:r w:rsidRPr="00D660A8">
              <w:rPr>
                <w:rStyle w:val="Hyperlink"/>
                <w:rFonts w:ascii="Exo" w:hAnsi="Exo"/>
                <w:noProof/>
              </w:rPr>
              <w:t>Exemplo de aplicação</w:t>
            </w:r>
            <w:r w:rsidRPr="00D660A8">
              <w:rPr>
                <w:rFonts w:ascii="Exo" w:hAnsi="Exo"/>
                <w:noProof/>
                <w:webHidden/>
              </w:rPr>
              <w:tab/>
            </w:r>
            <w:r w:rsidRPr="00D660A8">
              <w:rPr>
                <w:rFonts w:ascii="Exo" w:hAnsi="Exo"/>
                <w:noProof/>
                <w:webHidden/>
              </w:rPr>
              <w:fldChar w:fldCharType="begin"/>
            </w:r>
            <w:r w:rsidRPr="00D660A8">
              <w:rPr>
                <w:rFonts w:ascii="Exo" w:hAnsi="Exo"/>
                <w:noProof/>
                <w:webHidden/>
              </w:rPr>
              <w:instrText xml:space="preserve"> PAGEREF _Toc181700709 \h </w:instrText>
            </w:r>
            <w:r w:rsidRPr="00D660A8">
              <w:rPr>
                <w:rFonts w:ascii="Exo" w:hAnsi="Exo"/>
                <w:noProof/>
                <w:webHidden/>
              </w:rPr>
            </w:r>
            <w:r w:rsidRPr="00D660A8">
              <w:rPr>
                <w:rFonts w:ascii="Exo" w:hAnsi="Exo"/>
                <w:noProof/>
                <w:webHidden/>
              </w:rPr>
              <w:fldChar w:fldCharType="separate"/>
            </w:r>
            <w:r w:rsidRPr="00D660A8">
              <w:rPr>
                <w:rFonts w:ascii="Exo" w:hAnsi="Exo"/>
                <w:noProof/>
                <w:webHidden/>
              </w:rPr>
              <w:t>7</w:t>
            </w:r>
            <w:r w:rsidRPr="00D660A8">
              <w:rPr>
                <w:rFonts w:ascii="Exo" w:hAnsi="Exo"/>
                <w:noProof/>
                <w:webHidden/>
              </w:rPr>
              <w:fldChar w:fldCharType="end"/>
            </w:r>
          </w:hyperlink>
        </w:p>
        <w:p w14:paraId="163807AC" w14:textId="5AEB95B3" w:rsidR="001239B3" w:rsidRPr="00D660A8" w:rsidRDefault="001239B3">
          <w:pPr>
            <w:pStyle w:val="Sumrio1"/>
            <w:tabs>
              <w:tab w:val="right" w:leader="dot" w:pos="8494"/>
            </w:tabs>
            <w:rPr>
              <w:rFonts w:ascii="Exo" w:eastAsiaTheme="minorEastAsia" w:hAnsi="Exo"/>
              <w:noProof/>
              <w:kern w:val="0"/>
              <w:lang w:eastAsia="pt-BR"/>
              <w14:ligatures w14:val="none"/>
            </w:rPr>
          </w:pPr>
          <w:hyperlink w:anchor="_Toc181700710" w:history="1">
            <w:r w:rsidRPr="00D660A8">
              <w:rPr>
                <w:rStyle w:val="Hyperlink"/>
                <w:rFonts w:ascii="Exo" w:hAnsi="Exo"/>
                <w:noProof/>
              </w:rPr>
              <w:t>Referências</w:t>
            </w:r>
            <w:r w:rsidRPr="00D660A8">
              <w:rPr>
                <w:rFonts w:ascii="Exo" w:hAnsi="Exo"/>
                <w:noProof/>
                <w:webHidden/>
              </w:rPr>
              <w:tab/>
            </w:r>
            <w:r w:rsidRPr="00D660A8">
              <w:rPr>
                <w:rFonts w:ascii="Exo" w:hAnsi="Exo"/>
                <w:noProof/>
                <w:webHidden/>
              </w:rPr>
              <w:fldChar w:fldCharType="begin"/>
            </w:r>
            <w:r w:rsidRPr="00D660A8">
              <w:rPr>
                <w:rFonts w:ascii="Exo" w:hAnsi="Exo"/>
                <w:noProof/>
                <w:webHidden/>
              </w:rPr>
              <w:instrText xml:space="preserve"> PAGEREF _Toc181700710 \h </w:instrText>
            </w:r>
            <w:r w:rsidRPr="00D660A8">
              <w:rPr>
                <w:rFonts w:ascii="Exo" w:hAnsi="Exo"/>
                <w:noProof/>
                <w:webHidden/>
              </w:rPr>
            </w:r>
            <w:r w:rsidRPr="00D660A8">
              <w:rPr>
                <w:rFonts w:ascii="Exo" w:hAnsi="Exo"/>
                <w:noProof/>
                <w:webHidden/>
              </w:rPr>
              <w:fldChar w:fldCharType="separate"/>
            </w:r>
            <w:r w:rsidRPr="00D660A8">
              <w:rPr>
                <w:rFonts w:ascii="Exo" w:hAnsi="Exo"/>
                <w:noProof/>
                <w:webHidden/>
              </w:rPr>
              <w:t>8</w:t>
            </w:r>
            <w:r w:rsidRPr="00D660A8">
              <w:rPr>
                <w:rFonts w:ascii="Exo" w:hAnsi="Exo"/>
                <w:noProof/>
                <w:webHidden/>
              </w:rPr>
              <w:fldChar w:fldCharType="end"/>
            </w:r>
          </w:hyperlink>
        </w:p>
        <w:p w14:paraId="69F39152" w14:textId="7E8B06D4" w:rsidR="00D36EEF" w:rsidRPr="00D660A8" w:rsidRDefault="00D36EEF">
          <w:pPr>
            <w:rPr>
              <w:rFonts w:ascii="Exo" w:hAnsi="Exo"/>
            </w:rPr>
          </w:pPr>
          <w:r w:rsidRPr="00D660A8">
            <w:rPr>
              <w:rFonts w:ascii="Exo" w:hAnsi="Exo"/>
            </w:rPr>
            <w:fldChar w:fldCharType="end"/>
          </w:r>
        </w:p>
      </w:sdtContent>
    </w:sdt>
    <w:p w14:paraId="27726F3B" w14:textId="77777777" w:rsidR="00D36EEF" w:rsidRPr="00D660A8" w:rsidRDefault="00D36EEF" w:rsidP="00D36EEF">
      <w:pPr>
        <w:pStyle w:val="Ttulo1"/>
        <w:jc w:val="center"/>
        <w:rPr>
          <w:rFonts w:ascii="Exo" w:hAnsi="Exo"/>
          <w:b/>
          <w:bCs/>
          <w:color w:val="auto"/>
        </w:rPr>
      </w:pPr>
    </w:p>
    <w:p w14:paraId="6D72C0F9" w14:textId="77777777" w:rsidR="00D36EEF" w:rsidRPr="00D660A8" w:rsidRDefault="00D36EEF" w:rsidP="00D36EEF">
      <w:pPr>
        <w:pStyle w:val="Ttulo1"/>
        <w:jc w:val="center"/>
        <w:rPr>
          <w:rFonts w:ascii="Exo" w:hAnsi="Exo"/>
          <w:b/>
          <w:bCs/>
          <w:color w:val="auto"/>
        </w:rPr>
      </w:pPr>
    </w:p>
    <w:p w14:paraId="5A068213" w14:textId="608A9D16" w:rsidR="00D36EEF" w:rsidRPr="00D660A8" w:rsidRDefault="00D36EEF" w:rsidP="00D36EEF">
      <w:pPr>
        <w:pStyle w:val="Ttulo1"/>
        <w:jc w:val="center"/>
        <w:rPr>
          <w:rFonts w:ascii="Exo" w:hAnsi="Exo"/>
          <w:b/>
          <w:bCs/>
          <w:color w:val="auto"/>
        </w:rPr>
      </w:pPr>
    </w:p>
    <w:p w14:paraId="40B93563" w14:textId="1C41E0C6" w:rsidR="004A3585" w:rsidRPr="00D660A8" w:rsidRDefault="004A3585" w:rsidP="004A3585">
      <w:pPr>
        <w:rPr>
          <w:rFonts w:ascii="Exo" w:hAnsi="Exo"/>
        </w:rPr>
      </w:pPr>
    </w:p>
    <w:p w14:paraId="2658BC2F" w14:textId="0058BFEB" w:rsidR="004A3585" w:rsidRPr="00D660A8" w:rsidRDefault="004A3585" w:rsidP="004A3585">
      <w:pPr>
        <w:rPr>
          <w:rFonts w:ascii="Exo" w:hAnsi="Exo"/>
        </w:rPr>
      </w:pPr>
    </w:p>
    <w:p w14:paraId="67C73DBC" w14:textId="24CED46A" w:rsidR="004A3585" w:rsidRPr="00D660A8" w:rsidRDefault="004A3585" w:rsidP="004A3585">
      <w:pPr>
        <w:rPr>
          <w:rFonts w:ascii="Exo" w:hAnsi="Exo"/>
        </w:rPr>
      </w:pPr>
    </w:p>
    <w:p w14:paraId="2DB7B688" w14:textId="4E577AED" w:rsidR="004A3585" w:rsidRPr="00D660A8" w:rsidRDefault="004A3585" w:rsidP="004A3585">
      <w:pPr>
        <w:rPr>
          <w:rFonts w:ascii="Exo" w:hAnsi="Exo"/>
        </w:rPr>
      </w:pPr>
    </w:p>
    <w:p w14:paraId="0D13B0C4" w14:textId="601A9D84" w:rsidR="004A3585" w:rsidRPr="00D660A8" w:rsidRDefault="004A3585" w:rsidP="004A3585">
      <w:pPr>
        <w:rPr>
          <w:rFonts w:ascii="Exo" w:hAnsi="Exo"/>
        </w:rPr>
      </w:pPr>
    </w:p>
    <w:p w14:paraId="7819C2B1" w14:textId="2187FA1F" w:rsidR="004A3585" w:rsidRPr="00D660A8" w:rsidRDefault="004A3585" w:rsidP="004A3585">
      <w:pPr>
        <w:rPr>
          <w:rFonts w:ascii="Exo" w:hAnsi="Exo"/>
        </w:rPr>
      </w:pPr>
    </w:p>
    <w:p w14:paraId="78933407" w14:textId="5934522D" w:rsidR="004A3585" w:rsidRPr="00D660A8" w:rsidRDefault="004A3585" w:rsidP="004A3585">
      <w:pPr>
        <w:rPr>
          <w:rFonts w:ascii="Exo" w:hAnsi="Exo"/>
        </w:rPr>
      </w:pPr>
    </w:p>
    <w:p w14:paraId="47416389" w14:textId="244F1774" w:rsidR="004A3585" w:rsidRPr="00D660A8" w:rsidRDefault="004A3585" w:rsidP="004A3585">
      <w:pPr>
        <w:rPr>
          <w:rFonts w:ascii="Exo" w:hAnsi="Exo"/>
        </w:rPr>
      </w:pPr>
    </w:p>
    <w:p w14:paraId="09437B43" w14:textId="7CDC5CB4" w:rsidR="00D660A8" w:rsidRPr="00D660A8" w:rsidRDefault="00D660A8" w:rsidP="004A3585">
      <w:pPr>
        <w:rPr>
          <w:rFonts w:ascii="Exo" w:hAnsi="Exo"/>
        </w:rPr>
      </w:pPr>
    </w:p>
    <w:p w14:paraId="2CDD5B67" w14:textId="43085B8E" w:rsidR="00D660A8" w:rsidRPr="00D660A8" w:rsidRDefault="00D660A8" w:rsidP="004A3585">
      <w:pPr>
        <w:rPr>
          <w:rFonts w:ascii="Exo" w:hAnsi="Exo"/>
        </w:rPr>
      </w:pPr>
    </w:p>
    <w:p w14:paraId="32AD27F6" w14:textId="37E2C5E2" w:rsidR="00D660A8" w:rsidRPr="00D660A8" w:rsidRDefault="00D660A8" w:rsidP="004A3585">
      <w:pPr>
        <w:rPr>
          <w:rFonts w:ascii="Exo" w:hAnsi="Exo"/>
        </w:rPr>
      </w:pPr>
    </w:p>
    <w:p w14:paraId="11CE4DD0" w14:textId="328BEED1" w:rsidR="00D660A8" w:rsidRPr="00D660A8" w:rsidRDefault="00D660A8" w:rsidP="004A3585">
      <w:pPr>
        <w:rPr>
          <w:rFonts w:ascii="Exo" w:hAnsi="Exo"/>
        </w:rPr>
      </w:pPr>
    </w:p>
    <w:p w14:paraId="3D55A1FD" w14:textId="19344D7D" w:rsidR="00D660A8" w:rsidRPr="00D660A8" w:rsidRDefault="00D660A8" w:rsidP="004A3585">
      <w:pPr>
        <w:rPr>
          <w:rFonts w:ascii="Exo" w:hAnsi="Exo"/>
        </w:rPr>
      </w:pPr>
    </w:p>
    <w:p w14:paraId="068D8171" w14:textId="7DAB7508" w:rsidR="00D660A8" w:rsidRPr="00D660A8" w:rsidRDefault="00D660A8" w:rsidP="004A3585">
      <w:pPr>
        <w:rPr>
          <w:rFonts w:ascii="Exo" w:hAnsi="Exo"/>
        </w:rPr>
      </w:pPr>
    </w:p>
    <w:p w14:paraId="35B5C1D2" w14:textId="18D97054" w:rsidR="00D660A8" w:rsidRPr="00D660A8" w:rsidRDefault="00D660A8" w:rsidP="004A3585">
      <w:pPr>
        <w:rPr>
          <w:rFonts w:ascii="Exo" w:hAnsi="Exo"/>
        </w:rPr>
      </w:pPr>
    </w:p>
    <w:p w14:paraId="68B71497" w14:textId="529DC909" w:rsidR="00D660A8" w:rsidRPr="00D660A8" w:rsidRDefault="00D660A8" w:rsidP="004A3585">
      <w:pPr>
        <w:rPr>
          <w:rFonts w:ascii="Exo" w:hAnsi="Exo"/>
        </w:rPr>
      </w:pPr>
    </w:p>
    <w:p w14:paraId="0A36327E" w14:textId="77777777" w:rsidR="00D660A8" w:rsidRPr="00D660A8" w:rsidRDefault="00D660A8" w:rsidP="004A3585">
      <w:pPr>
        <w:rPr>
          <w:rFonts w:ascii="Exo" w:hAnsi="Exo"/>
        </w:rPr>
      </w:pPr>
    </w:p>
    <w:p w14:paraId="62FEE483" w14:textId="77777777" w:rsidR="004A3585" w:rsidRPr="00D660A8" w:rsidRDefault="004A3585" w:rsidP="004A3585">
      <w:pPr>
        <w:rPr>
          <w:rFonts w:ascii="Exo" w:hAnsi="Exo"/>
        </w:rPr>
      </w:pPr>
    </w:p>
    <w:p w14:paraId="318E65E8" w14:textId="6662092A" w:rsidR="00A80BE7" w:rsidRPr="00D660A8" w:rsidRDefault="00A80BE7" w:rsidP="00D36EEF">
      <w:pPr>
        <w:pStyle w:val="Ttulo1"/>
        <w:jc w:val="center"/>
        <w:rPr>
          <w:rFonts w:ascii="Exo" w:hAnsi="Exo"/>
          <w:b/>
          <w:bCs/>
          <w:color w:val="auto"/>
        </w:rPr>
      </w:pPr>
      <w:bookmarkStart w:id="0" w:name="_Toc181700707"/>
      <w:r w:rsidRPr="00D660A8">
        <w:rPr>
          <w:rFonts w:ascii="Exo" w:hAnsi="Exo"/>
          <w:b/>
          <w:bCs/>
          <w:color w:val="auto"/>
        </w:rPr>
        <w:t>Introdução</w:t>
      </w:r>
      <w:bookmarkEnd w:id="0"/>
    </w:p>
    <w:p w14:paraId="7021F616" w14:textId="051BE384" w:rsidR="00A80BE7" w:rsidRPr="00D660A8" w:rsidRDefault="00A80BE7" w:rsidP="005C3030">
      <w:pPr>
        <w:ind w:left="-1701"/>
        <w:rPr>
          <w:rFonts w:ascii="Exo" w:hAnsi="Exo"/>
        </w:rPr>
      </w:pPr>
    </w:p>
    <w:p w14:paraId="33B87979" w14:textId="608EEB74" w:rsidR="00B13018"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Em 2016, motivados por alertas de déficits de profissionais de saúde no futuro, a Organização Mundial da Saúde (OMS) lançou uma estratégia chamada </w:t>
      </w:r>
      <w:r w:rsidRPr="00D660A8">
        <w:rPr>
          <w:rFonts w:ascii="Exo" w:hAnsi="Exo"/>
          <w:i/>
          <w:iCs/>
          <w:sz w:val="20"/>
          <w:szCs w:val="20"/>
        </w:rPr>
        <w:t xml:space="preserve">Global </w:t>
      </w:r>
      <w:proofErr w:type="spellStart"/>
      <w:r w:rsidRPr="00D660A8">
        <w:rPr>
          <w:rFonts w:ascii="Exo" w:hAnsi="Exo"/>
          <w:i/>
          <w:iCs/>
          <w:sz w:val="20"/>
          <w:szCs w:val="20"/>
        </w:rPr>
        <w:t>Strategy</w:t>
      </w:r>
      <w:proofErr w:type="spellEnd"/>
      <w:r w:rsidRPr="00D660A8">
        <w:rPr>
          <w:rFonts w:ascii="Exo" w:hAnsi="Exo"/>
          <w:i/>
          <w:iCs/>
          <w:sz w:val="20"/>
          <w:szCs w:val="20"/>
        </w:rPr>
        <w:t xml:space="preserve"> for </w:t>
      </w:r>
      <w:proofErr w:type="spellStart"/>
      <w:r w:rsidRPr="00D660A8">
        <w:rPr>
          <w:rFonts w:ascii="Exo" w:hAnsi="Exo"/>
          <w:i/>
          <w:iCs/>
          <w:sz w:val="20"/>
          <w:szCs w:val="20"/>
        </w:rPr>
        <w:t>Human</w:t>
      </w:r>
      <w:proofErr w:type="spellEnd"/>
      <w:r w:rsidRPr="00D660A8">
        <w:rPr>
          <w:rFonts w:ascii="Exo" w:hAnsi="Exo"/>
          <w:i/>
          <w:iCs/>
          <w:sz w:val="20"/>
          <w:szCs w:val="20"/>
        </w:rPr>
        <w:t xml:space="preserve"> </w:t>
      </w:r>
      <w:proofErr w:type="spellStart"/>
      <w:r w:rsidRPr="00D660A8">
        <w:rPr>
          <w:rFonts w:ascii="Exo" w:hAnsi="Exo"/>
          <w:i/>
          <w:iCs/>
          <w:sz w:val="20"/>
          <w:szCs w:val="20"/>
        </w:rPr>
        <w:t>Resources</w:t>
      </w:r>
      <w:proofErr w:type="spellEnd"/>
      <w:r w:rsidRPr="00D660A8">
        <w:rPr>
          <w:rFonts w:ascii="Exo" w:hAnsi="Exo"/>
          <w:i/>
          <w:iCs/>
          <w:sz w:val="20"/>
          <w:szCs w:val="20"/>
        </w:rPr>
        <w:t xml:space="preserve"> for Health: </w:t>
      </w:r>
      <w:proofErr w:type="spellStart"/>
      <w:r w:rsidRPr="00D660A8">
        <w:rPr>
          <w:rFonts w:ascii="Exo" w:hAnsi="Exo"/>
          <w:i/>
          <w:iCs/>
          <w:sz w:val="20"/>
          <w:szCs w:val="20"/>
        </w:rPr>
        <w:t>Workforce</w:t>
      </w:r>
      <w:proofErr w:type="spellEnd"/>
      <w:r w:rsidRPr="00D660A8">
        <w:rPr>
          <w:rFonts w:ascii="Exo" w:hAnsi="Exo"/>
          <w:i/>
          <w:iCs/>
          <w:sz w:val="20"/>
          <w:szCs w:val="20"/>
        </w:rPr>
        <w:t xml:space="preserve"> 2030</w:t>
      </w:r>
      <w:r w:rsidRPr="00D660A8">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D660A8">
            <w:rPr>
              <w:rFonts w:ascii="Exo" w:hAnsi="Exo"/>
              <w:color w:val="000000"/>
              <w:sz w:val="20"/>
              <w:szCs w:val="20"/>
              <w:vertAlign w:val="superscript"/>
            </w:rPr>
            <w:t>1</w:t>
          </w:r>
        </w:sdtContent>
      </w:sdt>
      <w:r w:rsidRPr="00D660A8">
        <w:rPr>
          <w:rFonts w:ascii="Exo" w:hAnsi="Exo"/>
          <w:sz w:val="20"/>
          <w:szCs w:val="20"/>
        </w:rPr>
        <w:t>.</w:t>
      </w:r>
    </w:p>
    <w:p w14:paraId="0882896E" w14:textId="776EC3C4" w:rsidR="00D36EEF"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D660A8">
            <w:rPr>
              <w:rFonts w:ascii="Exo" w:hAnsi="Exo"/>
              <w:color w:val="000000"/>
              <w:sz w:val="20"/>
              <w:szCs w:val="20"/>
              <w:vertAlign w:val="superscript"/>
            </w:rPr>
            <w:t>2,3</w:t>
          </w:r>
        </w:sdtContent>
      </w:sdt>
      <w:r w:rsidRPr="00D660A8">
        <w:rPr>
          <w:rFonts w:ascii="Exo" w:hAnsi="Exo"/>
          <w:sz w:val="20"/>
          <w:szCs w:val="20"/>
        </w:rPr>
        <w:t xml:space="preserve">. Diante disso, este relatório faz parte de uma coletânea de indicadores que compõe as dinâmicas da força de trabalho em saúde. Para isso, foram </w:t>
      </w:r>
      <w:r w:rsidR="00D36EEF" w:rsidRPr="00D660A8">
        <w:rPr>
          <w:rFonts w:ascii="Exo" w:hAnsi="Exo"/>
          <w:sz w:val="20"/>
          <w:szCs w:val="20"/>
        </w:rPr>
        <w:t>levantadas</w:t>
      </w:r>
      <w:r w:rsidRPr="00D660A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D660A8">
            <w:rPr>
              <w:rFonts w:ascii="Exo" w:hAnsi="Exo"/>
              <w:color w:val="000000"/>
              <w:sz w:val="20"/>
              <w:szCs w:val="20"/>
              <w:vertAlign w:val="superscript"/>
            </w:rPr>
            <w:t>4–6</w:t>
          </w:r>
        </w:sdtContent>
      </w:sdt>
      <w:r w:rsidR="00D36EEF" w:rsidRPr="00D660A8">
        <w:rPr>
          <w:rFonts w:ascii="Exo" w:hAnsi="Exo"/>
          <w:sz w:val="20"/>
          <w:szCs w:val="20"/>
        </w:rPr>
        <w:t xml:space="preserve"> </w:t>
      </w:r>
      <w:commentRangeStart w:id="1"/>
      <w:r w:rsidR="00D36EEF" w:rsidRPr="00D660A8">
        <w:rPr>
          <w:rFonts w:ascii="Exo" w:hAnsi="Exo"/>
          <w:sz w:val="20"/>
          <w:szCs w:val="20"/>
        </w:rPr>
        <w:t xml:space="preserve">que </w:t>
      </w:r>
      <w:r w:rsidR="00D36EEF" w:rsidRPr="00D660A8">
        <w:rPr>
          <w:rFonts w:ascii="Exo" w:hAnsi="Exo"/>
          <w:sz w:val="20"/>
          <w:szCs w:val="20"/>
          <w:highlight w:val="yellow"/>
        </w:rPr>
        <w:t xml:space="preserve">resultou em um compêndio de </w:t>
      </w:r>
      <w:proofErr w:type="spellStart"/>
      <w:r w:rsidR="00D36EEF" w:rsidRPr="00D660A8">
        <w:rPr>
          <w:rFonts w:ascii="Exo" w:hAnsi="Exo"/>
          <w:sz w:val="20"/>
          <w:szCs w:val="20"/>
          <w:highlight w:val="yellow"/>
        </w:rPr>
        <w:t>xx</w:t>
      </w:r>
      <w:proofErr w:type="spellEnd"/>
      <w:r w:rsidR="00D36EEF" w:rsidRPr="00D660A8">
        <w:rPr>
          <w:rFonts w:ascii="Exo" w:hAnsi="Exo"/>
          <w:sz w:val="20"/>
          <w:szCs w:val="20"/>
          <w:highlight w:val="yellow"/>
        </w:rPr>
        <w:t xml:space="preserve"> indicadores das dimensões </w:t>
      </w:r>
      <w:proofErr w:type="spellStart"/>
      <w:r w:rsidR="00D36EEF" w:rsidRPr="00D660A8">
        <w:rPr>
          <w:rFonts w:ascii="Exo" w:hAnsi="Exo"/>
          <w:sz w:val="20"/>
          <w:szCs w:val="20"/>
          <w:highlight w:val="yellow"/>
        </w:rPr>
        <w:t>xxx</w:t>
      </w:r>
      <w:proofErr w:type="spellEnd"/>
      <w:r w:rsidR="00D36EEF" w:rsidRPr="00D660A8">
        <w:rPr>
          <w:rFonts w:ascii="Exo" w:hAnsi="Exo"/>
          <w:sz w:val="20"/>
          <w:szCs w:val="20"/>
          <w:highlight w:val="yellow"/>
        </w:rPr>
        <w:t>. Como exemplo de indicadores temos: a</w:t>
      </w:r>
      <w:del w:id="2" w:author="HENRIQUE RIBEIRO DA SILVEIRA" w:date="2024-11-05T13:46:00Z">
        <w:r w:rsidR="00D36EEF" w:rsidRPr="00D660A8" w:rsidDel="00D7294F">
          <w:rPr>
            <w:rFonts w:ascii="Exo" w:hAnsi="Exo"/>
            <w:sz w:val="20"/>
            <w:szCs w:val="20"/>
            <w:highlight w:val="yellow"/>
          </w:rPr>
          <w:delText>)</w:delText>
        </w:r>
      </w:del>
      <w:ins w:id="3" w:author="HENRIQUE RIBEIRO DA SILVEIRA" w:date="2024-11-05T13:46:00Z">
        <w:r w:rsidR="00D7294F" w:rsidRPr="00D660A8">
          <w:rPr>
            <w:rFonts w:ascii="Exo" w:hAnsi="Exo"/>
            <w:sz w:val="20"/>
            <w:szCs w:val="20"/>
            <w:highlight w:val="yellow"/>
          </w:rPr>
          <w:t xml:space="preserve"> </w:t>
        </w:r>
      </w:ins>
      <w:r w:rsidR="00D7294F" w:rsidRPr="00D660A8">
        <w:rPr>
          <w:rFonts w:ascii="Exo" w:hAnsi="Exo"/>
          <w:sz w:val="20"/>
          <w:szCs w:val="20"/>
          <w:highlight w:val="yellow"/>
        </w:rPr>
        <w:t>rendimento médio</w:t>
      </w:r>
      <w:r w:rsidR="00D36EEF" w:rsidRPr="00D660A8">
        <w:rPr>
          <w:rFonts w:ascii="Exo" w:hAnsi="Exo"/>
          <w:sz w:val="20"/>
          <w:szCs w:val="20"/>
          <w:highlight w:val="yellow"/>
        </w:rPr>
        <w:t>...; b)</w:t>
      </w:r>
      <w:r w:rsidR="00D7294F" w:rsidRPr="00D660A8">
        <w:rPr>
          <w:rFonts w:ascii="Exo" w:hAnsi="Exo"/>
          <w:sz w:val="20"/>
          <w:szCs w:val="20"/>
          <w:highlight w:val="yellow"/>
        </w:rPr>
        <w:t xml:space="preserve"> retenção</w:t>
      </w:r>
      <w:r w:rsidR="00D36EEF" w:rsidRPr="00D660A8">
        <w:rPr>
          <w:rFonts w:ascii="Exo" w:hAnsi="Exo"/>
          <w:sz w:val="20"/>
          <w:szCs w:val="20"/>
          <w:highlight w:val="yellow"/>
        </w:rPr>
        <w:t>...; c);</w:t>
      </w:r>
      <w:ins w:id="4" w:author="HENRIQUE RIBEIRO DA SILVEIRA" w:date="2024-11-05T13:46:00Z">
        <w:r w:rsidR="00D7294F" w:rsidRPr="00D660A8">
          <w:rPr>
            <w:rFonts w:ascii="Exo" w:hAnsi="Exo"/>
            <w:sz w:val="20"/>
            <w:szCs w:val="20"/>
            <w:highlight w:val="yellow"/>
          </w:rPr>
          <w:t>precarização de vínculos</w:t>
        </w:r>
      </w:ins>
      <w:r w:rsidR="00D36EEF" w:rsidRPr="00D660A8">
        <w:rPr>
          <w:rFonts w:ascii="Exo" w:hAnsi="Exo"/>
          <w:sz w:val="20"/>
          <w:szCs w:val="20"/>
          <w:highlight w:val="yellow"/>
        </w:rPr>
        <w:t xml:space="preserve"> dentre outros.</w:t>
      </w:r>
      <w:r w:rsidR="00D36EEF" w:rsidRPr="00D660A8">
        <w:rPr>
          <w:rFonts w:ascii="Exo" w:hAnsi="Exo"/>
          <w:sz w:val="20"/>
          <w:szCs w:val="20"/>
        </w:rPr>
        <w:t xml:space="preserve"> </w:t>
      </w:r>
      <w:commentRangeEnd w:id="1"/>
      <w:r w:rsidR="003F6595" w:rsidRPr="00D660A8">
        <w:rPr>
          <w:rStyle w:val="Refdecomentrio"/>
          <w:rFonts w:ascii="Exo" w:hAnsi="Exo"/>
        </w:rPr>
        <w:commentReference w:id="1"/>
      </w:r>
    </w:p>
    <w:p w14:paraId="5B36E479" w14:textId="0D0FA7F4" w:rsidR="00376763" w:rsidRPr="00376763" w:rsidRDefault="00D36EEF" w:rsidP="00376763">
      <w:pPr>
        <w:pStyle w:val="SemEspaamento"/>
        <w:spacing w:after="200" w:line="360" w:lineRule="auto"/>
        <w:ind w:firstLine="851"/>
        <w:jc w:val="both"/>
        <w:rPr>
          <w:ins w:id="5" w:author="Érika Aquino" w:date="2025-01-11T23:19:00Z"/>
          <w:rFonts w:ascii="Exo" w:hAnsi="Exo"/>
          <w:sz w:val="20"/>
          <w:szCs w:val="20"/>
        </w:rPr>
      </w:pPr>
      <w:r w:rsidRPr="00D660A8">
        <w:rPr>
          <w:rFonts w:ascii="Exo" w:hAnsi="Exo"/>
          <w:sz w:val="20"/>
          <w:szCs w:val="20"/>
        </w:rPr>
        <w:t>Neste documento descrevemos os processos executados para construção do indicador</w:t>
      </w:r>
      <w:r w:rsidR="00E47210" w:rsidRPr="00D660A8">
        <w:rPr>
          <w:rFonts w:ascii="Exo" w:hAnsi="Exo"/>
          <w:sz w:val="20"/>
          <w:szCs w:val="20"/>
        </w:rPr>
        <w:t xml:space="preserve"> </w:t>
      </w:r>
      <w:ins w:id="6" w:author="Érika Aquino" w:date="2025-01-11T23:19:00Z" w16du:dateUtc="2025-01-12T02:19:00Z">
        <w:r w:rsidR="00376763">
          <w:rPr>
            <w:rFonts w:ascii="Exo" w:hAnsi="Exo"/>
            <w:sz w:val="20"/>
            <w:szCs w:val="20"/>
          </w:rPr>
          <w:t xml:space="preserve">Razão de leitos por população. </w:t>
        </w:r>
        <w:commentRangeStart w:id="7"/>
        <w:r w:rsidR="00376763">
          <w:rPr>
            <w:rFonts w:ascii="Exo" w:hAnsi="Exo"/>
            <w:sz w:val="20"/>
            <w:szCs w:val="20"/>
          </w:rPr>
          <w:t>Este é</w:t>
        </w:r>
      </w:ins>
      <w:ins w:id="8" w:author="Érika Aquino" w:date="2025-01-11T23:19:00Z">
        <w:r w:rsidR="00376763" w:rsidRPr="00376763">
          <w:rPr>
            <w:rFonts w:ascii="Exo" w:hAnsi="Exo"/>
            <w:sz w:val="20"/>
            <w:szCs w:val="20"/>
          </w:rPr>
          <w:t xml:space="preserve">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ins>
      <w:commentRangeEnd w:id="7"/>
      <w:ins w:id="9" w:author="Érika Aquino" w:date="2025-01-11T23:22:00Z" w16du:dateUtc="2025-01-12T02:22:00Z">
        <w:r w:rsidR="00376763">
          <w:rPr>
            <w:rStyle w:val="Refdecomentrio"/>
          </w:rPr>
          <w:commentReference w:id="7"/>
        </w:r>
      </w:ins>
    </w:p>
    <w:p w14:paraId="63E7D26B" w14:textId="77777777" w:rsidR="00376763" w:rsidRPr="00376763" w:rsidRDefault="00376763" w:rsidP="00376763">
      <w:pPr>
        <w:pStyle w:val="SemEspaamento"/>
        <w:spacing w:after="200" w:line="360" w:lineRule="auto"/>
        <w:ind w:firstLine="851"/>
        <w:jc w:val="both"/>
        <w:rPr>
          <w:ins w:id="10" w:author="Érika Aquino" w:date="2025-01-11T23:19:00Z"/>
          <w:rFonts w:ascii="Exo" w:hAnsi="Exo"/>
          <w:sz w:val="20"/>
          <w:szCs w:val="20"/>
        </w:rPr>
      </w:pPr>
      <w:commentRangeStart w:id="11"/>
      <w:ins w:id="12" w:author="Érika Aquino" w:date="2025-01-11T23:19:00Z">
        <w:r w:rsidRPr="00376763">
          <w:rPr>
            <w:rFonts w:ascii="Exo" w:hAnsi="Exo"/>
            <w:sz w:val="20"/>
            <w:szCs w:val="20"/>
          </w:rPr>
          <w:t xml:space="preserve">Estudo publicado na </w:t>
        </w:r>
        <w:r w:rsidRPr="00376763">
          <w:rPr>
            <w:rFonts w:ascii="Exo" w:hAnsi="Exo"/>
            <w:i/>
            <w:iCs/>
            <w:sz w:val="20"/>
            <w:szCs w:val="20"/>
          </w:rPr>
          <w:t>Revista Brasileira de Economia da Saúde</w:t>
        </w:r>
        <w:r w:rsidRPr="00376763">
          <w:rPr>
            <w:rFonts w:ascii="Exo" w:hAnsi="Exo"/>
            <w:sz w:val="20"/>
            <w:szCs w:val="20"/>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 </w:t>
        </w:r>
      </w:ins>
      <w:commentRangeEnd w:id="11"/>
      <w:ins w:id="13" w:author="Érika Aquino" w:date="2025-01-11T23:22:00Z" w16du:dateUtc="2025-01-12T02:22:00Z">
        <w:r>
          <w:rPr>
            <w:rStyle w:val="Refdecomentrio"/>
          </w:rPr>
          <w:commentReference w:id="11"/>
        </w:r>
      </w:ins>
    </w:p>
    <w:p w14:paraId="0414CA39" w14:textId="2C3EDA1E" w:rsidR="00376763" w:rsidRPr="00376763" w:rsidRDefault="00376763" w:rsidP="00376763">
      <w:pPr>
        <w:pStyle w:val="SemEspaamento"/>
        <w:spacing w:after="200" w:line="360" w:lineRule="auto"/>
        <w:ind w:firstLine="851"/>
        <w:jc w:val="both"/>
        <w:rPr>
          <w:ins w:id="14" w:author="Érika Aquino" w:date="2025-01-11T23:19:00Z"/>
          <w:rFonts w:ascii="Exo" w:hAnsi="Exo"/>
          <w:sz w:val="20"/>
          <w:szCs w:val="20"/>
        </w:rPr>
      </w:pPr>
      <w:commentRangeStart w:id="15"/>
      <w:ins w:id="16" w:author="Érika Aquino" w:date="2025-01-11T23:19:00Z">
        <w:r w:rsidRPr="00376763">
          <w:rPr>
            <w:rFonts w:ascii="Exo" w:hAnsi="Exo"/>
            <w:sz w:val="20"/>
            <w:szCs w:val="20"/>
          </w:rPr>
          <w:t xml:space="preserve">A análise desses dados permite aos gestores de saúde planejar e alocar recursos de forma mais eficaz, assegurando que a infraestrutura hospitalar atenda às demandas da população de maneira adequada. </w:t>
        </w:r>
      </w:ins>
      <w:commentRangeEnd w:id="15"/>
      <w:ins w:id="17" w:author="Érika Aquino" w:date="2025-01-11T23:23:00Z" w16du:dateUtc="2025-01-12T02:23:00Z">
        <w:r>
          <w:rPr>
            <w:rStyle w:val="Refdecomentrio"/>
          </w:rPr>
          <w:commentReference w:id="15"/>
        </w:r>
      </w:ins>
    </w:p>
    <w:p w14:paraId="00B525C2" w14:textId="5CAD7A28" w:rsidR="00D36EEF" w:rsidRPr="00D660A8" w:rsidRDefault="00E47210" w:rsidP="00537021">
      <w:pPr>
        <w:pStyle w:val="SemEspaamento"/>
        <w:spacing w:after="200" w:line="360" w:lineRule="auto"/>
        <w:ind w:firstLine="851"/>
        <w:jc w:val="both"/>
        <w:rPr>
          <w:rFonts w:ascii="Exo" w:hAnsi="Exo"/>
          <w:sz w:val="20"/>
          <w:szCs w:val="20"/>
        </w:rPr>
      </w:pPr>
      <w:del w:id="18" w:author="Érika Aquino" w:date="2025-01-11T23:18:00Z" w16du:dateUtc="2025-01-12T02:18:00Z">
        <w:r w:rsidRPr="00D660A8" w:rsidDel="00376763">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9"/>
        <w:r w:rsidRPr="00D660A8" w:rsidDel="00376763">
          <w:rPr>
            <w:rFonts w:ascii="Exo" w:hAnsi="Exo"/>
            <w:sz w:val="20"/>
            <w:szCs w:val="20"/>
          </w:rPr>
          <w:delText xml:space="preserve">saúde </w:delText>
        </w:r>
      </w:del>
      <w:customXmlDelRangeStart w:id="20" w:author="Érika Aquino" w:date="2025-01-11T23:18: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0"/>
          <w:del w:id="21" w:author="Érika Aquino" w:date="2025-01-11T23:18:00Z" w16du:dateUtc="2025-01-12T02:18:00Z">
            <w:r w:rsidRPr="00D660A8" w:rsidDel="00376763">
              <w:rPr>
                <w:rFonts w:ascii="Exo" w:hAnsi="Exo"/>
                <w:color w:val="000000"/>
                <w:sz w:val="20"/>
                <w:szCs w:val="20"/>
                <w:vertAlign w:val="superscript"/>
              </w:rPr>
              <w:delText>7</w:delText>
            </w:r>
          </w:del>
          <w:customXmlDelRangeStart w:id="22" w:author="Érika Aquino" w:date="2025-01-11T23:18:00Z"/>
        </w:sdtContent>
      </w:sdt>
      <w:customXmlDelRangeEnd w:id="22"/>
      <w:del w:id="23" w:author="Érika Aquino" w:date="2025-01-11T23:18:00Z" w16du:dateUtc="2025-01-12T02:18:00Z">
        <w:r w:rsidR="00D36EEF" w:rsidRPr="00D660A8" w:rsidDel="00376763">
          <w:rPr>
            <w:rFonts w:ascii="Exo" w:hAnsi="Exo"/>
            <w:sz w:val="20"/>
            <w:szCs w:val="20"/>
          </w:rPr>
          <w:delText xml:space="preserve">. </w:delText>
        </w:r>
        <w:commentRangeEnd w:id="19"/>
        <w:r w:rsidRPr="00D660A8" w:rsidDel="00376763">
          <w:rPr>
            <w:rStyle w:val="Refdecomentrio"/>
            <w:rFonts w:ascii="Exo" w:hAnsi="Exo"/>
          </w:rPr>
          <w:commentReference w:id="19"/>
        </w:r>
      </w:del>
    </w:p>
    <w:p w14:paraId="014A8130" w14:textId="6BF3420B" w:rsidR="00D36EEF" w:rsidRPr="00D660A8" w:rsidRDefault="00E47210"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Este documento está estruturado em x seções além desta introdução. A seguir vamos mostrar a ficha do indicador, bem como </w:t>
      </w:r>
      <w:r w:rsidR="004A3585" w:rsidRPr="00D660A8">
        <w:rPr>
          <w:rFonts w:ascii="Exo" w:hAnsi="Exo"/>
          <w:sz w:val="20"/>
          <w:szCs w:val="20"/>
        </w:rPr>
        <w:t>alguns artefatos associados</w:t>
      </w:r>
      <w:r w:rsidRPr="00D660A8">
        <w:rPr>
          <w:rFonts w:ascii="Exo" w:hAnsi="Exo"/>
          <w:sz w:val="20"/>
          <w:szCs w:val="20"/>
        </w:rPr>
        <w:t xml:space="preserve"> a ela, que são: </w:t>
      </w:r>
      <w:r w:rsidR="004A3585" w:rsidRPr="00D660A8">
        <w:rPr>
          <w:rFonts w:ascii="Exo" w:hAnsi="Exo"/>
          <w:sz w:val="20"/>
          <w:szCs w:val="20"/>
        </w:rPr>
        <w:t xml:space="preserve">a) </w:t>
      </w:r>
      <w:r w:rsidRPr="00D660A8">
        <w:rPr>
          <w:rFonts w:ascii="Exo" w:hAnsi="Exo"/>
          <w:sz w:val="20"/>
          <w:szCs w:val="20"/>
        </w:rPr>
        <w:t xml:space="preserve">consulta SQL usada para calcular o indicador; </w:t>
      </w:r>
      <w:r w:rsidR="004A3585" w:rsidRPr="00D660A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8DCE68A" w:rsidR="003F6595" w:rsidRDefault="003F6595" w:rsidP="004A3585">
      <w:pPr>
        <w:jc w:val="both"/>
        <w:rPr>
          <w:rFonts w:ascii="Exo" w:hAnsi="Exo"/>
        </w:rPr>
      </w:pPr>
    </w:p>
    <w:p w14:paraId="2D852449" w14:textId="711C0830" w:rsidR="00D660A8" w:rsidRDefault="00D660A8" w:rsidP="004A3585">
      <w:pPr>
        <w:jc w:val="both"/>
        <w:rPr>
          <w:rFonts w:ascii="Exo" w:hAnsi="Exo"/>
        </w:rPr>
      </w:pPr>
    </w:p>
    <w:p w14:paraId="5B731D76" w14:textId="6261A9ED" w:rsidR="00D660A8" w:rsidRDefault="00D660A8" w:rsidP="004A3585">
      <w:pPr>
        <w:jc w:val="both"/>
        <w:rPr>
          <w:rFonts w:ascii="Exo" w:hAnsi="Exo"/>
        </w:rPr>
      </w:pPr>
    </w:p>
    <w:p w14:paraId="45B5661A" w14:textId="77777777" w:rsidR="00D660A8" w:rsidRPr="00D660A8" w:rsidRDefault="00D660A8" w:rsidP="004A3585">
      <w:pPr>
        <w:jc w:val="both"/>
        <w:rPr>
          <w:rFonts w:ascii="Exo" w:hAnsi="Exo"/>
        </w:rPr>
      </w:pPr>
    </w:p>
    <w:p w14:paraId="030E8C39" w14:textId="593BF357" w:rsidR="00A80BE7" w:rsidRPr="00D660A8" w:rsidRDefault="00070E8E" w:rsidP="004A3585">
      <w:pPr>
        <w:pStyle w:val="Ttulo1"/>
        <w:jc w:val="center"/>
        <w:rPr>
          <w:rFonts w:ascii="Exo" w:hAnsi="Exo"/>
          <w:b/>
          <w:bCs/>
          <w:color w:val="auto"/>
        </w:rPr>
      </w:pPr>
      <w:bookmarkStart w:id="24" w:name="_Toc181700708"/>
      <w:r w:rsidRPr="00D660A8">
        <w:rPr>
          <w:rFonts w:ascii="Exo" w:hAnsi="Exo"/>
          <w:b/>
          <w:bCs/>
          <w:color w:val="auto"/>
        </w:rPr>
        <w:t>Ficha de in</w:t>
      </w:r>
      <w:r w:rsidR="004A3585" w:rsidRPr="00D660A8">
        <w:rPr>
          <w:rFonts w:ascii="Exo" w:hAnsi="Exo"/>
          <w:b/>
          <w:bCs/>
          <w:color w:val="auto"/>
        </w:rPr>
        <w:t>dicador</w:t>
      </w:r>
      <w:bookmarkEnd w:id="24"/>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1229AD" w:rsidRPr="00D660A8" w14:paraId="42249624"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243654">
            <w:pPr>
              <w:pStyle w:val="QuadrosFiguras1"/>
              <w:spacing w:before="60" w:line="276" w:lineRule="auto"/>
              <w:jc w:val="left"/>
              <w:rPr>
                <w:rFonts w:ascii="Exo" w:hAnsi="Exo"/>
                <w:sz w:val="22"/>
                <w:szCs w:val="24"/>
              </w:rPr>
            </w:pPr>
            <w:bookmarkStart w:id="25" w:name="_Hlk179444851"/>
            <w:r w:rsidRPr="00D660A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243654">
            <w:pPr>
              <w:rPr>
                <w:rFonts w:ascii="Exo" w:hAnsi="Exo"/>
                <w:b/>
                <w:bCs/>
                <w:szCs w:val="24"/>
              </w:rPr>
            </w:pPr>
            <w:r w:rsidRPr="00D660A8">
              <w:rPr>
                <w:rFonts w:ascii="Exo" w:hAnsi="Exo"/>
                <w:b/>
                <w:bCs/>
                <w:szCs w:val="24"/>
              </w:rPr>
              <w:t>Razão de leitos por população</w:t>
            </w:r>
          </w:p>
        </w:tc>
      </w:tr>
      <w:tr w:rsidR="001229AD" w:rsidRPr="00D660A8" w14:paraId="09E5913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243654">
            <w:pPr>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660A8" w:rsidRDefault="001229AD" w:rsidP="00243654">
            <w:pPr>
              <w:jc w:val="both"/>
              <w:rPr>
                <w:rFonts w:ascii="Exo" w:hAnsi="Exo"/>
                <w:sz w:val="20"/>
              </w:rPr>
            </w:pPr>
            <w:r w:rsidRPr="00D660A8">
              <w:rPr>
                <w:rFonts w:ascii="Exo" w:hAnsi="Exo"/>
                <w:sz w:val="20"/>
              </w:rPr>
              <w:t>Total de leitos que pertencem e que não pertencem ao SUS nos municípios.</w:t>
            </w:r>
          </w:p>
        </w:tc>
      </w:tr>
      <w:tr w:rsidR="001229AD" w:rsidRPr="00D660A8" w14:paraId="2ECBB71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EB545B"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Times New Roman" w:hAnsi="Times New Roman" w:cs="Times New Roman"/>
                <w:color w:val="auto"/>
              </w:rPr>
              <w:t>●</w:t>
            </w:r>
            <w:r w:rsidRPr="00D660A8">
              <w:rPr>
                <w:rFonts w:ascii="Exo" w:hAnsi="Exo" w:cs="Courier New"/>
                <w:color w:val="auto"/>
              </w:rPr>
              <w:t xml:space="preserve"> </w:t>
            </w:r>
            <w:r w:rsidRPr="00D660A8">
              <w:rPr>
                <w:rFonts w:ascii="Exo" w:hAnsi="Exo"/>
                <w:color w:val="auto"/>
              </w:rPr>
              <w:t>Cadastro Nacional de Estabelecimentos de Sa</w:t>
            </w:r>
            <w:r w:rsidRPr="00D660A8">
              <w:rPr>
                <w:rFonts w:ascii="Exo" w:hAnsi="Exo" w:cs="Montserrat"/>
                <w:color w:val="auto"/>
              </w:rPr>
              <w:t>ú</w:t>
            </w:r>
            <w:r w:rsidRPr="00D660A8">
              <w:rPr>
                <w:rFonts w:ascii="Exo" w:hAnsi="Exo"/>
                <w:color w:val="auto"/>
              </w:rPr>
              <w:t>de - Leitos (CNES-LT).</w:t>
            </w:r>
          </w:p>
          <w:p w14:paraId="7B0FF8E1"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2E04A44" w14:textId="4BCE3F5C" w:rsidR="001229AD" w:rsidRPr="00D660A8" w:rsidRDefault="001229AD" w:rsidP="00243654">
            <w:pPr>
              <w:jc w:val="both"/>
              <w:rPr>
                <w:rFonts w:ascii="Exo" w:hAnsi="Exo"/>
                <w:sz w:val="20"/>
              </w:rPr>
            </w:pPr>
            <w:r w:rsidRPr="00D660A8">
              <w:rPr>
                <w:rFonts w:ascii="Exo" w:hAnsi="Exo"/>
                <w:sz w:val="20"/>
              </w:rPr>
              <w:t xml:space="preserve">É somada a quantidade de leitos do Sistema Único de Saúde (SUS) utilizando a variável QT_SUS (CNES-LT). A quantidade de leitos que não pertencem ao SUS </w:t>
            </w:r>
            <w:del w:id="26" w:author="Érika Aquino" w:date="2025-01-11T22:04:00Z" w16du:dateUtc="2025-01-12T01:04:00Z">
              <w:r w:rsidRPr="00D660A8" w:rsidDel="00DE09B8">
                <w:rPr>
                  <w:rFonts w:ascii="Exo" w:hAnsi="Exo"/>
                  <w:sz w:val="20"/>
                </w:rPr>
                <w:delText xml:space="preserve">foi </w:delText>
              </w:r>
            </w:del>
            <w:ins w:id="27" w:author="Érika Aquino" w:date="2025-01-11T22:04:00Z" w16du:dateUtc="2025-01-12T01:04:00Z">
              <w:r w:rsidR="00DE09B8">
                <w:rPr>
                  <w:rFonts w:ascii="Exo" w:hAnsi="Exo"/>
                  <w:sz w:val="20"/>
                </w:rPr>
                <w:t>é</w:t>
              </w:r>
              <w:r w:rsidR="00DE09B8" w:rsidRPr="00D660A8">
                <w:rPr>
                  <w:rFonts w:ascii="Exo" w:hAnsi="Exo"/>
                  <w:sz w:val="20"/>
                </w:rPr>
                <w:t xml:space="preserve"> </w:t>
              </w:r>
            </w:ins>
            <w:r w:rsidRPr="00D660A8">
              <w:rPr>
                <w:rFonts w:ascii="Exo" w:hAnsi="Exo"/>
                <w:sz w:val="20"/>
              </w:rPr>
              <w:t xml:space="preserve">somada utilizando a variável QT_NSUS (CNES-LT). Dessa forma, as seguintes variáveis são geradas: </w:t>
            </w:r>
            <w:proofErr w:type="spellStart"/>
            <w:r w:rsidRPr="00D660A8">
              <w:rPr>
                <w:rFonts w:ascii="Exo" w:hAnsi="Exo"/>
                <w:sz w:val="20"/>
              </w:rPr>
              <w:t>quantidade_sus</w:t>
            </w:r>
            <w:proofErr w:type="spellEnd"/>
            <w:r w:rsidRPr="00D660A8">
              <w:rPr>
                <w:rFonts w:ascii="Exo" w:hAnsi="Exo"/>
                <w:sz w:val="20"/>
              </w:rPr>
              <w:t xml:space="preserve"> e </w:t>
            </w:r>
            <w:proofErr w:type="spellStart"/>
            <w:r w:rsidRPr="00D660A8">
              <w:rPr>
                <w:rFonts w:ascii="Exo" w:hAnsi="Exo"/>
                <w:sz w:val="20"/>
              </w:rPr>
              <w:t>quantidade_nao_sus</w:t>
            </w:r>
            <w:proofErr w:type="spellEnd"/>
            <w:r w:rsidRPr="00D660A8">
              <w:rPr>
                <w:rFonts w:ascii="Exo" w:hAnsi="Exo"/>
                <w:sz w:val="20"/>
              </w:rPr>
              <w:t>.</w:t>
            </w:r>
          </w:p>
        </w:tc>
      </w:tr>
      <w:tr w:rsidR="001229AD" w:rsidRPr="00D660A8" w14:paraId="4A1418DC"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590858D" w14:textId="77777777" w:rsidR="001229AD" w:rsidRPr="00D660A8" w:rsidRDefault="001229AD" w:rsidP="00243654">
            <w:pPr>
              <w:ind w:right="-252"/>
              <w:rPr>
                <w:rFonts w:ascii="Exo" w:eastAsia="Cambria Math" w:hAnsi="Exo" w:cs="Cambria Math"/>
                <w:sz w:val="16"/>
                <w:szCs w:val="16"/>
              </w:rPr>
            </w:pPr>
            <m:oMathPara>
              <m:oMath>
                <m:r>
                  <w:rPr>
                    <w:rFonts w:ascii="Cambria Math" w:eastAsia="Cambria Math" w:hAnsi="Cambria Math" w:cs="Cambria Math"/>
                    <w:sz w:val="16"/>
                    <w:szCs w:val="16"/>
                  </w:rPr>
                  <m:t>quantidade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leitos</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SUS</m:t>
                </m:r>
                <m:r>
                  <m:rPr>
                    <m:sty m:val="p"/>
                  </m:rPr>
                  <w:rPr>
                    <w:rFonts w:ascii="Cambria Math" w:eastAsia="Cambria Math" w:hAnsi="Cambria Math" w:cs="Cambria Math"/>
                    <w:sz w:val="16"/>
                    <w:szCs w:val="16"/>
                  </w:rPr>
                  <m:t xml:space="preserve"> = </m:t>
                </m:r>
                <m:nary>
                  <m:naryPr>
                    <m:chr m:val="∑"/>
                    <m:ctrlPr>
                      <w:rPr>
                        <w:rFonts w:ascii="Cambria Math" w:eastAsia="Cambria Math" w:hAnsi="Cambria Math" w:cs="Cambria Math"/>
                        <w:sz w:val="16"/>
                        <w:szCs w:val="16"/>
                      </w:rPr>
                    </m:ctrlPr>
                  </m:naryPr>
                  <m:sub>
                    <m:r>
                      <w:rPr>
                        <w:rFonts w:ascii="Cambria Math" w:eastAsia="Cambria Math" w:hAnsi="Cambria Math" w:cs="Cambria Math"/>
                        <w:sz w:val="16"/>
                        <w:szCs w:val="16"/>
                      </w:rPr>
                      <m:t>i</m:t>
                    </m:r>
                    <m:r>
                      <m:rPr>
                        <m:sty m:val="p"/>
                      </m:rPr>
                      <w:rPr>
                        <w:rFonts w:ascii="Cambria Math" w:eastAsia="Cambria Math" w:hAnsi="Cambria Math" w:cs="Cambria Math"/>
                        <w:sz w:val="16"/>
                        <w:szCs w:val="16"/>
                      </w:rPr>
                      <m:t>=1</m:t>
                    </m:r>
                  </m:sub>
                  <m:sup>
                    <m:r>
                      <w:rPr>
                        <w:rFonts w:ascii="Cambria Math" w:eastAsia="Cambria Math" w:hAnsi="Cambria Math" w:cs="Cambria Math"/>
                        <w:sz w:val="16"/>
                        <w:szCs w:val="16"/>
                      </w:rPr>
                      <m:t>N</m:t>
                    </m:r>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QT</m:t>
                        </m:r>
                        <m:r>
                          <m:rPr>
                            <m:sty m:val="p"/>
                          </m:rPr>
                          <w:rPr>
                            <w:rFonts w:ascii="Cambria Math" w:eastAsia="Cambria Math" w:hAnsi="Cambria Math" w:cs="Cambria Math"/>
                            <w:sz w:val="16"/>
                            <w:szCs w:val="16"/>
                          </w:rPr>
                          <m:t>_</m:t>
                        </m:r>
                        <m:r>
                          <w:rPr>
                            <w:rFonts w:ascii="Cambria Math" w:eastAsia="Cambria Math" w:hAnsi="Cambria Math" w:cs="Cambria Math"/>
                            <w:sz w:val="16"/>
                            <w:szCs w:val="16"/>
                          </w:rPr>
                          <m:t>SUS</m:t>
                        </m:r>
                      </m:e>
                      <m:sub>
                        <m:r>
                          <w:rPr>
                            <w:rFonts w:ascii="Cambria Math" w:eastAsia="Cambria Math" w:hAnsi="Cambria Math" w:cs="Cambria Math"/>
                            <w:sz w:val="16"/>
                            <w:szCs w:val="16"/>
                          </w:rPr>
                          <m:t>i</m:t>
                        </m:r>
                      </m:sub>
                    </m:sSub>
                  </m:e>
                </m:nary>
              </m:oMath>
            </m:oMathPara>
          </w:p>
          <w:p w14:paraId="14603669" w14:textId="77777777" w:rsidR="001229AD" w:rsidRPr="00D660A8" w:rsidRDefault="001229AD" w:rsidP="00243654">
            <w:pPr>
              <w:ind w:right="-252"/>
              <w:rPr>
                <w:rFonts w:ascii="Exo" w:eastAsiaTheme="minorEastAsia" w:hAnsi="Exo"/>
                <w:sz w:val="16"/>
                <w:szCs w:val="16"/>
              </w:rPr>
            </w:pPr>
            <m:oMathPara>
              <m:oMath>
                <m:r>
                  <w:rPr>
                    <w:rFonts w:ascii="Cambria Math" w:eastAsia="Cambria Math" w:hAnsi="Cambria Math" w:cs="Cambria Math"/>
                    <w:sz w:val="16"/>
                    <w:szCs w:val="16"/>
                  </w:rPr>
                  <m:t xml:space="preserve">quantidade de leitos não SUS = </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QT_SUS</m:t>
                        </m:r>
                      </m:e>
                      <m:sub>
                        <m:r>
                          <w:rPr>
                            <w:rFonts w:ascii="Cambria Math" w:eastAsia="Cambria Math" w:hAnsi="Cambria Math" w:cs="Cambria Math"/>
                            <w:sz w:val="16"/>
                            <w:szCs w:val="16"/>
                          </w:rPr>
                          <m:t>i</m:t>
                        </m:r>
                      </m:sub>
                    </m:sSub>
                  </m:e>
                </m:nary>
              </m:oMath>
            </m:oMathPara>
          </w:p>
        </w:tc>
      </w:tr>
      <w:tr w:rsidR="001229AD" w:rsidRPr="00D660A8" w14:paraId="0FF9B62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84AD5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Brasil, Região, Unidade da Federação, Macrorregiões de Saúde, Regiões de Saúde e Municípios.</w:t>
            </w:r>
          </w:p>
        </w:tc>
      </w:tr>
      <w:tr w:rsidR="001229AD" w:rsidRPr="00D660A8" w14:paraId="7EAC6C3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38C5F54C"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 xml:space="preserve">Organização Pan-Americana da Saúde. (2018). Indicadores de saúde: Elementos conceituais e práticos. Washington, D.C.: OPAS.. </w:t>
            </w:r>
            <w:proofErr w:type="spellStart"/>
            <w:r w:rsidRPr="00D660A8">
              <w:rPr>
                <w:rFonts w:ascii="Exo" w:hAnsi="Exo"/>
                <w:color w:val="auto"/>
              </w:rPr>
              <w:t>doi</w:t>
            </w:r>
            <w:proofErr w:type="spellEnd"/>
            <w:r w:rsidRPr="00D660A8">
              <w:rPr>
                <w:rFonts w:ascii="Exo" w:hAnsi="Exo"/>
                <w:color w:val="auto"/>
              </w:rPr>
              <w:t>: https://iris.paho.org/handle/10665.2/49057</w:t>
            </w:r>
          </w:p>
          <w:p w14:paraId="1D6033D0" w14:textId="77777777" w:rsidR="001229AD" w:rsidRPr="00D660A8" w:rsidRDefault="001229AD" w:rsidP="00243654">
            <w:pPr>
              <w:pStyle w:val="QuadrosFiguras1"/>
              <w:spacing w:before="60" w:after="60" w:line="240" w:lineRule="auto"/>
              <w:rPr>
                <w:rFonts w:ascii="Exo" w:hAnsi="Exo"/>
                <w:color w:val="auto"/>
              </w:rPr>
            </w:pPr>
          </w:p>
          <w:p w14:paraId="0EB065D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Organização Pan-Americana da Saúde. (2008). Indicadores básicos para a saúde no Brasil: conceitos e aplicações. Organização Pan-Americana da Saúde. – 2. ed. – Brasília. Disponível: &lt;http://tabnet.datasus.gov.br/tabdata/livroidb/2ed/indicadores.pdf&gt;</w:t>
            </w:r>
          </w:p>
        </w:tc>
      </w:tr>
      <w:tr w:rsidR="001229AD" w:rsidRPr="00D660A8" w14:paraId="39C31CC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243654">
            <w:pPr>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243654">
            <w:pPr>
              <w:jc w:val="both"/>
              <w:rPr>
                <w:rFonts w:ascii="Exo" w:hAnsi="Exo"/>
                <w:sz w:val="20"/>
              </w:rPr>
            </w:pPr>
            <w:r w:rsidRPr="00D660A8">
              <w:rPr>
                <w:rFonts w:ascii="Exo" w:hAnsi="Exo"/>
                <w:sz w:val="20"/>
              </w:rPr>
              <w:t xml:space="preserve">As análises realizadas são limitadas aos dados disponíveis na base do CNES-LT,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bookmarkEnd w:id="25"/>
    </w:tbl>
    <w:p w14:paraId="62409194" w14:textId="621DB727" w:rsidR="0078205E" w:rsidRPr="00D660A8" w:rsidRDefault="0078205E" w:rsidP="0078205E">
      <w:pPr>
        <w:rPr>
          <w:rFonts w:ascii="Exo" w:hAnsi="Exo"/>
        </w:rPr>
      </w:pPr>
    </w:p>
    <w:p w14:paraId="0E827315" w14:textId="44B25500" w:rsidR="0078205E" w:rsidRPr="00D660A8" w:rsidRDefault="004A3585" w:rsidP="001229AD">
      <w:pPr>
        <w:ind w:left="-1701"/>
        <w:rPr>
          <w:rFonts w:ascii="Exo" w:hAnsi="Exo"/>
        </w:rPr>
      </w:pP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t xml:space="preserve">  </w:t>
      </w:r>
      <w:r w:rsidRPr="00D660A8">
        <w:rPr>
          <w:rFonts w:ascii="Exo" w:hAnsi="Exo"/>
        </w:rPr>
        <w:tab/>
      </w:r>
      <w:r w:rsidRPr="00D660A8">
        <w:rPr>
          <w:rFonts w:ascii="Exo" w:hAnsi="Exo"/>
        </w:rPr>
        <w:tab/>
        <w:t xml:space="preserve"> </w:t>
      </w:r>
      <w:r w:rsidRPr="00D660A8">
        <w:rPr>
          <w:rFonts w:ascii="Exo" w:hAnsi="Exo"/>
        </w:rPr>
        <w:tab/>
      </w:r>
      <w:r w:rsidR="00E47210" w:rsidRPr="00D660A8">
        <w:rPr>
          <w:rFonts w:ascii="Exo" w:hAnsi="Exo"/>
        </w:rPr>
        <w:tab/>
      </w:r>
      <w:r w:rsidR="00E47210" w:rsidRPr="00D660A8">
        <w:rPr>
          <w:rFonts w:ascii="Exo" w:hAnsi="Exo"/>
        </w:rPr>
        <w:tab/>
      </w:r>
      <w:r w:rsidR="00E47210" w:rsidRPr="00D660A8">
        <w:rPr>
          <w:rFonts w:ascii="Exo" w:hAnsi="Exo"/>
        </w:rPr>
        <w:tab/>
      </w:r>
    </w:p>
    <w:p w14:paraId="4B346B7F" w14:textId="6AB7933F" w:rsidR="004A3585" w:rsidRPr="00D660A8" w:rsidRDefault="004A3585" w:rsidP="004A3585">
      <w:pPr>
        <w:pStyle w:val="Ttulo1"/>
        <w:jc w:val="center"/>
        <w:rPr>
          <w:rFonts w:ascii="Exo" w:hAnsi="Exo"/>
          <w:b/>
          <w:bCs/>
          <w:color w:val="auto"/>
        </w:rPr>
      </w:pPr>
      <w:bookmarkStart w:id="28" w:name="_Toc181700709"/>
      <w:r w:rsidRPr="00D660A8">
        <w:rPr>
          <w:rFonts w:ascii="Exo" w:hAnsi="Exo"/>
          <w:b/>
          <w:bCs/>
          <w:color w:val="auto"/>
        </w:rPr>
        <w:t>Exemplo de aplicação</w:t>
      </w:r>
      <w:bookmarkEnd w:id="28"/>
    </w:p>
    <w:p w14:paraId="50C1D2EE" w14:textId="77777777" w:rsidR="002B3BF6" w:rsidRPr="00420B56" w:rsidRDefault="002B3BF6" w:rsidP="002B3BF6">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36C5DC8A" w14:textId="77777777" w:rsidR="002B3BF6" w:rsidRPr="00420B56" w:rsidRDefault="002B3BF6" w:rsidP="002B3BF6">
      <w:pPr>
        <w:pStyle w:val="PargrafodaLista"/>
        <w:rPr>
          <w:rFonts w:ascii="Exo" w:hAnsi="Exo"/>
        </w:rPr>
      </w:pPr>
    </w:p>
    <w:p w14:paraId="5FAA5912" w14:textId="77777777" w:rsidR="002B3BF6" w:rsidRPr="00420B56" w:rsidRDefault="002B3BF6" w:rsidP="002B3BF6">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527F78F" w14:textId="77777777" w:rsidR="002B3BF6" w:rsidRDefault="002B3BF6" w:rsidP="002B3BF6">
      <w:pPr>
        <w:pStyle w:val="PargrafodaLista"/>
        <w:ind w:left="0"/>
        <w:rPr>
          <w:rFonts w:ascii="Montserrat" w:hAnsi="Montserrat"/>
        </w:rPr>
      </w:pPr>
      <w:r>
        <w:rPr>
          <w:rFonts w:ascii="Montserrat" w:hAnsi="Montserrat"/>
          <w:noProof/>
        </w:rPr>
        <w:drawing>
          <wp:inline distT="0" distB="0" distL="0" distR="0" wp14:anchorId="01528EAD" wp14:editId="5738268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824521B" w14:textId="0950F1A2" w:rsidR="0078205E" w:rsidRPr="00D660A8" w:rsidRDefault="002B3BF6" w:rsidP="002B3BF6">
      <w:pPr>
        <w:ind w:left="-1701"/>
        <w:jc w:val="center"/>
        <w:rPr>
          <w:rFonts w:ascii="Exo" w:hAnsi="Exo"/>
        </w:rPr>
      </w:pPr>
      <w:r w:rsidRPr="00420B56">
        <w:rPr>
          <w:rFonts w:ascii="Exo" w:hAnsi="Exo"/>
        </w:rPr>
        <w:t>Fonte: elaborado pelos autores</w:t>
      </w:r>
    </w:p>
    <w:p w14:paraId="3C4C52BC" w14:textId="0873BE5D" w:rsidR="00537021" w:rsidRPr="00D660A8" w:rsidRDefault="00537021" w:rsidP="00537021">
      <w:pPr>
        <w:pStyle w:val="Legenda"/>
        <w:keepNext/>
        <w:jc w:val="center"/>
        <w:rPr>
          <w:rFonts w:ascii="Exo" w:hAnsi="Exo" w:cs="Times New Roman"/>
          <w:color w:val="000000" w:themeColor="text1"/>
          <w:sz w:val="20"/>
          <w:szCs w:val="20"/>
        </w:rPr>
      </w:pPr>
    </w:p>
    <w:p w14:paraId="5E67A119" w14:textId="6C99AD96" w:rsidR="009E5CEE" w:rsidRPr="00D660A8" w:rsidRDefault="009E5CEE" w:rsidP="00C567EB">
      <w:pPr>
        <w:pStyle w:val="SemEspaamento"/>
        <w:spacing w:line="360" w:lineRule="auto"/>
        <w:ind w:firstLine="851"/>
        <w:rPr>
          <w:rFonts w:ascii="Exo" w:hAnsi="Exo"/>
          <w:sz w:val="20"/>
          <w:szCs w:val="20"/>
        </w:rPr>
      </w:pPr>
      <w:r w:rsidRPr="00D660A8">
        <w:rPr>
          <w:rFonts w:ascii="Exo" w:hAnsi="Exo"/>
          <w:sz w:val="20"/>
          <w:szCs w:val="20"/>
        </w:rPr>
        <w:t xml:space="preserve">Para acessar o link do código que resultou no mapa, clique </w:t>
      </w:r>
      <w:hyperlink r:id="rId20" w:history="1">
        <w:r w:rsidRPr="00D660A8">
          <w:rPr>
            <w:rStyle w:val="Hyperlink"/>
            <w:rFonts w:ascii="Exo" w:hAnsi="Exo"/>
            <w:sz w:val="20"/>
            <w:szCs w:val="20"/>
          </w:rPr>
          <w:t>aqui</w:t>
        </w:r>
      </w:hyperlink>
      <w:r w:rsidRPr="00D660A8">
        <w:rPr>
          <w:rFonts w:ascii="Exo" w:hAnsi="Exo"/>
          <w:sz w:val="20"/>
          <w:szCs w:val="20"/>
        </w:rPr>
        <w:t>.</w:t>
      </w:r>
    </w:p>
    <w:p w14:paraId="0D2D1F03" w14:textId="170B76C1" w:rsidR="00666086" w:rsidRPr="00D660A8" w:rsidRDefault="00666086" w:rsidP="00D94AD2">
      <w:pPr>
        <w:pStyle w:val="NormalWeb"/>
        <w:jc w:val="center"/>
        <w:rPr>
          <w:rFonts w:ascii="Exo" w:hAnsi="Exo"/>
        </w:rPr>
      </w:pPr>
    </w:p>
    <w:p w14:paraId="6EFC34B2" w14:textId="3ADFDD53" w:rsidR="003F6595" w:rsidRPr="00D660A8" w:rsidRDefault="00666086" w:rsidP="00666086">
      <w:pPr>
        <w:pStyle w:val="Ttulo1"/>
        <w:jc w:val="center"/>
        <w:rPr>
          <w:rFonts w:ascii="Exo" w:hAnsi="Exo"/>
          <w:b/>
          <w:bCs/>
          <w:color w:val="auto"/>
        </w:rPr>
      </w:pPr>
      <w:bookmarkStart w:id="29" w:name="_Toc181700710"/>
      <w:r w:rsidRPr="00D660A8">
        <w:rPr>
          <w:rFonts w:ascii="Exo" w:hAnsi="Exo"/>
          <w:b/>
          <w:bCs/>
          <w:color w:val="auto"/>
        </w:rPr>
        <w:t>Referências</w:t>
      </w:r>
      <w:bookmarkEnd w:id="29"/>
    </w:p>
    <w:p w14:paraId="393A9936" w14:textId="77777777" w:rsidR="00666086" w:rsidRPr="00D660A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D660A8" w:rsidRDefault="00666086" w:rsidP="00666086">
          <w:pPr>
            <w:autoSpaceDE w:val="0"/>
            <w:autoSpaceDN w:val="0"/>
            <w:ind w:hanging="640"/>
            <w:jc w:val="both"/>
            <w:divId w:val="344209817"/>
            <w:rPr>
              <w:rFonts w:ascii="Exo" w:eastAsia="Times New Roman" w:hAnsi="Exo"/>
              <w:color w:val="000000"/>
            </w:rPr>
          </w:pPr>
          <w:r w:rsidRPr="00D660A8">
            <w:rPr>
              <w:rFonts w:ascii="Exo" w:eastAsia="Times New Roman" w:hAnsi="Exo"/>
              <w:color w:val="000000"/>
              <w:sz w:val="20"/>
              <w:szCs w:val="20"/>
            </w:rPr>
            <w:t xml:space="preserve">1. </w:t>
          </w:r>
          <w:r w:rsidRPr="00D660A8">
            <w:rPr>
              <w:rFonts w:ascii="Exo" w:eastAsia="Times New Roman" w:hAnsi="Exo"/>
              <w:color w:val="000000"/>
              <w:sz w:val="20"/>
              <w:szCs w:val="20"/>
            </w:rPr>
            <w:tab/>
            <w:t xml:space="preserve">WHO. Global </w:t>
          </w:r>
          <w:proofErr w:type="spellStart"/>
          <w:r w:rsidRPr="00D660A8">
            <w:rPr>
              <w:rFonts w:ascii="Exo" w:eastAsia="Times New Roman" w:hAnsi="Exo"/>
              <w:color w:val="000000"/>
              <w:sz w:val="20"/>
              <w:szCs w:val="20"/>
            </w:rPr>
            <w:t>strategy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2030. 2016. </w:t>
          </w:r>
        </w:p>
        <w:p w14:paraId="04B120DA" w14:textId="77777777" w:rsidR="00666086" w:rsidRPr="00D660A8" w:rsidRDefault="00666086" w:rsidP="00666086">
          <w:pPr>
            <w:autoSpaceDE w:val="0"/>
            <w:autoSpaceDN w:val="0"/>
            <w:ind w:hanging="640"/>
            <w:jc w:val="both"/>
            <w:divId w:val="682315618"/>
            <w:rPr>
              <w:rFonts w:ascii="Exo" w:eastAsia="Times New Roman" w:hAnsi="Exo"/>
              <w:color w:val="000000"/>
              <w:sz w:val="20"/>
              <w:szCs w:val="20"/>
            </w:rPr>
          </w:pPr>
          <w:r w:rsidRPr="00D660A8">
            <w:rPr>
              <w:rFonts w:ascii="Exo" w:eastAsia="Times New Roman" w:hAnsi="Exo"/>
              <w:color w:val="000000"/>
              <w:sz w:val="20"/>
              <w:szCs w:val="20"/>
            </w:rPr>
            <w:t xml:space="preserve">2. </w:t>
          </w:r>
          <w:r w:rsidRPr="00D660A8">
            <w:rPr>
              <w:rFonts w:ascii="Exo" w:eastAsia="Times New Roman" w:hAnsi="Exo"/>
              <w:color w:val="000000"/>
              <w:sz w:val="20"/>
              <w:szCs w:val="20"/>
            </w:rPr>
            <w:tab/>
          </w:r>
          <w:proofErr w:type="spellStart"/>
          <w:r w:rsidRPr="00D660A8">
            <w:rPr>
              <w:rFonts w:ascii="Exo" w:eastAsia="Times New Roman" w:hAnsi="Exo"/>
              <w:color w:val="000000"/>
              <w:sz w:val="20"/>
              <w:szCs w:val="20"/>
            </w:rPr>
            <w:t>Najafpour</w:t>
          </w:r>
          <w:proofErr w:type="spellEnd"/>
          <w:r w:rsidRPr="00D660A8">
            <w:rPr>
              <w:rFonts w:ascii="Exo" w:eastAsia="Times New Roman" w:hAnsi="Exo"/>
              <w:color w:val="000000"/>
              <w:sz w:val="20"/>
              <w:szCs w:val="20"/>
            </w:rPr>
            <w:t xml:space="preserve"> Z, </w:t>
          </w:r>
          <w:proofErr w:type="spellStart"/>
          <w:r w:rsidRPr="00D660A8">
            <w:rPr>
              <w:rFonts w:ascii="Exo" w:eastAsia="Times New Roman" w:hAnsi="Exo"/>
              <w:color w:val="000000"/>
              <w:sz w:val="20"/>
              <w:szCs w:val="20"/>
            </w:rPr>
            <w:t>Arab</w:t>
          </w:r>
          <w:proofErr w:type="spellEnd"/>
          <w:r w:rsidRPr="00D660A8">
            <w:rPr>
              <w:rFonts w:ascii="Exo" w:eastAsia="Times New Roman" w:hAnsi="Exo"/>
              <w:color w:val="000000"/>
              <w:sz w:val="20"/>
              <w:szCs w:val="20"/>
            </w:rPr>
            <w:t xml:space="preserve"> M, </w:t>
          </w:r>
          <w:proofErr w:type="spellStart"/>
          <w:r w:rsidRPr="00D660A8">
            <w:rPr>
              <w:rFonts w:ascii="Exo" w:eastAsia="Times New Roman" w:hAnsi="Exo"/>
              <w:color w:val="000000"/>
              <w:sz w:val="20"/>
              <w:szCs w:val="20"/>
            </w:rPr>
            <w:t>Shayanfard</w:t>
          </w:r>
          <w:proofErr w:type="spellEnd"/>
          <w:r w:rsidRPr="00D660A8">
            <w:rPr>
              <w:rFonts w:ascii="Exo" w:eastAsia="Times New Roman" w:hAnsi="Exo"/>
              <w:color w:val="000000"/>
              <w:sz w:val="20"/>
              <w:szCs w:val="20"/>
            </w:rPr>
            <w:t xml:space="preserve"> K. A </w:t>
          </w:r>
          <w:proofErr w:type="spellStart"/>
          <w:r w:rsidRPr="00D660A8">
            <w:rPr>
              <w:rFonts w:ascii="Exo" w:eastAsia="Times New Roman" w:hAnsi="Exo"/>
              <w:color w:val="000000"/>
              <w:sz w:val="20"/>
              <w:szCs w:val="20"/>
            </w:rPr>
            <w:t>multi-phase</w:t>
          </w:r>
          <w:proofErr w:type="spellEnd"/>
          <w:r w:rsidRPr="00D660A8">
            <w:rPr>
              <w:rFonts w:ascii="Exo" w:eastAsia="Times New Roman" w:hAnsi="Exo"/>
              <w:color w:val="000000"/>
              <w:sz w:val="20"/>
              <w:szCs w:val="20"/>
            </w:rPr>
            <w:t xml:space="preserve"> approach for </w:t>
          </w:r>
          <w:proofErr w:type="spellStart"/>
          <w:r w:rsidRPr="00D660A8">
            <w:rPr>
              <w:rFonts w:ascii="Exo" w:eastAsia="Times New Roman" w:hAnsi="Exo"/>
              <w:color w:val="000000"/>
              <w:sz w:val="20"/>
              <w:szCs w:val="20"/>
            </w:rPr>
            <w:t>developing</w:t>
          </w:r>
          <w:proofErr w:type="spellEnd"/>
          <w:r w:rsidRPr="00D660A8">
            <w:rPr>
              <w:rFonts w:ascii="Exo" w:eastAsia="Times New Roman" w:hAnsi="Exo"/>
              <w:color w:val="000000"/>
              <w:sz w:val="20"/>
              <w:szCs w:val="20"/>
            </w:rPr>
            <w:t xml:space="preserve"> a conceptual model for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observatory</w:t>
          </w:r>
          <w:proofErr w:type="spellEnd"/>
          <w:r w:rsidRPr="00D660A8">
            <w:rPr>
              <w:rFonts w:ascii="Exo" w:eastAsia="Times New Roman" w:hAnsi="Exo"/>
              <w:color w:val="000000"/>
              <w:sz w:val="20"/>
              <w:szCs w:val="20"/>
            </w:rPr>
            <w:t xml:space="preserve"> (HRHO) </w:t>
          </w:r>
          <w:proofErr w:type="spellStart"/>
          <w:r w:rsidRPr="00D660A8">
            <w:rPr>
              <w:rFonts w:ascii="Exo" w:eastAsia="Times New Roman" w:hAnsi="Exo"/>
              <w:color w:val="000000"/>
              <w:sz w:val="20"/>
              <w:szCs w:val="20"/>
            </w:rPr>
            <w:t>toward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integrating</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evidence</w:t>
          </w:r>
          <w:proofErr w:type="spellEnd"/>
          <w:r w:rsidRPr="00D660A8">
            <w:rPr>
              <w:rFonts w:ascii="Exo" w:eastAsia="Times New Roman" w:hAnsi="Exo"/>
              <w:color w:val="000000"/>
              <w:sz w:val="20"/>
              <w:szCs w:val="20"/>
            </w:rPr>
            <w:t xml:space="preserve">: a case </w:t>
          </w:r>
          <w:proofErr w:type="spellStart"/>
          <w:r w:rsidRPr="00D660A8">
            <w:rPr>
              <w:rFonts w:ascii="Exo" w:eastAsia="Times New Roman" w:hAnsi="Exo"/>
              <w:color w:val="000000"/>
              <w:sz w:val="20"/>
              <w:szCs w:val="20"/>
            </w:rPr>
            <w:t>study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Iran. Health Res </w:t>
          </w:r>
          <w:proofErr w:type="spellStart"/>
          <w:r w:rsidRPr="00D660A8">
            <w:rPr>
              <w:rFonts w:ascii="Exo" w:eastAsia="Times New Roman" w:hAnsi="Exo"/>
              <w:color w:val="000000"/>
              <w:sz w:val="20"/>
              <w:szCs w:val="20"/>
            </w:rPr>
            <w:t>Policy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Syst</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BioMed</w:t>
          </w:r>
          <w:proofErr w:type="spellEnd"/>
          <w:r w:rsidRPr="00D660A8">
            <w:rPr>
              <w:rFonts w:ascii="Exo" w:eastAsia="Times New Roman" w:hAnsi="Exo"/>
              <w:color w:val="000000"/>
              <w:sz w:val="20"/>
              <w:szCs w:val="20"/>
            </w:rPr>
            <w:t xml:space="preserve"> Central Ltd; 2023 </w:t>
          </w:r>
          <w:proofErr w:type="spellStart"/>
          <w:r w:rsidRPr="00D660A8">
            <w:rPr>
              <w:rFonts w:ascii="Exo" w:eastAsia="Times New Roman" w:hAnsi="Exo"/>
              <w:color w:val="000000"/>
              <w:sz w:val="20"/>
              <w:szCs w:val="20"/>
            </w:rPr>
            <w:t>Dec</w:t>
          </w:r>
          <w:proofErr w:type="spellEnd"/>
          <w:r w:rsidRPr="00D660A8">
            <w:rPr>
              <w:rFonts w:ascii="Exo" w:eastAsia="Times New Roman" w:hAnsi="Exo"/>
              <w:color w:val="000000"/>
              <w:sz w:val="20"/>
              <w:szCs w:val="20"/>
            </w:rPr>
            <w:t xml:space="preserve"> 1;21(1). PMID: 37264403</w:t>
          </w:r>
        </w:p>
        <w:p w14:paraId="1A45F4EF" w14:textId="77777777" w:rsidR="00666086" w:rsidRPr="00D660A8" w:rsidRDefault="00666086" w:rsidP="00666086">
          <w:pPr>
            <w:autoSpaceDE w:val="0"/>
            <w:autoSpaceDN w:val="0"/>
            <w:ind w:hanging="640"/>
            <w:jc w:val="both"/>
            <w:divId w:val="350181312"/>
            <w:rPr>
              <w:rFonts w:ascii="Exo" w:eastAsia="Times New Roman" w:hAnsi="Exo"/>
              <w:color w:val="000000"/>
              <w:sz w:val="20"/>
              <w:szCs w:val="20"/>
            </w:rPr>
          </w:pPr>
          <w:r w:rsidRPr="00D660A8">
            <w:rPr>
              <w:rFonts w:ascii="Exo" w:eastAsia="Times New Roman" w:hAnsi="Exo"/>
              <w:color w:val="000000"/>
              <w:sz w:val="20"/>
              <w:szCs w:val="20"/>
            </w:rPr>
            <w:t xml:space="preserve">3. </w:t>
          </w:r>
          <w:r w:rsidRPr="00D660A8">
            <w:rPr>
              <w:rFonts w:ascii="Exo" w:eastAsia="Times New Roman" w:hAnsi="Exo"/>
              <w:color w:val="000000"/>
              <w:sz w:val="20"/>
              <w:szCs w:val="20"/>
            </w:rPr>
            <w:tab/>
            <w:t xml:space="preserve">Rees GH, James R, </w:t>
          </w:r>
          <w:proofErr w:type="spellStart"/>
          <w:r w:rsidRPr="00D660A8">
            <w:rPr>
              <w:rFonts w:ascii="Exo" w:eastAsia="Times New Roman" w:hAnsi="Exo"/>
              <w:color w:val="000000"/>
              <w:sz w:val="20"/>
              <w:szCs w:val="20"/>
            </w:rPr>
            <w:t>Samadashvili</w:t>
          </w:r>
          <w:proofErr w:type="spellEnd"/>
          <w:r w:rsidRPr="00D660A8">
            <w:rPr>
              <w:rFonts w:ascii="Exo" w:eastAsia="Times New Roman" w:hAnsi="Exo"/>
              <w:color w:val="000000"/>
              <w:sz w:val="20"/>
              <w:szCs w:val="20"/>
            </w:rPr>
            <w:t xml:space="preserve"> L, </w:t>
          </w:r>
          <w:proofErr w:type="spellStart"/>
          <w:r w:rsidRPr="00D660A8">
            <w:rPr>
              <w:rFonts w:ascii="Exo" w:eastAsia="Times New Roman" w:hAnsi="Exo"/>
              <w:color w:val="000000"/>
              <w:sz w:val="20"/>
              <w:szCs w:val="20"/>
            </w:rPr>
            <w:t>Scotter</w:t>
          </w:r>
          <w:proofErr w:type="spellEnd"/>
          <w:r w:rsidRPr="00D660A8">
            <w:rPr>
              <w:rFonts w:ascii="Exo" w:eastAsia="Times New Roman" w:hAnsi="Exo"/>
              <w:color w:val="000000"/>
              <w:sz w:val="20"/>
              <w:szCs w:val="20"/>
            </w:rPr>
            <w:t xml:space="preserve"> C. Are </w:t>
          </w:r>
          <w:proofErr w:type="spellStart"/>
          <w:r w:rsidRPr="00D660A8">
            <w:rPr>
              <w:rFonts w:ascii="Exo" w:eastAsia="Times New Roman" w:hAnsi="Exo"/>
              <w:color w:val="000000"/>
              <w:sz w:val="20"/>
              <w:szCs w:val="20"/>
            </w:rPr>
            <w:t>Sustainable</w:t>
          </w:r>
          <w:proofErr w:type="spellEnd"/>
          <w:r w:rsidRPr="00D660A8">
            <w:rPr>
              <w:rFonts w:ascii="Exo" w:eastAsia="Times New Roman" w:hAnsi="Exo"/>
              <w:color w:val="000000"/>
              <w:sz w:val="20"/>
              <w:szCs w:val="20"/>
            </w:rPr>
            <w:t xml:space="preserve"> Health </w:t>
          </w:r>
          <w:proofErr w:type="spellStart"/>
          <w:r w:rsidRPr="00D660A8">
            <w:rPr>
              <w:rFonts w:ascii="Exo" w:eastAsia="Times New Roman" w:hAnsi="Exo"/>
              <w:color w:val="000000"/>
              <w:sz w:val="20"/>
              <w:szCs w:val="20"/>
            </w:rPr>
            <w:t>Workforces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Issues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a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Remedy</w:t>
          </w:r>
          <w:proofErr w:type="spellEnd"/>
          <w:r w:rsidRPr="00D660A8">
            <w:rPr>
              <w:rFonts w:ascii="Exo" w:eastAsia="Times New Roman" w:hAnsi="Exo"/>
              <w:color w:val="000000"/>
              <w:sz w:val="20"/>
              <w:szCs w:val="20"/>
            </w:rPr>
            <w:t>. Sustainability (</w:t>
          </w:r>
          <w:proofErr w:type="spellStart"/>
          <w:r w:rsidRPr="00D660A8">
            <w:rPr>
              <w:rFonts w:ascii="Exo" w:eastAsia="Times New Roman" w:hAnsi="Exo"/>
              <w:color w:val="000000"/>
              <w:sz w:val="20"/>
              <w:szCs w:val="20"/>
            </w:rPr>
            <w:t>Switzerland</w:t>
          </w:r>
          <w:proofErr w:type="spellEnd"/>
          <w:r w:rsidRPr="00D660A8">
            <w:rPr>
              <w:rFonts w:ascii="Exo" w:eastAsia="Times New Roman" w:hAnsi="Exo"/>
              <w:color w:val="000000"/>
              <w:sz w:val="20"/>
              <w:szCs w:val="20"/>
            </w:rPr>
            <w:t xml:space="preserve">). MDPI; 2023. </w:t>
          </w:r>
        </w:p>
        <w:p w14:paraId="08D22EF9" w14:textId="77777777" w:rsidR="00666086" w:rsidRPr="00D660A8" w:rsidRDefault="00666086" w:rsidP="00666086">
          <w:pPr>
            <w:autoSpaceDE w:val="0"/>
            <w:autoSpaceDN w:val="0"/>
            <w:ind w:hanging="640"/>
            <w:jc w:val="both"/>
            <w:divId w:val="287247027"/>
            <w:rPr>
              <w:rFonts w:ascii="Exo" w:eastAsia="Times New Roman" w:hAnsi="Exo"/>
              <w:color w:val="000000"/>
              <w:sz w:val="20"/>
              <w:szCs w:val="20"/>
            </w:rPr>
          </w:pPr>
          <w:r w:rsidRPr="00D660A8">
            <w:rPr>
              <w:rFonts w:ascii="Exo" w:eastAsia="Times New Roman" w:hAnsi="Exo"/>
              <w:color w:val="000000"/>
              <w:sz w:val="20"/>
              <w:szCs w:val="20"/>
            </w:rPr>
            <w:t xml:space="preserve">4. </w:t>
          </w:r>
          <w:r w:rsidRPr="00D660A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D660A8" w:rsidRDefault="00666086" w:rsidP="00666086">
          <w:pPr>
            <w:autoSpaceDE w:val="0"/>
            <w:autoSpaceDN w:val="0"/>
            <w:ind w:hanging="640"/>
            <w:jc w:val="both"/>
            <w:divId w:val="2052460715"/>
            <w:rPr>
              <w:rFonts w:ascii="Exo" w:eastAsia="Times New Roman" w:hAnsi="Exo"/>
              <w:color w:val="000000"/>
              <w:sz w:val="20"/>
              <w:szCs w:val="20"/>
            </w:rPr>
          </w:pPr>
          <w:r w:rsidRPr="00D660A8">
            <w:rPr>
              <w:rFonts w:ascii="Exo" w:eastAsia="Times New Roman" w:hAnsi="Exo"/>
              <w:color w:val="000000"/>
              <w:sz w:val="20"/>
              <w:szCs w:val="20"/>
            </w:rPr>
            <w:t xml:space="preserve">5. </w:t>
          </w:r>
          <w:r w:rsidRPr="00D660A8">
            <w:rPr>
              <w:rFonts w:ascii="Exo" w:eastAsia="Times New Roman" w:hAnsi="Exo"/>
              <w:color w:val="000000"/>
              <w:sz w:val="20"/>
              <w:szCs w:val="20"/>
            </w:rPr>
            <w:tab/>
            <w:t xml:space="preserve">Ministério da Saúde. Indicadores de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em </w:t>
          </w:r>
          <w:proofErr w:type="spellStart"/>
          <w:r w:rsidRPr="00D660A8">
            <w:rPr>
              <w:rFonts w:ascii="Exo" w:eastAsia="Times New Roman" w:hAnsi="Exo"/>
              <w:color w:val="000000"/>
              <w:sz w:val="20"/>
              <w:szCs w:val="20"/>
            </w:rPr>
            <w:t>saúde</w:t>
          </w:r>
          <w:proofErr w:type="spellEnd"/>
          <w:r w:rsidRPr="00D660A8">
            <w:rPr>
              <w:rFonts w:ascii="Exo" w:eastAsia="Times New Roman" w:hAnsi="Exo"/>
              <w:color w:val="000000"/>
              <w:sz w:val="20"/>
              <w:szCs w:val="20"/>
            </w:rPr>
            <w:t xml:space="preserve">: material de apoio para o Programa de </w:t>
          </w:r>
          <w:proofErr w:type="spellStart"/>
          <w:r w:rsidRPr="00D660A8">
            <w:rPr>
              <w:rFonts w:ascii="Exo" w:eastAsia="Times New Roman" w:hAnsi="Exo"/>
              <w:color w:val="000000"/>
              <w:sz w:val="20"/>
              <w:szCs w:val="20"/>
            </w:rPr>
            <w:t>Qualificação</w:t>
          </w:r>
          <w:proofErr w:type="spellEnd"/>
          <w:r w:rsidRPr="00D660A8">
            <w:rPr>
              <w:rFonts w:ascii="Exo" w:eastAsia="Times New Roman" w:hAnsi="Exo"/>
              <w:color w:val="000000"/>
              <w:sz w:val="20"/>
              <w:szCs w:val="20"/>
            </w:rPr>
            <w:t xml:space="preserve"> e </w:t>
          </w:r>
          <w:proofErr w:type="spellStart"/>
          <w:r w:rsidRPr="00D660A8">
            <w:rPr>
              <w:rFonts w:ascii="Exo" w:eastAsia="Times New Roman" w:hAnsi="Exo"/>
              <w:color w:val="000000"/>
              <w:sz w:val="20"/>
              <w:szCs w:val="20"/>
            </w:rPr>
            <w:t>Estruturação</w:t>
          </w:r>
          <w:proofErr w:type="spellEnd"/>
          <w:r w:rsidRPr="00D660A8">
            <w:rPr>
              <w:rFonts w:ascii="Exo" w:eastAsia="Times New Roman" w:hAnsi="Exo"/>
              <w:color w:val="000000"/>
              <w:sz w:val="20"/>
              <w:szCs w:val="20"/>
            </w:rPr>
            <w:t xml:space="preserve"> da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 da </w:t>
          </w:r>
          <w:proofErr w:type="spellStart"/>
          <w:r w:rsidRPr="00D660A8">
            <w:rPr>
              <w:rFonts w:ascii="Exo" w:eastAsia="Times New Roman" w:hAnsi="Exo"/>
              <w:color w:val="000000"/>
              <w:sz w:val="20"/>
              <w:szCs w:val="20"/>
            </w:rPr>
            <w:t>Educação</w:t>
          </w:r>
          <w:proofErr w:type="spellEnd"/>
          <w:r w:rsidRPr="00D660A8">
            <w:rPr>
              <w:rFonts w:ascii="Exo" w:eastAsia="Times New Roman" w:hAnsi="Exo"/>
              <w:color w:val="000000"/>
              <w:sz w:val="20"/>
              <w:szCs w:val="20"/>
            </w:rPr>
            <w:t xml:space="preserve"> no SUS - </w:t>
          </w:r>
          <w:proofErr w:type="spellStart"/>
          <w:r w:rsidRPr="00D660A8">
            <w:rPr>
              <w:rFonts w:ascii="Exo" w:eastAsia="Times New Roman" w:hAnsi="Exo"/>
              <w:color w:val="000000"/>
              <w:sz w:val="20"/>
              <w:szCs w:val="20"/>
            </w:rPr>
            <w:t>ProgeSUS</w:t>
          </w:r>
          <w:proofErr w:type="spellEnd"/>
          <w:r w:rsidRPr="00D660A8">
            <w:rPr>
              <w:rFonts w:ascii="Exo" w:eastAsia="Times New Roman" w:hAnsi="Exo"/>
              <w:color w:val="000000"/>
              <w:sz w:val="20"/>
              <w:szCs w:val="20"/>
            </w:rPr>
            <w:t xml:space="preserve">. Editora MS; 2007. </w:t>
          </w:r>
        </w:p>
        <w:p w14:paraId="5384DA99" w14:textId="77777777" w:rsidR="00666086" w:rsidRPr="00D660A8" w:rsidRDefault="00666086" w:rsidP="00666086">
          <w:pPr>
            <w:autoSpaceDE w:val="0"/>
            <w:autoSpaceDN w:val="0"/>
            <w:ind w:hanging="640"/>
            <w:jc w:val="both"/>
            <w:divId w:val="175507557"/>
            <w:rPr>
              <w:rFonts w:ascii="Exo" w:eastAsia="Times New Roman" w:hAnsi="Exo"/>
              <w:color w:val="000000"/>
              <w:sz w:val="20"/>
              <w:szCs w:val="20"/>
            </w:rPr>
          </w:pPr>
          <w:r w:rsidRPr="00D660A8">
            <w:rPr>
              <w:rFonts w:ascii="Exo" w:eastAsia="Times New Roman" w:hAnsi="Exo"/>
              <w:color w:val="000000"/>
              <w:sz w:val="20"/>
              <w:szCs w:val="20"/>
            </w:rPr>
            <w:t xml:space="preserve">6. </w:t>
          </w:r>
          <w:r w:rsidRPr="00D660A8">
            <w:rPr>
              <w:rFonts w:ascii="Exo" w:eastAsia="Times New Roman" w:hAnsi="Exo"/>
              <w:color w:val="000000"/>
              <w:sz w:val="20"/>
              <w:szCs w:val="20"/>
            </w:rPr>
            <w:tab/>
            <w:t xml:space="preserve">WHO. </w:t>
          </w:r>
          <w:proofErr w:type="spellStart"/>
          <w:r w:rsidRPr="00D660A8">
            <w:rPr>
              <w:rFonts w:ascii="Exo" w:eastAsia="Times New Roman" w:hAnsi="Exo"/>
              <w:color w:val="000000"/>
              <w:sz w:val="20"/>
              <w:szCs w:val="20"/>
            </w:rPr>
            <w:t>Strengthening</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the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collection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analysis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use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information</w:t>
          </w:r>
          <w:proofErr w:type="spellEnd"/>
          <w:r w:rsidRPr="00D660A8">
            <w:rPr>
              <w:rFonts w:ascii="Exo" w:eastAsia="Times New Roman" w:hAnsi="Exo"/>
              <w:color w:val="000000"/>
              <w:sz w:val="20"/>
              <w:szCs w:val="20"/>
            </w:rPr>
            <w:t xml:space="preserve"> - a handbook [Internet]. 2022. </w:t>
          </w:r>
          <w:proofErr w:type="spellStart"/>
          <w:r w:rsidRPr="00D660A8">
            <w:rPr>
              <w:rFonts w:ascii="Exo" w:eastAsia="Times New Roman" w:hAnsi="Exo"/>
              <w:color w:val="000000"/>
              <w:sz w:val="20"/>
              <w:szCs w:val="20"/>
            </w:rPr>
            <w:t>Available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from</w:t>
          </w:r>
          <w:proofErr w:type="spellEnd"/>
          <w:r w:rsidRPr="00D660A8">
            <w:rPr>
              <w:rFonts w:ascii="Exo" w:eastAsia="Times New Roman" w:hAnsi="Exo"/>
              <w:color w:val="000000"/>
              <w:sz w:val="20"/>
              <w:szCs w:val="20"/>
            </w:rPr>
            <w:t>: http://apps.who.int/bookorders.</w:t>
          </w:r>
        </w:p>
        <w:p w14:paraId="2AC30F27" w14:textId="77777777" w:rsidR="00666086" w:rsidRPr="00D660A8" w:rsidRDefault="00666086" w:rsidP="00666086">
          <w:pPr>
            <w:autoSpaceDE w:val="0"/>
            <w:autoSpaceDN w:val="0"/>
            <w:ind w:hanging="640"/>
            <w:jc w:val="both"/>
            <w:divId w:val="287514636"/>
            <w:rPr>
              <w:rFonts w:ascii="Exo" w:eastAsia="Times New Roman" w:hAnsi="Exo"/>
              <w:color w:val="000000"/>
              <w:sz w:val="20"/>
              <w:szCs w:val="20"/>
            </w:rPr>
          </w:pPr>
          <w:r w:rsidRPr="00D660A8">
            <w:rPr>
              <w:rFonts w:ascii="Exo" w:eastAsia="Times New Roman" w:hAnsi="Exo"/>
              <w:color w:val="000000"/>
              <w:sz w:val="20"/>
              <w:szCs w:val="20"/>
            </w:rPr>
            <w:t xml:space="preserve">7. </w:t>
          </w:r>
          <w:r w:rsidRPr="00D660A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D660A8">
            <w:rPr>
              <w:rFonts w:ascii="Exo" w:eastAsia="Times New Roman" w:hAnsi="Exo"/>
              <w:color w:val="000000"/>
              <w:sz w:val="20"/>
              <w:szCs w:val="20"/>
            </w:rPr>
            <w:t>FapUNIFESP</w:t>
          </w:r>
          <w:proofErr w:type="spellEnd"/>
          <w:r w:rsidRPr="00D660A8">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3:22:00Z" w:initials="E.A.">
    <w:p w14:paraId="25C0D424" w14:textId="77777777" w:rsidR="00376763" w:rsidRDefault="00376763" w:rsidP="00376763">
      <w:pPr>
        <w:pStyle w:val="Textodecomentrio"/>
      </w:pPr>
      <w:r>
        <w:rPr>
          <w:rStyle w:val="Refdecomentrio"/>
        </w:rPr>
        <w:annotationRef/>
      </w:r>
      <w:r>
        <w:rPr>
          <w:color w:val="222222"/>
          <w:highlight w:val="white"/>
        </w:rPr>
        <w:t>MARINELLI, Natália Pereira et al. Evolução de indicadores e capacidade de atendimento no início da epidemia de COVID-19 no Nordeste do Brasil, 2020. </w:t>
      </w:r>
      <w:r>
        <w:rPr>
          <w:b/>
          <w:bCs/>
          <w:color w:val="222222"/>
          <w:highlight w:val="white"/>
        </w:rPr>
        <w:t>Epidemiologia e Serviços de Saúde</w:t>
      </w:r>
      <w:r>
        <w:rPr>
          <w:color w:val="222222"/>
          <w:highlight w:val="white"/>
        </w:rPr>
        <w:t>, v. 29, n. 3, p. e2020226, 2020.</w:t>
      </w:r>
      <w:r>
        <w:t xml:space="preserve"> </w:t>
      </w:r>
    </w:p>
  </w:comment>
  <w:comment w:id="11" w:author="Érika Aquino" w:date="2025-01-11T23:22:00Z" w:initials="E.A.">
    <w:p w14:paraId="78F92416" w14:textId="43D04540" w:rsidR="00376763" w:rsidRDefault="00376763" w:rsidP="00376763">
      <w:pPr>
        <w:pStyle w:val="Textodecomentrio"/>
      </w:pPr>
      <w:r>
        <w:rPr>
          <w:rStyle w:val="Refdecomentrio"/>
        </w:rPr>
        <w:annotationRef/>
      </w:r>
      <w:r>
        <w:rPr>
          <w:color w:val="222222"/>
          <w:highlight w:val="white"/>
        </w:rPr>
        <w:t>FINKELSTEIN, Beny José; JUNIOR, Laerte Borges. A capacidade de leitos hospitalares no Brasil, as internações no SUS, a migração demográfica e os custos dos procedimentos. </w:t>
      </w:r>
      <w:r>
        <w:rPr>
          <w:b/>
          <w:bCs/>
          <w:color w:val="222222"/>
          <w:highlight w:val="white"/>
        </w:rPr>
        <w:t>Jornal Brasileiro de Economia da Saúde</w:t>
      </w:r>
      <w:r>
        <w:rPr>
          <w:color w:val="222222"/>
          <w:highlight w:val="white"/>
        </w:rPr>
        <w:t>, v. 12, n. 3, p. 273-280, 2020.</w:t>
      </w:r>
      <w:r>
        <w:t xml:space="preserve"> </w:t>
      </w:r>
    </w:p>
  </w:comment>
  <w:comment w:id="15" w:author="Érika Aquino" w:date="2025-01-11T23:23:00Z" w:initials="E.A.">
    <w:p w14:paraId="5859237B" w14:textId="77777777" w:rsidR="00376763" w:rsidRDefault="00376763" w:rsidP="00376763">
      <w:pPr>
        <w:pStyle w:val="Textodecomentrio"/>
      </w:pPr>
      <w:r>
        <w:rPr>
          <w:rStyle w:val="Refdecomentrio"/>
        </w:rPr>
        <w:annotationRef/>
      </w:r>
      <w:r>
        <w:t>chrome-extension://efaidnbmnnnibpcajpcglclefindmkaj/https://www.conass.org.br/guiainformacao/notas_tecnicas/NT2-Leitos-Hospitalares.pdf?utm_source=chatgpt.com</w:t>
      </w:r>
    </w:p>
  </w:comment>
  <w:comment w:id="19" w:author="Daniel Pagotto" w:date="2024-11-05T11:10:00Z" w:initials="DP">
    <w:p w14:paraId="4B51C398" w14:textId="5E5D40E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25C0D424" w15:done="0"/>
  <w15:commentEx w15:paraId="78F92416" w15:done="0"/>
  <w15:commentEx w15:paraId="5859237B"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53BF39CC" w16cex:dateUtc="2025-01-12T02:22:00Z"/>
  <w16cex:commentExtensible w16cex:durableId="490D1D9E" w16cex:dateUtc="2025-01-12T02:22:00Z"/>
  <w16cex:commentExtensible w16cex:durableId="7EDB3E79" w16cex:dateUtc="2025-01-12T02: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25C0D424" w16cid:durableId="53BF39CC"/>
  <w16cid:commentId w16cid:paraId="78F92416" w16cid:durableId="490D1D9E"/>
  <w16cid:commentId w16cid:paraId="5859237B" w16cid:durableId="7EDB3E79"/>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0B486" w14:textId="77777777" w:rsidR="00B8537D" w:rsidRDefault="00B8537D" w:rsidP="0078205E">
      <w:pPr>
        <w:spacing w:after="0" w:line="240" w:lineRule="auto"/>
      </w:pPr>
      <w:r>
        <w:separator/>
      </w:r>
    </w:p>
  </w:endnote>
  <w:endnote w:type="continuationSeparator" w:id="0">
    <w:p w14:paraId="2CFC63A5" w14:textId="77777777" w:rsidR="00B8537D" w:rsidRDefault="00B8537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792BD" w14:textId="77777777" w:rsidR="00B8537D" w:rsidRDefault="00B8537D" w:rsidP="0078205E">
      <w:pPr>
        <w:spacing w:after="0" w:line="240" w:lineRule="auto"/>
      </w:pPr>
      <w:r>
        <w:separator/>
      </w:r>
    </w:p>
  </w:footnote>
  <w:footnote w:type="continuationSeparator" w:id="0">
    <w:p w14:paraId="0121EBD4" w14:textId="77777777" w:rsidR="00B8537D" w:rsidRDefault="00B8537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0CD9"/>
    <w:rsid w:val="001229AD"/>
    <w:rsid w:val="001239B3"/>
    <w:rsid w:val="001D0EE0"/>
    <w:rsid w:val="00253EE3"/>
    <w:rsid w:val="00255C97"/>
    <w:rsid w:val="002826EF"/>
    <w:rsid w:val="002B3BF6"/>
    <w:rsid w:val="002D5D78"/>
    <w:rsid w:val="00376763"/>
    <w:rsid w:val="003F6595"/>
    <w:rsid w:val="00496AA8"/>
    <w:rsid w:val="004A3585"/>
    <w:rsid w:val="004C446E"/>
    <w:rsid w:val="004C52AF"/>
    <w:rsid w:val="004E0F3E"/>
    <w:rsid w:val="0051118D"/>
    <w:rsid w:val="00537021"/>
    <w:rsid w:val="005C3030"/>
    <w:rsid w:val="0062688D"/>
    <w:rsid w:val="006447AB"/>
    <w:rsid w:val="00666086"/>
    <w:rsid w:val="0067139C"/>
    <w:rsid w:val="0078205E"/>
    <w:rsid w:val="00814305"/>
    <w:rsid w:val="008B03A0"/>
    <w:rsid w:val="00946D11"/>
    <w:rsid w:val="009C3FA1"/>
    <w:rsid w:val="009E5CEE"/>
    <w:rsid w:val="00A154DD"/>
    <w:rsid w:val="00A442E3"/>
    <w:rsid w:val="00A80BE7"/>
    <w:rsid w:val="00A92A31"/>
    <w:rsid w:val="00AB1250"/>
    <w:rsid w:val="00B13018"/>
    <w:rsid w:val="00B55CBE"/>
    <w:rsid w:val="00B8537D"/>
    <w:rsid w:val="00C05C2B"/>
    <w:rsid w:val="00C567EB"/>
    <w:rsid w:val="00C94923"/>
    <w:rsid w:val="00CA4CA1"/>
    <w:rsid w:val="00D24869"/>
    <w:rsid w:val="00D36EEF"/>
    <w:rsid w:val="00D660A8"/>
    <w:rsid w:val="00D7294F"/>
    <w:rsid w:val="00D94AD2"/>
    <w:rsid w:val="00DE09B8"/>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20CD9"/>
    <w:rsid w:val="00201B4E"/>
    <w:rsid w:val="002663E9"/>
    <w:rsid w:val="004024CF"/>
    <w:rsid w:val="00865FD5"/>
    <w:rsid w:val="009A2513"/>
    <w:rsid w:val="00A647F7"/>
    <w:rsid w:val="00AB1250"/>
    <w:rsid w:val="00AE103D"/>
    <w:rsid w:val="00BA0934"/>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1401</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13</cp:revision>
  <dcterms:created xsi:type="dcterms:W3CDTF">2024-11-06T13:59:00Z</dcterms:created>
  <dcterms:modified xsi:type="dcterms:W3CDTF">2025-01-12T02:26:00Z</dcterms:modified>
</cp:coreProperties>
</file>