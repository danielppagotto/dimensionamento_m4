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F15649C" w:rsidR="0078205E" w:rsidRDefault="00AA2977"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72B67DE" wp14:editId="5D5AC086">
            <wp:simplePos x="0" y="0"/>
            <wp:positionH relativeFrom="column">
              <wp:posOffset>-1072516</wp:posOffset>
            </wp:positionH>
            <wp:positionV relativeFrom="paragraph">
              <wp:posOffset>-892175</wp:posOffset>
            </wp:positionV>
            <wp:extent cx="7552279" cy="10683240"/>
            <wp:effectExtent l="0" t="0" r="0" b="3810"/>
            <wp:wrapNone/>
            <wp:docPr id="2142005412" name="Imagem 3"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5412" name="Imagem 3" descr="Diagrama&#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62938" cy="10698318"/>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6484DC0" w:rsidR="0078205E" w:rsidRDefault="00AA2977" w:rsidP="0078205E">
      <w:pPr>
        <w:pStyle w:val="Texto"/>
        <w:spacing w:after="0" w:line="240" w:lineRule="auto"/>
        <w:jc w:val="center"/>
        <w:rPr>
          <w:b/>
          <w:bCs/>
          <w:sz w:val="30"/>
          <w:szCs w:val="30"/>
        </w:rPr>
      </w:pPr>
      <w:r w:rsidRPr="00AA2977">
        <w:rPr>
          <w:b/>
          <w:bCs/>
          <w:sz w:val="30"/>
          <w:szCs w:val="30"/>
        </w:rPr>
        <w:lastRenderedPageBreak/>
        <w:t>Quantidade de IES com cursos de saúde por município</w:t>
      </w:r>
      <w:r>
        <w:rPr>
          <w:rFonts w:ascii="Montserrat" w:hAnsi="Montserrat"/>
          <w:b/>
          <w:bCs/>
          <w:color w:val="auto"/>
          <w:szCs w:val="24"/>
        </w:rPr>
        <w:t xml:space="preserve"> </w:t>
      </w:r>
    </w:p>
    <w:p w14:paraId="4C007F63" w14:textId="69BF47D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A2977">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8A4697">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8A4697">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8A4697">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62437B63" w:rsidR="004A3585" w:rsidRDefault="004A3585" w:rsidP="004A3585"/>
    <w:p w14:paraId="51E16C71" w14:textId="5009FEF8" w:rsidR="00AA2977" w:rsidRDefault="00AA2977" w:rsidP="004A3585"/>
    <w:p w14:paraId="2A875AB8" w14:textId="25B00A87" w:rsidR="00AA2977" w:rsidRDefault="00AA2977" w:rsidP="004A3585"/>
    <w:p w14:paraId="6D90B408" w14:textId="635792B0" w:rsidR="00AA2977" w:rsidRDefault="00AA2977" w:rsidP="004A3585"/>
    <w:p w14:paraId="31A3467A" w14:textId="5FD3764F" w:rsidR="00AA2977" w:rsidRDefault="00AA2977" w:rsidP="004A3585"/>
    <w:p w14:paraId="4E6E932F" w14:textId="03114DCA" w:rsidR="00AA2977" w:rsidRDefault="00AA2977" w:rsidP="004A3585"/>
    <w:p w14:paraId="49E1FE72" w14:textId="7DEB40DE" w:rsidR="00AA2977" w:rsidRDefault="00AA2977" w:rsidP="004A3585"/>
    <w:p w14:paraId="4524733E" w14:textId="2265EF43" w:rsidR="00AA2977" w:rsidRDefault="00AA2977" w:rsidP="004A3585"/>
    <w:p w14:paraId="3B9899BC" w14:textId="684E8435" w:rsidR="00AA2977" w:rsidRDefault="00AA2977" w:rsidP="004A3585"/>
    <w:p w14:paraId="2732C6F6" w14:textId="62079FCF" w:rsidR="00AA2977" w:rsidRDefault="00AA2977" w:rsidP="004A3585"/>
    <w:p w14:paraId="598ABD3C" w14:textId="3A8A9C5C" w:rsidR="00AA2977" w:rsidRDefault="00AA2977" w:rsidP="004A3585"/>
    <w:p w14:paraId="729D4F09" w14:textId="77777777" w:rsidR="00AA2977" w:rsidRDefault="00AA2977" w:rsidP="004A3585"/>
    <w:p w14:paraId="7085EC87" w14:textId="56CC5D1A" w:rsidR="004A3585" w:rsidRDefault="004A3585" w:rsidP="004A3585"/>
    <w:p w14:paraId="318E65E8" w14:textId="6662092A" w:rsidR="00A80BE7" w:rsidRPr="0051366A" w:rsidRDefault="00A80BE7" w:rsidP="00D36EEF">
      <w:pPr>
        <w:pStyle w:val="Ttulo1"/>
        <w:jc w:val="center"/>
        <w:rPr>
          <w:rFonts w:ascii="Montserrat" w:hAnsi="Montserrat"/>
          <w:b/>
          <w:bCs/>
          <w:color w:val="auto"/>
        </w:rPr>
      </w:pPr>
      <w:bookmarkStart w:id="0" w:name="_Toc181700707"/>
      <w:r w:rsidRPr="0051366A">
        <w:rPr>
          <w:rFonts w:ascii="Montserrat" w:hAnsi="Montserrat"/>
          <w:b/>
          <w:bCs/>
          <w:color w:val="auto"/>
        </w:rPr>
        <w:t>Introdução</w:t>
      </w:r>
      <w:bookmarkEnd w:id="0"/>
    </w:p>
    <w:p w14:paraId="7021F616" w14:textId="051BE384" w:rsidR="00A80BE7" w:rsidRPr="0051366A" w:rsidRDefault="00A80BE7" w:rsidP="005C3030">
      <w:pPr>
        <w:ind w:left="-1701"/>
        <w:rPr>
          <w:rFonts w:ascii="Montserrat" w:hAnsi="Montserrat"/>
        </w:rPr>
      </w:pPr>
    </w:p>
    <w:p w14:paraId="33B87979" w14:textId="608EEB74" w:rsidR="00B13018" w:rsidRPr="0051366A" w:rsidRDefault="00B13018" w:rsidP="00537021">
      <w:pPr>
        <w:pStyle w:val="SemEspaamento"/>
        <w:spacing w:after="200" w:line="360" w:lineRule="auto"/>
        <w:ind w:firstLine="851"/>
        <w:jc w:val="both"/>
        <w:rPr>
          <w:rFonts w:ascii="Montserrat" w:hAnsi="Montserrat"/>
          <w:sz w:val="20"/>
          <w:szCs w:val="20"/>
        </w:rPr>
      </w:pPr>
      <w:r w:rsidRPr="0051366A">
        <w:rPr>
          <w:rFonts w:ascii="Montserrat" w:hAnsi="Montserrat"/>
          <w:sz w:val="20"/>
          <w:szCs w:val="20"/>
        </w:rPr>
        <w:t xml:space="preserve">Em 2016, motivados por alertas de déficits de profissionais de saúde no futuro, a Organização Mundial da Saúde (OMS) lançou uma estratégia chamada </w:t>
      </w:r>
      <w:r w:rsidRPr="0051366A">
        <w:rPr>
          <w:rFonts w:ascii="Montserrat" w:hAnsi="Montserrat"/>
          <w:i/>
          <w:iCs/>
          <w:sz w:val="20"/>
          <w:szCs w:val="20"/>
        </w:rPr>
        <w:lastRenderedPageBreak/>
        <w:t>Global Strategy for Human Resources for Health: Workforce 2030</w:t>
      </w:r>
      <w:r w:rsidRPr="0051366A">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51366A">
            <w:rPr>
              <w:rFonts w:ascii="Montserrat" w:hAnsi="Montserrat"/>
              <w:sz w:val="20"/>
              <w:szCs w:val="20"/>
              <w:vertAlign w:val="superscript"/>
            </w:rPr>
            <w:t>1</w:t>
          </w:r>
        </w:sdtContent>
      </w:sdt>
      <w:r w:rsidRPr="0051366A">
        <w:rPr>
          <w:rFonts w:ascii="Montserrat" w:hAnsi="Montserrat"/>
          <w:sz w:val="20"/>
          <w:szCs w:val="20"/>
        </w:rPr>
        <w:t>.</w:t>
      </w:r>
    </w:p>
    <w:p w14:paraId="0882896E" w14:textId="776EC3C4" w:rsidR="00D36EEF" w:rsidRPr="0051366A" w:rsidRDefault="00B13018" w:rsidP="00537021">
      <w:pPr>
        <w:pStyle w:val="SemEspaamento"/>
        <w:spacing w:after="200" w:line="360" w:lineRule="auto"/>
        <w:ind w:firstLine="851"/>
        <w:jc w:val="both"/>
        <w:rPr>
          <w:rFonts w:ascii="Montserrat" w:hAnsi="Montserrat"/>
          <w:sz w:val="20"/>
          <w:szCs w:val="20"/>
        </w:rPr>
      </w:pPr>
      <w:r w:rsidRPr="0051366A">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51366A">
            <w:rPr>
              <w:rFonts w:ascii="Montserrat" w:hAnsi="Montserrat"/>
              <w:sz w:val="20"/>
              <w:szCs w:val="20"/>
              <w:vertAlign w:val="superscript"/>
            </w:rPr>
            <w:t>2,3</w:t>
          </w:r>
        </w:sdtContent>
      </w:sdt>
      <w:r w:rsidRPr="0051366A">
        <w:rPr>
          <w:rFonts w:ascii="Montserrat" w:hAnsi="Montserrat"/>
          <w:sz w:val="20"/>
          <w:szCs w:val="20"/>
        </w:rPr>
        <w:t xml:space="preserve">. Diante disso, este relatório faz parte de uma coletânea de indicadores que compõe as dinâmicas da força de trabalho em saúde. Para isso, foram </w:t>
      </w:r>
      <w:r w:rsidR="00D36EEF" w:rsidRPr="0051366A">
        <w:rPr>
          <w:rFonts w:ascii="Montserrat" w:hAnsi="Montserrat"/>
          <w:sz w:val="20"/>
          <w:szCs w:val="20"/>
        </w:rPr>
        <w:t>levantadas</w:t>
      </w:r>
      <w:r w:rsidRPr="0051366A">
        <w:rPr>
          <w:rFonts w:ascii="Montserrat" w:hAnsi="Montserrat"/>
          <w:sz w:val="20"/>
          <w:szCs w:val="20"/>
        </w:rPr>
        <w:t xml:space="preserve"> múltiplas referências sobre indicadores da força de trabalho em saúde </w:t>
      </w:r>
      <w:sdt>
        <w:sdtPr>
          <w:rPr>
            <w:rFonts w:ascii="Montserrat" w:hAnsi="Montserrat"/>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51366A">
            <w:rPr>
              <w:rFonts w:ascii="Montserrat" w:hAnsi="Montserrat"/>
              <w:sz w:val="20"/>
              <w:szCs w:val="20"/>
              <w:vertAlign w:val="superscript"/>
            </w:rPr>
            <w:t>4–6</w:t>
          </w:r>
        </w:sdtContent>
      </w:sdt>
      <w:r w:rsidR="00D36EEF" w:rsidRPr="0051366A">
        <w:rPr>
          <w:rFonts w:ascii="Montserrat" w:hAnsi="Montserrat"/>
          <w:sz w:val="20"/>
          <w:szCs w:val="20"/>
        </w:rPr>
        <w:t xml:space="preserve"> </w:t>
      </w:r>
      <w:commentRangeStart w:id="1"/>
      <w:r w:rsidR="00D36EEF" w:rsidRPr="0051366A">
        <w:rPr>
          <w:rFonts w:ascii="Montserrat" w:hAnsi="Montserrat"/>
          <w:sz w:val="20"/>
          <w:szCs w:val="20"/>
        </w:rPr>
        <w:t xml:space="preserve">que </w:t>
      </w:r>
      <w:r w:rsidR="00D36EEF" w:rsidRPr="0051366A">
        <w:rPr>
          <w:rFonts w:ascii="Montserrat" w:hAnsi="Montserrat"/>
          <w:sz w:val="20"/>
          <w:szCs w:val="20"/>
          <w:highlight w:val="yellow"/>
        </w:rPr>
        <w:t>resultou em um compêndio de xx indicadores das dimensões xxx. Como exemplo de indicadores temos: a</w:t>
      </w:r>
      <w:del w:id="2" w:author="HENRIQUE RIBEIRO DA SILVEIRA" w:date="2024-11-05T13:46:00Z">
        <w:r w:rsidR="00D36EEF" w:rsidRPr="0051366A" w:rsidDel="00D7294F">
          <w:rPr>
            <w:rFonts w:ascii="Montserrat" w:hAnsi="Montserrat"/>
            <w:sz w:val="20"/>
            <w:szCs w:val="20"/>
            <w:highlight w:val="yellow"/>
          </w:rPr>
          <w:delText>)</w:delText>
        </w:r>
      </w:del>
      <w:ins w:id="3" w:author="HENRIQUE RIBEIRO DA SILVEIRA" w:date="2024-11-05T13:46:00Z">
        <w:r w:rsidR="00D7294F" w:rsidRPr="0051366A">
          <w:rPr>
            <w:rFonts w:ascii="Montserrat" w:hAnsi="Montserrat"/>
            <w:sz w:val="20"/>
            <w:szCs w:val="20"/>
            <w:highlight w:val="yellow"/>
          </w:rPr>
          <w:t xml:space="preserve"> </w:t>
        </w:r>
      </w:ins>
      <w:r w:rsidR="00D7294F" w:rsidRPr="0051366A">
        <w:rPr>
          <w:rFonts w:ascii="Montserrat" w:hAnsi="Montserrat"/>
          <w:sz w:val="20"/>
          <w:szCs w:val="20"/>
          <w:highlight w:val="yellow"/>
        </w:rPr>
        <w:t>rendimento médio</w:t>
      </w:r>
      <w:r w:rsidR="00D36EEF" w:rsidRPr="0051366A">
        <w:rPr>
          <w:rFonts w:ascii="Montserrat" w:hAnsi="Montserrat"/>
          <w:sz w:val="20"/>
          <w:szCs w:val="20"/>
          <w:highlight w:val="yellow"/>
        </w:rPr>
        <w:t>...; b)</w:t>
      </w:r>
      <w:r w:rsidR="00D7294F" w:rsidRPr="0051366A">
        <w:rPr>
          <w:rFonts w:ascii="Montserrat" w:hAnsi="Montserrat"/>
          <w:sz w:val="20"/>
          <w:szCs w:val="20"/>
          <w:highlight w:val="yellow"/>
        </w:rPr>
        <w:t xml:space="preserve"> retenção</w:t>
      </w:r>
      <w:r w:rsidR="00D36EEF" w:rsidRPr="0051366A">
        <w:rPr>
          <w:rFonts w:ascii="Montserrat" w:hAnsi="Montserrat"/>
          <w:sz w:val="20"/>
          <w:szCs w:val="20"/>
          <w:highlight w:val="yellow"/>
        </w:rPr>
        <w:t>...; c);</w:t>
      </w:r>
      <w:ins w:id="4" w:author="HENRIQUE RIBEIRO DA SILVEIRA" w:date="2024-11-05T13:46:00Z">
        <w:r w:rsidR="00D7294F" w:rsidRPr="0051366A">
          <w:rPr>
            <w:rFonts w:ascii="Montserrat" w:hAnsi="Montserrat"/>
            <w:sz w:val="20"/>
            <w:szCs w:val="20"/>
            <w:highlight w:val="yellow"/>
          </w:rPr>
          <w:t>precarização de vínculos</w:t>
        </w:r>
      </w:ins>
      <w:r w:rsidR="00D36EEF" w:rsidRPr="0051366A">
        <w:rPr>
          <w:rFonts w:ascii="Montserrat" w:hAnsi="Montserrat"/>
          <w:sz w:val="20"/>
          <w:szCs w:val="20"/>
          <w:highlight w:val="yellow"/>
        </w:rPr>
        <w:t xml:space="preserve"> dentre outros.</w:t>
      </w:r>
      <w:r w:rsidR="00D36EEF" w:rsidRPr="0051366A">
        <w:rPr>
          <w:rFonts w:ascii="Montserrat" w:hAnsi="Montserrat"/>
          <w:sz w:val="20"/>
          <w:szCs w:val="20"/>
        </w:rPr>
        <w:t xml:space="preserve"> </w:t>
      </w:r>
      <w:commentRangeEnd w:id="1"/>
      <w:r w:rsidR="003F6595" w:rsidRPr="0051366A">
        <w:rPr>
          <w:rStyle w:val="Refdecomentrio"/>
        </w:rPr>
        <w:commentReference w:id="1"/>
      </w:r>
    </w:p>
    <w:p w14:paraId="1B367DAB" w14:textId="0A7D55F7" w:rsidR="003361F9" w:rsidRPr="003361F9" w:rsidRDefault="00D36EEF" w:rsidP="003361F9">
      <w:pPr>
        <w:pStyle w:val="SemEspaamento"/>
        <w:spacing w:after="200" w:line="360" w:lineRule="auto"/>
        <w:ind w:firstLine="851"/>
        <w:jc w:val="both"/>
        <w:rPr>
          <w:ins w:id="5" w:author="Érika Aquino" w:date="2025-01-11T22:57:00Z"/>
          <w:rFonts w:ascii="Montserrat" w:hAnsi="Montserrat"/>
          <w:sz w:val="20"/>
          <w:szCs w:val="20"/>
        </w:rPr>
      </w:pPr>
      <w:r w:rsidRPr="0051366A">
        <w:rPr>
          <w:rFonts w:ascii="Montserrat" w:hAnsi="Montserrat"/>
          <w:sz w:val="20"/>
          <w:szCs w:val="20"/>
        </w:rPr>
        <w:t>Neste documento descrevemos os processos executados para construção do indicador</w:t>
      </w:r>
      <w:r w:rsidR="00E47210" w:rsidRPr="0051366A">
        <w:rPr>
          <w:rFonts w:ascii="Montserrat" w:hAnsi="Montserrat"/>
          <w:sz w:val="20"/>
          <w:szCs w:val="20"/>
        </w:rPr>
        <w:t xml:space="preserve"> </w:t>
      </w:r>
      <w:ins w:id="6" w:author="Érika Aquino" w:date="2025-01-11T22:58:00Z">
        <w:r w:rsidR="003361F9">
          <w:rPr>
            <w:rFonts w:ascii="Montserrat" w:hAnsi="Montserrat"/>
            <w:sz w:val="20"/>
            <w:szCs w:val="20"/>
          </w:rPr>
          <w:t>Quantidade de Instituições de Ensino Superior (IES) com cursos da área da saúde</w:t>
        </w:r>
      </w:ins>
      <w:ins w:id="7" w:author="Érika Aquino" w:date="2025-01-11T22:57:00Z">
        <w:r w:rsidR="003361F9">
          <w:rPr>
            <w:rFonts w:ascii="Montserrat" w:hAnsi="Montserrat"/>
            <w:sz w:val="20"/>
            <w:szCs w:val="20"/>
          </w:rPr>
          <w:t xml:space="preserve">. </w:t>
        </w:r>
        <w:commentRangeStart w:id="8"/>
        <w:commentRangeStart w:id="9"/>
        <w:r w:rsidR="003361F9">
          <w:rPr>
            <w:rFonts w:ascii="Montserrat" w:hAnsi="Montserrat"/>
            <w:sz w:val="20"/>
            <w:szCs w:val="20"/>
          </w:rPr>
          <w:t xml:space="preserve">Este indicador </w:t>
        </w:r>
        <w:r w:rsidR="003361F9" w:rsidRPr="003361F9">
          <w:rPr>
            <w:rFonts w:ascii="Montserrat" w:hAnsi="Montserrat"/>
            <w:sz w:val="20"/>
            <w:szCs w:val="20"/>
          </w:rPr>
          <w:t>é um indicador crucial para avaliar a capacidade de formação de profissionais qualificados no setor. A expansão dessas instituições pode influenciar diretamente a disponibilidade de serviços de saúde e a qualidade do atendimento prestado à população.</w:t>
        </w:r>
      </w:ins>
      <w:commentRangeEnd w:id="8"/>
      <w:ins w:id="10" w:author="Érika Aquino" w:date="2025-01-11T22:59:00Z">
        <w:r w:rsidR="003361F9">
          <w:rPr>
            <w:rStyle w:val="Refdecomentrio"/>
          </w:rPr>
          <w:commentReference w:id="8"/>
        </w:r>
      </w:ins>
      <w:commentRangeEnd w:id="9"/>
      <w:r w:rsidR="009E5922">
        <w:rPr>
          <w:rStyle w:val="Refdecomentrio"/>
        </w:rPr>
        <w:commentReference w:id="9"/>
      </w:r>
    </w:p>
    <w:p w14:paraId="6C71E84A" w14:textId="77777777" w:rsidR="003361F9" w:rsidRPr="003361F9" w:rsidRDefault="003361F9" w:rsidP="003361F9">
      <w:pPr>
        <w:pStyle w:val="SemEspaamento"/>
        <w:spacing w:after="200" w:line="360" w:lineRule="auto"/>
        <w:ind w:firstLine="851"/>
        <w:jc w:val="both"/>
        <w:rPr>
          <w:ins w:id="11" w:author="Érika Aquino" w:date="2025-01-11T22:57:00Z"/>
          <w:rFonts w:ascii="Montserrat" w:hAnsi="Montserrat"/>
          <w:sz w:val="20"/>
          <w:szCs w:val="20"/>
        </w:rPr>
      </w:pPr>
      <w:commentRangeStart w:id="12"/>
      <w:ins w:id="13" w:author="Érika Aquino" w:date="2025-01-11T22:57:00Z">
        <w:r w:rsidRPr="003361F9">
          <w:rPr>
            <w:rFonts w:ascii="Montserrat" w:hAnsi="Montserrat"/>
            <w:sz w:val="20"/>
            <w:szCs w:val="20"/>
          </w:rPr>
          <w:t>Portanto, monitorar a quantidade de IES com cursos de saúde é essencial para compreender a dinâmica de formação de profissionais no país, identificar tendências de expansão ou retração e orientar políticas educacionais e de saúde que assegurem a qualidade e a equidade na oferta desses cursos.</w:t>
        </w:r>
      </w:ins>
      <w:commentRangeEnd w:id="12"/>
      <w:ins w:id="14" w:author="Érika Aquino" w:date="2025-01-11T23:01:00Z">
        <w:r>
          <w:rPr>
            <w:rStyle w:val="Refdecomentrio"/>
          </w:rPr>
          <w:commentReference w:id="12"/>
        </w:r>
      </w:ins>
    </w:p>
    <w:p w14:paraId="00B525C2" w14:textId="4B03A290" w:rsidR="00D36EEF" w:rsidRPr="0051366A" w:rsidRDefault="00E47210" w:rsidP="00537021">
      <w:pPr>
        <w:pStyle w:val="SemEspaamento"/>
        <w:spacing w:after="200" w:line="360" w:lineRule="auto"/>
        <w:ind w:firstLine="851"/>
        <w:jc w:val="both"/>
        <w:rPr>
          <w:rFonts w:ascii="Montserrat" w:hAnsi="Montserrat"/>
          <w:sz w:val="20"/>
          <w:szCs w:val="20"/>
        </w:rPr>
      </w:pPr>
      <w:del w:id="15" w:author="Érika Aquino" w:date="2025-01-11T22:57:00Z">
        <w:r w:rsidRPr="0051366A" w:rsidDel="003361F9">
          <w:rPr>
            <w:rFonts w:ascii="Montserrat" w:hAnsi="Montserrat"/>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6"/>
        <w:r w:rsidRPr="0051366A" w:rsidDel="003361F9">
          <w:rPr>
            <w:rFonts w:ascii="Montserrat" w:hAnsi="Montserrat"/>
            <w:sz w:val="20"/>
            <w:szCs w:val="20"/>
          </w:rPr>
          <w:delText xml:space="preserve">saúde </w:delText>
        </w:r>
      </w:del>
      <w:customXmlDelRangeStart w:id="17" w:author="Érika Aquino" w:date="2025-01-11T22:57:00Z"/>
      <w:sdt>
        <w:sdtPr>
          <w:rPr>
            <w:rFonts w:ascii="Montserrat" w:hAnsi="Montserrat"/>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17"/>
          <w:del w:id="18" w:author="Érika Aquino" w:date="2025-01-11T22:57:00Z">
            <w:r w:rsidRPr="0051366A" w:rsidDel="003361F9">
              <w:rPr>
                <w:rFonts w:ascii="Montserrat" w:hAnsi="Montserrat"/>
                <w:sz w:val="20"/>
                <w:szCs w:val="20"/>
                <w:vertAlign w:val="superscript"/>
              </w:rPr>
              <w:delText>7</w:delText>
            </w:r>
          </w:del>
          <w:customXmlDelRangeStart w:id="19" w:author="Érika Aquino" w:date="2025-01-11T22:57:00Z"/>
        </w:sdtContent>
      </w:sdt>
      <w:customXmlDelRangeEnd w:id="19"/>
      <w:del w:id="20" w:author="Érika Aquino" w:date="2025-01-11T22:57:00Z">
        <w:r w:rsidR="00D36EEF" w:rsidRPr="0051366A" w:rsidDel="003361F9">
          <w:rPr>
            <w:rFonts w:ascii="Montserrat" w:hAnsi="Montserrat"/>
            <w:sz w:val="20"/>
            <w:szCs w:val="20"/>
          </w:rPr>
          <w:delText xml:space="preserve">. </w:delText>
        </w:r>
        <w:commentRangeEnd w:id="16"/>
        <w:r w:rsidRPr="0051366A" w:rsidDel="003361F9">
          <w:rPr>
            <w:rStyle w:val="Refdecomentrio"/>
          </w:rPr>
          <w:commentReference w:id="16"/>
        </w:r>
      </w:del>
    </w:p>
    <w:p w14:paraId="014A8130" w14:textId="21316AF3" w:rsidR="00D36EEF" w:rsidRDefault="00E47210" w:rsidP="00537021">
      <w:pPr>
        <w:pStyle w:val="SemEspaamento"/>
        <w:spacing w:after="200" w:line="360" w:lineRule="auto"/>
        <w:ind w:firstLine="851"/>
        <w:jc w:val="both"/>
        <w:rPr>
          <w:rFonts w:ascii="Montserrat" w:hAnsi="Montserrat"/>
          <w:sz w:val="20"/>
          <w:szCs w:val="20"/>
        </w:rPr>
      </w:pPr>
      <w:r w:rsidRPr="0051366A">
        <w:rPr>
          <w:rFonts w:ascii="Montserrat" w:hAnsi="Montserrat"/>
          <w:sz w:val="20"/>
          <w:szCs w:val="20"/>
        </w:rPr>
        <w:t xml:space="preserve">Este documento está estruturado em x seções além desta introdução. A seguir vamos mostrar a ficha do indicador, bem como </w:t>
      </w:r>
      <w:r w:rsidR="004A3585" w:rsidRPr="0051366A">
        <w:rPr>
          <w:rFonts w:ascii="Montserrat" w:hAnsi="Montserrat"/>
          <w:sz w:val="20"/>
          <w:szCs w:val="20"/>
        </w:rPr>
        <w:t>alguns artefatos associados</w:t>
      </w:r>
      <w:r w:rsidRPr="0051366A">
        <w:rPr>
          <w:rFonts w:ascii="Montserrat" w:hAnsi="Montserrat"/>
          <w:sz w:val="20"/>
          <w:szCs w:val="20"/>
        </w:rPr>
        <w:t xml:space="preserve"> a ela, que são: </w:t>
      </w:r>
      <w:r w:rsidR="004A3585" w:rsidRPr="0051366A">
        <w:rPr>
          <w:rFonts w:ascii="Montserrat" w:hAnsi="Montserrat"/>
          <w:sz w:val="20"/>
          <w:szCs w:val="20"/>
        </w:rPr>
        <w:t xml:space="preserve">a) </w:t>
      </w:r>
      <w:r w:rsidRPr="0051366A">
        <w:rPr>
          <w:rFonts w:ascii="Montserrat" w:hAnsi="Montserrat"/>
          <w:sz w:val="20"/>
          <w:szCs w:val="20"/>
        </w:rPr>
        <w:t xml:space="preserve">consulta SQL usada para calcular o indicador; </w:t>
      </w:r>
      <w:r w:rsidR="004A3585" w:rsidRPr="0051366A">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7FE0C13E" w14:textId="4CB50CF4" w:rsidR="00611B15" w:rsidRDefault="00611B15" w:rsidP="00537021">
      <w:pPr>
        <w:pStyle w:val="SemEspaamento"/>
        <w:spacing w:after="200" w:line="360" w:lineRule="auto"/>
        <w:ind w:firstLine="851"/>
        <w:jc w:val="both"/>
        <w:rPr>
          <w:rFonts w:ascii="Montserrat" w:hAnsi="Montserrat"/>
          <w:sz w:val="20"/>
          <w:szCs w:val="20"/>
        </w:rPr>
      </w:pPr>
    </w:p>
    <w:p w14:paraId="58BEB9F7" w14:textId="77777777" w:rsidR="00611B15" w:rsidRPr="0051366A" w:rsidRDefault="00611B15" w:rsidP="00537021">
      <w:pPr>
        <w:pStyle w:val="SemEspaamento"/>
        <w:spacing w:after="200" w:line="360" w:lineRule="auto"/>
        <w:ind w:firstLine="851"/>
        <w:jc w:val="both"/>
        <w:rPr>
          <w:rFonts w:ascii="Montserrat" w:hAnsi="Montserrat"/>
          <w:sz w:val="20"/>
          <w:szCs w:val="20"/>
        </w:rPr>
      </w:pPr>
    </w:p>
    <w:p w14:paraId="1412FE50" w14:textId="77777777" w:rsidR="003F6595" w:rsidRPr="0051366A" w:rsidRDefault="003F6595" w:rsidP="004A3585">
      <w:pPr>
        <w:jc w:val="both"/>
      </w:pPr>
    </w:p>
    <w:p w14:paraId="030E8C39" w14:textId="593BF357" w:rsidR="00A80BE7" w:rsidRPr="0051366A" w:rsidRDefault="00070E8E" w:rsidP="004A3585">
      <w:pPr>
        <w:pStyle w:val="Ttulo1"/>
        <w:jc w:val="center"/>
        <w:rPr>
          <w:rFonts w:ascii="Montserrat" w:hAnsi="Montserrat"/>
          <w:b/>
          <w:bCs/>
          <w:color w:val="auto"/>
        </w:rPr>
      </w:pPr>
      <w:bookmarkStart w:id="21" w:name="_Toc181700708"/>
      <w:commentRangeStart w:id="22"/>
      <w:r w:rsidRPr="0051366A">
        <w:rPr>
          <w:rFonts w:ascii="Montserrat" w:hAnsi="Montserrat"/>
          <w:b/>
          <w:bCs/>
          <w:color w:val="auto"/>
        </w:rPr>
        <w:t>Ficha de in</w:t>
      </w:r>
      <w:r w:rsidR="004A3585" w:rsidRPr="0051366A">
        <w:rPr>
          <w:rFonts w:ascii="Montserrat" w:hAnsi="Montserrat"/>
          <w:b/>
          <w:bCs/>
          <w:color w:val="auto"/>
        </w:rPr>
        <w:t>dicador</w:t>
      </w:r>
      <w:bookmarkEnd w:id="21"/>
      <w:commentRangeEnd w:id="22"/>
      <w:r w:rsidR="009E5922">
        <w:rPr>
          <w:rStyle w:val="Refdecomentrio"/>
          <w:rFonts w:asciiTheme="minorHAnsi" w:eastAsiaTheme="minorHAnsi" w:hAnsiTheme="minorHAnsi" w:cstheme="minorBidi"/>
          <w:color w:val="auto"/>
        </w:rPr>
        <w:commentReference w:id="22"/>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51366A" w:rsidRPr="0051366A" w14:paraId="1C38CC17"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51366A" w:rsidRDefault="00317332" w:rsidP="00BB613C">
            <w:pPr>
              <w:pStyle w:val="QuadrosFiguras1"/>
              <w:spacing w:before="60" w:line="276" w:lineRule="auto"/>
              <w:jc w:val="left"/>
              <w:rPr>
                <w:color w:val="auto"/>
                <w:sz w:val="22"/>
                <w:szCs w:val="24"/>
              </w:rPr>
            </w:pPr>
            <w:bookmarkStart w:id="23" w:name="_Hlk179446599"/>
            <w:r w:rsidRPr="0051366A">
              <w:rPr>
                <w:b/>
                <w:bCs/>
                <w:color w:val="auto"/>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6AE2DCAD" w14:textId="567D1E9F" w:rsidR="00317332" w:rsidRPr="0051366A" w:rsidRDefault="00317332" w:rsidP="00BB613C">
            <w:pPr>
              <w:rPr>
                <w:rFonts w:ascii="Montserrat" w:hAnsi="Montserrat"/>
                <w:b/>
                <w:bCs/>
                <w:szCs w:val="24"/>
              </w:rPr>
            </w:pPr>
            <w:r w:rsidRPr="0051366A">
              <w:rPr>
                <w:rFonts w:ascii="Montserrat" w:hAnsi="Montserrat"/>
                <w:b/>
                <w:bCs/>
                <w:szCs w:val="24"/>
              </w:rPr>
              <w:t xml:space="preserve">Quantidade de </w:t>
            </w:r>
            <w:ins w:id="24" w:author="Érika Aquino" w:date="2025-01-11T22:00:00Z">
              <w:r w:rsidR="008B2C81">
                <w:rPr>
                  <w:rFonts w:ascii="Montserrat" w:hAnsi="Montserrat"/>
                  <w:b/>
                  <w:bCs/>
                  <w:szCs w:val="24"/>
                </w:rPr>
                <w:t>Instituições de Ensino Superior (</w:t>
              </w:r>
            </w:ins>
            <w:r w:rsidRPr="0051366A">
              <w:rPr>
                <w:rFonts w:ascii="Montserrat" w:hAnsi="Montserrat"/>
                <w:b/>
                <w:bCs/>
                <w:szCs w:val="24"/>
              </w:rPr>
              <w:t>IES</w:t>
            </w:r>
            <w:ins w:id="25" w:author="Érika Aquino" w:date="2025-01-11T22:00:00Z">
              <w:r w:rsidR="008B2C81">
                <w:rPr>
                  <w:rFonts w:ascii="Montserrat" w:hAnsi="Montserrat"/>
                  <w:b/>
                  <w:bCs/>
                  <w:szCs w:val="24"/>
                </w:rPr>
                <w:t>)</w:t>
              </w:r>
            </w:ins>
            <w:r w:rsidRPr="0051366A">
              <w:rPr>
                <w:rFonts w:ascii="Montserrat" w:hAnsi="Montserrat"/>
                <w:b/>
                <w:bCs/>
                <w:szCs w:val="24"/>
              </w:rPr>
              <w:t xml:space="preserve"> com cursos de saúde</w:t>
            </w:r>
            <w:del w:id="26" w:author="Érika Aquino" w:date="2025-01-11T22:54:00Z">
              <w:r w:rsidRPr="0051366A" w:rsidDel="003361F9">
                <w:rPr>
                  <w:rFonts w:ascii="Montserrat" w:hAnsi="Montserrat"/>
                  <w:b/>
                  <w:bCs/>
                  <w:szCs w:val="24"/>
                </w:rPr>
                <w:delText xml:space="preserve"> por município</w:delText>
              </w:r>
            </w:del>
          </w:p>
        </w:tc>
      </w:tr>
      <w:tr w:rsidR="0051366A" w:rsidRPr="0051366A" w14:paraId="708D418E"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51366A" w:rsidRDefault="00317332" w:rsidP="00BB613C">
            <w:pPr>
              <w:rPr>
                <w:rFonts w:ascii="Montserrat" w:hAnsi="Montserrat"/>
                <w:b/>
                <w:bCs/>
                <w:szCs w:val="24"/>
              </w:rPr>
            </w:pPr>
            <w:r w:rsidRPr="0051366A">
              <w:rPr>
                <w:rFonts w:ascii="Montserrat" w:hAnsi="Montserrat"/>
                <w:b/>
                <w:bCs/>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51366A" w:rsidRDefault="00317332" w:rsidP="00BB613C">
            <w:pPr>
              <w:pStyle w:val="QuadrosFiguras1"/>
              <w:spacing w:before="60" w:after="60" w:line="240" w:lineRule="auto"/>
              <w:jc w:val="left"/>
              <w:rPr>
                <w:color w:val="auto"/>
              </w:rPr>
            </w:pPr>
            <w:r w:rsidRPr="0051366A">
              <w:rPr>
                <w:color w:val="auto"/>
              </w:rPr>
              <w:t>Educação</w:t>
            </w:r>
          </w:p>
        </w:tc>
      </w:tr>
      <w:tr w:rsidR="0051366A" w:rsidRPr="0051366A" w14:paraId="214275A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51366A" w:rsidRDefault="00317332" w:rsidP="00BB613C">
            <w:pPr>
              <w:rPr>
                <w:rFonts w:ascii="Montserrat" w:hAnsi="Montserrat"/>
                <w:sz w:val="20"/>
              </w:rPr>
            </w:pPr>
            <w:r w:rsidRPr="0051366A">
              <w:rPr>
                <w:rFonts w:ascii="Montserrat" w:hAnsi="Montserrat"/>
                <w:sz w:val="20"/>
              </w:rPr>
              <w:t>Número de IES que possuíam cursos de saúde por ano e município</w:t>
            </w:r>
          </w:p>
        </w:tc>
      </w:tr>
      <w:tr w:rsidR="0051366A" w:rsidRPr="0051366A" w14:paraId="6158F26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3B11B650" w14:textId="77777777" w:rsidR="00317332" w:rsidRPr="0051366A" w:rsidRDefault="00317332" w:rsidP="00BB613C">
            <w:pPr>
              <w:pStyle w:val="QuadrosFiguras1"/>
              <w:spacing w:before="60" w:after="60" w:line="240" w:lineRule="auto"/>
              <w:jc w:val="left"/>
              <w:rPr>
                <w:color w:val="auto"/>
              </w:rPr>
            </w:pPr>
            <w:r w:rsidRPr="0051366A">
              <w:rPr>
                <w:rFonts w:ascii="Courier New" w:hAnsi="Courier New" w:cs="Courier New"/>
                <w:color w:val="auto"/>
              </w:rPr>
              <w:t>●</w:t>
            </w:r>
            <w:r w:rsidRPr="0051366A">
              <w:rPr>
                <w:rFonts w:cs="Courier New"/>
                <w:color w:val="auto"/>
              </w:rPr>
              <w:t xml:space="preserve"> </w:t>
            </w:r>
            <w:r w:rsidRPr="0051366A">
              <w:rPr>
                <w:color w:val="auto"/>
              </w:rPr>
              <w:t>Censo da Educação Superior.</w:t>
            </w:r>
          </w:p>
          <w:p w14:paraId="318BF594" w14:textId="77777777" w:rsidR="00317332" w:rsidRPr="0051366A" w:rsidRDefault="00317332" w:rsidP="00BB613C">
            <w:pPr>
              <w:pStyle w:val="QuadrosFiguras1"/>
              <w:spacing w:before="60" w:after="60" w:line="240" w:lineRule="auto"/>
              <w:jc w:val="both"/>
              <w:rPr>
                <w:color w:val="auto"/>
              </w:rPr>
            </w:pPr>
            <w:r w:rsidRPr="0051366A">
              <w:rPr>
                <w:color w:val="auto"/>
              </w:rPr>
              <w:t>Instituição: Ministério da Educação, Instituto Nacional de Estudos e Pesquisas Educacionais Anísio Teixeira - Inep.</w:t>
            </w:r>
          </w:p>
        </w:tc>
      </w:tr>
      <w:tr w:rsidR="0051366A" w:rsidRPr="0051366A" w14:paraId="5D376431"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71514DEF" w14:textId="77777777" w:rsidR="00317332" w:rsidRPr="0051366A" w:rsidRDefault="00317332" w:rsidP="00BB613C">
            <w:pPr>
              <w:jc w:val="both"/>
              <w:rPr>
                <w:rFonts w:ascii="Montserrat" w:hAnsi="Montserrat"/>
                <w:sz w:val="20"/>
              </w:rPr>
            </w:pPr>
            <w:r w:rsidRPr="0051366A">
              <w:rPr>
                <w:rFonts w:ascii="Montserrat" w:hAnsi="Montserrat"/>
                <w:sz w:val="20"/>
              </w:rPr>
              <w:t>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5727C29C" w14:textId="77777777" w:rsidR="00317332" w:rsidRPr="0051366A" w:rsidRDefault="00317332" w:rsidP="00BB613C">
            <w:pPr>
              <w:rPr>
                <w:rFonts w:ascii="Montserrat" w:hAnsi="Montserrat"/>
                <w:sz w:val="20"/>
              </w:rPr>
            </w:pPr>
          </w:p>
          <w:p w14:paraId="2B61AD05" w14:textId="77777777" w:rsidR="00317332" w:rsidRPr="0051366A" w:rsidRDefault="00317332" w:rsidP="00BB613C">
            <w:pPr>
              <w:jc w:val="both"/>
              <w:rPr>
                <w:rFonts w:ascii="Montserrat" w:hAnsi="Montserrat"/>
                <w:sz w:val="20"/>
              </w:rPr>
            </w:pPr>
            <w:r w:rsidRPr="0051366A">
              <w:rPr>
                <w:rFonts w:ascii="Montserrat" w:hAnsi="Montserrat"/>
                <w:sz w:val="20"/>
              </w:rPr>
              <w:t>Após isso, é feita a soma da quantidade de IES, utilizando uma contagem distinta da variável co_ies, que possuía pelo menos um dos cursos listados acima por ano e localidade. Assim, é gerada a variável qtd_ies_cursos que mostra os resultados do cálculo.</w:t>
            </w:r>
          </w:p>
        </w:tc>
      </w:tr>
      <w:tr w:rsidR="0051366A" w:rsidRPr="0051366A" w14:paraId="5DC541B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2645C5E2" w14:textId="77777777" w:rsidR="00317332" w:rsidRPr="0051366A" w:rsidRDefault="00317332" w:rsidP="00BB613C">
            <w:pPr>
              <w:jc w:val="center"/>
              <w:rPr>
                <w:rFonts w:ascii="Cambria Math" w:eastAsiaTheme="minorEastAsia" w:hAnsi="Cambria Math"/>
                <w:sz w:val="16"/>
                <w:szCs w:val="16"/>
              </w:rPr>
            </w:pPr>
            <m:oMathPara>
              <m:oMath>
                <m:r>
                  <m:rPr>
                    <m:nor/>
                  </m:rPr>
                  <w:rPr>
                    <w:rFonts w:ascii="Cambria Math" w:eastAsia="Cambria Math" w:hAnsi="Cambria Math" w:cs="Cambria Math"/>
                    <w:sz w:val="16"/>
                    <w:szCs w:val="16"/>
                  </w:rPr>
                  <m:t xml:space="preserve">quantidade de ies </m:t>
                </m:r>
                <m:r>
                  <m:rPr>
                    <m:sty m:val="p"/>
                  </m:rPr>
                  <w:rPr>
                    <w:rFonts w:ascii="Cambria Math" w:eastAsia="Cambria Math" w:hAnsi="Cambria Math" w:cs="Cambria Math"/>
                    <w:sz w:val="16"/>
                    <w:szCs w:val="16"/>
                  </w:rPr>
                  <m:t>=</m:t>
                </m:r>
                <m:d>
                  <m:dPr>
                    <m:ctrlPr>
                      <w:rPr>
                        <w:rFonts w:ascii="Cambria Math" w:eastAsia="Cambria Math" w:hAnsi="Cambria Math" w:cs="Cambria Math"/>
                        <w:sz w:val="16"/>
                        <w:szCs w:val="16"/>
                      </w:rPr>
                    </m:ctrlPr>
                  </m:dPr>
                  <m:e>
                    <m:r>
                      <m:rPr>
                        <m:sty m:val="p"/>
                      </m:rPr>
                      <w:rPr>
                        <w:rFonts w:ascii="Cambria Math" w:eastAsia="Cambria Math" w:hAnsi="Cambria Math" w:cs="Cambria Math"/>
                        <w:sz w:val="16"/>
                        <w:szCs w:val="16"/>
                      </w:rPr>
                      <m:t>count(distinct (co_ies)</m:t>
                    </m:r>
                  </m:e>
                </m:d>
              </m:oMath>
            </m:oMathPara>
          </w:p>
        </w:tc>
      </w:tr>
      <w:tr w:rsidR="0051366A" w:rsidRPr="0051366A" w14:paraId="7A08DCEA"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62FC0997" w14:textId="77777777" w:rsidR="00317332" w:rsidRPr="0051366A" w:rsidRDefault="00317332" w:rsidP="00BB613C">
            <w:pPr>
              <w:pStyle w:val="QuadrosFiguras1"/>
              <w:spacing w:before="60" w:after="60" w:line="240" w:lineRule="auto"/>
              <w:jc w:val="both"/>
              <w:rPr>
                <w:color w:val="auto"/>
              </w:rPr>
            </w:pPr>
            <w:r w:rsidRPr="0051366A">
              <w:rPr>
                <w:color w:val="auto"/>
              </w:rPr>
              <w:t>Brasil, Região, Unidade da Federação, Macrorregiões de Saúde, Regiões de Saúde e Municípios.</w:t>
            </w:r>
          </w:p>
        </w:tc>
      </w:tr>
      <w:tr w:rsidR="0051366A" w:rsidRPr="0051366A" w14:paraId="6C143927"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51366A" w:rsidRDefault="00317332" w:rsidP="00BB613C">
            <w:pPr>
              <w:pStyle w:val="QuadrosFiguras1"/>
              <w:spacing w:before="60" w:after="60" w:line="240" w:lineRule="auto"/>
              <w:jc w:val="both"/>
              <w:rPr>
                <w:color w:val="auto"/>
              </w:rPr>
            </w:pPr>
            <w:r w:rsidRPr="0051366A">
              <w:rPr>
                <w:color w:val="auto"/>
              </w:rPr>
              <w:t>Instituição pública (federal, estadual ou municipal) ou privada (com ou sem fins lucrativos).</w:t>
            </w:r>
          </w:p>
        </w:tc>
      </w:tr>
      <w:tr w:rsidR="0051366A" w:rsidRPr="0051366A" w14:paraId="2387FCB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51366A" w:rsidRDefault="00317332" w:rsidP="00BB613C">
            <w:pPr>
              <w:pStyle w:val="QuadrosFiguras1"/>
              <w:spacing w:before="60" w:after="60" w:line="240" w:lineRule="auto"/>
              <w:jc w:val="left"/>
              <w:rPr>
                <w:color w:val="auto"/>
              </w:rPr>
            </w:pPr>
            <w:r w:rsidRPr="0051366A">
              <w:rPr>
                <w:color w:val="auto"/>
              </w:rPr>
              <w:t>Anual</w:t>
            </w:r>
          </w:p>
        </w:tc>
      </w:tr>
      <w:tr w:rsidR="0051366A" w:rsidRPr="0051366A" w14:paraId="41D5F75F"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62FDE8B9" w14:textId="77777777" w:rsidR="00317332" w:rsidRPr="0051366A" w:rsidRDefault="00317332" w:rsidP="00BB613C">
            <w:pPr>
              <w:jc w:val="both"/>
              <w:rPr>
                <w:rFonts w:ascii="Montserrat" w:hAnsi="Montserrat"/>
                <w:sz w:val="20"/>
              </w:rPr>
            </w:pPr>
            <w:r w:rsidRPr="0051366A">
              <w:rPr>
                <w:rFonts w:ascii="Montserrat" w:hAnsi="Montserrat"/>
                <w:sz w:val="20"/>
              </w:rPr>
              <w:t>Competência de janeiro de 2010 ao último ano com dados disponíveis.</w:t>
            </w:r>
          </w:p>
        </w:tc>
      </w:tr>
      <w:tr w:rsidR="0051366A" w:rsidRPr="0051366A" w14:paraId="2C0E4F7B"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51366A" w:rsidRDefault="00317332" w:rsidP="00BB613C">
            <w:pPr>
              <w:pStyle w:val="QuadrosFiguras1"/>
              <w:spacing w:before="60" w:line="276" w:lineRule="auto"/>
              <w:jc w:val="left"/>
              <w:rPr>
                <w:color w:val="auto"/>
                <w:sz w:val="22"/>
                <w:szCs w:val="24"/>
              </w:rPr>
            </w:pPr>
            <w:r w:rsidRPr="0051366A">
              <w:rPr>
                <w:b/>
                <w:bCs/>
                <w:color w:val="auto"/>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6761BFF7" w14:textId="77777777" w:rsidR="00317332" w:rsidRPr="0051366A" w:rsidRDefault="00317332" w:rsidP="00BB613C">
            <w:pPr>
              <w:jc w:val="both"/>
              <w:rPr>
                <w:rFonts w:ascii="Montserrat" w:hAnsi="Montserrat"/>
                <w:sz w:val="20"/>
              </w:rPr>
            </w:pPr>
            <w:r w:rsidRPr="0051366A">
              <w:rPr>
                <w:rFonts w:ascii="Montserrat" w:hAnsi="Montserrat"/>
                <w:sz w:val="20"/>
              </w:rPr>
              <w:t xml:space="preserve">Poz, M. R. D., Couto, M. H. C., &amp; Franco, T. D. A. V. (2016). Inovação, desenvolvimento e financiamento das instituições de Ensino Superior em saúde. </w:t>
            </w:r>
            <w:r w:rsidRPr="0051366A">
              <w:rPr>
                <w:rFonts w:ascii="Montserrat" w:hAnsi="Montserrat"/>
                <w:i/>
                <w:iCs/>
                <w:sz w:val="20"/>
              </w:rPr>
              <w:t>Cadernos de Saúde Pública</w:t>
            </w:r>
            <w:r w:rsidRPr="0051366A">
              <w:rPr>
                <w:rFonts w:ascii="Montserrat" w:hAnsi="Montserrat"/>
                <w:sz w:val="20"/>
              </w:rPr>
              <w:t>, 32, e00139915.</w:t>
            </w:r>
          </w:p>
        </w:tc>
      </w:tr>
      <w:tr w:rsidR="0051366A" w:rsidRPr="0051366A" w14:paraId="758EE6CD" w14:textId="77777777" w:rsidTr="0031733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51366A" w:rsidRDefault="00317332" w:rsidP="00BB613C">
            <w:pPr>
              <w:pStyle w:val="QuadrosFiguras1"/>
              <w:spacing w:before="60" w:line="276" w:lineRule="auto"/>
              <w:jc w:val="left"/>
              <w:rPr>
                <w:b/>
                <w:bCs/>
                <w:color w:val="auto"/>
                <w:sz w:val="22"/>
                <w:szCs w:val="24"/>
              </w:rPr>
            </w:pPr>
            <w:r w:rsidRPr="0051366A">
              <w:rPr>
                <w:b/>
                <w:bCs/>
                <w:color w:val="auto"/>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325B59C0" w14:textId="77777777" w:rsidR="00317332" w:rsidRPr="0051366A" w:rsidRDefault="00317332" w:rsidP="00BB613C">
            <w:pPr>
              <w:jc w:val="both"/>
              <w:rPr>
                <w:rFonts w:ascii="Montserrat" w:hAnsi="Montserrat"/>
                <w:sz w:val="20"/>
              </w:rPr>
            </w:pPr>
            <w:r w:rsidRPr="0051366A">
              <w:rPr>
                <w:rFonts w:ascii="Montserrat" w:hAnsi="Montserrat"/>
                <w:sz w:val="20"/>
              </w:rPr>
              <w:t>Este indicador quantifica uma contagem simples de IES. Nesse sentido, valores mais elevados indicam maior presença de IES com cursos de saúde.</w:t>
            </w:r>
          </w:p>
        </w:tc>
      </w:tr>
    </w:tbl>
    <w:bookmarkEnd w:id="23"/>
    <w:p w14:paraId="0E827315" w14:textId="27F123F4" w:rsidR="0078205E" w:rsidRDefault="00E47210" w:rsidP="004A3585">
      <w:r w:rsidRPr="0051366A">
        <w:tab/>
      </w:r>
      <w:r w:rsidRPr="0051366A">
        <w:tab/>
      </w:r>
      <w:r w:rsidRPr="0051366A">
        <w:tab/>
      </w:r>
    </w:p>
    <w:p w14:paraId="68FD1EB5" w14:textId="518FE224" w:rsidR="00611B15" w:rsidRDefault="00611B15" w:rsidP="004A3585"/>
    <w:p w14:paraId="5C3A6D45" w14:textId="77777777" w:rsidR="00630F4B" w:rsidRPr="00420B56" w:rsidRDefault="00630F4B" w:rsidP="00630F4B">
      <w:pPr>
        <w:jc w:val="both"/>
        <w:rPr>
          <w:rFonts w:ascii="Exo" w:hAnsi="Exo"/>
        </w:rPr>
      </w:pPr>
      <w:r w:rsidRPr="00420B56">
        <w:rPr>
          <w:rFonts w:ascii="Exo" w:hAnsi="Exo"/>
        </w:rPr>
        <w:lastRenderedPageBreak/>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487ED538" w14:textId="77777777" w:rsidR="00630F4B" w:rsidRPr="00420B56" w:rsidRDefault="00630F4B" w:rsidP="00630F4B">
      <w:pPr>
        <w:pStyle w:val="PargrafodaLista"/>
        <w:rPr>
          <w:rFonts w:ascii="Exo" w:hAnsi="Exo"/>
        </w:rPr>
      </w:pPr>
    </w:p>
    <w:p w14:paraId="44C6A76D" w14:textId="77777777" w:rsidR="00630F4B" w:rsidRPr="00420B56" w:rsidRDefault="00630F4B" w:rsidP="00630F4B">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1411D186" w14:textId="77777777" w:rsidR="00630F4B" w:rsidRDefault="00630F4B" w:rsidP="00630F4B">
      <w:pPr>
        <w:pStyle w:val="PargrafodaLista"/>
        <w:ind w:left="0"/>
        <w:rPr>
          <w:rFonts w:ascii="Montserrat" w:hAnsi="Montserrat"/>
        </w:rPr>
      </w:pPr>
      <w:r>
        <w:rPr>
          <w:rFonts w:ascii="Montserrat" w:hAnsi="Montserrat"/>
          <w:noProof/>
        </w:rPr>
        <w:drawing>
          <wp:inline distT="0" distB="0" distL="0" distR="0" wp14:anchorId="2CF285D3" wp14:editId="6F04B7A8">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A9FBBC1" w14:textId="77777777" w:rsidR="00630F4B" w:rsidRDefault="00630F4B" w:rsidP="00630F4B">
      <w:pPr>
        <w:pStyle w:val="Legenda"/>
        <w:keepNext/>
        <w:rPr>
          <w:rFonts w:ascii="Exo" w:hAnsi="Exo"/>
          <w:i w:val="0"/>
          <w:iCs w:val="0"/>
          <w:color w:val="auto"/>
        </w:rPr>
      </w:pPr>
      <w:r w:rsidRPr="00420B56">
        <w:rPr>
          <w:rFonts w:ascii="Exo" w:hAnsi="Exo"/>
          <w:i w:val="0"/>
          <w:iCs w:val="0"/>
          <w:color w:val="auto"/>
        </w:rPr>
        <w:t>Fonte: elaborado pelos autores</w:t>
      </w:r>
    </w:p>
    <w:p w14:paraId="17E3577F" w14:textId="77777777" w:rsidR="00611B15" w:rsidRPr="0051366A" w:rsidRDefault="00611B15" w:rsidP="004A3585"/>
    <w:p w14:paraId="4B346B7F" w14:textId="6AB7933F" w:rsidR="004A3585" w:rsidRPr="0051366A" w:rsidRDefault="004A3585" w:rsidP="004A3585">
      <w:pPr>
        <w:pStyle w:val="Ttulo1"/>
        <w:jc w:val="center"/>
        <w:rPr>
          <w:rFonts w:ascii="Montserrat" w:hAnsi="Montserrat"/>
          <w:b/>
          <w:bCs/>
          <w:color w:val="auto"/>
        </w:rPr>
      </w:pPr>
      <w:bookmarkStart w:id="27" w:name="_Toc181700709"/>
      <w:commentRangeStart w:id="28"/>
      <w:r w:rsidRPr="0051366A">
        <w:rPr>
          <w:rFonts w:ascii="Montserrat" w:hAnsi="Montserrat"/>
          <w:b/>
          <w:bCs/>
          <w:color w:val="auto"/>
        </w:rPr>
        <w:t>Exemplo de aplicação</w:t>
      </w:r>
      <w:bookmarkEnd w:id="27"/>
      <w:commentRangeEnd w:id="28"/>
      <w:r w:rsidR="009E5922">
        <w:rPr>
          <w:rStyle w:val="Refdecomentrio"/>
          <w:rFonts w:asciiTheme="minorHAnsi" w:eastAsiaTheme="minorHAnsi" w:hAnsiTheme="minorHAnsi" w:cstheme="minorBidi"/>
          <w:color w:val="auto"/>
        </w:rPr>
        <w:commentReference w:id="28"/>
      </w:r>
    </w:p>
    <w:p w14:paraId="0824521B" w14:textId="746E7833" w:rsidR="0078205E" w:rsidRPr="0051366A" w:rsidRDefault="0078205E" w:rsidP="0078205E">
      <w:pPr>
        <w:ind w:left="-1701"/>
        <w:jc w:val="center"/>
      </w:pPr>
    </w:p>
    <w:p w14:paraId="5E67A119" w14:textId="6C99AD96" w:rsidR="009E5CEE" w:rsidRPr="0051366A" w:rsidRDefault="009E5CEE" w:rsidP="00C567EB">
      <w:pPr>
        <w:pStyle w:val="SemEspaamento"/>
        <w:spacing w:line="360" w:lineRule="auto"/>
        <w:ind w:firstLine="851"/>
        <w:rPr>
          <w:rFonts w:ascii="Montserrat" w:hAnsi="Montserrat"/>
          <w:sz w:val="20"/>
          <w:szCs w:val="20"/>
        </w:rPr>
      </w:pPr>
      <w:r w:rsidRPr="0051366A">
        <w:rPr>
          <w:rFonts w:ascii="Montserrat" w:hAnsi="Montserrat"/>
          <w:sz w:val="20"/>
          <w:szCs w:val="20"/>
        </w:rPr>
        <w:t xml:space="preserve">Para acessar o link do código que resultou no mapa, clique </w:t>
      </w:r>
      <w:hyperlink r:id="rId20" w:history="1">
        <w:r w:rsidRPr="0051366A">
          <w:rPr>
            <w:rStyle w:val="Hyperlink"/>
            <w:rFonts w:ascii="Montserrat" w:hAnsi="Montserrat"/>
            <w:color w:val="auto"/>
            <w:sz w:val="20"/>
            <w:szCs w:val="20"/>
          </w:rPr>
          <w:t>aqui</w:t>
        </w:r>
      </w:hyperlink>
      <w:r w:rsidRPr="0051366A">
        <w:rPr>
          <w:rFonts w:ascii="Montserrat" w:hAnsi="Montserrat"/>
          <w:sz w:val="20"/>
          <w:szCs w:val="20"/>
        </w:rPr>
        <w:t>.</w:t>
      </w:r>
    </w:p>
    <w:p w14:paraId="0D2D1F03" w14:textId="170B76C1" w:rsidR="00666086" w:rsidRPr="0051366A" w:rsidRDefault="00666086" w:rsidP="00D94AD2">
      <w:pPr>
        <w:pStyle w:val="NormalWeb"/>
        <w:jc w:val="center"/>
      </w:pPr>
    </w:p>
    <w:p w14:paraId="6EFC34B2" w14:textId="3ADFDD53" w:rsidR="003F6595" w:rsidRPr="0051366A" w:rsidRDefault="00666086" w:rsidP="00666086">
      <w:pPr>
        <w:pStyle w:val="Ttulo1"/>
        <w:jc w:val="center"/>
        <w:rPr>
          <w:rFonts w:ascii="Montserrat" w:hAnsi="Montserrat"/>
          <w:b/>
          <w:bCs/>
          <w:color w:val="auto"/>
        </w:rPr>
      </w:pPr>
      <w:bookmarkStart w:id="29" w:name="_Toc181700710"/>
      <w:r w:rsidRPr="0051366A">
        <w:rPr>
          <w:rFonts w:ascii="Montserrat" w:hAnsi="Montserrat"/>
          <w:b/>
          <w:bCs/>
          <w:color w:val="auto"/>
        </w:rPr>
        <w:t>Referências</w:t>
      </w:r>
      <w:bookmarkEnd w:id="29"/>
    </w:p>
    <w:p w14:paraId="393A9936" w14:textId="77777777" w:rsidR="00666086" w:rsidRPr="0051366A" w:rsidRDefault="00666086" w:rsidP="00666086"/>
    <w:sdt>
      <w:sdtPr>
        <w:tag w:val="MENDELEY_BIBLIOGRAPHY"/>
        <w:id w:val="951600538"/>
        <w:placeholder>
          <w:docPart w:val="DefaultPlaceholder_-1854013440"/>
        </w:placeholder>
      </w:sdtPr>
      <w:sdtEndPr/>
      <w:sdtContent>
        <w:p w14:paraId="74ABFA60" w14:textId="77777777" w:rsidR="00666086" w:rsidRPr="0051366A" w:rsidRDefault="00666086" w:rsidP="00666086">
          <w:pPr>
            <w:autoSpaceDE w:val="0"/>
            <w:autoSpaceDN w:val="0"/>
            <w:ind w:hanging="640"/>
            <w:jc w:val="both"/>
            <w:divId w:val="344209817"/>
            <w:rPr>
              <w:rFonts w:ascii="Montserrat" w:eastAsia="Times New Roman" w:hAnsi="Montserrat"/>
            </w:rPr>
          </w:pPr>
          <w:r w:rsidRPr="0051366A">
            <w:rPr>
              <w:rFonts w:ascii="Montserrat" w:eastAsia="Times New Roman" w:hAnsi="Montserrat"/>
              <w:sz w:val="20"/>
              <w:szCs w:val="20"/>
            </w:rPr>
            <w:t xml:space="preserve">1. </w:t>
          </w:r>
          <w:r w:rsidRPr="0051366A">
            <w:rPr>
              <w:rFonts w:ascii="Montserrat" w:eastAsia="Times New Roman" w:hAnsi="Montserrat"/>
              <w:sz w:val="20"/>
              <w:szCs w:val="20"/>
            </w:rPr>
            <w:tab/>
            <w:t xml:space="preserve">WHO. Global strategy on human resources for health: Workforce 2030. 2016. </w:t>
          </w:r>
        </w:p>
        <w:p w14:paraId="04B120DA" w14:textId="77777777" w:rsidR="00666086" w:rsidRPr="0051366A" w:rsidRDefault="00666086" w:rsidP="00666086">
          <w:pPr>
            <w:autoSpaceDE w:val="0"/>
            <w:autoSpaceDN w:val="0"/>
            <w:ind w:hanging="640"/>
            <w:jc w:val="both"/>
            <w:divId w:val="682315618"/>
            <w:rPr>
              <w:rFonts w:ascii="Montserrat" w:eastAsia="Times New Roman" w:hAnsi="Montserrat"/>
              <w:sz w:val="20"/>
              <w:szCs w:val="20"/>
            </w:rPr>
          </w:pPr>
          <w:r w:rsidRPr="0051366A">
            <w:rPr>
              <w:rFonts w:ascii="Montserrat" w:eastAsia="Times New Roman" w:hAnsi="Montserrat"/>
              <w:sz w:val="20"/>
              <w:szCs w:val="20"/>
            </w:rPr>
            <w:t xml:space="preserve">2. </w:t>
          </w:r>
          <w:r w:rsidRPr="0051366A">
            <w:rPr>
              <w:rFonts w:ascii="Montserrat" w:eastAsia="Times New Roman" w:hAnsi="Montserrat"/>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51366A" w:rsidRDefault="00666086" w:rsidP="00666086">
          <w:pPr>
            <w:autoSpaceDE w:val="0"/>
            <w:autoSpaceDN w:val="0"/>
            <w:ind w:hanging="640"/>
            <w:jc w:val="both"/>
            <w:divId w:val="350181312"/>
            <w:rPr>
              <w:rFonts w:ascii="Montserrat" w:eastAsia="Times New Roman" w:hAnsi="Montserrat"/>
              <w:sz w:val="20"/>
              <w:szCs w:val="20"/>
            </w:rPr>
          </w:pPr>
          <w:r w:rsidRPr="0051366A">
            <w:rPr>
              <w:rFonts w:ascii="Montserrat" w:eastAsia="Times New Roman" w:hAnsi="Montserrat"/>
              <w:sz w:val="20"/>
              <w:szCs w:val="20"/>
            </w:rPr>
            <w:t xml:space="preserve">3. </w:t>
          </w:r>
          <w:r w:rsidRPr="0051366A">
            <w:rPr>
              <w:rFonts w:ascii="Montserrat" w:eastAsia="Times New Roman" w:hAnsi="Montserrat"/>
              <w:sz w:val="20"/>
              <w:szCs w:val="20"/>
            </w:rPr>
            <w:tab/>
            <w:t xml:space="preserve">Rees GH, James R, Samadashvili L, Scotter C. Are Sustainable Health Workforces Possible? Issues and a Possible Remedy. Sustainability (Switzerland). MDPI; 2023. </w:t>
          </w:r>
        </w:p>
        <w:p w14:paraId="08D22EF9" w14:textId="77777777" w:rsidR="00666086" w:rsidRPr="0051366A" w:rsidRDefault="00666086" w:rsidP="00666086">
          <w:pPr>
            <w:autoSpaceDE w:val="0"/>
            <w:autoSpaceDN w:val="0"/>
            <w:ind w:hanging="640"/>
            <w:jc w:val="both"/>
            <w:divId w:val="287247027"/>
            <w:rPr>
              <w:rFonts w:ascii="Montserrat" w:eastAsia="Times New Roman" w:hAnsi="Montserrat"/>
              <w:sz w:val="20"/>
              <w:szCs w:val="20"/>
            </w:rPr>
          </w:pPr>
          <w:r w:rsidRPr="0051366A">
            <w:rPr>
              <w:rFonts w:ascii="Montserrat" w:eastAsia="Times New Roman" w:hAnsi="Montserrat"/>
              <w:sz w:val="20"/>
              <w:szCs w:val="20"/>
            </w:rPr>
            <w:lastRenderedPageBreak/>
            <w:t xml:space="preserve">4. </w:t>
          </w:r>
          <w:r w:rsidRPr="0051366A">
            <w:rPr>
              <w:rFonts w:ascii="Montserrat" w:eastAsia="Times New Roman" w:hAnsi="Montserrat"/>
              <w:sz w:val="20"/>
              <w:szCs w:val="20"/>
            </w:rPr>
            <w:tab/>
            <w:t xml:space="preserve">OPAS. Contas Nacionais da Força de Trabalho em Saúde: Um Manual. Brasília; 2020. </w:t>
          </w:r>
        </w:p>
        <w:p w14:paraId="0260B823" w14:textId="77777777" w:rsidR="00666086" w:rsidRPr="0051366A" w:rsidRDefault="00666086" w:rsidP="00666086">
          <w:pPr>
            <w:autoSpaceDE w:val="0"/>
            <w:autoSpaceDN w:val="0"/>
            <w:ind w:hanging="640"/>
            <w:jc w:val="both"/>
            <w:divId w:val="2052460715"/>
            <w:rPr>
              <w:rFonts w:ascii="Montserrat" w:eastAsia="Times New Roman" w:hAnsi="Montserrat"/>
              <w:sz w:val="20"/>
              <w:szCs w:val="20"/>
            </w:rPr>
          </w:pPr>
          <w:r w:rsidRPr="0051366A">
            <w:rPr>
              <w:rFonts w:ascii="Montserrat" w:eastAsia="Times New Roman" w:hAnsi="Montserrat"/>
              <w:sz w:val="20"/>
              <w:szCs w:val="20"/>
            </w:rPr>
            <w:t xml:space="preserve">5. </w:t>
          </w:r>
          <w:r w:rsidRPr="0051366A">
            <w:rPr>
              <w:rFonts w:ascii="Montserrat" w:eastAsia="Times New Roman" w:hAnsi="Montserrat"/>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51366A" w:rsidRDefault="00666086" w:rsidP="00666086">
          <w:pPr>
            <w:autoSpaceDE w:val="0"/>
            <w:autoSpaceDN w:val="0"/>
            <w:ind w:hanging="640"/>
            <w:jc w:val="both"/>
            <w:divId w:val="175507557"/>
            <w:rPr>
              <w:rFonts w:ascii="Montserrat" w:eastAsia="Times New Roman" w:hAnsi="Montserrat"/>
              <w:sz w:val="20"/>
              <w:szCs w:val="20"/>
            </w:rPr>
          </w:pPr>
          <w:r w:rsidRPr="0051366A">
            <w:rPr>
              <w:rFonts w:ascii="Montserrat" w:eastAsia="Times New Roman" w:hAnsi="Montserrat"/>
              <w:sz w:val="20"/>
              <w:szCs w:val="20"/>
            </w:rPr>
            <w:t xml:space="preserve">6. </w:t>
          </w:r>
          <w:r w:rsidRPr="0051366A">
            <w:rPr>
              <w:rFonts w:ascii="Montserrat" w:eastAsia="Times New Roman" w:hAnsi="Montserrat"/>
              <w:sz w:val="20"/>
              <w:szCs w:val="20"/>
            </w:rPr>
            <w:tab/>
            <w:t>WHO. Strengthening the collection, analysis and use of health workforce data and information - a handbook [Internet]. 2022. Available from: http://apps.who.int/bookorders.</w:t>
          </w:r>
        </w:p>
        <w:p w14:paraId="2AC30F27" w14:textId="77777777" w:rsidR="00666086" w:rsidRPr="0051366A" w:rsidRDefault="00666086" w:rsidP="00666086">
          <w:pPr>
            <w:autoSpaceDE w:val="0"/>
            <w:autoSpaceDN w:val="0"/>
            <w:ind w:hanging="640"/>
            <w:jc w:val="both"/>
            <w:divId w:val="287514636"/>
            <w:rPr>
              <w:rFonts w:ascii="Montserrat" w:eastAsia="Times New Roman" w:hAnsi="Montserrat"/>
              <w:sz w:val="20"/>
              <w:szCs w:val="20"/>
            </w:rPr>
          </w:pPr>
          <w:r w:rsidRPr="0051366A">
            <w:rPr>
              <w:rFonts w:ascii="Montserrat" w:eastAsia="Times New Roman" w:hAnsi="Montserrat"/>
              <w:sz w:val="20"/>
              <w:szCs w:val="20"/>
            </w:rPr>
            <w:t xml:space="preserve">7. </w:t>
          </w:r>
          <w:r w:rsidRPr="0051366A">
            <w:rPr>
              <w:rFonts w:ascii="Montserrat" w:eastAsia="Times New Roman" w:hAnsi="Montserrat"/>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Pr="0051366A" w:rsidRDefault="00666086" w:rsidP="0078205E">
          <w:pPr>
            <w:ind w:left="-1701"/>
            <w:jc w:val="center"/>
          </w:pPr>
          <w:r w:rsidRPr="0051366A">
            <w:rPr>
              <w:rFonts w:eastAsia="Times New Roman"/>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8" w:author="Érika Aquino" w:date="2025-01-11T22:59:00Z" w:initials="E.A.">
    <w:p w14:paraId="36F98F7C" w14:textId="77777777" w:rsidR="003361F9" w:rsidRDefault="003361F9" w:rsidP="003361F9">
      <w:pPr>
        <w:pStyle w:val="Textodecomentrio"/>
      </w:pPr>
      <w:r>
        <w:rPr>
          <w:rStyle w:val="Refdecomentrio"/>
        </w:rPr>
        <w:annotationRef/>
      </w:r>
      <w:r>
        <w:rPr>
          <w:color w:val="222222"/>
          <w:highlight w:val="white"/>
        </w:rPr>
        <w:t>FRANCO, Thais de Andrade Vidaurre; POZ, Mario Roberto Dal. A participação de instituições de ensino superior privadas na formação em saúde no Brasil. </w:t>
      </w:r>
      <w:r>
        <w:rPr>
          <w:b/>
          <w:bCs/>
          <w:color w:val="222222"/>
          <w:highlight w:val="white"/>
        </w:rPr>
        <w:t>Trabalho, Educação e Saúde</w:t>
      </w:r>
      <w:r>
        <w:rPr>
          <w:color w:val="222222"/>
          <w:highlight w:val="white"/>
        </w:rPr>
        <w:t>, v. 16, n. 3, p. 1017-1037, 2018.</w:t>
      </w:r>
      <w:r>
        <w:t xml:space="preserve"> </w:t>
      </w:r>
    </w:p>
  </w:comment>
  <w:comment w:id="9" w:author="Daniel Pagotto" w:date="2025-01-15T10:21:00Z" w:initials="DP">
    <w:p w14:paraId="2C82B537" w14:textId="1A76F9D9" w:rsidR="009E5922" w:rsidRDefault="009E5922">
      <w:pPr>
        <w:pStyle w:val="Textodecomentrio"/>
      </w:pPr>
      <w:r>
        <w:rPr>
          <w:rStyle w:val="Refdecomentrio"/>
        </w:rPr>
        <w:annotationRef/>
      </w:r>
      <w:r>
        <w:t>Adicionar a final</w:t>
      </w:r>
    </w:p>
  </w:comment>
  <w:comment w:id="12" w:author="Érika Aquino" w:date="2025-01-11T23:01:00Z" w:initials="E.A.">
    <w:p w14:paraId="327807E3" w14:textId="77777777" w:rsidR="003361F9" w:rsidRDefault="003361F9" w:rsidP="003361F9">
      <w:pPr>
        <w:pStyle w:val="Textodecomentrio"/>
      </w:pPr>
      <w:r>
        <w:rPr>
          <w:rStyle w:val="Refdecomentrio"/>
        </w:rPr>
        <w:annotationRef/>
      </w:r>
      <w:r>
        <w:rPr>
          <w:color w:val="222222"/>
          <w:highlight w:val="white"/>
        </w:rPr>
        <w:t>GARBIN, Cléa Adas Saliba et al. O papel das universidades na formação de profissionais na área de saúde. </w:t>
      </w:r>
      <w:r>
        <w:rPr>
          <w:b/>
          <w:bCs/>
          <w:color w:val="222222"/>
          <w:highlight w:val="white"/>
        </w:rPr>
        <w:t>Rev Abeno</w:t>
      </w:r>
      <w:r>
        <w:rPr>
          <w:color w:val="222222"/>
          <w:highlight w:val="white"/>
        </w:rPr>
        <w:t>, v. 6, n. 1, p. 6-10, 2006.</w:t>
      </w:r>
      <w:r>
        <w:t xml:space="preserve"> </w:t>
      </w:r>
    </w:p>
  </w:comment>
  <w:comment w:id="16" w:author="Daniel Pagotto" w:date="2024-11-05T11:10:00Z" w:initials="DP">
    <w:p w14:paraId="4B51C398" w14:textId="39AC42DD" w:rsidR="00E47210" w:rsidRDefault="00E47210">
      <w:pPr>
        <w:pStyle w:val="Textodecomentrio"/>
      </w:pPr>
      <w:r>
        <w:rPr>
          <w:rStyle w:val="Refdecomentrio"/>
        </w:rPr>
        <w:annotationRef/>
      </w:r>
      <w:r>
        <w:t>Mais uma referência</w:t>
      </w:r>
    </w:p>
  </w:comment>
  <w:comment w:id="22" w:author="Daniel Pagotto" w:date="2025-01-15T10:21:00Z" w:initials="DP">
    <w:p w14:paraId="02CF48E4" w14:textId="1A22CF06" w:rsidR="009E5922" w:rsidRDefault="009E5922">
      <w:pPr>
        <w:pStyle w:val="Textodecomentrio"/>
      </w:pPr>
      <w:r>
        <w:rPr>
          <w:rStyle w:val="Refdecomentrio"/>
        </w:rPr>
        <w:annotationRef/>
      </w:r>
      <w:r>
        <w:t>Ajustar título</w:t>
      </w:r>
    </w:p>
  </w:comment>
  <w:comment w:id="28" w:author="Daniel Pagotto" w:date="2025-01-15T10:21:00Z" w:initials="DP">
    <w:p w14:paraId="446CE77B" w14:textId="0F0FFA4C" w:rsidR="009E5922" w:rsidRDefault="009E5922">
      <w:pPr>
        <w:pStyle w:val="Textodecomentrio"/>
      </w:pPr>
      <w:r>
        <w:rPr>
          <w:rStyle w:val="Refdecomentrio"/>
        </w:rPr>
        <w:annotationRef/>
      </w:r>
      <w:r>
        <w:t>adicionar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36F98F7C" w15:done="0"/>
  <w15:commentEx w15:paraId="2C82B537" w15:paraIdParent="36F98F7C" w15:done="0"/>
  <w15:commentEx w15:paraId="327807E3" w15:done="0"/>
  <w15:commentEx w15:paraId="4B51C398" w15:done="0"/>
  <w15:commentEx w15:paraId="02CF48E4" w15:done="0"/>
  <w15:commentEx w15:paraId="446CE7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593C33AC" w16cex:dateUtc="2025-01-12T01:59:00Z"/>
  <w16cex:commentExtensible w16cex:durableId="2B320ABC" w16cex:dateUtc="2025-01-15T13:21:00Z"/>
  <w16cex:commentExtensible w16cex:durableId="56945377" w16cex:dateUtc="2025-01-12T02:01:00Z"/>
  <w16cex:commentExtensible w16cex:durableId="2AD47B94" w16cex:dateUtc="2024-11-05T14:10:00Z"/>
  <w16cex:commentExtensible w16cex:durableId="2B320AAF" w16cex:dateUtc="2025-01-15T13:21:00Z"/>
  <w16cex:commentExtensible w16cex:durableId="2B320AB7" w16cex:dateUtc="2025-01-15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36F98F7C" w16cid:durableId="593C33AC"/>
  <w16cid:commentId w16cid:paraId="2C82B537" w16cid:durableId="2B320ABC"/>
  <w16cid:commentId w16cid:paraId="327807E3" w16cid:durableId="56945377"/>
  <w16cid:commentId w16cid:paraId="4B51C398" w16cid:durableId="2AD47B94"/>
  <w16cid:commentId w16cid:paraId="02CF48E4" w16cid:durableId="2B320AAF"/>
  <w16cid:commentId w16cid:paraId="446CE77B" w16cid:durableId="2B320A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CDF98" w14:textId="77777777" w:rsidR="008A4697" w:rsidRDefault="008A4697" w:rsidP="0078205E">
      <w:pPr>
        <w:spacing w:after="0" w:line="240" w:lineRule="auto"/>
      </w:pPr>
      <w:r>
        <w:separator/>
      </w:r>
    </w:p>
  </w:endnote>
  <w:endnote w:type="continuationSeparator" w:id="0">
    <w:p w14:paraId="7474A972" w14:textId="77777777" w:rsidR="008A4697" w:rsidRDefault="008A469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26046" w14:textId="77777777" w:rsidR="008A4697" w:rsidRDefault="008A4697" w:rsidP="0078205E">
      <w:pPr>
        <w:spacing w:after="0" w:line="240" w:lineRule="auto"/>
      </w:pPr>
      <w:r>
        <w:separator/>
      </w:r>
    </w:p>
  </w:footnote>
  <w:footnote w:type="continuationSeparator" w:id="0">
    <w:p w14:paraId="5FBD1D79" w14:textId="77777777" w:rsidR="008A4697" w:rsidRDefault="008A469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317332"/>
    <w:rsid w:val="003361F9"/>
    <w:rsid w:val="003F6595"/>
    <w:rsid w:val="00496AA8"/>
    <w:rsid w:val="004A3585"/>
    <w:rsid w:val="004C446E"/>
    <w:rsid w:val="004E0F3E"/>
    <w:rsid w:val="0051118D"/>
    <w:rsid w:val="0051366A"/>
    <w:rsid w:val="00537021"/>
    <w:rsid w:val="005C3030"/>
    <w:rsid w:val="00611B15"/>
    <w:rsid w:val="00630F4B"/>
    <w:rsid w:val="006447AB"/>
    <w:rsid w:val="00666086"/>
    <w:rsid w:val="0067139C"/>
    <w:rsid w:val="0078205E"/>
    <w:rsid w:val="007B242D"/>
    <w:rsid w:val="00814305"/>
    <w:rsid w:val="008A4697"/>
    <w:rsid w:val="008B2C81"/>
    <w:rsid w:val="009E5922"/>
    <w:rsid w:val="009E5CEE"/>
    <w:rsid w:val="00A13C57"/>
    <w:rsid w:val="00A80BE7"/>
    <w:rsid w:val="00A92A31"/>
    <w:rsid w:val="00AA2977"/>
    <w:rsid w:val="00B13018"/>
    <w:rsid w:val="00B14DBB"/>
    <w:rsid w:val="00B55CBE"/>
    <w:rsid w:val="00C05C2B"/>
    <w:rsid w:val="00C567EB"/>
    <w:rsid w:val="00C702FE"/>
    <w:rsid w:val="00C8124C"/>
    <w:rsid w:val="00CA4CA1"/>
    <w:rsid w:val="00D24869"/>
    <w:rsid w:val="00D36EEF"/>
    <w:rsid w:val="00D7294F"/>
    <w:rsid w:val="00D94AD2"/>
    <w:rsid w:val="00E47210"/>
    <w:rsid w:val="00E72E2A"/>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D5101"/>
    <w:rsid w:val="00201B4E"/>
    <w:rsid w:val="00234B10"/>
    <w:rsid w:val="00673525"/>
    <w:rsid w:val="009A2513"/>
    <w:rsid w:val="00A647F7"/>
    <w:rsid w:val="00AE103D"/>
    <w:rsid w:val="00B10BB0"/>
    <w:rsid w:val="00BA0934"/>
    <w:rsid w:val="00C8124C"/>
    <w:rsid w:val="00EB6977"/>
    <w:rsid w:val="00ED763F"/>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1337</Words>
  <Characters>7223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11</cp:revision>
  <dcterms:created xsi:type="dcterms:W3CDTF">2024-11-06T13:58:00Z</dcterms:created>
  <dcterms:modified xsi:type="dcterms:W3CDTF">2025-01-15T13:21:00Z</dcterms:modified>
</cp:coreProperties>
</file>