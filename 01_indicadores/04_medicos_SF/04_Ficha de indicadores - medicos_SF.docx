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FB31828" w:rsidR="0078205E" w:rsidRDefault="00F915BD"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E2DA1ED" wp14:editId="32268DC8">
            <wp:simplePos x="0" y="0"/>
            <wp:positionH relativeFrom="column">
              <wp:posOffset>-1135794</wp:posOffset>
            </wp:positionH>
            <wp:positionV relativeFrom="paragraph">
              <wp:posOffset>-899246</wp:posOffset>
            </wp:positionV>
            <wp:extent cx="7616591" cy="10773113"/>
            <wp:effectExtent l="0" t="0" r="3810" b="0"/>
            <wp:wrapNone/>
            <wp:docPr id="209342845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845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616591" cy="10773113"/>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443B84E1" w14:textId="5F71487C" w:rsidR="00822A3E" w:rsidRDefault="00822A3E" w:rsidP="0078205E">
      <w:pPr>
        <w:pStyle w:val="Texto"/>
        <w:spacing w:after="0" w:line="240" w:lineRule="auto"/>
        <w:jc w:val="center"/>
        <w:rPr>
          <w:b/>
          <w:bCs/>
          <w:sz w:val="30"/>
          <w:szCs w:val="30"/>
        </w:rPr>
      </w:pPr>
      <w:r w:rsidRPr="00822A3E">
        <w:rPr>
          <w:b/>
          <w:bCs/>
          <w:sz w:val="30"/>
          <w:szCs w:val="30"/>
        </w:rPr>
        <w:lastRenderedPageBreak/>
        <w:t xml:space="preserve">RAZÃO DE MÉDICOS DE SAÚDE DA FAMÍLIA POR POPULAÇÃO </w:t>
      </w:r>
    </w:p>
    <w:p w14:paraId="4C007F63" w14:textId="70AD524F"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EA646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A44AAA2" w:rsidR="0078205E" w:rsidRDefault="0046305B"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1F4B855F" w14:textId="2F485991" w:rsidR="004A3585" w:rsidRDefault="0046305B" w:rsidP="00EA646D">
      <w: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0404B357" w:rsidR="00D36EEF" w:rsidRPr="0046305B" w:rsidRDefault="00D36EEF" w:rsidP="00D36EEF">
          <w:pPr>
            <w:pStyle w:val="CabealhodoSumrio"/>
            <w:jc w:val="center"/>
            <w:rPr>
              <w:rFonts w:ascii="Exo" w:hAnsi="Exo"/>
              <w:b/>
              <w:bCs/>
              <w:color w:val="auto"/>
              <w:kern w:val="2"/>
              <w:lang w:eastAsia="en-US"/>
              <w14:ligatures w14:val="standardContextual"/>
            </w:rPr>
          </w:pPr>
          <w:r w:rsidRPr="0046305B">
            <w:rPr>
              <w:rFonts w:ascii="Exo" w:hAnsi="Exo"/>
              <w:b/>
              <w:bCs/>
              <w:color w:val="auto"/>
              <w:kern w:val="2"/>
              <w:lang w:eastAsia="en-US"/>
              <w14:ligatures w14:val="standardContextual"/>
            </w:rPr>
            <w:t>Sumário</w:t>
          </w:r>
        </w:p>
        <w:p w14:paraId="05E57AED" w14:textId="2190AA22" w:rsidR="00775A85" w:rsidRDefault="00D36EEF">
          <w:pPr>
            <w:pStyle w:val="Sumrio1"/>
            <w:tabs>
              <w:tab w:val="right" w:leader="dot" w:pos="8494"/>
            </w:tabs>
            <w:rPr>
              <w:rFonts w:eastAsiaTheme="minorEastAsia"/>
              <w:noProof/>
              <w:kern w:val="0"/>
              <w:lang w:eastAsia="pt-BR"/>
              <w14:ligatures w14:val="none"/>
            </w:rPr>
          </w:pPr>
          <w:r w:rsidRPr="0046305B">
            <w:rPr>
              <w:rStyle w:val="Hyperlink"/>
              <w:rFonts w:ascii="Exo" w:hAnsi="Exo"/>
              <w:b/>
              <w:bCs/>
              <w:noProof/>
            </w:rPr>
            <w:fldChar w:fldCharType="begin"/>
          </w:r>
          <w:r w:rsidRPr="0046305B">
            <w:rPr>
              <w:rStyle w:val="Hyperlink"/>
              <w:rFonts w:ascii="Exo" w:hAnsi="Exo"/>
              <w:b/>
              <w:bCs/>
              <w:noProof/>
            </w:rPr>
            <w:instrText xml:space="preserve"> TOC \o "1-3" \h \z \u </w:instrText>
          </w:r>
          <w:r w:rsidRPr="0046305B">
            <w:rPr>
              <w:rStyle w:val="Hyperlink"/>
              <w:rFonts w:ascii="Exo" w:hAnsi="Exo"/>
              <w:b/>
              <w:bCs/>
              <w:noProof/>
            </w:rPr>
            <w:fldChar w:fldCharType="separate"/>
          </w:r>
          <w:hyperlink w:anchor="_Toc188279151" w:history="1">
            <w:r w:rsidR="00775A85" w:rsidRPr="00542FA5">
              <w:rPr>
                <w:rStyle w:val="Hyperlink"/>
                <w:rFonts w:ascii="Exo" w:hAnsi="Exo"/>
                <w:b/>
                <w:bCs/>
                <w:noProof/>
              </w:rPr>
              <w:t>Introdução</w:t>
            </w:r>
            <w:r w:rsidR="00775A85">
              <w:rPr>
                <w:noProof/>
                <w:webHidden/>
              </w:rPr>
              <w:tab/>
            </w:r>
            <w:r w:rsidR="00775A85">
              <w:rPr>
                <w:noProof/>
                <w:webHidden/>
              </w:rPr>
              <w:fldChar w:fldCharType="begin"/>
            </w:r>
            <w:r w:rsidR="00775A85">
              <w:rPr>
                <w:noProof/>
                <w:webHidden/>
              </w:rPr>
              <w:instrText xml:space="preserve"> PAGEREF _Toc188279151 \h </w:instrText>
            </w:r>
            <w:r w:rsidR="00775A85">
              <w:rPr>
                <w:noProof/>
                <w:webHidden/>
              </w:rPr>
            </w:r>
            <w:r w:rsidR="00775A85">
              <w:rPr>
                <w:noProof/>
                <w:webHidden/>
              </w:rPr>
              <w:fldChar w:fldCharType="separate"/>
            </w:r>
            <w:r w:rsidR="00775A85">
              <w:rPr>
                <w:noProof/>
                <w:webHidden/>
              </w:rPr>
              <w:t>4</w:t>
            </w:r>
            <w:r w:rsidR="00775A85">
              <w:rPr>
                <w:noProof/>
                <w:webHidden/>
              </w:rPr>
              <w:fldChar w:fldCharType="end"/>
            </w:r>
          </w:hyperlink>
        </w:p>
        <w:p w14:paraId="4FA97917" w14:textId="42515263" w:rsidR="00775A85" w:rsidRDefault="00775A85">
          <w:pPr>
            <w:pStyle w:val="Sumrio1"/>
            <w:tabs>
              <w:tab w:val="right" w:leader="dot" w:pos="8494"/>
            </w:tabs>
            <w:rPr>
              <w:rFonts w:eastAsiaTheme="minorEastAsia"/>
              <w:noProof/>
              <w:kern w:val="0"/>
              <w:lang w:eastAsia="pt-BR"/>
              <w14:ligatures w14:val="none"/>
            </w:rPr>
          </w:pPr>
          <w:hyperlink w:anchor="_Toc188279152" w:history="1">
            <w:r w:rsidRPr="00542FA5">
              <w:rPr>
                <w:rStyle w:val="Hyperlink"/>
                <w:rFonts w:ascii="Exo" w:hAnsi="Exo"/>
                <w:b/>
                <w:bCs/>
                <w:noProof/>
              </w:rPr>
              <w:t>Ficha de qualificação do indicador</w:t>
            </w:r>
            <w:r>
              <w:rPr>
                <w:noProof/>
                <w:webHidden/>
              </w:rPr>
              <w:tab/>
            </w:r>
            <w:r>
              <w:rPr>
                <w:noProof/>
                <w:webHidden/>
              </w:rPr>
              <w:fldChar w:fldCharType="begin"/>
            </w:r>
            <w:r>
              <w:rPr>
                <w:noProof/>
                <w:webHidden/>
              </w:rPr>
              <w:instrText xml:space="preserve"> PAGEREF _Toc188279152 \h </w:instrText>
            </w:r>
            <w:r>
              <w:rPr>
                <w:noProof/>
                <w:webHidden/>
              </w:rPr>
            </w:r>
            <w:r>
              <w:rPr>
                <w:noProof/>
                <w:webHidden/>
              </w:rPr>
              <w:fldChar w:fldCharType="separate"/>
            </w:r>
            <w:r>
              <w:rPr>
                <w:noProof/>
                <w:webHidden/>
              </w:rPr>
              <w:t>5</w:t>
            </w:r>
            <w:r>
              <w:rPr>
                <w:noProof/>
                <w:webHidden/>
              </w:rPr>
              <w:fldChar w:fldCharType="end"/>
            </w:r>
          </w:hyperlink>
        </w:p>
        <w:p w14:paraId="33973A87" w14:textId="5B2784F7" w:rsidR="00775A85" w:rsidRDefault="00775A85">
          <w:pPr>
            <w:pStyle w:val="Sumrio1"/>
            <w:tabs>
              <w:tab w:val="right" w:leader="dot" w:pos="8494"/>
            </w:tabs>
            <w:rPr>
              <w:rFonts w:eastAsiaTheme="minorEastAsia"/>
              <w:noProof/>
              <w:kern w:val="0"/>
              <w:lang w:eastAsia="pt-BR"/>
              <w14:ligatures w14:val="none"/>
            </w:rPr>
          </w:pPr>
          <w:hyperlink w:anchor="_Toc188279153" w:history="1">
            <w:r w:rsidRPr="00542FA5">
              <w:rPr>
                <w:rStyle w:val="Hyperlink"/>
                <w:rFonts w:ascii="Exo" w:hAnsi="Exo"/>
                <w:b/>
                <w:bCs/>
                <w:noProof/>
              </w:rPr>
              <w:t>Exemplo de aplicação</w:t>
            </w:r>
            <w:r>
              <w:rPr>
                <w:noProof/>
                <w:webHidden/>
              </w:rPr>
              <w:tab/>
            </w:r>
            <w:r>
              <w:rPr>
                <w:noProof/>
                <w:webHidden/>
              </w:rPr>
              <w:fldChar w:fldCharType="begin"/>
            </w:r>
            <w:r>
              <w:rPr>
                <w:noProof/>
                <w:webHidden/>
              </w:rPr>
              <w:instrText xml:space="preserve"> PAGEREF _Toc188279153 \h </w:instrText>
            </w:r>
            <w:r>
              <w:rPr>
                <w:noProof/>
                <w:webHidden/>
              </w:rPr>
            </w:r>
            <w:r>
              <w:rPr>
                <w:noProof/>
                <w:webHidden/>
              </w:rPr>
              <w:fldChar w:fldCharType="separate"/>
            </w:r>
            <w:r>
              <w:rPr>
                <w:noProof/>
                <w:webHidden/>
              </w:rPr>
              <w:t>7</w:t>
            </w:r>
            <w:r>
              <w:rPr>
                <w:noProof/>
                <w:webHidden/>
              </w:rPr>
              <w:fldChar w:fldCharType="end"/>
            </w:r>
          </w:hyperlink>
        </w:p>
        <w:p w14:paraId="4BAD1858" w14:textId="0A6411B1" w:rsidR="00775A85" w:rsidRDefault="00775A85">
          <w:pPr>
            <w:pStyle w:val="Sumrio1"/>
            <w:tabs>
              <w:tab w:val="right" w:leader="dot" w:pos="8494"/>
            </w:tabs>
            <w:rPr>
              <w:rFonts w:eastAsiaTheme="minorEastAsia"/>
              <w:noProof/>
              <w:kern w:val="0"/>
              <w:lang w:eastAsia="pt-BR"/>
              <w14:ligatures w14:val="none"/>
            </w:rPr>
          </w:pPr>
          <w:hyperlink w:anchor="_Toc188279154" w:history="1">
            <w:r w:rsidRPr="00542FA5">
              <w:rPr>
                <w:rStyle w:val="Hyperlink"/>
                <w:rFonts w:ascii="Exo" w:hAnsi="Exo"/>
                <w:b/>
                <w:bCs/>
                <w:noProof/>
              </w:rPr>
              <w:t>Referências</w:t>
            </w:r>
            <w:r>
              <w:rPr>
                <w:noProof/>
                <w:webHidden/>
              </w:rPr>
              <w:tab/>
            </w:r>
            <w:r>
              <w:rPr>
                <w:noProof/>
                <w:webHidden/>
              </w:rPr>
              <w:fldChar w:fldCharType="begin"/>
            </w:r>
            <w:r>
              <w:rPr>
                <w:noProof/>
                <w:webHidden/>
              </w:rPr>
              <w:instrText xml:space="preserve"> PAGEREF _Toc188279154 \h </w:instrText>
            </w:r>
            <w:r>
              <w:rPr>
                <w:noProof/>
                <w:webHidden/>
              </w:rPr>
            </w:r>
            <w:r>
              <w:rPr>
                <w:noProof/>
                <w:webHidden/>
              </w:rPr>
              <w:fldChar w:fldCharType="separate"/>
            </w:r>
            <w:r>
              <w:rPr>
                <w:noProof/>
                <w:webHidden/>
              </w:rPr>
              <w:t>8</w:t>
            </w:r>
            <w:r>
              <w:rPr>
                <w:noProof/>
                <w:webHidden/>
              </w:rPr>
              <w:fldChar w:fldCharType="end"/>
            </w:r>
          </w:hyperlink>
        </w:p>
        <w:p w14:paraId="69F39152" w14:textId="4A8BD6DD" w:rsidR="00D36EEF" w:rsidRPr="0046305B" w:rsidRDefault="00D36EEF" w:rsidP="0046305B">
          <w:pPr>
            <w:pStyle w:val="Sumrio1"/>
            <w:tabs>
              <w:tab w:val="right" w:leader="dot" w:pos="9062"/>
            </w:tabs>
            <w:rPr>
              <w:rStyle w:val="Hyperlink"/>
              <w:rFonts w:ascii="Exo" w:hAnsi="Exo"/>
              <w:b/>
              <w:bCs/>
              <w:noProof/>
            </w:rPr>
          </w:pPr>
          <w:r w:rsidRPr="0046305B">
            <w:rPr>
              <w:rStyle w:val="Hyperlink"/>
              <w:rFonts w:ascii="Exo" w:hAnsi="Exo"/>
              <w:b/>
              <w:bCs/>
              <w:noProof/>
            </w:rPr>
            <w:fldChar w:fldCharType="end"/>
          </w:r>
        </w:p>
      </w:sdtContent>
    </w:sdt>
    <w:p w14:paraId="058508A9" w14:textId="77777777" w:rsidR="0046305B" w:rsidRDefault="0046305B">
      <w:pPr>
        <w:rPr>
          <w:rFonts w:ascii="Exo" w:eastAsiaTheme="majorEastAsia" w:hAnsi="Exo" w:cstheme="majorBidi"/>
          <w:b/>
          <w:bCs/>
          <w:sz w:val="32"/>
          <w:szCs w:val="32"/>
        </w:rPr>
      </w:pPr>
      <w:r>
        <w:rPr>
          <w:rFonts w:ascii="Exo" w:hAnsi="Exo"/>
          <w:b/>
          <w:bCs/>
        </w:rPr>
        <w:br w:type="page"/>
      </w:r>
    </w:p>
    <w:p w14:paraId="7021F616" w14:textId="7FC5A9D4" w:rsidR="00A80BE7" w:rsidRPr="00775A85" w:rsidRDefault="00A80BE7" w:rsidP="00775A85">
      <w:pPr>
        <w:pStyle w:val="Ttulo1"/>
        <w:spacing w:after="200" w:line="360" w:lineRule="auto"/>
        <w:jc w:val="center"/>
        <w:rPr>
          <w:rFonts w:ascii="Exo" w:hAnsi="Exo"/>
          <w:b/>
          <w:bCs/>
          <w:color w:val="auto"/>
        </w:rPr>
      </w:pPr>
      <w:bookmarkStart w:id="0" w:name="_Toc188279151"/>
      <w:r w:rsidRPr="00EA646D">
        <w:rPr>
          <w:rFonts w:ascii="Exo" w:hAnsi="Exo"/>
          <w:b/>
          <w:bCs/>
          <w:color w:val="auto"/>
        </w:rPr>
        <w:lastRenderedPageBreak/>
        <w:t>Introdução</w:t>
      </w:r>
      <w:bookmarkEnd w:id="0"/>
    </w:p>
    <w:p w14:paraId="363F22A7" w14:textId="77777777" w:rsidR="0046305B" w:rsidRPr="00971322" w:rsidRDefault="0046305B" w:rsidP="0046305B">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64D8FE8D521447C95E8A4D396E46B4E"/>
          </w:placeholder>
        </w:sdtPr>
        <w:sdtContent>
          <w:r w:rsidRPr="00971322">
            <w:rPr>
              <w:rFonts w:ascii="Exo" w:hAnsi="Exo"/>
              <w:color w:val="000000"/>
              <w:sz w:val="20"/>
              <w:szCs w:val="20"/>
              <w:vertAlign w:val="superscript"/>
            </w:rPr>
            <w:t>1</w:t>
          </w:r>
        </w:sdtContent>
      </w:sdt>
      <w:r w:rsidRPr="00971322">
        <w:rPr>
          <w:rFonts w:ascii="Exo" w:hAnsi="Exo"/>
          <w:sz w:val="20"/>
          <w:szCs w:val="20"/>
        </w:rPr>
        <w:t>.</w:t>
      </w:r>
    </w:p>
    <w:p w14:paraId="20B4AD00" w14:textId="77777777" w:rsidR="0046305B" w:rsidRPr="00971322" w:rsidRDefault="0046305B" w:rsidP="0046305B">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B0E640CAFFF7449DB35D9B2F9C2E6B64"/>
          </w:placeholder>
        </w:sdt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B0E640CAFFF7449DB35D9B2F9C2E6B64"/>
          </w:placeholder>
        </w:sdt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bookmarkEnd w:id="2"/>
    <w:p w14:paraId="59A4BEDF" w14:textId="21F8D567" w:rsidR="003865BC" w:rsidRDefault="00D36EEF" w:rsidP="00537021">
      <w:pPr>
        <w:pStyle w:val="SemEspaamento"/>
        <w:spacing w:after="200" w:line="360" w:lineRule="auto"/>
        <w:ind w:firstLine="851"/>
        <w:jc w:val="both"/>
        <w:rPr>
          <w:rFonts w:ascii="Exo" w:hAnsi="Exo"/>
          <w:sz w:val="20"/>
          <w:szCs w:val="20"/>
        </w:rPr>
      </w:pPr>
      <w:r w:rsidRPr="00EA646D">
        <w:rPr>
          <w:rFonts w:ascii="Exo" w:hAnsi="Exo"/>
          <w:sz w:val="20"/>
          <w:szCs w:val="20"/>
        </w:rPr>
        <w:t>Neste documento descrevemos os processos executados para construção do indicador</w:t>
      </w:r>
      <w:r w:rsidR="00E47210" w:rsidRPr="00EA646D">
        <w:rPr>
          <w:rFonts w:ascii="Exo" w:hAnsi="Exo"/>
          <w:sz w:val="20"/>
          <w:szCs w:val="20"/>
        </w:rPr>
        <w:t xml:space="preserve"> </w:t>
      </w:r>
      <w:r w:rsidR="003865BC">
        <w:rPr>
          <w:rFonts w:ascii="Exo" w:hAnsi="Exo"/>
          <w:sz w:val="20"/>
          <w:szCs w:val="20"/>
        </w:rPr>
        <w:t>Razão de médicos de saúde da família por população</w:t>
      </w:r>
      <w:r w:rsidR="00E47210" w:rsidRPr="00EA646D">
        <w:rPr>
          <w:rFonts w:ascii="Exo" w:hAnsi="Exo"/>
          <w:sz w:val="20"/>
          <w:szCs w:val="20"/>
        </w:rPr>
        <w:t xml:space="preserve">. </w:t>
      </w:r>
      <w:r w:rsidR="003865BC">
        <w:rPr>
          <w:rFonts w:ascii="Exo" w:hAnsi="Exo"/>
          <w:sz w:val="20"/>
          <w:szCs w:val="20"/>
        </w:rPr>
        <w:t>Tal</w:t>
      </w:r>
      <w:r w:rsidR="003865BC" w:rsidRPr="003865BC">
        <w:rPr>
          <w:rFonts w:ascii="Exo" w:hAnsi="Exo"/>
          <w:sz w:val="20"/>
          <w:szCs w:val="20"/>
        </w:rPr>
        <w:t xml:space="preserve">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r w:rsidR="0058033B" w:rsidRPr="0058033B">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061901611"/>
          <w:placeholder>
            <w:docPart w:val="10A7EFDA8C5C40D9B60DF0B1EDB4105A"/>
          </w:placeholder>
        </w:sdtPr>
        <w:sdtContent>
          <w:r w:rsidR="0058033B">
            <w:rPr>
              <w:rFonts w:ascii="Exo" w:hAnsi="Exo"/>
              <w:color w:val="000000"/>
              <w:sz w:val="20"/>
              <w:szCs w:val="20"/>
              <w:vertAlign w:val="superscript"/>
            </w:rPr>
            <w:t>7</w:t>
          </w:r>
        </w:sdtContent>
      </w:sdt>
      <w:r w:rsidR="003865BC" w:rsidRPr="003865BC">
        <w:rPr>
          <w:rFonts w:ascii="Exo" w:hAnsi="Exo"/>
          <w:sz w:val="20"/>
          <w:szCs w:val="20"/>
        </w:rPr>
        <w:t>.</w:t>
      </w:r>
    </w:p>
    <w:p w14:paraId="67FDD6E3" w14:textId="09477690" w:rsidR="003865BC" w:rsidRDefault="003865BC" w:rsidP="0046305B">
      <w:pPr>
        <w:pStyle w:val="SemEspaamento"/>
        <w:spacing w:after="200" w:line="360" w:lineRule="auto"/>
        <w:ind w:firstLine="851"/>
        <w:jc w:val="both"/>
        <w:rPr>
          <w:rFonts w:ascii="Exo" w:hAnsi="Exo"/>
          <w:sz w:val="20"/>
          <w:szCs w:val="20"/>
        </w:rPr>
      </w:pPr>
      <w:r>
        <w:rPr>
          <w:rFonts w:ascii="Exo" w:hAnsi="Exo"/>
          <w:sz w:val="20"/>
          <w:szCs w:val="20"/>
        </w:rPr>
        <w:t xml:space="preserve">A </w:t>
      </w:r>
      <w:r w:rsidRPr="003865BC">
        <w:rPr>
          <w:rFonts w:ascii="Exo" w:hAnsi="Exo"/>
          <w:sz w:val="20"/>
          <w:szCs w:val="20"/>
        </w:rPr>
        <w:t>maior disponibilidade de médicos de família contribui para a redução dos efeitos adversos das desigualdades sociais, melhorando a qualidade do atendimento e promovendo a equidade no sistema de saúde. Portanto, monitorar e ajustar a razão de médicos de saúde da família por população é essencial para garantir um atendimento primário de qualidade, promover a saúde pública e reduzir as desigualdades no acesso aos serviços de saúde</w:t>
      </w:r>
      <w:r w:rsidR="0058033B" w:rsidRPr="0058033B">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A94C05921FB4D82BA0D6C98D103E210"/>
          </w:placeholder>
        </w:sdtPr>
        <w:sdtContent>
          <w:r w:rsidR="0058033B">
            <w:rPr>
              <w:rFonts w:ascii="Exo" w:hAnsi="Exo"/>
              <w:color w:val="000000"/>
              <w:sz w:val="20"/>
              <w:szCs w:val="20"/>
              <w:vertAlign w:val="superscript"/>
            </w:rPr>
            <w:t>8</w:t>
          </w:r>
        </w:sdtContent>
      </w:sdt>
      <w:r w:rsidRPr="003865BC">
        <w:rPr>
          <w:rFonts w:ascii="Exo" w:hAnsi="Exo"/>
          <w:sz w:val="20"/>
          <w:szCs w:val="20"/>
        </w:rPr>
        <w:t>.</w:t>
      </w:r>
    </w:p>
    <w:p w14:paraId="66167BC1" w14:textId="537065A0" w:rsidR="0046305B" w:rsidRPr="0046305B" w:rsidRDefault="0046305B" w:rsidP="0046305B">
      <w:pPr>
        <w:pStyle w:val="SemEspaamento"/>
        <w:spacing w:after="200" w:line="360" w:lineRule="auto"/>
        <w:ind w:firstLine="851"/>
        <w:jc w:val="both"/>
        <w:rPr>
          <w:rFonts w:ascii="Exo" w:hAnsi="Exo"/>
          <w:sz w:val="20"/>
          <w:szCs w:val="20"/>
        </w:rPr>
      </w:pPr>
      <w:bookmarkStart w:id="3" w:name="_Hlk188029404"/>
      <w:bookmarkStart w:id="4" w:name="_Hlk188257041"/>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w:t>
      </w:r>
      <w:bookmarkEnd w:id="3"/>
      <w:r w:rsidR="0058033B">
        <w:rPr>
          <w:rFonts w:ascii="Exo" w:hAnsi="Exo"/>
          <w:sz w:val="20"/>
          <w:szCs w:val="20"/>
        </w:rPr>
        <w:t xml:space="preserve"> macrorregiões de saúde na Bahia</w:t>
      </w:r>
      <w:r w:rsidRPr="00971322">
        <w:rPr>
          <w:rFonts w:ascii="Exo" w:hAnsi="Exo"/>
          <w:sz w:val="20"/>
          <w:szCs w:val="20"/>
        </w:rPr>
        <w:t>.</w:t>
      </w:r>
      <w:bookmarkEnd w:id="4"/>
      <w:r>
        <w:rPr>
          <w:rFonts w:ascii="Exo" w:hAnsi="Exo"/>
          <w:b/>
          <w:bCs/>
        </w:rPr>
        <w:br w:type="page"/>
      </w:r>
    </w:p>
    <w:p w14:paraId="139B8A87" w14:textId="77777777" w:rsidR="00775A85" w:rsidRPr="00FA3DC1" w:rsidRDefault="00775A85" w:rsidP="00775A85">
      <w:pPr>
        <w:pStyle w:val="Ttulo1"/>
        <w:spacing w:after="200" w:line="360" w:lineRule="auto"/>
        <w:jc w:val="center"/>
        <w:rPr>
          <w:rFonts w:ascii="Exo" w:hAnsi="Exo"/>
          <w:b/>
          <w:bCs/>
          <w:color w:val="auto"/>
        </w:rPr>
      </w:pPr>
      <w:bookmarkStart w:id="5" w:name="_Toc188017875"/>
      <w:bookmarkStart w:id="6" w:name="_Hlk188033349"/>
      <w:bookmarkStart w:id="7" w:name="_Toc188267167"/>
      <w:bookmarkStart w:id="8" w:name="_Toc188279152"/>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5"/>
      <w:bookmarkEnd w:id="7"/>
      <w:bookmarkEnd w:id="8"/>
    </w:p>
    <w:tbl>
      <w:tblPr>
        <w:tblStyle w:val="Tabelacomgrade"/>
        <w:tblpPr w:leftFromText="141" w:rightFromText="141" w:vertAnchor="text" w:horzAnchor="margin" w:tblpY="83"/>
        <w:tblW w:w="9067" w:type="dxa"/>
        <w:tblLook w:val="04A0" w:firstRow="1" w:lastRow="0" w:firstColumn="1" w:lastColumn="0" w:noHBand="0" w:noVBand="1"/>
      </w:tblPr>
      <w:tblGrid>
        <w:gridCol w:w="1838"/>
        <w:gridCol w:w="7229"/>
      </w:tblGrid>
      <w:tr w:rsidR="00EA646D" w:rsidRPr="00EA646D" w14:paraId="75884156"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EA646D" w:rsidRDefault="00EA646D" w:rsidP="00BB613C">
            <w:pPr>
              <w:pStyle w:val="QuadrosFiguras1"/>
              <w:spacing w:before="60" w:line="276" w:lineRule="auto"/>
              <w:jc w:val="left"/>
              <w:rPr>
                <w:rFonts w:ascii="Exo" w:hAnsi="Exo"/>
                <w:sz w:val="22"/>
                <w:szCs w:val="24"/>
              </w:rPr>
            </w:pPr>
            <w:bookmarkStart w:id="9" w:name="_Hlk179444363"/>
            <w:bookmarkEnd w:id="6"/>
            <w:r w:rsidRPr="00EA646D">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F5D335D" w14:textId="3E6556FA" w:rsidR="00EA646D" w:rsidRPr="00EA646D" w:rsidRDefault="00EA646D" w:rsidP="00BB613C">
            <w:pPr>
              <w:pStyle w:val="QuadrosFiguras1"/>
              <w:spacing w:before="60" w:after="60" w:line="240" w:lineRule="auto"/>
              <w:jc w:val="left"/>
              <w:rPr>
                <w:rFonts w:ascii="Exo" w:hAnsi="Exo"/>
                <w:b/>
                <w:bCs/>
                <w:color w:val="auto"/>
                <w:sz w:val="22"/>
                <w:szCs w:val="24"/>
              </w:rPr>
            </w:pPr>
            <w:r w:rsidRPr="00EA646D">
              <w:rPr>
                <w:rFonts w:ascii="Exo" w:hAnsi="Exo"/>
                <w:b/>
                <w:bCs/>
                <w:color w:val="auto"/>
                <w:sz w:val="22"/>
                <w:szCs w:val="24"/>
              </w:rPr>
              <w:t>Razão de médicos</w:t>
            </w:r>
            <w:r w:rsidR="00822A3E">
              <w:rPr>
                <w:rFonts w:ascii="Exo" w:hAnsi="Exo"/>
                <w:b/>
                <w:bCs/>
                <w:color w:val="auto"/>
                <w:sz w:val="22"/>
                <w:szCs w:val="24"/>
              </w:rPr>
              <w:t xml:space="preserve"> </w:t>
            </w:r>
            <w:r w:rsidR="001D788D">
              <w:rPr>
                <w:rFonts w:ascii="Exo" w:hAnsi="Exo"/>
                <w:b/>
                <w:bCs/>
                <w:color w:val="auto"/>
                <w:sz w:val="22"/>
                <w:szCs w:val="24"/>
              </w:rPr>
              <w:t>de saúde</w:t>
            </w:r>
            <w:r w:rsidR="00822A3E">
              <w:rPr>
                <w:rFonts w:ascii="Exo" w:hAnsi="Exo"/>
                <w:b/>
                <w:bCs/>
                <w:color w:val="auto"/>
                <w:sz w:val="22"/>
                <w:szCs w:val="24"/>
              </w:rPr>
              <w:t xml:space="preserve"> </w:t>
            </w:r>
            <w:r w:rsidRPr="00EA646D">
              <w:rPr>
                <w:rFonts w:ascii="Exo" w:hAnsi="Exo"/>
                <w:b/>
                <w:bCs/>
                <w:color w:val="auto"/>
                <w:sz w:val="22"/>
                <w:szCs w:val="24"/>
              </w:rPr>
              <w:t>da família por população</w:t>
            </w:r>
          </w:p>
        </w:tc>
      </w:tr>
      <w:tr w:rsidR="00EA646D" w:rsidRPr="00EA646D" w14:paraId="73E9A519"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EA646D" w:rsidRDefault="00EA646D" w:rsidP="00BB613C">
            <w:pPr>
              <w:rPr>
                <w:rFonts w:ascii="Exo" w:hAnsi="Exo"/>
                <w:b/>
                <w:bCs/>
                <w:color w:val="FFFFFF" w:themeColor="background1"/>
                <w:szCs w:val="24"/>
              </w:rPr>
            </w:pPr>
            <w:r w:rsidRPr="00EA646D">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EA646D" w:rsidRDefault="00EA646D" w:rsidP="00BB613C">
            <w:pPr>
              <w:pStyle w:val="QuadrosFiguras1"/>
              <w:spacing w:before="60" w:after="60" w:line="240" w:lineRule="auto"/>
              <w:jc w:val="left"/>
              <w:rPr>
                <w:rFonts w:ascii="Exo" w:hAnsi="Exo"/>
                <w:color w:val="auto"/>
              </w:rPr>
            </w:pPr>
            <w:r w:rsidRPr="00EA646D">
              <w:rPr>
                <w:rFonts w:ascii="Exo" w:hAnsi="Exo"/>
                <w:color w:val="auto"/>
              </w:rPr>
              <w:t>Força de Trabalho em Saúde</w:t>
            </w:r>
          </w:p>
        </w:tc>
      </w:tr>
      <w:tr w:rsidR="00EA646D" w:rsidRPr="00EA646D" w14:paraId="438056F8"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99F68B3" w14:textId="04F6537F" w:rsidR="00EA646D" w:rsidRPr="00EA646D" w:rsidRDefault="00EA646D" w:rsidP="00BB613C">
            <w:pPr>
              <w:pStyle w:val="QuadrosFiguras1"/>
              <w:spacing w:before="60" w:after="60" w:line="240" w:lineRule="auto"/>
              <w:jc w:val="left"/>
              <w:rPr>
                <w:rFonts w:ascii="Exo" w:hAnsi="Exo"/>
                <w:color w:val="auto"/>
                <w:highlight w:val="yellow"/>
              </w:rPr>
            </w:pPr>
            <w:r w:rsidRPr="00EA646D">
              <w:rPr>
                <w:rFonts w:ascii="Exo" w:hAnsi="Exo"/>
                <w:color w:val="auto"/>
              </w:rPr>
              <w:t>Quantidade de médicos da família por 10</w:t>
            </w:r>
            <w:r w:rsidR="00A70015">
              <w:rPr>
                <w:rFonts w:ascii="Exo" w:hAnsi="Exo"/>
                <w:color w:val="auto"/>
              </w:rPr>
              <w:t xml:space="preserve"> mil</w:t>
            </w:r>
            <w:r w:rsidRPr="00EA646D">
              <w:rPr>
                <w:rFonts w:ascii="Exo" w:hAnsi="Exo"/>
                <w:color w:val="auto"/>
              </w:rPr>
              <w:t xml:space="preserve"> habitantes</w:t>
            </w:r>
          </w:p>
        </w:tc>
      </w:tr>
      <w:tr w:rsidR="00EA646D" w:rsidRPr="00EA646D" w14:paraId="71495DB5"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53DB2ACE" w14:textId="47A38A2E" w:rsidR="00EA646D" w:rsidRPr="00EA646D" w:rsidRDefault="00EA646D" w:rsidP="00BB613C">
            <w:pPr>
              <w:pStyle w:val="QuadrosFiguras1"/>
              <w:spacing w:before="60" w:after="60" w:line="240" w:lineRule="auto"/>
              <w:jc w:val="left"/>
              <w:rPr>
                <w:rFonts w:ascii="Exo" w:hAnsi="Exo"/>
                <w:color w:val="auto"/>
              </w:rPr>
            </w:pPr>
            <w:r w:rsidRPr="00EA646D">
              <w:rPr>
                <w:rFonts w:ascii="Times New Roman" w:hAnsi="Times New Roman" w:cs="Times New Roman"/>
                <w:color w:val="auto"/>
              </w:rPr>
              <w:t>●</w:t>
            </w:r>
            <w:r w:rsidRPr="00EA646D">
              <w:rPr>
                <w:rFonts w:ascii="Exo" w:hAnsi="Exo" w:cs="Courier New"/>
                <w:color w:val="auto"/>
              </w:rPr>
              <w:t xml:space="preserve"> </w:t>
            </w:r>
            <w:r w:rsidRPr="00EA646D">
              <w:rPr>
                <w:rFonts w:ascii="Exo" w:hAnsi="Exo"/>
                <w:color w:val="auto"/>
              </w:rPr>
              <w:t>Cadastro Nacional de Estabelecimentos de Saúde - Profissionais (CNES-PF)</w:t>
            </w:r>
          </w:p>
          <w:p w14:paraId="1A05F309" w14:textId="19F78484" w:rsidR="00EA646D" w:rsidRPr="00EA646D" w:rsidRDefault="00EA646D" w:rsidP="00BB613C">
            <w:pPr>
              <w:pStyle w:val="QuadrosFiguras1"/>
              <w:spacing w:before="60" w:after="60" w:line="240" w:lineRule="auto"/>
              <w:jc w:val="left"/>
              <w:rPr>
                <w:rFonts w:ascii="Exo" w:hAnsi="Exo"/>
                <w:color w:val="auto"/>
              </w:rPr>
            </w:pPr>
            <w:r w:rsidRPr="00EA646D">
              <w:rPr>
                <w:rFonts w:ascii="Exo" w:hAnsi="Exo"/>
                <w:color w:val="auto"/>
              </w:rPr>
              <w:t xml:space="preserve">Instituição: Ministério da Saúde, disponibilizado via </w:t>
            </w:r>
            <w:proofErr w:type="spellStart"/>
            <w:r w:rsidRPr="00EA646D">
              <w:rPr>
                <w:rFonts w:ascii="Exo" w:hAnsi="Exo"/>
                <w:color w:val="auto"/>
              </w:rPr>
              <w:t>Datasus</w:t>
            </w:r>
            <w:proofErr w:type="spellEnd"/>
          </w:p>
        </w:tc>
      </w:tr>
      <w:tr w:rsidR="00EA646D" w:rsidRPr="00EA646D" w14:paraId="0F7E5122"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EA646D" w:rsidRDefault="00EA646D" w:rsidP="00CD7B09">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071EA12C" w14:textId="4C8CF9F0" w:rsidR="00EA646D" w:rsidRPr="00EA646D" w:rsidRDefault="00EA646D" w:rsidP="00A70015">
            <w:pPr>
              <w:pStyle w:val="QuadrosFiguras1"/>
              <w:spacing w:before="60" w:after="200" w:line="240" w:lineRule="auto"/>
              <w:jc w:val="both"/>
              <w:rPr>
                <w:rFonts w:ascii="Exo" w:hAnsi="Exo"/>
                <w:color w:val="auto"/>
              </w:rPr>
            </w:pPr>
            <w:r w:rsidRPr="00EA646D">
              <w:rPr>
                <w:rFonts w:ascii="Exo" w:hAnsi="Exo"/>
                <w:color w:val="auto"/>
              </w:rPr>
              <w:t>A variável CBO da CNES-PF, que é definida tendo com base na Classificação Brasileira de Ocupações - CBO, foi utilizada para selecionar:</w:t>
            </w:r>
          </w:p>
          <w:p w14:paraId="3D19D4C0" w14:textId="77777777" w:rsidR="00EA646D" w:rsidRPr="00EA646D" w:rsidRDefault="00EA646D" w:rsidP="00A70015">
            <w:pPr>
              <w:pStyle w:val="QuadrosFiguras1"/>
              <w:numPr>
                <w:ilvl w:val="0"/>
                <w:numId w:val="8"/>
              </w:numPr>
              <w:spacing w:after="60" w:line="240" w:lineRule="auto"/>
              <w:ind w:left="714" w:hanging="357"/>
              <w:jc w:val="left"/>
              <w:rPr>
                <w:rFonts w:ascii="Exo" w:hAnsi="Exo"/>
                <w:color w:val="auto"/>
              </w:rPr>
            </w:pPr>
            <w:r w:rsidRPr="00EA646D">
              <w:rPr>
                <w:rFonts w:ascii="Exo" w:hAnsi="Exo"/>
                <w:color w:val="auto"/>
              </w:rPr>
              <w:t>Médico da Estratégia de Saúde da Família (código “225142”) e</w:t>
            </w:r>
          </w:p>
          <w:p w14:paraId="5B37E597" w14:textId="13B96F4A" w:rsidR="00EA646D" w:rsidRPr="00A70015" w:rsidRDefault="00EA646D" w:rsidP="00A70015">
            <w:pPr>
              <w:pStyle w:val="QuadrosFiguras1"/>
              <w:numPr>
                <w:ilvl w:val="0"/>
                <w:numId w:val="8"/>
              </w:numPr>
              <w:spacing w:before="60" w:after="200" w:line="240" w:lineRule="auto"/>
              <w:ind w:left="714" w:hanging="357"/>
              <w:jc w:val="left"/>
              <w:rPr>
                <w:rFonts w:ascii="Exo" w:hAnsi="Exo"/>
                <w:color w:val="auto"/>
              </w:rPr>
            </w:pPr>
            <w:r w:rsidRPr="00EA646D">
              <w:rPr>
                <w:rFonts w:ascii="Exo" w:hAnsi="Exo"/>
                <w:color w:val="auto"/>
              </w:rPr>
              <w:t>Médico de Família e Comunidade (código “225130”).</w:t>
            </w:r>
          </w:p>
          <w:p w14:paraId="7AD2698C" w14:textId="00C5DC54" w:rsidR="00EA646D" w:rsidRPr="00EA646D" w:rsidRDefault="00EA646D" w:rsidP="00A70015">
            <w:pPr>
              <w:pStyle w:val="QuadrosFiguras1"/>
              <w:spacing w:after="200" w:line="240" w:lineRule="auto"/>
              <w:jc w:val="both"/>
              <w:rPr>
                <w:rFonts w:ascii="Exo" w:hAnsi="Exo"/>
                <w:color w:val="auto"/>
              </w:rPr>
            </w:pPr>
            <w:r w:rsidRPr="00EA646D">
              <w:rPr>
                <w:rFonts w:ascii="Exo" w:hAnsi="Exo"/>
                <w:color w:val="auto"/>
              </w:rPr>
              <w:t>A contagem de profissionais é feita por meio do Cadastro de Pessoas Físicas (CPF_PROF) de acordo com o código CBO, criando a variável da quantidade distinta de profissionais (</w:t>
            </w:r>
            <w:proofErr w:type="spellStart"/>
            <w:r w:rsidRPr="00EA646D">
              <w:rPr>
                <w:rFonts w:ascii="Exo" w:hAnsi="Exo"/>
                <w:color w:val="auto"/>
              </w:rPr>
              <w:t>qtd_distinta_cpf_cbo</w:t>
            </w:r>
            <w:proofErr w:type="spellEnd"/>
            <w:r w:rsidRPr="00EA646D">
              <w:rPr>
                <w:rFonts w:ascii="Exo" w:hAnsi="Exo"/>
                <w:color w:val="auto"/>
              </w:rPr>
              <w:t>), ou seja, a quantidade existente de profissionais da saúde para cada município e ano.</w:t>
            </w:r>
          </w:p>
          <w:p w14:paraId="1CD09541" w14:textId="41A2243C" w:rsidR="00EA646D" w:rsidRPr="00EA646D" w:rsidRDefault="00EA646D" w:rsidP="00A70015">
            <w:pPr>
              <w:pStyle w:val="QuadrosFiguras1"/>
              <w:spacing w:after="200" w:line="240" w:lineRule="auto"/>
              <w:jc w:val="both"/>
              <w:rPr>
                <w:rFonts w:ascii="Exo" w:hAnsi="Exo"/>
                <w:color w:val="auto"/>
              </w:rPr>
            </w:pPr>
            <w:r w:rsidRPr="00EA646D">
              <w:rPr>
                <w:rFonts w:ascii="Exo" w:hAnsi="Exo"/>
                <w:color w:val="auto"/>
              </w:rPr>
              <w:t xml:space="preserve">A carga horária semanal dos médicos da família é acessada a partir do somatório das variáveis de horas ambulatoriais (HORA_AMB), horas hospitalares (HORAHOSP) e outros tipos de horas (HORAOUTR) do CNES-PF. Após isso, estas variáveis são somadas, criando uma variável nomeada CH_TOTAL. </w:t>
            </w:r>
          </w:p>
          <w:p w14:paraId="08FA904B" w14:textId="77777777" w:rsidR="00EA646D" w:rsidRPr="00EA646D" w:rsidRDefault="00EA646D" w:rsidP="00A70015">
            <w:pPr>
              <w:pStyle w:val="QuadrosFiguras1"/>
              <w:spacing w:after="60" w:line="240" w:lineRule="auto"/>
              <w:jc w:val="both"/>
              <w:rPr>
                <w:rFonts w:ascii="Exo" w:hAnsi="Exo"/>
                <w:color w:val="auto"/>
              </w:rPr>
            </w:pPr>
            <w:r w:rsidRPr="00EA646D">
              <w:rPr>
                <w:rFonts w:ascii="Exo" w:hAnsi="Exo"/>
                <w:color w:val="auto"/>
              </w:rPr>
              <w:t xml:space="preserve">Uma terceira variável é criada para contabilizar os profissionais. Esta variável se chama FTE_40, que decorre do termo </w:t>
            </w:r>
            <w:r w:rsidRPr="00EA646D">
              <w:rPr>
                <w:rFonts w:ascii="Exo" w:hAnsi="Exo"/>
                <w:i/>
                <w:iCs/>
                <w:color w:val="auto"/>
              </w:rPr>
              <w:t xml:space="preserve">full-time equivalente </w:t>
            </w:r>
            <w:r w:rsidRPr="00EA646D">
              <w:rPr>
                <w:rFonts w:ascii="Exo" w:hAnsi="Exo"/>
                <w:color w:val="auto"/>
              </w:rPr>
              <w:t>(FTE). Este termo é amplamente usado em estudos de força de trabalho em saúde, pois permite padronizar o número de médicos para um profissional em tempo integral de 40h. Isso é especialmente útil para evitar contagens sub ou superdimensionadas devido a cargas horárias parciais.</w:t>
            </w:r>
          </w:p>
        </w:tc>
      </w:tr>
      <w:tr w:rsidR="00EA646D" w:rsidRPr="00EA646D" w14:paraId="5301D8A8" w14:textId="77777777" w:rsidTr="001A6085">
        <w:trPr>
          <w:trHeight w:val="869"/>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7301892E" w14:textId="77777777" w:rsidR="00EA646D" w:rsidRPr="00EA646D" w:rsidRDefault="00EA646D" w:rsidP="00BB613C">
            <w:pPr>
              <w:ind w:left="-525" w:right="-252" w:firstLine="525"/>
              <w:jc w:val="center"/>
              <w:rPr>
                <w:rFonts w:ascii="Exo" w:eastAsia="Cambria Math" w:hAnsi="Exo" w:cs="Cambria Math"/>
                <w:sz w:val="16"/>
                <w:szCs w:val="16"/>
              </w:rPr>
            </w:pPr>
            <m:oMathPara>
              <m:oMath>
                <m:r>
                  <m:rPr>
                    <m:sty m:val="p"/>
                  </m:rPr>
                  <w:rPr>
                    <w:rFonts w:ascii="Cambria Math" w:eastAsia="Cambria Math" w:hAnsi="Cambria Math" w:cs="Cambria Math"/>
                    <w:sz w:val="16"/>
                    <w:szCs w:val="16"/>
                  </w:rPr>
                  <m:t>quantidade=count (distinct CPF_PROF ∣ CBO=x)</m:t>
                </m:r>
              </m:oMath>
            </m:oMathPara>
          </w:p>
          <w:p w14:paraId="1CF8A39F" w14:textId="77777777" w:rsidR="00EA646D" w:rsidRPr="00EA646D" w:rsidRDefault="00EA646D" w:rsidP="00BB613C">
            <w:pPr>
              <w:ind w:left="-525" w:right="-252" w:firstLine="525"/>
              <w:jc w:val="center"/>
              <w:rPr>
                <w:rFonts w:ascii="Exo" w:eastAsiaTheme="minorEastAsia" w:hAnsi="Exo"/>
                <w:sz w:val="16"/>
                <w:szCs w:val="16"/>
              </w:rPr>
            </w:pPr>
          </w:p>
          <w:p w14:paraId="09A9D29F" w14:textId="77777777" w:rsidR="00EA646D" w:rsidRPr="00EA646D" w:rsidRDefault="00EA646D" w:rsidP="00BB613C">
            <w:pPr>
              <w:ind w:left="-525" w:right="-252" w:firstLine="525"/>
              <w:jc w:val="center"/>
              <w:rPr>
                <w:rFonts w:ascii="Exo" w:eastAsia="Cambria Math" w:hAnsi="Exo" w:cs="Cambria Math"/>
                <w:sz w:val="16"/>
                <w:szCs w:val="16"/>
              </w:rPr>
            </w:pPr>
            <m:oMathPara>
              <m:oMath>
                <m:r>
                  <m:rPr>
                    <m:sty m:val="p"/>
                  </m:rPr>
                  <w:rPr>
                    <w:rFonts w:ascii="Cambria Math" w:eastAsiaTheme="minorEastAsia" w:hAnsi="Cambria Math"/>
                    <w:sz w:val="16"/>
                    <w:szCs w:val="16"/>
                  </w:rPr>
                  <m:t>FTE=</m:t>
                </m:r>
                <m:d>
                  <m:dPr>
                    <m:ctrlPr>
                      <w:rPr>
                        <w:rFonts w:ascii="Cambria Math" w:eastAsiaTheme="minorEastAsia" w:hAnsi="Cambria Math"/>
                        <w:sz w:val="16"/>
                        <w:szCs w:val="16"/>
                      </w:rPr>
                    </m:ctrlPr>
                  </m:dPr>
                  <m:e>
                    <m:f>
                      <m:fPr>
                        <m:ctrlPr>
                          <w:rPr>
                            <w:rFonts w:ascii="Cambria Math" w:eastAsiaTheme="minorEastAsia" w:hAnsi="Cambria Math"/>
                            <w:sz w:val="16"/>
                            <w:szCs w:val="16"/>
                          </w:rPr>
                        </m:ctrlPr>
                      </m:fPr>
                      <m:num>
                        <m:r>
                          <m:rPr>
                            <m:nor/>
                          </m:rPr>
                          <w:rPr>
                            <w:rFonts w:ascii="Exo" w:eastAsiaTheme="minorEastAsia" w:hAnsi="Exo"/>
                            <w:sz w:val="16"/>
                            <w:szCs w:val="16"/>
                          </w:rPr>
                          <m:t>Horas Ambulatoriais + Horas Hospitalares + Outras Horas</m:t>
                        </m:r>
                      </m:num>
                      <m:den>
                        <m:r>
                          <m:rPr>
                            <m:sty m:val="p"/>
                          </m:rPr>
                          <w:rPr>
                            <w:rFonts w:ascii="Cambria Math" w:eastAsiaTheme="minorEastAsia" w:hAnsi="Cambria Math"/>
                            <w:sz w:val="16"/>
                            <w:szCs w:val="16"/>
                          </w:rPr>
                          <m:t>40</m:t>
                        </m:r>
                      </m:den>
                    </m:f>
                  </m:e>
                </m:d>
              </m:oMath>
            </m:oMathPara>
          </w:p>
        </w:tc>
      </w:tr>
      <w:tr w:rsidR="00EA646D" w:rsidRPr="00EA646D" w14:paraId="7877FDDD"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C79D1F2"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Brasil, Região, Unidade da Federação, Macrorregiões de Saúde, Regiões de Saúde e Municípios.</w:t>
            </w:r>
          </w:p>
        </w:tc>
      </w:tr>
      <w:tr w:rsidR="00EA646D" w:rsidRPr="00EA646D" w14:paraId="2ABF163D"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FB5565D" w14:textId="212E20E5" w:rsidR="00EA646D" w:rsidRPr="00EA646D" w:rsidRDefault="00EA646D" w:rsidP="00BB613C">
            <w:pPr>
              <w:rPr>
                <w:rFonts w:ascii="Exo" w:hAnsi="Exo"/>
                <w:sz w:val="20"/>
              </w:rPr>
            </w:pPr>
            <w:r w:rsidRPr="00EA646D">
              <w:rPr>
                <w:rFonts w:ascii="Exo" w:hAnsi="Exo"/>
                <w:sz w:val="20"/>
              </w:rPr>
              <w:t>Não se aplica</w:t>
            </w:r>
          </w:p>
        </w:tc>
      </w:tr>
      <w:tr w:rsidR="00A70015" w:rsidRPr="00EA646D" w14:paraId="35DE7944"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1389E8D8" w:rsidR="00A70015" w:rsidRPr="00EA646D" w:rsidRDefault="00A70015" w:rsidP="00A70015">
            <w:pPr>
              <w:pStyle w:val="QuadrosFiguras1"/>
              <w:spacing w:before="60" w:line="276" w:lineRule="auto"/>
              <w:jc w:val="left"/>
              <w:rPr>
                <w:rFonts w:ascii="Exo" w:hAnsi="Exo"/>
                <w:sz w:val="22"/>
                <w:szCs w:val="24"/>
              </w:rPr>
            </w:pPr>
            <w:r w:rsidRPr="00B3380F">
              <w:rPr>
                <w:rFonts w:ascii="Exo" w:hAnsi="Exo"/>
                <w:b/>
                <w:bCs/>
                <w:color w:val="auto"/>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A70015" w:rsidRPr="00EA646D" w:rsidRDefault="00A70015" w:rsidP="00A70015">
            <w:pPr>
              <w:pStyle w:val="QuadrosFiguras1"/>
              <w:spacing w:before="60" w:after="60" w:line="240" w:lineRule="auto"/>
              <w:jc w:val="left"/>
              <w:rPr>
                <w:rFonts w:ascii="Exo" w:hAnsi="Exo"/>
                <w:color w:val="auto"/>
              </w:rPr>
            </w:pPr>
            <w:r w:rsidRPr="00EA646D">
              <w:rPr>
                <w:rFonts w:ascii="Exo" w:hAnsi="Exo"/>
                <w:color w:val="auto"/>
              </w:rPr>
              <w:t>Anual</w:t>
            </w:r>
          </w:p>
        </w:tc>
      </w:tr>
      <w:tr w:rsidR="00EA646D" w:rsidRPr="00EA646D" w14:paraId="459B24FD"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E747AE3"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Competência de janeiro de cada ano de 2011 ao último ano com dados disponíveis.</w:t>
            </w:r>
          </w:p>
        </w:tc>
      </w:tr>
      <w:tr w:rsidR="00EA646D" w:rsidRPr="00EA646D" w14:paraId="10C05247" w14:textId="77777777" w:rsidTr="001A608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EA646D" w:rsidRDefault="00EA646D" w:rsidP="00BB613C">
            <w:pPr>
              <w:pStyle w:val="QuadrosFiguras1"/>
              <w:spacing w:before="60" w:line="276" w:lineRule="auto"/>
              <w:jc w:val="left"/>
              <w:rPr>
                <w:rFonts w:ascii="Exo" w:hAnsi="Exo"/>
                <w:sz w:val="22"/>
                <w:szCs w:val="24"/>
              </w:rPr>
            </w:pPr>
            <w:r w:rsidRPr="00EA646D">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14009AA1" w14:textId="77777777" w:rsidR="00EA646D" w:rsidRPr="00EA646D" w:rsidRDefault="00EA646D" w:rsidP="00BB613C">
            <w:pPr>
              <w:pStyle w:val="QuadrosFiguras1"/>
              <w:spacing w:before="60" w:after="60" w:line="240" w:lineRule="auto"/>
              <w:jc w:val="both"/>
              <w:rPr>
                <w:rFonts w:ascii="Exo" w:hAnsi="Exo"/>
                <w:color w:val="auto"/>
              </w:rPr>
            </w:pPr>
            <w:proofErr w:type="spellStart"/>
            <w:r w:rsidRPr="00EA646D">
              <w:rPr>
                <w:rFonts w:ascii="Exo" w:hAnsi="Exo"/>
                <w:color w:val="auto"/>
              </w:rPr>
              <w:t>Siyam</w:t>
            </w:r>
            <w:proofErr w:type="spellEnd"/>
            <w:r w:rsidRPr="00EA646D">
              <w:rPr>
                <w:rFonts w:ascii="Exo" w:hAnsi="Exo"/>
                <w:color w:val="auto"/>
              </w:rPr>
              <w:t xml:space="preserve">. A, Nair, T.S, Diallo, K. </w:t>
            </w:r>
            <w:proofErr w:type="spellStart"/>
            <w:r w:rsidRPr="00EA646D">
              <w:rPr>
                <w:rFonts w:ascii="Exo" w:hAnsi="Exo"/>
                <w:color w:val="auto"/>
              </w:rPr>
              <w:t>Dussault</w:t>
            </w:r>
            <w:proofErr w:type="spellEnd"/>
            <w:r w:rsidRPr="00EA646D">
              <w:rPr>
                <w:rFonts w:ascii="Exo" w:hAnsi="Exo"/>
                <w:color w:val="auto"/>
              </w:rPr>
              <w:t xml:space="preserve">, G. (2022). </w:t>
            </w:r>
            <w:proofErr w:type="spellStart"/>
            <w:r w:rsidRPr="00EA646D">
              <w:rPr>
                <w:rFonts w:ascii="Exo" w:hAnsi="Exo"/>
                <w:color w:val="auto"/>
              </w:rPr>
              <w:t>Strengthening</w:t>
            </w:r>
            <w:proofErr w:type="spellEnd"/>
            <w:r w:rsidRPr="00EA646D">
              <w:rPr>
                <w:rFonts w:ascii="Exo" w:hAnsi="Exo"/>
                <w:color w:val="auto"/>
              </w:rPr>
              <w:t xml:space="preserve"> </w:t>
            </w:r>
            <w:proofErr w:type="spellStart"/>
            <w:r w:rsidRPr="00EA646D">
              <w:rPr>
                <w:rFonts w:ascii="Exo" w:hAnsi="Exo"/>
                <w:color w:val="auto"/>
              </w:rPr>
              <w:t>the</w:t>
            </w:r>
            <w:proofErr w:type="spellEnd"/>
            <w:r w:rsidRPr="00EA646D">
              <w:rPr>
                <w:rFonts w:ascii="Exo" w:hAnsi="Exo"/>
                <w:color w:val="auto"/>
              </w:rPr>
              <w:t xml:space="preserve"> </w:t>
            </w:r>
            <w:proofErr w:type="spellStart"/>
            <w:r w:rsidRPr="00EA646D">
              <w:rPr>
                <w:rFonts w:ascii="Exo" w:hAnsi="Exo"/>
                <w:color w:val="auto"/>
              </w:rPr>
              <w:t>collection</w:t>
            </w:r>
            <w:proofErr w:type="spellEnd"/>
            <w:r w:rsidRPr="00EA646D">
              <w:rPr>
                <w:rFonts w:ascii="Exo" w:hAnsi="Exo"/>
                <w:color w:val="auto"/>
              </w:rPr>
              <w:t xml:space="preserve">, </w:t>
            </w:r>
            <w:proofErr w:type="spellStart"/>
            <w:r w:rsidRPr="00EA646D">
              <w:rPr>
                <w:rFonts w:ascii="Exo" w:hAnsi="Exo"/>
                <w:color w:val="auto"/>
              </w:rPr>
              <w:t>analysis</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use </w:t>
            </w:r>
            <w:proofErr w:type="spellStart"/>
            <w:r w:rsidRPr="00EA646D">
              <w:rPr>
                <w:rFonts w:ascii="Exo" w:hAnsi="Exo"/>
                <w:color w:val="auto"/>
              </w:rPr>
              <w:t>of</w:t>
            </w:r>
            <w:proofErr w:type="spellEnd"/>
            <w:r w:rsidRPr="00EA646D">
              <w:rPr>
                <w:rFonts w:ascii="Exo" w:hAnsi="Exo"/>
                <w:color w:val="auto"/>
              </w:rPr>
              <w:t xml:space="preserve"> </w:t>
            </w:r>
            <w:proofErr w:type="spellStart"/>
            <w:r w:rsidRPr="00EA646D">
              <w:rPr>
                <w:rFonts w:ascii="Exo" w:hAnsi="Exo"/>
                <w:color w:val="auto"/>
              </w:rPr>
              <w:t>health</w:t>
            </w:r>
            <w:proofErr w:type="spellEnd"/>
            <w:r w:rsidRPr="00EA646D">
              <w:rPr>
                <w:rFonts w:ascii="Exo" w:hAnsi="Exo"/>
                <w:color w:val="auto"/>
              </w:rPr>
              <w:t xml:space="preserve"> </w:t>
            </w:r>
            <w:proofErr w:type="spellStart"/>
            <w:r w:rsidRPr="00EA646D">
              <w:rPr>
                <w:rFonts w:ascii="Exo" w:hAnsi="Exo"/>
                <w:color w:val="auto"/>
              </w:rPr>
              <w:t>workforce</w:t>
            </w:r>
            <w:proofErr w:type="spellEnd"/>
            <w:r w:rsidRPr="00EA646D">
              <w:rPr>
                <w:rFonts w:ascii="Exo" w:hAnsi="Exo"/>
                <w:color w:val="auto"/>
              </w:rPr>
              <w:t xml:space="preserve"> data </w:t>
            </w:r>
            <w:proofErr w:type="spellStart"/>
            <w:r w:rsidRPr="00EA646D">
              <w:rPr>
                <w:rFonts w:ascii="Exo" w:hAnsi="Exo"/>
                <w:color w:val="auto"/>
              </w:rPr>
              <w:t>and</w:t>
            </w:r>
            <w:proofErr w:type="spellEnd"/>
            <w:r w:rsidRPr="00EA646D">
              <w:rPr>
                <w:rFonts w:ascii="Exo" w:hAnsi="Exo"/>
                <w:color w:val="auto"/>
              </w:rPr>
              <w:t xml:space="preserve"> </w:t>
            </w:r>
            <w:proofErr w:type="spellStart"/>
            <w:r w:rsidRPr="00EA646D">
              <w:rPr>
                <w:rFonts w:ascii="Exo" w:hAnsi="Exo"/>
                <w:color w:val="auto"/>
              </w:rPr>
              <w:t>information</w:t>
            </w:r>
            <w:proofErr w:type="spellEnd"/>
            <w:r w:rsidRPr="00EA646D">
              <w:rPr>
                <w:rFonts w:ascii="Exo" w:hAnsi="Exo"/>
                <w:color w:val="auto"/>
              </w:rPr>
              <w:t xml:space="preserve">: a handbook. World Health </w:t>
            </w:r>
            <w:proofErr w:type="spellStart"/>
            <w:r w:rsidRPr="00EA646D">
              <w:rPr>
                <w:rFonts w:ascii="Exo" w:hAnsi="Exo"/>
                <w:color w:val="auto"/>
              </w:rPr>
              <w:t>Organization</w:t>
            </w:r>
            <w:proofErr w:type="spellEnd"/>
            <w:r w:rsidRPr="00EA646D">
              <w:rPr>
                <w:rFonts w:ascii="Exo" w:hAnsi="Exo"/>
                <w:color w:val="auto"/>
              </w:rPr>
              <w:t xml:space="preserve">. Geneva. Disponível em: </w:t>
            </w:r>
            <w:r w:rsidRPr="00EA646D">
              <w:rPr>
                <w:rFonts w:ascii="Exo" w:hAnsi="Exo"/>
                <w:color w:val="auto"/>
              </w:rPr>
              <w:lastRenderedPageBreak/>
              <w:t>&lt;https://iris.who.int/bitstream/handle/10665/365680/9789240058712-eng.pdf?sequence=1&gt;</w:t>
            </w:r>
          </w:p>
          <w:p w14:paraId="7638CEA7" w14:textId="77777777" w:rsidR="00EA646D" w:rsidRPr="00EA646D" w:rsidRDefault="00EA646D" w:rsidP="00BB613C">
            <w:pPr>
              <w:pStyle w:val="QuadrosFiguras1"/>
              <w:spacing w:before="60" w:after="60" w:line="240" w:lineRule="auto"/>
              <w:rPr>
                <w:rFonts w:ascii="Exo" w:hAnsi="Exo"/>
                <w:color w:val="auto"/>
              </w:rPr>
            </w:pPr>
          </w:p>
          <w:p w14:paraId="7C5CD766" w14:textId="77777777" w:rsidR="00EA646D" w:rsidRPr="00EA646D" w:rsidRDefault="00EA646D" w:rsidP="00BB613C">
            <w:pPr>
              <w:pStyle w:val="QuadrosFiguras1"/>
              <w:spacing w:before="60" w:after="60" w:line="240" w:lineRule="auto"/>
              <w:jc w:val="both"/>
              <w:rPr>
                <w:rFonts w:ascii="Exo" w:hAnsi="Exo"/>
                <w:color w:val="auto"/>
              </w:rPr>
            </w:pPr>
            <w:proofErr w:type="spellStart"/>
            <w:r w:rsidRPr="00EA646D">
              <w:rPr>
                <w:rFonts w:ascii="Exo" w:hAnsi="Exo"/>
                <w:color w:val="auto"/>
              </w:rPr>
              <w:t>Barrêto</w:t>
            </w:r>
            <w:proofErr w:type="spellEnd"/>
            <w:r w:rsidRPr="00EA646D">
              <w:rPr>
                <w:rFonts w:ascii="Exo" w:hAnsi="Exo"/>
                <w:color w:val="auto"/>
              </w:rPr>
              <w:t xml:space="preserve">, D. D. S., Melo, A. J. D., Figueiredo, A. M. D., Sampaio, J., Gomes, L. B., &amp; Soares, R. D. S. (2019). The More </w:t>
            </w:r>
            <w:proofErr w:type="spellStart"/>
            <w:r w:rsidRPr="00EA646D">
              <w:rPr>
                <w:rFonts w:ascii="Exo" w:hAnsi="Exo"/>
                <w:color w:val="auto"/>
              </w:rPr>
              <w:t>Doctors</w:t>
            </w:r>
            <w:proofErr w:type="spellEnd"/>
            <w:r w:rsidRPr="00EA646D">
              <w:rPr>
                <w:rFonts w:ascii="Exo" w:hAnsi="Exo"/>
                <w:color w:val="auto"/>
              </w:rPr>
              <w:t xml:space="preserve"> </w:t>
            </w:r>
            <w:proofErr w:type="spellStart"/>
            <w:r w:rsidRPr="00EA646D">
              <w:rPr>
                <w:rFonts w:ascii="Exo" w:hAnsi="Exo"/>
                <w:color w:val="auto"/>
              </w:rPr>
              <w:t>Program</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Family </w:t>
            </w:r>
            <w:proofErr w:type="spellStart"/>
            <w:r w:rsidRPr="00EA646D">
              <w:rPr>
                <w:rFonts w:ascii="Exo" w:hAnsi="Exo"/>
                <w:color w:val="auto"/>
              </w:rPr>
              <w:t>and</w:t>
            </w:r>
            <w:proofErr w:type="spellEnd"/>
            <w:r w:rsidRPr="00EA646D">
              <w:rPr>
                <w:rFonts w:ascii="Exo" w:hAnsi="Exo"/>
                <w:color w:val="auto"/>
              </w:rPr>
              <w:t xml:space="preserve"> Community Medicine </w:t>
            </w:r>
            <w:proofErr w:type="spellStart"/>
            <w:r w:rsidRPr="00EA646D">
              <w:rPr>
                <w:rFonts w:ascii="Exo" w:hAnsi="Exo"/>
                <w:color w:val="auto"/>
              </w:rPr>
              <w:t>residencies</w:t>
            </w:r>
            <w:proofErr w:type="spellEnd"/>
            <w:r w:rsidRPr="00EA646D">
              <w:rPr>
                <w:rFonts w:ascii="Exo" w:hAnsi="Exo"/>
                <w:color w:val="auto"/>
              </w:rPr>
              <w:t xml:space="preserve">: </w:t>
            </w:r>
            <w:proofErr w:type="spellStart"/>
            <w:r w:rsidRPr="00EA646D">
              <w:rPr>
                <w:rFonts w:ascii="Exo" w:hAnsi="Exo"/>
                <w:color w:val="auto"/>
              </w:rPr>
              <w:t>articulated</w:t>
            </w:r>
            <w:proofErr w:type="spellEnd"/>
            <w:r w:rsidRPr="00EA646D">
              <w:rPr>
                <w:rFonts w:ascii="Exo" w:hAnsi="Exo"/>
                <w:color w:val="auto"/>
              </w:rPr>
              <w:t xml:space="preserve"> </w:t>
            </w:r>
            <w:proofErr w:type="spellStart"/>
            <w:r w:rsidRPr="00EA646D">
              <w:rPr>
                <w:rFonts w:ascii="Exo" w:hAnsi="Exo"/>
                <w:color w:val="auto"/>
              </w:rPr>
              <w:t>strategies</w:t>
            </w:r>
            <w:proofErr w:type="spellEnd"/>
            <w:r w:rsidRPr="00EA646D">
              <w:rPr>
                <w:rFonts w:ascii="Exo" w:hAnsi="Exo"/>
                <w:color w:val="auto"/>
              </w:rPr>
              <w:t xml:space="preserve"> </w:t>
            </w:r>
            <w:proofErr w:type="spellStart"/>
            <w:r w:rsidRPr="00EA646D">
              <w:rPr>
                <w:rFonts w:ascii="Exo" w:hAnsi="Exo"/>
                <w:color w:val="auto"/>
              </w:rPr>
              <w:t>of</w:t>
            </w:r>
            <w:proofErr w:type="spellEnd"/>
            <w:r w:rsidRPr="00EA646D">
              <w:rPr>
                <w:rFonts w:ascii="Exo" w:hAnsi="Exo"/>
                <w:color w:val="auto"/>
              </w:rPr>
              <w:t xml:space="preserve"> </w:t>
            </w:r>
            <w:proofErr w:type="spellStart"/>
            <w:r w:rsidRPr="00EA646D">
              <w:rPr>
                <w:rFonts w:ascii="Exo" w:hAnsi="Exo"/>
                <w:color w:val="auto"/>
              </w:rPr>
              <w:t>expansion</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w:t>
            </w:r>
            <w:proofErr w:type="spellStart"/>
            <w:r w:rsidRPr="00EA646D">
              <w:rPr>
                <w:rFonts w:ascii="Exo" w:hAnsi="Exo"/>
                <w:color w:val="auto"/>
              </w:rPr>
              <w:t>interiorization</w:t>
            </w:r>
            <w:proofErr w:type="spellEnd"/>
            <w:r w:rsidRPr="00EA646D">
              <w:rPr>
                <w:rFonts w:ascii="Exo" w:hAnsi="Exo"/>
                <w:color w:val="auto"/>
              </w:rPr>
              <w:t xml:space="preserve"> </w:t>
            </w:r>
            <w:proofErr w:type="spellStart"/>
            <w:r w:rsidRPr="00EA646D">
              <w:rPr>
                <w:rFonts w:ascii="Exo" w:hAnsi="Exo"/>
                <w:color w:val="auto"/>
              </w:rPr>
              <w:t>of</w:t>
            </w:r>
            <w:proofErr w:type="spellEnd"/>
            <w:r w:rsidRPr="00EA646D">
              <w:rPr>
                <w:rFonts w:ascii="Exo" w:hAnsi="Exo"/>
                <w:color w:val="auto"/>
              </w:rPr>
              <w:t xml:space="preserve"> medical </w:t>
            </w:r>
            <w:proofErr w:type="spellStart"/>
            <w:r w:rsidRPr="00EA646D">
              <w:rPr>
                <w:rFonts w:ascii="Exo" w:hAnsi="Exo"/>
                <w:color w:val="auto"/>
              </w:rPr>
              <w:t>education</w:t>
            </w:r>
            <w:proofErr w:type="spellEnd"/>
            <w:r w:rsidRPr="00EA646D">
              <w:rPr>
                <w:rFonts w:ascii="Exo" w:hAnsi="Exo"/>
                <w:color w:val="auto"/>
              </w:rPr>
              <w:t xml:space="preserve">. Interface-Comunicação, Saúde, Educação, 23(Supl. 1), e180032.  </w:t>
            </w:r>
            <w:r w:rsidRPr="00EA646D">
              <w:rPr>
                <w:rFonts w:ascii="Exo" w:hAnsi="Exo"/>
                <w:color w:val="auto"/>
              </w:rPr>
              <w:br/>
            </w:r>
            <w:proofErr w:type="spellStart"/>
            <w:r w:rsidRPr="00EA646D">
              <w:rPr>
                <w:rFonts w:ascii="Exo" w:hAnsi="Exo"/>
                <w:color w:val="auto"/>
              </w:rPr>
              <w:t>doi</w:t>
            </w:r>
            <w:proofErr w:type="spellEnd"/>
            <w:r w:rsidRPr="00EA646D">
              <w:rPr>
                <w:rFonts w:ascii="Exo" w:hAnsi="Exo"/>
                <w:color w:val="auto"/>
              </w:rPr>
              <w:t xml:space="preserve">: </w:t>
            </w:r>
            <w:hyperlink r:id="rId11" w:history="1">
              <w:r w:rsidRPr="00EA646D">
                <w:rPr>
                  <w:rStyle w:val="Hyperlink"/>
                  <w:rFonts w:ascii="Exo" w:hAnsi="Exo"/>
                  <w:color w:val="auto"/>
                </w:rPr>
                <w:t>https://doi.org/10.1590/Interface.180032</w:t>
              </w:r>
            </w:hyperlink>
          </w:p>
        </w:tc>
      </w:tr>
      <w:tr w:rsidR="00EA646D" w:rsidRPr="00EA646D" w14:paraId="0963FA1F" w14:textId="77777777" w:rsidTr="001A6085">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EA646D" w:rsidRDefault="00EA646D" w:rsidP="00BB613C">
            <w:pPr>
              <w:pStyle w:val="QuadrosFiguras1"/>
              <w:spacing w:before="60" w:line="276" w:lineRule="auto"/>
              <w:jc w:val="left"/>
              <w:rPr>
                <w:rFonts w:ascii="Exo" w:hAnsi="Exo"/>
                <w:b/>
                <w:bCs/>
                <w:color w:val="FFFFFF" w:themeColor="background1"/>
                <w:sz w:val="22"/>
                <w:szCs w:val="24"/>
              </w:rPr>
            </w:pPr>
            <w:r w:rsidRPr="00EA646D">
              <w:rPr>
                <w:rFonts w:ascii="Exo" w:hAnsi="Exo"/>
                <w:b/>
                <w:bCs/>
                <w:color w:val="FFFFFF" w:themeColor="background1"/>
                <w:sz w:val="22"/>
                <w:szCs w:val="24"/>
              </w:rPr>
              <w:lastRenderedPageBreak/>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EA646D" w:rsidRDefault="00EA646D" w:rsidP="00BB613C">
            <w:pPr>
              <w:pStyle w:val="QuadrosFiguras1"/>
              <w:spacing w:before="60" w:after="60" w:line="240" w:lineRule="auto"/>
              <w:jc w:val="both"/>
              <w:rPr>
                <w:rFonts w:ascii="Exo" w:hAnsi="Exo"/>
                <w:color w:val="auto"/>
              </w:rPr>
            </w:pPr>
            <w:r w:rsidRPr="00EA646D">
              <w:rPr>
                <w:rFonts w:ascii="Exo" w:hAnsi="Exo"/>
                <w:color w:val="auto"/>
              </w:rPr>
              <w:t>Este indicador quantifica um aspecto positivo para os sistemas de saúde. Nesse sentido, quanto maior o valor obtido de médicos da família, melhor será o resultado.</w:t>
            </w:r>
          </w:p>
        </w:tc>
      </w:tr>
      <w:tr w:rsidR="00EA646D" w:rsidRPr="00EA646D" w14:paraId="334E9087" w14:textId="77777777" w:rsidTr="001A6085">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34450499" w:rsidR="00EA646D" w:rsidRPr="00EA646D" w:rsidRDefault="00EA646D" w:rsidP="00BB613C">
            <w:pPr>
              <w:pStyle w:val="QuadrosFiguras1"/>
              <w:spacing w:before="60" w:line="276" w:lineRule="auto"/>
              <w:jc w:val="left"/>
              <w:rPr>
                <w:rFonts w:ascii="Exo" w:hAnsi="Exo"/>
                <w:b/>
                <w:bCs/>
                <w:color w:val="FFFFFF" w:themeColor="background1"/>
                <w:sz w:val="22"/>
                <w:szCs w:val="24"/>
              </w:rPr>
            </w:pPr>
            <w:r w:rsidRPr="00EA646D">
              <w:rPr>
                <w:rFonts w:ascii="Exo" w:hAnsi="Exo"/>
                <w:b/>
                <w:bCs/>
                <w:color w:val="FFFFFF" w:themeColor="background1"/>
                <w:sz w:val="22"/>
                <w:szCs w:val="24"/>
              </w:rPr>
              <w:t>Observaç</w:t>
            </w:r>
            <w:r w:rsidR="00A70015">
              <w:rPr>
                <w:rFonts w:ascii="Exo" w:hAnsi="Exo"/>
                <w:b/>
                <w:bCs/>
                <w:color w:val="FFFFFF" w:themeColor="background1"/>
                <w:sz w:val="22"/>
                <w:szCs w:val="24"/>
              </w:rPr>
              <w:t>ões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6B75BEE" w14:textId="2965B06F" w:rsidR="00EA646D" w:rsidRPr="00EA646D" w:rsidRDefault="00EA646D" w:rsidP="001A6085">
            <w:pPr>
              <w:spacing w:before="60" w:after="60"/>
              <w:jc w:val="both"/>
              <w:rPr>
                <w:rFonts w:ascii="Exo" w:hAnsi="Exo"/>
                <w:sz w:val="20"/>
              </w:rPr>
            </w:pPr>
            <w:r w:rsidRPr="00EA646D">
              <w:rPr>
                <w:rFonts w:ascii="Exo" w:hAnsi="Exo"/>
                <w:sz w:val="20"/>
              </w:rPr>
              <w:t>Em relação à métrica de contagem distinta por CPF, profissionais que atuam em municípios diferentes podem ser contados múltiplas vezes, uma vez para cada município de atuação.</w:t>
            </w:r>
          </w:p>
        </w:tc>
      </w:tr>
    </w:tbl>
    <w:bookmarkEnd w:id="9"/>
    <w:p w14:paraId="67A8BB42" w14:textId="71E3F288" w:rsidR="00D1198F" w:rsidRPr="001A6085" w:rsidRDefault="001A6085" w:rsidP="001A6085">
      <w:pPr>
        <w:pStyle w:val="SemEspaamento"/>
        <w:spacing w:before="200" w:after="200" w:line="360" w:lineRule="auto"/>
        <w:ind w:firstLine="851"/>
        <w:jc w:val="both"/>
        <w:rPr>
          <w:rFonts w:ascii="Exo" w:hAnsi="Exo"/>
          <w:sz w:val="20"/>
          <w:szCs w:val="20"/>
        </w:rPr>
      </w:pPr>
      <w:r w:rsidRPr="00815952">
        <w:rPr>
          <w:rFonts w:ascii="Exo" w:hAnsi="Exo"/>
          <w:sz w:val="20"/>
          <w:szCs w:val="20"/>
        </w:rPr>
        <w:t>Como informado acima, existem alguns artefatos que decorrem da criação deste indicador, como o código SQL usado para construir o indicador, o resultado dos cálc</w:t>
      </w:r>
      <w:r w:rsidRPr="00815952">
        <w:rPr>
          <w:rFonts w:ascii="Exo" w:hAnsi="Exo"/>
          <w:sz w:val="20"/>
          <w:szCs w:val="20"/>
        </w:rPr>
        <w:t xml:space="preserve">ulos e o </w:t>
      </w:r>
      <w:r w:rsidRPr="00125D8F">
        <w:rPr>
          <w:rFonts w:ascii="Exo" w:hAnsi="Exo"/>
          <w:i/>
          <w:iCs/>
          <w:sz w:val="20"/>
          <w:szCs w:val="20"/>
        </w:rPr>
        <w:t>dashboard</w:t>
      </w:r>
      <w:r w:rsidRPr="00815952">
        <w:rPr>
          <w:rFonts w:ascii="Exo" w:hAnsi="Exo"/>
          <w:sz w:val="20"/>
          <w:szCs w:val="20"/>
        </w:rPr>
        <w:t xml:space="preserve"> interativo. Para acessar estes artefatos, basta clicar nos ícones abaixo.</w:t>
      </w:r>
    </w:p>
    <w:p w14:paraId="4F24D3C7" w14:textId="77777777" w:rsidR="00D1198F" w:rsidRPr="001A6085" w:rsidRDefault="00D1198F" w:rsidP="001A6085">
      <w:pPr>
        <w:pStyle w:val="Legenda"/>
        <w:keepNext/>
        <w:spacing w:after="0"/>
        <w:jc w:val="center"/>
        <w:rPr>
          <w:rFonts w:ascii="Exo" w:hAnsi="Exo"/>
          <w:b/>
          <w:bCs/>
          <w:color w:val="auto"/>
        </w:rPr>
      </w:pPr>
      <w:r w:rsidRPr="001A6085">
        <w:rPr>
          <w:rFonts w:ascii="Exo" w:hAnsi="Exo"/>
          <w:b/>
          <w:bCs/>
          <w:color w:val="auto"/>
        </w:rPr>
        <w:t xml:space="preserve">Figura </w:t>
      </w:r>
      <w:r w:rsidRPr="001A6085">
        <w:rPr>
          <w:rFonts w:ascii="Exo" w:hAnsi="Exo"/>
          <w:b/>
          <w:bCs/>
          <w:color w:val="auto"/>
        </w:rPr>
        <w:fldChar w:fldCharType="begin"/>
      </w:r>
      <w:r w:rsidRPr="001A6085">
        <w:rPr>
          <w:rFonts w:ascii="Exo" w:hAnsi="Exo"/>
          <w:b/>
          <w:bCs/>
          <w:color w:val="auto"/>
        </w:rPr>
        <w:instrText xml:space="preserve"> SEQ Figura \* ARABIC </w:instrText>
      </w:r>
      <w:r w:rsidRPr="001A6085">
        <w:rPr>
          <w:rFonts w:ascii="Exo" w:hAnsi="Exo"/>
          <w:b/>
          <w:bCs/>
          <w:color w:val="auto"/>
        </w:rPr>
        <w:fldChar w:fldCharType="separate"/>
      </w:r>
      <w:r w:rsidRPr="001A6085">
        <w:rPr>
          <w:rFonts w:ascii="Exo" w:hAnsi="Exo"/>
          <w:b/>
          <w:bCs/>
          <w:color w:val="auto"/>
        </w:rPr>
        <w:t>1</w:t>
      </w:r>
      <w:r w:rsidRPr="001A6085">
        <w:rPr>
          <w:rFonts w:ascii="Exo" w:hAnsi="Exo"/>
          <w:b/>
          <w:bCs/>
          <w:color w:val="auto"/>
        </w:rPr>
        <w:fldChar w:fldCharType="end"/>
      </w:r>
      <w:r w:rsidRPr="001A6085">
        <w:rPr>
          <w:rFonts w:ascii="Exo" w:hAnsi="Exo"/>
          <w:b/>
          <w:bCs/>
          <w:color w:val="auto"/>
        </w:rPr>
        <w:t xml:space="preserve"> - Artefatos da consulta</w:t>
      </w:r>
    </w:p>
    <w:p w14:paraId="52DD5C59" w14:textId="77777777" w:rsidR="00D1198F" w:rsidRDefault="00D1198F" w:rsidP="00D1198F">
      <w:pPr>
        <w:pStyle w:val="PargrafodaLista"/>
        <w:ind w:left="0"/>
        <w:rPr>
          <w:rFonts w:ascii="Montserrat" w:hAnsi="Montserrat"/>
        </w:rPr>
      </w:pPr>
      <w:commentRangeStart w:id="10"/>
      <w:r>
        <w:rPr>
          <w:rFonts w:ascii="Montserrat" w:hAnsi="Montserrat"/>
          <w:noProof/>
        </w:rPr>
        <w:drawing>
          <wp:inline distT="0" distB="0" distL="0" distR="0" wp14:anchorId="1022F435" wp14:editId="03A24F0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10"/>
      <w:r w:rsidR="00F61580">
        <w:rPr>
          <w:rStyle w:val="Refdecomentrio"/>
        </w:rPr>
        <w:commentReference w:id="10"/>
      </w:r>
    </w:p>
    <w:p w14:paraId="025BBCCE" w14:textId="492677D7" w:rsidR="001A6085" w:rsidRPr="001A6085" w:rsidRDefault="00D1198F" w:rsidP="001A6085">
      <w:pPr>
        <w:pStyle w:val="PargrafodaLista"/>
        <w:ind w:left="0"/>
        <w:jc w:val="center"/>
        <w:rPr>
          <w:rFonts w:ascii="Exo" w:hAnsi="Exo"/>
          <w:i/>
          <w:iCs/>
          <w:sz w:val="18"/>
          <w:szCs w:val="18"/>
        </w:rPr>
      </w:pPr>
      <w:r w:rsidRPr="001A6085">
        <w:rPr>
          <w:rFonts w:ascii="Exo" w:hAnsi="Exo"/>
          <w:i/>
          <w:iCs/>
          <w:sz w:val="18"/>
          <w:szCs w:val="18"/>
        </w:rPr>
        <w:t>Fonte: elaborado pelos autores</w:t>
      </w:r>
    </w:p>
    <w:p w14:paraId="4A190698" w14:textId="77777777" w:rsidR="001A6085" w:rsidRDefault="001A6085">
      <w:pPr>
        <w:rPr>
          <w:rFonts w:ascii="Exo" w:eastAsiaTheme="majorEastAsia" w:hAnsi="Exo" w:cstheme="majorBidi"/>
          <w:b/>
          <w:bCs/>
          <w:sz w:val="32"/>
          <w:szCs w:val="32"/>
        </w:rPr>
      </w:pPr>
      <w:r>
        <w:rPr>
          <w:rFonts w:ascii="Exo" w:hAnsi="Exo"/>
          <w:b/>
          <w:bCs/>
        </w:rPr>
        <w:br w:type="page"/>
      </w:r>
    </w:p>
    <w:p w14:paraId="4B346B7F" w14:textId="63D05350" w:rsidR="004A3585" w:rsidRPr="00EA646D" w:rsidRDefault="004A3585" w:rsidP="007646EE">
      <w:pPr>
        <w:pStyle w:val="Ttulo1"/>
        <w:spacing w:before="0" w:after="200" w:line="360" w:lineRule="auto"/>
        <w:jc w:val="center"/>
        <w:rPr>
          <w:rFonts w:ascii="Exo" w:hAnsi="Exo"/>
          <w:b/>
          <w:bCs/>
          <w:color w:val="auto"/>
        </w:rPr>
      </w:pPr>
      <w:bookmarkStart w:id="11" w:name="_Toc188279153"/>
      <w:r w:rsidRPr="00EA646D">
        <w:rPr>
          <w:rFonts w:ascii="Exo" w:hAnsi="Exo"/>
          <w:b/>
          <w:bCs/>
          <w:color w:val="auto"/>
        </w:rPr>
        <w:lastRenderedPageBreak/>
        <w:t>Exemplo de aplicação</w:t>
      </w:r>
      <w:bookmarkEnd w:id="11"/>
    </w:p>
    <w:p w14:paraId="062F29D4" w14:textId="76D5A088" w:rsidR="002935E2" w:rsidRPr="00E261CE" w:rsidRDefault="00E261CE" w:rsidP="00E261CE">
      <w:pPr>
        <w:pStyle w:val="NormalWeb"/>
        <w:spacing w:line="360" w:lineRule="auto"/>
        <w:ind w:firstLine="851"/>
        <w:jc w:val="both"/>
        <w:rPr>
          <w:rFonts w:ascii="Exo" w:eastAsiaTheme="minorHAnsi" w:hAnsi="Exo" w:cstheme="minorBidi"/>
          <w:kern w:val="2"/>
          <w:sz w:val="20"/>
          <w:szCs w:val="20"/>
          <w:lang w:eastAsia="en-US"/>
          <w14:ligatures w14:val="standardContextual"/>
        </w:rPr>
      </w:pPr>
      <w:r w:rsidRPr="00E261CE">
        <w:rPr>
          <w:rFonts w:ascii="Exo" w:eastAsiaTheme="minorHAnsi" w:hAnsi="Exo" w:cstheme="minorBidi"/>
          <w:kern w:val="2"/>
          <w:sz w:val="20"/>
          <w:szCs w:val="20"/>
          <w:lang w:eastAsia="en-US"/>
          <w14:ligatures w14:val="standardContextual"/>
        </w:rPr>
        <w:t xml:space="preserve">A figura 2 exemplifica a aplicação do indicador, considerando um recorte de profissionais por população nas macrorregiões de saúde localizadas na Bahia ao longo dos anos. É possível notar que, contrariando expectativas, a macrorregião que abrange a capital do estado (Salvador) apresenta a menor razão de médicos da família por 10 mil habitantes. Por exemplo, em 2024, a macrorregião Leste contava com 2,3 </w:t>
      </w:r>
      <w:r w:rsidR="00B004BA">
        <w:rPr>
          <w:rFonts w:ascii="Exo" w:eastAsiaTheme="minorHAnsi" w:hAnsi="Exo" w:cstheme="minorBidi"/>
          <w:kern w:val="2"/>
          <w:sz w:val="20"/>
          <w:szCs w:val="20"/>
          <w:lang w:eastAsia="en-US"/>
          <w14:ligatures w14:val="standardContextual"/>
        </w:rPr>
        <w:t>profissionais</w:t>
      </w:r>
      <w:r w:rsidRPr="00E261CE">
        <w:rPr>
          <w:rFonts w:ascii="Exo" w:eastAsiaTheme="minorHAnsi" w:hAnsi="Exo" w:cstheme="minorBidi"/>
          <w:kern w:val="2"/>
          <w:sz w:val="20"/>
          <w:szCs w:val="20"/>
          <w:lang w:eastAsia="en-US"/>
          <w14:ligatures w14:val="standardContextual"/>
        </w:rPr>
        <w:t xml:space="preserve"> por 10 mil habitantes, enquanto a segunda menor, Centro-Leste, apresentava 3,4.</w:t>
      </w:r>
    </w:p>
    <w:p w14:paraId="3FE8A649" w14:textId="52391F65" w:rsidR="00F61580" w:rsidRPr="00DF31B4" w:rsidRDefault="00F61580" w:rsidP="00F61580">
      <w:pPr>
        <w:pStyle w:val="Legenda"/>
        <w:keepNext/>
        <w:spacing w:after="0"/>
        <w:jc w:val="center"/>
        <w:rPr>
          <w:rFonts w:ascii="Exo" w:hAnsi="Exo"/>
          <w:b/>
          <w:bCs/>
          <w:color w:val="auto"/>
        </w:rPr>
      </w:pPr>
      <w:r w:rsidRPr="00DF31B4">
        <w:rPr>
          <w:rFonts w:ascii="Exo" w:hAnsi="Exo"/>
          <w:b/>
          <w:bCs/>
          <w:color w:val="auto"/>
        </w:rPr>
        <w:t>Figura 2 - Distribuição d</w:t>
      </w:r>
      <w:r w:rsidR="00826A75">
        <w:rPr>
          <w:rFonts w:ascii="Exo" w:hAnsi="Exo"/>
          <w:b/>
          <w:bCs/>
          <w:color w:val="auto"/>
        </w:rPr>
        <w:t>o</w:t>
      </w:r>
      <w:r w:rsidRPr="00DF31B4">
        <w:rPr>
          <w:rFonts w:ascii="Exo" w:hAnsi="Exo"/>
          <w:b/>
          <w:bCs/>
          <w:color w:val="auto"/>
        </w:rPr>
        <w:t xml:space="preserve"> indicador </w:t>
      </w:r>
      <w:r w:rsidR="00826A75">
        <w:rPr>
          <w:rFonts w:ascii="Exo" w:hAnsi="Exo"/>
          <w:b/>
          <w:bCs/>
          <w:color w:val="auto"/>
        </w:rPr>
        <w:t>por macrorregiões</w:t>
      </w:r>
    </w:p>
    <w:p w14:paraId="5B401C7A" w14:textId="15B64DFA" w:rsidR="00F61580" w:rsidRDefault="00B004BA" w:rsidP="00F61580">
      <w:pPr>
        <w:pStyle w:val="NormalWeb"/>
        <w:keepNext/>
        <w:spacing w:before="0" w:beforeAutospacing="0" w:after="0" w:afterAutospacing="0"/>
        <w:jc w:val="center"/>
      </w:pPr>
      <w:r>
        <w:rPr>
          <w:noProof/>
          <w14:ligatures w14:val="standardContextual"/>
        </w:rPr>
        <w:drawing>
          <wp:inline distT="0" distB="0" distL="0" distR="0" wp14:anchorId="0DDA28C5" wp14:editId="1F6A2AE4">
            <wp:extent cx="5760720" cy="28803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45916BFB" w14:textId="77777777" w:rsidR="00F61580" w:rsidRPr="00DF31B4" w:rsidRDefault="00F61580" w:rsidP="00F61580">
      <w:pPr>
        <w:pStyle w:val="PargrafodaLista"/>
        <w:ind w:left="0"/>
        <w:jc w:val="center"/>
        <w:rPr>
          <w:rFonts w:ascii="Exo" w:hAnsi="Exo"/>
          <w:i/>
          <w:iCs/>
          <w:sz w:val="18"/>
          <w:szCs w:val="18"/>
        </w:rPr>
      </w:pPr>
      <w:r w:rsidRPr="00DF31B4">
        <w:rPr>
          <w:rFonts w:ascii="Exo" w:hAnsi="Exo"/>
          <w:i/>
          <w:iCs/>
          <w:sz w:val="18"/>
          <w:szCs w:val="18"/>
        </w:rPr>
        <w:t>Fonte: elaborado pelos autores</w:t>
      </w:r>
    </w:p>
    <w:p w14:paraId="76E85917" w14:textId="6101699D" w:rsidR="00F61580" w:rsidRPr="00C55C88" w:rsidRDefault="00F61580" w:rsidP="00E261CE">
      <w:pPr>
        <w:pStyle w:val="NormalWeb"/>
        <w:spacing w:line="360" w:lineRule="auto"/>
        <w:ind w:firstLine="851"/>
        <w:jc w:val="both"/>
      </w:pPr>
      <w:r w:rsidRPr="00EC355E">
        <w:rPr>
          <w:rFonts w:ascii="Exo" w:eastAsiaTheme="minorHAnsi" w:hAnsi="Exo" w:cstheme="minorBidi"/>
          <w:kern w:val="2"/>
          <w:sz w:val="20"/>
          <w:szCs w:val="20"/>
          <w:lang w:eastAsia="en-US"/>
          <w14:ligatures w14:val="standardContextual"/>
        </w:rPr>
        <w:t>Para acessar o link do código que resultou no mapa, cliqu</w:t>
      </w:r>
      <w:r>
        <w:rPr>
          <w:rFonts w:ascii="Exo" w:eastAsiaTheme="minorHAnsi" w:hAnsi="Exo" w:cstheme="minorBidi"/>
          <w:kern w:val="2"/>
          <w:sz w:val="20"/>
          <w:szCs w:val="20"/>
          <w:lang w:eastAsia="en-US"/>
          <w14:ligatures w14:val="standardContextual"/>
        </w:rPr>
        <w:t xml:space="preserve">e </w:t>
      </w:r>
      <w:hyperlink r:id="rId22" w:history="1">
        <w:r w:rsidRPr="00E716E5">
          <w:rPr>
            <w:rStyle w:val="Hyperlink"/>
            <w:rFonts w:ascii="Exo" w:eastAsiaTheme="minorHAnsi" w:hAnsi="Exo" w:cstheme="minorBidi"/>
            <w:kern w:val="2"/>
            <w:sz w:val="20"/>
            <w:szCs w:val="20"/>
            <w:lang w:eastAsia="en-US"/>
            <w14:ligatures w14:val="standardContextual"/>
          </w:rPr>
          <w:t>aqui</w:t>
        </w:r>
      </w:hyperlink>
      <w:r>
        <w:rPr>
          <w:rFonts w:ascii="Exo" w:eastAsiaTheme="minorHAnsi" w:hAnsi="Exo" w:cstheme="minorBidi"/>
          <w:kern w:val="2"/>
          <w:sz w:val="20"/>
          <w:szCs w:val="20"/>
          <w:lang w:eastAsia="en-US"/>
          <w14:ligatures w14:val="standardContextual"/>
        </w:rPr>
        <w:t>.</w:t>
      </w:r>
    </w:p>
    <w:p w14:paraId="61286D8F" w14:textId="77777777" w:rsidR="001A6085" w:rsidRDefault="001A6085">
      <w:pPr>
        <w:rPr>
          <w:rFonts w:ascii="Exo" w:eastAsiaTheme="majorEastAsia" w:hAnsi="Exo" w:cstheme="majorBidi"/>
          <w:b/>
          <w:bCs/>
          <w:sz w:val="32"/>
          <w:szCs w:val="32"/>
        </w:rPr>
      </w:pPr>
      <w:r>
        <w:rPr>
          <w:rFonts w:ascii="Exo" w:hAnsi="Exo"/>
          <w:b/>
          <w:bCs/>
        </w:rPr>
        <w:br w:type="page"/>
      </w:r>
    </w:p>
    <w:p w14:paraId="393A9936" w14:textId="6B019988" w:rsidR="00666086" w:rsidRPr="00F61580" w:rsidRDefault="00666086" w:rsidP="00775A85">
      <w:pPr>
        <w:pStyle w:val="Ttulo1"/>
        <w:spacing w:after="200" w:line="360" w:lineRule="auto"/>
        <w:jc w:val="center"/>
        <w:rPr>
          <w:rFonts w:ascii="Exo" w:hAnsi="Exo"/>
          <w:b/>
          <w:bCs/>
          <w:color w:val="auto"/>
        </w:rPr>
      </w:pPr>
      <w:bookmarkStart w:id="12" w:name="_Toc188279154"/>
      <w:r w:rsidRPr="00EA646D">
        <w:rPr>
          <w:rFonts w:ascii="Exo" w:hAnsi="Exo"/>
          <w:b/>
          <w:bCs/>
          <w:color w:val="auto"/>
        </w:rPr>
        <w:lastRenderedPageBreak/>
        <w:t>Referências</w:t>
      </w:r>
      <w:bookmarkEnd w:id="12"/>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74ABFA60" w14:textId="77777777" w:rsidR="00666086" w:rsidRPr="00EA646D" w:rsidRDefault="00666086" w:rsidP="00E261CE">
          <w:pPr>
            <w:autoSpaceDE w:val="0"/>
            <w:autoSpaceDN w:val="0"/>
            <w:spacing w:before="200"/>
            <w:ind w:hanging="641"/>
            <w:jc w:val="both"/>
            <w:divId w:val="344209817"/>
            <w:rPr>
              <w:rFonts w:ascii="Exo" w:eastAsia="Times New Roman" w:hAnsi="Exo"/>
              <w:color w:val="000000"/>
            </w:rPr>
          </w:pPr>
          <w:r w:rsidRPr="00EA646D">
            <w:rPr>
              <w:rFonts w:ascii="Exo" w:eastAsia="Times New Roman" w:hAnsi="Exo"/>
              <w:color w:val="000000"/>
              <w:sz w:val="20"/>
              <w:szCs w:val="20"/>
            </w:rPr>
            <w:t xml:space="preserve">1. </w:t>
          </w:r>
          <w:r w:rsidRPr="00EA646D">
            <w:rPr>
              <w:rFonts w:ascii="Exo" w:eastAsia="Times New Roman" w:hAnsi="Exo"/>
              <w:color w:val="000000"/>
              <w:sz w:val="20"/>
              <w:szCs w:val="20"/>
            </w:rPr>
            <w:tab/>
            <w:t xml:space="preserve">WHO. Global </w:t>
          </w:r>
          <w:proofErr w:type="spellStart"/>
          <w:r w:rsidRPr="00EA646D">
            <w:rPr>
              <w:rFonts w:ascii="Exo" w:eastAsia="Times New Roman" w:hAnsi="Exo"/>
              <w:color w:val="000000"/>
              <w:sz w:val="20"/>
              <w:szCs w:val="20"/>
            </w:rPr>
            <w:t>strategy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on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human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resources</w:t>
          </w:r>
          <w:proofErr w:type="spellEnd"/>
          <w:r w:rsidRPr="00EA646D">
            <w:rPr>
              <w:rFonts w:ascii="Exo" w:eastAsia="Times New Roman" w:hAnsi="Exo"/>
              <w:color w:val="000000"/>
              <w:sz w:val="20"/>
              <w:szCs w:val="20"/>
            </w:rPr>
            <w:t xml:space="preserve"> for </w:t>
          </w:r>
          <w:proofErr w:type="spellStart"/>
          <w:r w:rsidRPr="00EA646D">
            <w:rPr>
              <w:rFonts w:ascii="Exo" w:eastAsia="Times New Roman" w:hAnsi="Exo"/>
              <w:color w:val="000000"/>
              <w:sz w:val="20"/>
              <w:szCs w:val="20"/>
            </w:rPr>
            <w:t>health</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Workforce</w:t>
          </w:r>
          <w:proofErr w:type="spellEnd"/>
          <w:r w:rsidRPr="00EA646D">
            <w:rPr>
              <w:rFonts w:ascii="Exo" w:eastAsia="Times New Roman" w:hAnsi="Exo"/>
              <w:color w:val="000000"/>
              <w:sz w:val="20"/>
              <w:szCs w:val="20"/>
            </w:rPr>
            <w:t xml:space="preserve"> 2030. 2016. </w:t>
          </w:r>
        </w:p>
        <w:p w14:paraId="04B120DA" w14:textId="77777777" w:rsidR="00666086" w:rsidRPr="00EA646D" w:rsidRDefault="00666086" w:rsidP="00E261CE">
          <w:pPr>
            <w:autoSpaceDE w:val="0"/>
            <w:autoSpaceDN w:val="0"/>
            <w:ind w:hanging="640"/>
            <w:jc w:val="both"/>
            <w:divId w:val="682315618"/>
            <w:rPr>
              <w:rFonts w:ascii="Exo" w:eastAsia="Times New Roman" w:hAnsi="Exo"/>
              <w:color w:val="000000"/>
              <w:sz w:val="20"/>
              <w:szCs w:val="20"/>
            </w:rPr>
          </w:pPr>
          <w:r w:rsidRPr="00EA646D">
            <w:rPr>
              <w:rFonts w:ascii="Exo" w:eastAsia="Times New Roman" w:hAnsi="Exo"/>
              <w:color w:val="000000"/>
              <w:sz w:val="20"/>
              <w:szCs w:val="20"/>
            </w:rPr>
            <w:t xml:space="preserve">2. </w:t>
          </w:r>
          <w:r w:rsidRPr="00EA646D">
            <w:rPr>
              <w:rFonts w:ascii="Exo" w:eastAsia="Times New Roman" w:hAnsi="Exo"/>
              <w:color w:val="000000"/>
              <w:sz w:val="20"/>
              <w:szCs w:val="20"/>
            </w:rPr>
            <w:tab/>
          </w:r>
          <w:proofErr w:type="spellStart"/>
          <w:r w:rsidRPr="00EA646D">
            <w:rPr>
              <w:rFonts w:ascii="Exo" w:eastAsia="Times New Roman" w:hAnsi="Exo"/>
              <w:color w:val="000000"/>
              <w:sz w:val="20"/>
              <w:szCs w:val="20"/>
            </w:rPr>
            <w:t>Najafpour</w:t>
          </w:r>
          <w:proofErr w:type="spellEnd"/>
          <w:r w:rsidRPr="00EA646D">
            <w:rPr>
              <w:rFonts w:ascii="Exo" w:eastAsia="Times New Roman" w:hAnsi="Exo"/>
              <w:color w:val="000000"/>
              <w:sz w:val="20"/>
              <w:szCs w:val="20"/>
            </w:rPr>
            <w:t xml:space="preserve"> Z, </w:t>
          </w:r>
          <w:proofErr w:type="spellStart"/>
          <w:r w:rsidRPr="00EA646D">
            <w:rPr>
              <w:rFonts w:ascii="Exo" w:eastAsia="Times New Roman" w:hAnsi="Exo"/>
              <w:color w:val="000000"/>
              <w:sz w:val="20"/>
              <w:szCs w:val="20"/>
            </w:rPr>
            <w:t>Arab</w:t>
          </w:r>
          <w:proofErr w:type="spellEnd"/>
          <w:r w:rsidRPr="00EA646D">
            <w:rPr>
              <w:rFonts w:ascii="Exo" w:eastAsia="Times New Roman" w:hAnsi="Exo"/>
              <w:color w:val="000000"/>
              <w:sz w:val="20"/>
              <w:szCs w:val="20"/>
            </w:rPr>
            <w:t xml:space="preserve"> M, </w:t>
          </w:r>
          <w:proofErr w:type="spellStart"/>
          <w:r w:rsidRPr="00EA646D">
            <w:rPr>
              <w:rFonts w:ascii="Exo" w:eastAsia="Times New Roman" w:hAnsi="Exo"/>
              <w:color w:val="000000"/>
              <w:sz w:val="20"/>
              <w:szCs w:val="20"/>
            </w:rPr>
            <w:t>Shayanfard</w:t>
          </w:r>
          <w:proofErr w:type="spellEnd"/>
          <w:r w:rsidRPr="00EA646D">
            <w:rPr>
              <w:rFonts w:ascii="Exo" w:eastAsia="Times New Roman" w:hAnsi="Exo"/>
              <w:color w:val="000000"/>
              <w:sz w:val="20"/>
              <w:szCs w:val="20"/>
            </w:rPr>
            <w:t xml:space="preserve"> K. A </w:t>
          </w:r>
          <w:proofErr w:type="spellStart"/>
          <w:r w:rsidRPr="00EA646D">
            <w:rPr>
              <w:rFonts w:ascii="Exo" w:eastAsia="Times New Roman" w:hAnsi="Exo"/>
              <w:color w:val="000000"/>
              <w:sz w:val="20"/>
              <w:szCs w:val="20"/>
            </w:rPr>
            <w:t>multi-phase</w:t>
          </w:r>
          <w:proofErr w:type="spellEnd"/>
          <w:r w:rsidRPr="00EA646D">
            <w:rPr>
              <w:rFonts w:ascii="Exo" w:eastAsia="Times New Roman" w:hAnsi="Exo"/>
              <w:color w:val="000000"/>
              <w:sz w:val="20"/>
              <w:szCs w:val="20"/>
            </w:rPr>
            <w:t xml:space="preserve"> approach for </w:t>
          </w:r>
          <w:proofErr w:type="spellStart"/>
          <w:r w:rsidRPr="00EA646D">
            <w:rPr>
              <w:rFonts w:ascii="Exo" w:eastAsia="Times New Roman" w:hAnsi="Exo"/>
              <w:color w:val="000000"/>
              <w:sz w:val="20"/>
              <w:szCs w:val="20"/>
            </w:rPr>
            <w:t>developing</w:t>
          </w:r>
          <w:proofErr w:type="spellEnd"/>
          <w:r w:rsidRPr="00EA646D">
            <w:rPr>
              <w:rFonts w:ascii="Exo" w:eastAsia="Times New Roman" w:hAnsi="Exo"/>
              <w:color w:val="000000"/>
              <w:sz w:val="20"/>
              <w:szCs w:val="20"/>
            </w:rPr>
            <w:t xml:space="preserve"> a conceptual model for </w:t>
          </w:r>
          <w:proofErr w:type="spellStart"/>
          <w:r w:rsidRPr="00EA646D">
            <w:rPr>
              <w:rFonts w:ascii="Exo" w:eastAsia="Times New Roman" w:hAnsi="Exo"/>
              <w:color w:val="000000"/>
              <w:sz w:val="20"/>
              <w:szCs w:val="20"/>
            </w:rPr>
            <w:t>human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resources</w:t>
          </w:r>
          <w:proofErr w:type="spellEnd"/>
          <w:r w:rsidRPr="00EA646D">
            <w:rPr>
              <w:rFonts w:ascii="Exo" w:eastAsia="Times New Roman" w:hAnsi="Exo"/>
              <w:color w:val="000000"/>
              <w:sz w:val="20"/>
              <w:szCs w:val="20"/>
            </w:rPr>
            <w:t xml:space="preserve"> for </w:t>
          </w:r>
          <w:proofErr w:type="spellStart"/>
          <w:r w:rsidRPr="00EA646D">
            <w:rPr>
              <w:rFonts w:ascii="Exo" w:eastAsia="Times New Roman" w:hAnsi="Exo"/>
              <w:color w:val="000000"/>
              <w:sz w:val="20"/>
              <w:szCs w:val="20"/>
            </w:rPr>
            <w:t>health</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observatory</w:t>
          </w:r>
          <w:proofErr w:type="spellEnd"/>
          <w:r w:rsidRPr="00EA646D">
            <w:rPr>
              <w:rFonts w:ascii="Exo" w:eastAsia="Times New Roman" w:hAnsi="Exo"/>
              <w:color w:val="000000"/>
              <w:sz w:val="20"/>
              <w:szCs w:val="20"/>
            </w:rPr>
            <w:t xml:space="preserve"> (HRHO) </w:t>
          </w:r>
          <w:proofErr w:type="spellStart"/>
          <w:r w:rsidRPr="00EA646D">
            <w:rPr>
              <w:rFonts w:ascii="Exo" w:eastAsia="Times New Roman" w:hAnsi="Exo"/>
              <w:color w:val="000000"/>
              <w:sz w:val="20"/>
              <w:szCs w:val="20"/>
            </w:rPr>
            <w:t>toward</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integrating</w:t>
          </w:r>
          <w:proofErr w:type="spellEnd"/>
          <w:r w:rsidRPr="00EA646D">
            <w:rPr>
              <w:rFonts w:ascii="Exo" w:eastAsia="Times New Roman" w:hAnsi="Exo"/>
              <w:color w:val="000000"/>
              <w:sz w:val="20"/>
              <w:szCs w:val="20"/>
            </w:rPr>
            <w:t xml:space="preserve"> data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evidence</w:t>
          </w:r>
          <w:proofErr w:type="spellEnd"/>
          <w:r w:rsidRPr="00EA646D">
            <w:rPr>
              <w:rFonts w:ascii="Exo" w:eastAsia="Times New Roman" w:hAnsi="Exo"/>
              <w:color w:val="000000"/>
              <w:sz w:val="20"/>
              <w:szCs w:val="20"/>
            </w:rPr>
            <w:t xml:space="preserve">: a case </w:t>
          </w:r>
          <w:proofErr w:type="spellStart"/>
          <w:r w:rsidRPr="00EA646D">
            <w:rPr>
              <w:rFonts w:ascii="Exo" w:eastAsia="Times New Roman" w:hAnsi="Exo"/>
              <w:color w:val="000000"/>
              <w:sz w:val="20"/>
              <w:szCs w:val="20"/>
            </w:rPr>
            <w:t>study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of</w:t>
          </w:r>
          <w:proofErr w:type="spellEnd"/>
          <w:r w:rsidRPr="00EA646D">
            <w:rPr>
              <w:rFonts w:ascii="Exo" w:eastAsia="Times New Roman" w:hAnsi="Exo"/>
              <w:color w:val="000000"/>
              <w:sz w:val="20"/>
              <w:szCs w:val="20"/>
            </w:rPr>
            <w:t xml:space="preserve"> Iran. Health Res </w:t>
          </w:r>
          <w:proofErr w:type="spellStart"/>
          <w:r w:rsidRPr="00EA646D">
            <w:rPr>
              <w:rFonts w:ascii="Exo" w:eastAsia="Times New Roman" w:hAnsi="Exo"/>
              <w:color w:val="000000"/>
              <w:sz w:val="20"/>
              <w:szCs w:val="20"/>
            </w:rPr>
            <w:t>Policy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Syst</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BioMed</w:t>
          </w:r>
          <w:proofErr w:type="spellEnd"/>
          <w:r w:rsidRPr="00EA646D">
            <w:rPr>
              <w:rFonts w:ascii="Exo" w:eastAsia="Times New Roman" w:hAnsi="Exo"/>
              <w:color w:val="000000"/>
              <w:sz w:val="20"/>
              <w:szCs w:val="20"/>
            </w:rPr>
            <w:t xml:space="preserve"> Central Ltd; 2023 </w:t>
          </w:r>
          <w:proofErr w:type="spellStart"/>
          <w:r w:rsidRPr="00EA646D">
            <w:rPr>
              <w:rFonts w:ascii="Exo" w:eastAsia="Times New Roman" w:hAnsi="Exo"/>
              <w:color w:val="000000"/>
              <w:sz w:val="20"/>
              <w:szCs w:val="20"/>
            </w:rPr>
            <w:t>Dec</w:t>
          </w:r>
          <w:proofErr w:type="spellEnd"/>
          <w:r w:rsidRPr="00EA646D">
            <w:rPr>
              <w:rFonts w:ascii="Exo" w:eastAsia="Times New Roman" w:hAnsi="Exo"/>
              <w:color w:val="000000"/>
              <w:sz w:val="20"/>
              <w:szCs w:val="20"/>
            </w:rPr>
            <w:t xml:space="preserve"> 1;21(1). PMID: 37264403</w:t>
          </w:r>
        </w:p>
        <w:p w14:paraId="1A45F4EF" w14:textId="77777777" w:rsidR="00666086" w:rsidRPr="00EA646D" w:rsidRDefault="00666086" w:rsidP="00E261CE">
          <w:pPr>
            <w:autoSpaceDE w:val="0"/>
            <w:autoSpaceDN w:val="0"/>
            <w:ind w:hanging="640"/>
            <w:jc w:val="both"/>
            <w:divId w:val="350181312"/>
            <w:rPr>
              <w:rFonts w:ascii="Exo" w:eastAsia="Times New Roman" w:hAnsi="Exo"/>
              <w:color w:val="000000"/>
              <w:sz w:val="20"/>
              <w:szCs w:val="20"/>
            </w:rPr>
          </w:pPr>
          <w:r w:rsidRPr="00EA646D">
            <w:rPr>
              <w:rFonts w:ascii="Exo" w:eastAsia="Times New Roman" w:hAnsi="Exo"/>
              <w:color w:val="000000"/>
              <w:sz w:val="20"/>
              <w:szCs w:val="20"/>
            </w:rPr>
            <w:t xml:space="preserve">3. </w:t>
          </w:r>
          <w:r w:rsidRPr="00EA646D">
            <w:rPr>
              <w:rFonts w:ascii="Exo" w:eastAsia="Times New Roman" w:hAnsi="Exo"/>
              <w:color w:val="000000"/>
              <w:sz w:val="20"/>
              <w:szCs w:val="20"/>
            </w:rPr>
            <w:tab/>
            <w:t xml:space="preserve">Rees GH, James R, </w:t>
          </w:r>
          <w:proofErr w:type="spellStart"/>
          <w:r w:rsidRPr="00EA646D">
            <w:rPr>
              <w:rFonts w:ascii="Exo" w:eastAsia="Times New Roman" w:hAnsi="Exo"/>
              <w:color w:val="000000"/>
              <w:sz w:val="20"/>
              <w:szCs w:val="20"/>
            </w:rPr>
            <w:t>Samadashvili</w:t>
          </w:r>
          <w:proofErr w:type="spellEnd"/>
          <w:r w:rsidRPr="00EA646D">
            <w:rPr>
              <w:rFonts w:ascii="Exo" w:eastAsia="Times New Roman" w:hAnsi="Exo"/>
              <w:color w:val="000000"/>
              <w:sz w:val="20"/>
              <w:szCs w:val="20"/>
            </w:rPr>
            <w:t xml:space="preserve"> L, </w:t>
          </w:r>
          <w:proofErr w:type="spellStart"/>
          <w:r w:rsidRPr="00EA646D">
            <w:rPr>
              <w:rFonts w:ascii="Exo" w:eastAsia="Times New Roman" w:hAnsi="Exo"/>
              <w:color w:val="000000"/>
              <w:sz w:val="20"/>
              <w:szCs w:val="20"/>
            </w:rPr>
            <w:t>Scotter</w:t>
          </w:r>
          <w:proofErr w:type="spellEnd"/>
          <w:r w:rsidRPr="00EA646D">
            <w:rPr>
              <w:rFonts w:ascii="Exo" w:eastAsia="Times New Roman" w:hAnsi="Exo"/>
              <w:color w:val="000000"/>
              <w:sz w:val="20"/>
              <w:szCs w:val="20"/>
            </w:rPr>
            <w:t xml:space="preserve"> C. Are </w:t>
          </w:r>
          <w:proofErr w:type="spellStart"/>
          <w:r w:rsidRPr="00EA646D">
            <w:rPr>
              <w:rFonts w:ascii="Exo" w:eastAsia="Times New Roman" w:hAnsi="Exo"/>
              <w:color w:val="000000"/>
              <w:sz w:val="20"/>
              <w:szCs w:val="20"/>
            </w:rPr>
            <w:t>Sustainable</w:t>
          </w:r>
          <w:proofErr w:type="spellEnd"/>
          <w:r w:rsidRPr="00EA646D">
            <w:rPr>
              <w:rFonts w:ascii="Exo" w:eastAsia="Times New Roman" w:hAnsi="Exo"/>
              <w:color w:val="000000"/>
              <w:sz w:val="20"/>
              <w:szCs w:val="20"/>
            </w:rPr>
            <w:t xml:space="preserve"> Health </w:t>
          </w:r>
          <w:proofErr w:type="spellStart"/>
          <w:r w:rsidRPr="00EA646D">
            <w:rPr>
              <w:rFonts w:ascii="Exo" w:eastAsia="Times New Roman" w:hAnsi="Exo"/>
              <w:color w:val="000000"/>
              <w:sz w:val="20"/>
              <w:szCs w:val="20"/>
            </w:rPr>
            <w:t>Workforces</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Possible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Issues</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a </w:t>
          </w:r>
          <w:proofErr w:type="spellStart"/>
          <w:r w:rsidRPr="00EA646D">
            <w:rPr>
              <w:rFonts w:ascii="Exo" w:eastAsia="Times New Roman" w:hAnsi="Exo"/>
              <w:color w:val="000000"/>
              <w:sz w:val="20"/>
              <w:szCs w:val="20"/>
            </w:rPr>
            <w:t>Possible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Remedy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Sustainability</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Switzerland</w:t>
          </w:r>
          <w:proofErr w:type="spellEnd"/>
          <w:r w:rsidRPr="00EA646D">
            <w:rPr>
              <w:rFonts w:ascii="Exo" w:eastAsia="Times New Roman" w:hAnsi="Exo"/>
              <w:color w:val="000000"/>
              <w:sz w:val="20"/>
              <w:szCs w:val="20"/>
            </w:rPr>
            <w:t xml:space="preserve">). MDPI; 2023. </w:t>
          </w:r>
        </w:p>
        <w:p w14:paraId="08D22EF9" w14:textId="77777777" w:rsidR="00666086" w:rsidRPr="00EA646D" w:rsidRDefault="00666086" w:rsidP="00E261CE">
          <w:pPr>
            <w:autoSpaceDE w:val="0"/>
            <w:autoSpaceDN w:val="0"/>
            <w:ind w:hanging="640"/>
            <w:jc w:val="both"/>
            <w:divId w:val="287247027"/>
            <w:rPr>
              <w:rFonts w:ascii="Exo" w:eastAsia="Times New Roman" w:hAnsi="Exo"/>
              <w:color w:val="000000"/>
              <w:sz w:val="20"/>
              <w:szCs w:val="20"/>
            </w:rPr>
          </w:pPr>
          <w:r w:rsidRPr="00EA646D">
            <w:rPr>
              <w:rFonts w:ascii="Exo" w:eastAsia="Times New Roman" w:hAnsi="Exo"/>
              <w:color w:val="000000"/>
              <w:sz w:val="20"/>
              <w:szCs w:val="20"/>
            </w:rPr>
            <w:t xml:space="preserve">4. </w:t>
          </w:r>
          <w:r w:rsidRPr="00EA646D">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EA646D" w:rsidRDefault="00666086" w:rsidP="00E261CE">
          <w:pPr>
            <w:autoSpaceDE w:val="0"/>
            <w:autoSpaceDN w:val="0"/>
            <w:ind w:hanging="640"/>
            <w:jc w:val="both"/>
            <w:divId w:val="2052460715"/>
            <w:rPr>
              <w:rFonts w:ascii="Exo" w:eastAsia="Times New Roman" w:hAnsi="Exo"/>
              <w:color w:val="000000"/>
              <w:sz w:val="20"/>
              <w:szCs w:val="20"/>
            </w:rPr>
          </w:pPr>
          <w:r w:rsidRPr="00EA646D">
            <w:rPr>
              <w:rFonts w:ascii="Exo" w:eastAsia="Times New Roman" w:hAnsi="Exo"/>
              <w:color w:val="000000"/>
              <w:sz w:val="20"/>
              <w:szCs w:val="20"/>
            </w:rPr>
            <w:t xml:space="preserve">5. </w:t>
          </w:r>
          <w:r w:rsidRPr="00EA646D">
            <w:rPr>
              <w:rFonts w:ascii="Exo" w:eastAsia="Times New Roman" w:hAnsi="Exo"/>
              <w:color w:val="000000"/>
              <w:sz w:val="20"/>
              <w:szCs w:val="20"/>
            </w:rPr>
            <w:tab/>
            <w:t xml:space="preserve">Ministério da Saúde. Indicadores de </w:t>
          </w:r>
          <w:proofErr w:type="spellStart"/>
          <w:r w:rsidRPr="00EA646D">
            <w:rPr>
              <w:rFonts w:ascii="Exo" w:eastAsia="Times New Roman" w:hAnsi="Exo"/>
              <w:color w:val="000000"/>
              <w:sz w:val="20"/>
              <w:szCs w:val="20"/>
            </w:rPr>
            <w:t>gestão</w:t>
          </w:r>
          <w:proofErr w:type="spellEnd"/>
          <w:r w:rsidRPr="00EA646D">
            <w:rPr>
              <w:rFonts w:ascii="Exo" w:eastAsia="Times New Roman" w:hAnsi="Exo"/>
              <w:color w:val="000000"/>
              <w:sz w:val="20"/>
              <w:szCs w:val="20"/>
            </w:rPr>
            <w:t xml:space="preserve"> do trabalho em </w:t>
          </w:r>
          <w:proofErr w:type="spellStart"/>
          <w:r w:rsidRPr="00EA646D">
            <w:rPr>
              <w:rFonts w:ascii="Exo" w:eastAsia="Times New Roman" w:hAnsi="Exo"/>
              <w:color w:val="000000"/>
              <w:sz w:val="20"/>
              <w:szCs w:val="20"/>
            </w:rPr>
            <w:t>saúde</w:t>
          </w:r>
          <w:proofErr w:type="spellEnd"/>
          <w:r w:rsidRPr="00EA646D">
            <w:rPr>
              <w:rFonts w:ascii="Exo" w:eastAsia="Times New Roman" w:hAnsi="Exo"/>
              <w:color w:val="000000"/>
              <w:sz w:val="20"/>
              <w:szCs w:val="20"/>
            </w:rPr>
            <w:t xml:space="preserve">: material de apoio para o Programa de </w:t>
          </w:r>
          <w:proofErr w:type="spellStart"/>
          <w:r w:rsidRPr="00EA646D">
            <w:rPr>
              <w:rFonts w:ascii="Exo" w:eastAsia="Times New Roman" w:hAnsi="Exo"/>
              <w:color w:val="000000"/>
              <w:sz w:val="20"/>
              <w:szCs w:val="20"/>
            </w:rPr>
            <w:t>Qualificação</w:t>
          </w:r>
          <w:proofErr w:type="spellEnd"/>
          <w:r w:rsidRPr="00EA646D">
            <w:rPr>
              <w:rFonts w:ascii="Exo" w:eastAsia="Times New Roman" w:hAnsi="Exo"/>
              <w:color w:val="000000"/>
              <w:sz w:val="20"/>
              <w:szCs w:val="20"/>
            </w:rPr>
            <w:t xml:space="preserve"> e </w:t>
          </w:r>
          <w:proofErr w:type="spellStart"/>
          <w:r w:rsidRPr="00EA646D">
            <w:rPr>
              <w:rFonts w:ascii="Exo" w:eastAsia="Times New Roman" w:hAnsi="Exo"/>
              <w:color w:val="000000"/>
              <w:sz w:val="20"/>
              <w:szCs w:val="20"/>
            </w:rPr>
            <w:t>Estruturação</w:t>
          </w:r>
          <w:proofErr w:type="spellEnd"/>
          <w:r w:rsidRPr="00EA646D">
            <w:rPr>
              <w:rFonts w:ascii="Exo" w:eastAsia="Times New Roman" w:hAnsi="Exo"/>
              <w:color w:val="000000"/>
              <w:sz w:val="20"/>
              <w:szCs w:val="20"/>
            </w:rPr>
            <w:t xml:space="preserve"> da </w:t>
          </w:r>
          <w:proofErr w:type="spellStart"/>
          <w:r w:rsidRPr="00EA646D">
            <w:rPr>
              <w:rFonts w:ascii="Exo" w:eastAsia="Times New Roman" w:hAnsi="Exo"/>
              <w:color w:val="000000"/>
              <w:sz w:val="20"/>
              <w:szCs w:val="20"/>
            </w:rPr>
            <w:t>Gestão</w:t>
          </w:r>
          <w:proofErr w:type="spellEnd"/>
          <w:r w:rsidRPr="00EA646D">
            <w:rPr>
              <w:rFonts w:ascii="Exo" w:eastAsia="Times New Roman" w:hAnsi="Exo"/>
              <w:color w:val="000000"/>
              <w:sz w:val="20"/>
              <w:szCs w:val="20"/>
            </w:rPr>
            <w:t xml:space="preserve"> do Trabalho e da </w:t>
          </w:r>
          <w:proofErr w:type="spellStart"/>
          <w:r w:rsidRPr="00EA646D">
            <w:rPr>
              <w:rFonts w:ascii="Exo" w:eastAsia="Times New Roman" w:hAnsi="Exo"/>
              <w:color w:val="000000"/>
              <w:sz w:val="20"/>
              <w:szCs w:val="20"/>
            </w:rPr>
            <w:t>Educação</w:t>
          </w:r>
          <w:proofErr w:type="spellEnd"/>
          <w:r w:rsidRPr="00EA646D">
            <w:rPr>
              <w:rFonts w:ascii="Exo" w:eastAsia="Times New Roman" w:hAnsi="Exo"/>
              <w:color w:val="000000"/>
              <w:sz w:val="20"/>
              <w:szCs w:val="20"/>
            </w:rPr>
            <w:t xml:space="preserve"> no SUS - </w:t>
          </w:r>
          <w:proofErr w:type="spellStart"/>
          <w:r w:rsidRPr="00EA646D">
            <w:rPr>
              <w:rFonts w:ascii="Exo" w:eastAsia="Times New Roman" w:hAnsi="Exo"/>
              <w:color w:val="000000"/>
              <w:sz w:val="20"/>
              <w:szCs w:val="20"/>
            </w:rPr>
            <w:t>ProgeSUS</w:t>
          </w:r>
          <w:proofErr w:type="spellEnd"/>
          <w:r w:rsidRPr="00EA646D">
            <w:rPr>
              <w:rFonts w:ascii="Exo" w:eastAsia="Times New Roman" w:hAnsi="Exo"/>
              <w:color w:val="000000"/>
              <w:sz w:val="20"/>
              <w:szCs w:val="20"/>
            </w:rPr>
            <w:t xml:space="preserve">. Editora MS; 2007. </w:t>
          </w:r>
        </w:p>
        <w:p w14:paraId="5384DA99" w14:textId="77777777" w:rsidR="00666086" w:rsidRPr="00EA646D" w:rsidRDefault="00666086" w:rsidP="00E261CE">
          <w:pPr>
            <w:autoSpaceDE w:val="0"/>
            <w:autoSpaceDN w:val="0"/>
            <w:ind w:hanging="640"/>
            <w:jc w:val="both"/>
            <w:divId w:val="175507557"/>
            <w:rPr>
              <w:rFonts w:ascii="Exo" w:eastAsia="Times New Roman" w:hAnsi="Exo"/>
              <w:color w:val="000000"/>
              <w:sz w:val="20"/>
              <w:szCs w:val="20"/>
            </w:rPr>
          </w:pPr>
          <w:r w:rsidRPr="00EA646D">
            <w:rPr>
              <w:rFonts w:ascii="Exo" w:eastAsia="Times New Roman" w:hAnsi="Exo"/>
              <w:color w:val="000000"/>
              <w:sz w:val="20"/>
              <w:szCs w:val="20"/>
            </w:rPr>
            <w:t xml:space="preserve">6. </w:t>
          </w:r>
          <w:r w:rsidRPr="00EA646D">
            <w:rPr>
              <w:rFonts w:ascii="Exo" w:eastAsia="Times New Roman" w:hAnsi="Exo"/>
              <w:color w:val="000000"/>
              <w:sz w:val="20"/>
              <w:szCs w:val="20"/>
            </w:rPr>
            <w:tab/>
            <w:t xml:space="preserve">WHO. </w:t>
          </w:r>
          <w:proofErr w:type="spellStart"/>
          <w:r w:rsidRPr="00EA646D">
            <w:rPr>
              <w:rFonts w:ascii="Exo" w:eastAsia="Times New Roman" w:hAnsi="Exo"/>
              <w:color w:val="000000"/>
              <w:sz w:val="20"/>
              <w:szCs w:val="20"/>
            </w:rPr>
            <w:t>Strengthening</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the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collection</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analysis</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use </w:t>
          </w:r>
          <w:proofErr w:type="spellStart"/>
          <w:r w:rsidRPr="00EA646D">
            <w:rPr>
              <w:rFonts w:ascii="Exo" w:eastAsia="Times New Roman" w:hAnsi="Exo"/>
              <w:color w:val="000000"/>
              <w:sz w:val="20"/>
              <w:szCs w:val="20"/>
            </w:rPr>
            <w:t>of</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health</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workforce</w:t>
          </w:r>
          <w:proofErr w:type="spellEnd"/>
          <w:r w:rsidRPr="00EA646D">
            <w:rPr>
              <w:rFonts w:ascii="Exo" w:eastAsia="Times New Roman" w:hAnsi="Exo"/>
              <w:color w:val="000000"/>
              <w:sz w:val="20"/>
              <w:szCs w:val="20"/>
            </w:rPr>
            <w:t xml:space="preserve"> data </w:t>
          </w:r>
          <w:proofErr w:type="spellStart"/>
          <w:r w:rsidRPr="00EA646D">
            <w:rPr>
              <w:rFonts w:ascii="Exo" w:eastAsia="Times New Roman" w:hAnsi="Exo"/>
              <w:color w:val="000000"/>
              <w:sz w:val="20"/>
              <w:szCs w:val="20"/>
            </w:rPr>
            <w:t>and</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information</w:t>
          </w:r>
          <w:proofErr w:type="spellEnd"/>
          <w:r w:rsidRPr="00EA646D">
            <w:rPr>
              <w:rFonts w:ascii="Exo" w:eastAsia="Times New Roman" w:hAnsi="Exo"/>
              <w:color w:val="000000"/>
              <w:sz w:val="20"/>
              <w:szCs w:val="20"/>
            </w:rPr>
            <w:t xml:space="preserve"> - a handbook [Internet]. 2022. </w:t>
          </w:r>
          <w:proofErr w:type="spellStart"/>
          <w:r w:rsidRPr="00EA646D">
            <w:rPr>
              <w:rFonts w:ascii="Exo" w:eastAsia="Times New Roman" w:hAnsi="Exo"/>
              <w:color w:val="000000"/>
              <w:sz w:val="20"/>
              <w:szCs w:val="20"/>
            </w:rPr>
            <w:t>Available</w:t>
          </w:r>
          <w:proofErr w:type="spellEnd"/>
          <w:r w:rsidRPr="00EA646D">
            <w:rPr>
              <w:rFonts w:ascii="Exo" w:eastAsia="Times New Roman" w:hAnsi="Exo"/>
              <w:color w:val="000000"/>
              <w:sz w:val="20"/>
              <w:szCs w:val="20"/>
            </w:rPr>
            <w:t xml:space="preserve"> </w:t>
          </w:r>
          <w:proofErr w:type="spellStart"/>
          <w:r w:rsidRPr="00EA646D">
            <w:rPr>
              <w:rFonts w:ascii="Exo" w:eastAsia="Times New Roman" w:hAnsi="Exo"/>
              <w:color w:val="000000"/>
              <w:sz w:val="20"/>
              <w:szCs w:val="20"/>
            </w:rPr>
            <w:t>from</w:t>
          </w:r>
          <w:proofErr w:type="spellEnd"/>
          <w:r w:rsidRPr="00EA646D">
            <w:rPr>
              <w:rFonts w:ascii="Exo" w:eastAsia="Times New Roman" w:hAnsi="Exo"/>
              <w:color w:val="000000"/>
              <w:sz w:val="20"/>
              <w:szCs w:val="20"/>
            </w:rPr>
            <w:t>: http://apps.who.int/bookorders.</w:t>
          </w:r>
        </w:p>
        <w:p w14:paraId="2AC30F27" w14:textId="1FC6A761" w:rsidR="00666086" w:rsidRDefault="00666086" w:rsidP="00E261CE">
          <w:pPr>
            <w:autoSpaceDE w:val="0"/>
            <w:autoSpaceDN w:val="0"/>
            <w:ind w:hanging="640"/>
            <w:jc w:val="both"/>
            <w:divId w:val="287514636"/>
            <w:rPr>
              <w:rFonts w:ascii="Exo" w:eastAsia="Times New Roman" w:hAnsi="Exo"/>
              <w:color w:val="000000"/>
              <w:sz w:val="20"/>
              <w:szCs w:val="20"/>
            </w:rPr>
          </w:pPr>
          <w:r w:rsidRPr="00EA646D">
            <w:rPr>
              <w:rFonts w:ascii="Exo" w:eastAsia="Times New Roman" w:hAnsi="Exo"/>
              <w:color w:val="000000"/>
              <w:sz w:val="20"/>
              <w:szCs w:val="20"/>
            </w:rPr>
            <w:t xml:space="preserve">7. </w:t>
          </w:r>
          <w:r w:rsidRPr="00EA646D">
            <w:rPr>
              <w:rFonts w:ascii="Exo" w:eastAsia="Times New Roman" w:hAnsi="Exo"/>
              <w:color w:val="000000"/>
              <w:sz w:val="20"/>
              <w:szCs w:val="20"/>
            </w:rPr>
            <w:tab/>
          </w:r>
          <w:r w:rsidR="002D3DCE" w:rsidRPr="002D3DCE">
            <w:rPr>
              <w:rFonts w:ascii="Exo" w:eastAsia="Times New Roman" w:hAnsi="Exo"/>
              <w:color w:val="000000"/>
              <w:sz w:val="20"/>
              <w:szCs w:val="20"/>
            </w:rPr>
            <w:t xml:space="preserve">RODRIGUES, Ricardo Donato; ANDERSON, Maria Inez </w:t>
          </w:r>
          <w:proofErr w:type="spellStart"/>
          <w:r w:rsidR="002D3DCE" w:rsidRPr="002D3DCE">
            <w:rPr>
              <w:rFonts w:ascii="Exo" w:eastAsia="Times New Roman" w:hAnsi="Exo"/>
              <w:color w:val="000000"/>
              <w:sz w:val="20"/>
              <w:szCs w:val="20"/>
            </w:rPr>
            <w:t>Padula</w:t>
          </w:r>
          <w:proofErr w:type="spellEnd"/>
          <w:r w:rsidR="002D3DCE" w:rsidRPr="002D3DCE">
            <w:rPr>
              <w:rFonts w:ascii="Exo" w:eastAsia="Times New Roman" w:hAnsi="Exo"/>
              <w:color w:val="000000"/>
              <w:sz w:val="20"/>
              <w:szCs w:val="20"/>
            </w:rPr>
            <w:t>. Saúde da Família: uma estratégia necessária. Revista Brasileira de Medicina de Família e Comunidade, v. 6, n. 18, p. 21-24, 2011.</w:t>
          </w:r>
        </w:p>
        <w:p w14:paraId="1AD0438A" w14:textId="1ADA733F" w:rsidR="0078205E" w:rsidRPr="0058033B" w:rsidRDefault="002D3DCE" w:rsidP="00E261CE">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58033B" w:rsidRPr="0058033B">
            <w:rPr>
              <w:rFonts w:ascii="Exo" w:eastAsia="Times New Roman" w:hAnsi="Exo"/>
              <w:color w:val="000000"/>
              <w:sz w:val="20"/>
              <w:szCs w:val="20"/>
            </w:rPr>
            <w:t xml:space="preserve">MENDONÇA, </w:t>
          </w:r>
          <w:proofErr w:type="spellStart"/>
          <w:r w:rsidR="0058033B" w:rsidRPr="0058033B">
            <w:rPr>
              <w:rFonts w:ascii="Exo" w:eastAsia="Times New Roman" w:hAnsi="Exo"/>
              <w:color w:val="000000"/>
              <w:sz w:val="20"/>
              <w:szCs w:val="20"/>
            </w:rPr>
            <w:t>Claunara</w:t>
          </w:r>
          <w:proofErr w:type="spellEnd"/>
          <w:r w:rsidR="0058033B" w:rsidRPr="0058033B">
            <w:rPr>
              <w:rFonts w:ascii="Exo" w:eastAsia="Times New Roman" w:hAnsi="Exo"/>
              <w:color w:val="000000"/>
              <w:sz w:val="20"/>
              <w:szCs w:val="20"/>
            </w:rPr>
            <w:t xml:space="preserve"> </w:t>
          </w:r>
          <w:proofErr w:type="spellStart"/>
          <w:r w:rsidR="0058033B" w:rsidRPr="0058033B">
            <w:rPr>
              <w:rFonts w:ascii="Exo" w:eastAsia="Times New Roman" w:hAnsi="Exo"/>
              <w:color w:val="000000"/>
              <w:sz w:val="20"/>
              <w:szCs w:val="20"/>
            </w:rPr>
            <w:t>Schilling</w:t>
          </w:r>
          <w:proofErr w:type="spellEnd"/>
          <w:r w:rsidR="0058033B" w:rsidRPr="0058033B">
            <w:rPr>
              <w:rFonts w:ascii="Exo" w:eastAsia="Times New Roman" w:hAnsi="Exo"/>
              <w:color w:val="000000"/>
              <w:sz w:val="20"/>
              <w:szCs w:val="20"/>
            </w:rPr>
            <w:t xml:space="preserve">. Saúde da Família, agora mais do que nunca!. Ciência &amp; Saúde Coletiva, v. 14, n. </w:t>
          </w:r>
          <w:proofErr w:type="spellStart"/>
          <w:r w:rsidR="0058033B" w:rsidRPr="0058033B">
            <w:rPr>
              <w:rFonts w:ascii="Exo" w:eastAsia="Times New Roman" w:hAnsi="Exo"/>
              <w:color w:val="000000"/>
              <w:sz w:val="20"/>
              <w:szCs w:val="20"/>
            </w:rPr>
            <w:t>suppl</w:t>
          </w:r>
          <w:proofErr w:type="spellEnd"/>
          <w:r w:rsidR="0058033B" w:rsidRPr="0058033B">
            <w:rPr>
              <w:rFonts w:ascii="Exo" w:eastAsia="Times New Roman" w:hAnsi="Exo"/>
              <w:color w:val="000000"/>
              <w:sz w:val="20"/>
              <w:szCs w:val="20"/>
            </w:rPr>
            <w:t xml:space="preserve"> 1, p. 1493-1497, 2009.</w:t>
          </w:r>
          <w:r w:rsidR="0058033B">
            <w:rPr>
              <w:rFonts w:ascii="Exo" w:eastAsia="Times New Roman" w:hAnsi="Exo"/>
              <w:color w:val="000000"/>
              <w:sz w:val="20"/>
              <w:szCs w:val="20"/>
            </w:rPr>
            <w:t xml:space="preserve">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261CE">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HENRIQUE RIBEIRO DA SILVEIRA" w:date="2025-01-20T14:43:00Z" w:initials="HRDS">
    <w:p w14:paraId="04BF3EE7" w14:textId="27402D72" w:rsidR="00F61580" w:rsidRDefault="00F61580">
      <w:pPr>
        <w:pStyle w:val="Textodecomentrio"/>
      </w:pPr>
      <w:r>
        <w:rPr>
          <w:rStyle w:val="Refdecomentrio"/>
        </w:rPr>
        <w:annotationRef/>
      </w:r>
      <w:r>
        <w:rPr>
          <w:rStyle w:val="Refdecomentrio"/>
        </w:rPr>
        <w:annotationRef/>
      </w:r>
      <w:proofErr w:type="spellStart"/>
      <w:r>
        <w:t>Add</w:t>
      </w:r>
      <w:proofErr w:type="spellEnd"/>
      <w:r>
        <w:t xml:space="preserve"> link dos dados resultantes, após atualização do nome no site dados.face.ufg.br. </w:t>
      </w:r>
      <w:proofErr w:type="spellStart"/>
      <w:r>
        <w:t>Add</w:t>
      </w:r>
      <w:proofErr w:type="spellEnd"/>
      <w:r>
        <w:t xml:space="preserve"> o link do dashboard após atualização do nome.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BF3E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8DF92" w16cex:dateUtc="2025-01-20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BF3EE7" w16cid:durableId="2B38DF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02175" w14:textId="77777777" w:rsidR="00F562CD" w:rsidRDefault="00F562CD" w:rsidP="0078205E">
      <w:pPr>
        <w:spacing w:after="0" w:line="240" w:lineRule="auto"/>
      </w:pPr>
      <w:r>
        <w:separator/>
      </w:r>
    </w:p>
  </w:endnote>
  <w:endnote w:type="continuationSeparator" w:id="0">
    <w:p w14:paraId="64A934BF" w14:textId="77777777" w:rsidR="00F562CD" w:rsidRDefault="00F562C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A02FB" w14:textId="77777777" w:rsidR="00F562CD" w:rsidRDefault="00F562CD" w:rsidP="0078205E">
      <w:pPr>
        <w:spacing w:after="0" w:line="240" w:lineRule="auto"/>
      </w:pPr>
      <w:r>
        <w:separator/>
      </w:r>
    </w:p>
  </w:footnote>
  <w:footnote w:type="continuationSeparator" w:id="0">
    <w:p w14:paraId="1401AD34" w14:textId="77777777" w:rsidR="00F562CD" w:rsidRDefault="00F562CD"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A6085"/>
    <w:rsid w:val="001D0EE0"/>
    <w:rsid w:val="001D788D"/>
    <w:rsid w:val="00221A69"/>
    <w:rsid w:val="00255C97"/>
    <w:rsid w:val="002826EF"/>
    <w:rsid w:val="002935E2"/>
    <w:rsid w:val="002C40D4"/>
    <w:rsid w:val="002D3DCE"/>
    <w:rsid w:val="002D5D78"/>
    <w:rsid w:val="003865BC"/>
    <w:rsid w:val="003F6595"/>
    <w:rsid w:val="00400BA7"/>
    <w:rsid w:val="004224BE"/>
    <w:rsid w:val="0046305B"/>
    <w:rsid w:val="00496AA8"/>
    <w:rsid w:val="004A3585"/>
    <w:rsid w:val="004C446E"/>
    <w:rsid w:val="004E0F3E"/>
    <w:rsid w:val="0051118D"/>
    <w:rsid w:val="00537021"/>
    <w:rsid w:val="0058033B"/>
    <w:rsid w:val="00595F27"/>
    <w:rsid w:val="005C3030"/>
    <w:rsid w:val="006447AB"/>
    <w:rsid w:val="00666086"/>
    <w:rsid w:val="007646EE"/>
    <w:rsid w:val="00775A85"/>
    <w:rsid w:val="0078205E"/>
    <w:rsid w:val="00814305"/>
    <w:rsid w:val="00822A3E"/>
    <w:rsid w:val="00826A75"/>
    <w:rsid w:val="00884CBB"/>
    <w:rsid w:val="00916188"/>
    <w:rsid w:val="00922844"/>
    <w:rsid w:val="009E5CEE"/>
    <w:rsid w:val="00A3571E"/>
    <w:rsid w:val="00A70015"/>
    <w:rsid w:val="00A80BE7"/>
    <w:rsid w:val="00B004BA"/>
    <w:rsid w:val="00B13018"/>
    <w:rsid w:val="00B55CBE"/>
    <w:rsid w:val="00C05C2B"/>
    <w:rsid w:val="00C567EB"/>
    <w:rsid w:val="00C82F27"/>
    <w:rsid w:val="00CA4CA1"/>
    <w:rsid w:val="00CD7B09"/>
    <w:rsid w:val="00D1198F"/>
    <w:rsid w:val="00D24869"/>
    <w:rsid w:val="00D36EEF"/>
    <w:rsid w:val="00D57065"/>
    <w:rsid w:val="00D7294F"/>
    <w:rsid w:val="00D94AD2"/>
    <w:rsid w:val="00E261CE"/>
    <w:rsid w:val="00E47210"/>
    <w:rsid w:val="00E51D34"/>
    <w:rsid w:val="00EA646D"/>
    <w:rsid w:val="00F562CD"/>
    <w:rsid w:val="00F61580"/>
    <w:rsid w:val="00F915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Interface.18003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yperlink" Target="https://github.com/danielppagotto/dimensionamento_m4/blob/main/01_indicadores/04_medicos_SF/04_medicos_SF.R"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4_medicos_SF/04_medicos_SF.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D64D8FE8D521447C95E8A4D396E46B4E"/>
        <w:category>
          <w:name w:val="Geral"/>
          <w:gallery w:val="placeholder"/>
        </w:category>
        <w:types>
          <w:type w:val="bbPlcHdr"/>
        </w:types>
        <w:behaviors>
          <w:behavior w:val="content"/>
        </w:behaviors>
        <w:guid w:val="{C8DD14BD-E569-44A1-9700-2B4D1E32289D}"/>
      </w:docPartPr>
      <w:docPartBody>
        <w:p w:rsidR="00000000" w:rsidRDefault="00B14290" w:rsidP="00B14290">
          <w:pPr>
            <w:pStyle w:val="D64D8FE8D521447C95E8A4D396E46B4E"/>
          </w:pPr>
          <w:r w:rsidRPr="0031018C">
            <w:rPr>
              <w:rStyle w:val="TextodoEspaoReservado"/>
            </w:rPr>
            <w:t>Clique ou toque aqui para inserir o texto.</w:t>
          </w:r>
        </w:p>
      </w:docPartBody>
    </w:docPart>
    <w:docPart>
      <w:docPartPr>
        <w:name w:val="B0E640CAFFF7449DB35D9B2F9C2E6B64"/>
        <w:category>
          <w:name w:val="Geral"/>
          <w:gallery w:val="placeholder"/>
        </w:category>
        <w:types>
          <w:type w:val="bbPlcHdr"/>
        </w:types>
        <w:behaviors>
          <w:behavior w:val="content"/>
        </w:behaviors>
        <w:guid w:val="{51202C86-DBC8-4E00-B4ED-463BF3F5ADE6}"/>
      </w:docPartPr>
      <w:docPartBody>
        <w:p w:rsidR="00000000" w:rsidRDefault="00B14290" w:rsidP="00B14290">
          <w:pPr>
            <w:pStyle w:val="B0E640CAFFF7449DB35D9B2F9C2E6B64"/>
          </w:pPr>
          <w:r w:rsidRPr="0031018C">
            <w:rPr>
              <w:rStyle w:val="TextodoEspaoReservado"/>
            </w:rPr>
            <w:t>Clique ou toque aqui para inserir o texto.</w:t>
          </w:r>
        </w:p>
      </w:docPartBody>
    </w:docPart>
    <w:docPart>
      <w:docPartPr>
        <w:name w:val="10A7EFDA8C5C40D9B60DF0B1EDB4105A"/>
        <w:category>
          <w:name w:val="Geral"/>
          <w:gallery w:val="placeholder"/>
        </w:category>
        <w:types>
          <w:type w:val="bbPlcHdr"/>
        </w:types>
        <w:behaviors>
          <w:behavior w:val="content"/>
        </w:behaviors>
        <w:guid w:val="{2CABBFD3-797B-47CE-95DF-6CC366D138B7}"/>
      </w:docPartPr>
      <w:docPartBody>
        <w:p w:rsidR="00000000" w:rsidRDefault="00B14290" w:rsidP="00B14290">
          <w:pPr>
            <w:pStyle w:val="10A7EFDA8C5C40D9B60DF0B1EDB4105A"/>
          </w:pPr>
          <w:r w:rsidRPr="0031018C">
            <w:rPr>
              <w:rStyle w:val="TextodoEspaoReservado"/>
            </w:rPr>
            <w:t>Clique ou toque aqui para inserir o texto.</w:t>
          </w:r>
        </w:p>
      </w:docPartBody>
    </w:docPart>
    <w:docPart>
      <w:docPartPr>
        <w:name w:val="9A94C05921FB4D82BA0D6C98D103E210"/>
        <w:category>
          <w:name w:val="Geral"/>
          <w:gallery w:val="placeholder"/>
        </w:category>
        <w:types>
          <w:type w:val="bbPlcHdr"/>
        </w:types>
        <w:behaviors>
          <w:behavior w:val="content"/>
        </w:behaviors>
        <w:guid w:val="{EFE068F1-B645-402F-86C8-295BDFB51540}"/>
      </w:docPartPr>
      <w:docPartBody>
        <w:p w:rsidR="00000000" w:rsidRDefault="00B14290" w:rsidP="00B14290">
          <w:pPr>
            <w:pStyle w:val="9A94C05921FB4D82BA0D6C98D103E21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2C40D4"/>
    <w:rsid w:val="002F7A44"/>
    <w:rsid w:val="00300E32"/>
    <w:rsid w:val="0030435F"/>
    <w:rsid w:val="00400BA7"/>
    <w:rsid w:val="00555B1A"/>
    <w:rsid w:val="0098740C"/>
    <w:rsid w:val="009A2513"/>
    <w:rsid w:val="00A647F7"/>
    <w:rsid w:val="00AE103D"/>
    <w:rsid w:val="00B14290"/>
    <w:rsid w:val="00BA0934"/>
    <w:rsid w:val="00C423DC"/>
    <w:rsid w:val="00CE39C5"/>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14290"/>
    <w:rPr>
      <w:color w:val="808080"/>
    </w:rPr>
  </w:style>
  <w:style w:type="paragraph" w:customStyle="1" w:styleId="D62049A6F59B4A9CBD12EAB8D1FCB7FE">
    <w:name w:val="D62049A6F59B4A9CBD12EAB8D1FCB7FE"/>
    <w:rsid w:val="00B14290"/>
  </w:style>
  <w:style w:type="paragraph" w:customStyle="1" w:styleId="D64D8FE8D521447C95E8A4D396E46B4E">
    <w:name w:val="D64D8FE8D521447C95E8A4D396E46B4E"/>
    <w:rsid w:val="00B14290"/>
  </w:style>
  <w:style w:type="paragraph" w:customStyle="1" w:styleId="B0E640CAFFF7449DB35D9B2F9C2E6B64">
    <w:name w:val="B0E640CAFFF7449DB35D9B2F9C2E6B64"/>
    <w:rsid w:val="00B14290"/>
  </w:style>
  <w:style w:type="paragraph" w:customStyle="1" w:styleId="10A7EFDA8C5C40D9B60DF0B1EDB4105A">
    <w:name w:val="10A7EFDA8C5C40D9B60DF0B1EDB4105A"/>
    <w:rsid w:val="00B14290"/>
  </w:style>
  <w:style w:type="paragraph" w:customStyle="1" w:styleId="9A94C05921FB4D82BA0D6C98D103E210">
    <w:name w:val="9A94C05921FB4D82BA0D6C98D103E210"/>
    <w:rsid w:val="00B14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9</Pages>
  <Words>1646</Words>
  <Characters>8894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13</cp:revision>
  <dcterms:created xsi:type="dcterms:W3CDTF">2024-11-06T13:56:00Z</dcterms:created>
  <dcterms:modified xsi:type="dcterms:W3CDTF">2025-01-20T19:35:00Z</dcterms:modified>
</cp:coreProperties>
</file>