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E9CB5BB" w:rsidR="0078205E" w:rsidRDefault="00DD2B9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2CF48E0B" wp14:editId="13D07E55">
            <wp:simplePos x="0" y="0"/>
            <wp:positionH relativeFrom="column">
              <wp:posOffset>-1057275</wp:posOffset>
            </wp:positionH>
            <wp:positionV relativeFrom="paragraph">
              <wp:posOffset>-892175</wp:posOffset>
            </wp:positionV>
            <wp:extent cx="7563054" cy="10698480"/>
            <wp:effectExtent l="0" t="0" r="0" b="7620"/>
            <wp:wrapNone/>
            <wp:docPr id="1794742968"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42968" name="Imagem 1" descr="Interface gráfica do usuário, Aplicativ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69831" cy="10708067"/>
                    </a:xfrm>
                    <a:prstGeom prst="rect">
                      <a:avLst/>
                    </a:prstGeom>
                  </pic:spPr>
                </pic:pic>
              </a:graphicData>
            </a:graphic>
            <wp14:sizeRelH relativeFrom="margin">
              <wp14:pctWidth>0</wp14:pctWidth>
            </wp14:sizeRelH>
            <wp14:sizeRelV relativeFrom="margin">
              <wp14:pctHeight>0</wp14:pctHeight>
            </wp14:sizeRelV>
          </wp:anchor>
        </w:drawing>
      </w:r>
    </w:p>
    <w:p w14:paraId="4498AC76" w14:textId="14252CC3" w:rsidR="001B1594" w:rsidRDefault="001B1594" w:rsidP="0078205E">
      <w:pPr>
        <w:ind w:left="-1701"/>
        <w:jc w:val="center"/>
        <w:rPr>
          <w:noProof/>
          <w:color w:val="FF0000"/>
        </w:rPr>
      </w:pPr>
    </w:p>
    <w:p w14:paraId="64300CEC" w14:textId="226C9F7D" w:rsidR="001B1594" w:rsidRDefault="001B1594" w:rsidP="0078205E">
      <w:pPr>
        <w:ind w:left="-1701"/>
        <w:jc w:val="center"/>
        <w:rPr>
          <w:noProof/>
          <w:color w:val="FF0000"/>
        </w:rPr>
      </w:pPr>
    </w:p>
    <w:p w14:paraId="3C2F4B83" w14:textId="7D70B6E7" w:rsidR="001B1594" w:rsidRDefault="001B1594" w:rsidP="0078205E">
      <w:pPr>
        <w:ind w:left="-1701"/>
        <w:jc w:val="center"/>
        <w:rPr>
          <w:noProof/>
          <w:color w:val="FF0000"/>
        </w:rPr>
      </w:pPr>
    </w:p>
    <w:p w14:paraId="6825C5B5" w14:textId="0C1EB275" w:rsidR="001B1594" w:rsidRDefault="001B1594" w:rsidP="0078205E">
      <w:pPr>
        <w:ind w:left="-1701"/>
        <w:jc w:val="center"/>
        <w:rPr>
          <w:noProof/>
          <w:color w:val="FF0000"/>
        </w:rPr>
      </w:pPr>
    </w:p>
    <w:p w14:paraId="10B0F618" w14:textId="6FDDA40C" w:rsidR="001B1594" w:rsidRDefault="001B1594" w:rsidP="0078205E">
      <w:pPr>
        <w:ind w:left="-1701"/>
        <w:jc w:val="center"/>
        <w:rPr>
          <w:noProof/>
          <w:color w:val="FF0000"/>
        </w:rPr>
      </w:pPr>
    </w:p>
    <w:p w14:paraId="24EB5C71" w14:textId="74462D18" w:rsidR="001B1594" w:rsidRDefault="001B1594" w:rsidP="0078205E">
      <w:pPr>
        <w:ind w:left="-1701"/>
        <w:jc w:val="center"/>
        <w:rPr>
          <w:noProof/>
          <w:color w:val="FF0000"/>
        </w:rPr>
      </w:pPr>
    </w:p>
    <w:p w14:paraId="433CEDF3" w14:textId="1381636A" w:rsidR="001B1594" w:rsidRDefault="001B1594" w:rsidP="0078205E">
      <w:pPr>
        <w:ind w:left="-1701"/>
        <w:jc w:val="center"/>
        <w:rPr>
          <w:noProof/>
          <w:color w:val="FF0000"/>
        </w:rPr>
      </w:pPr>
    </w:p>
    <w:p w14:paraId="65CF8EB4" w14:textId="66A28E3E" w:rsidR="001B1594" w:rsidRDefault="001B1594" w:rsidP="0078205E">
      <w:pPr>
        <w:ind w:left="-1701"/>
        <w:jc w:val="center"/>
        <w:rPr>
          <w:noProof/>
          <w:color w:val="FF0000"/>
        </w:rPr>
      </w:pPr>
    </w:p>
    <w:p w14:paraId="0537CE39" w14:textId="48EF112F" w:rsidR="001B1594" w:rsidRDefault="001B1594" w:rsidP="0078205E">
      <w:pPr>
        <w:ind w:left="-1701"/>
        <w:jc w:val="center"/>
        <w:rPr>
          <w:noProof/>
          <w:color w:val="FF0000"/>
        </w:rPr>
      </w:pPr>
    </w:p>
    <w:p w14:paraId="167325EC" w14:textId="5A828D26" w:rsidR="001B1594" w:rsidRDefault="001B1594" w:rsidP="0078205E">
      <w:pPr>
        <w:ind w:left="-1701"/>
        <w:jc w:val="center"/>
        <w:rPr>
          <w:noProof/>
          <w:color w:val="FF0000"/>
        </w:rPr>
      </w:pPr>
    </w:p>
    <w:p w14:paraId="5D6DD068" w14:textId="58E10B4F" w:rsidR="001B1594" w:rsidRDefault="001B1594" w:rsidP="0078205E">
      <w:pPr>
        <w:ind w:left="-1701"/>
        <w:jc w:val="center"/>
        <w:rPr>
          <w:noProof/>
          <w:color w:val="FF0000"/>
        </w:rPr>
      </w:pPr>
    </w:p>
    <w:p w14:paraId="4C7BB442" w14:textId="40BF2AA8" w:rsidR="001B1594" w:rsidRDefault="001B1594" w:rsidP="0078205E">
      <w:pPr>
        <w:ind w:left="-1701"/>
        <w:jc w:val="center"/>
        <w:rPr>
          <w:noProof/>
          <w:color w:val="FF0000"/>
        </w:rPr>
      </w:pPr>
    </w:p>
    <w:p w14:paraId="00D45157" w14:textId="6C413611" w:rsidR="001B1594" w:rsidRDefault="001B1594" w:rsidP="0078205E">
      <w:pPr>
        <w:ind w:left="-1701"/>
        <w:jc w:val="center"/>
        <w:rPr>
          <w:noProof/>
          <w:color w:val="FF0000"/>
        </w:rPr>
      </w:pPr>
    </w:p>
    <w:p w14:paraId="1CC4249D" w14:textId="2BBD5269" w:rsidR="001B1594" w:rsidRDefault="001B1594" w:rsidP="0078205E">
      <w:pPr>
        <w:ind w:left="-1701"/>
        <w:jc w:val="center"/>
        <w:rPr>
          <w:noProof/>
          <w:color w:val="FF0000"/>
        </w:rPr>
      </w:pPr>
    </w:p>
    <w:p w14:paraId="190F428A" w14:textId="79786B0A" w:rsidR="001B1594" w:rsidRDefault="001B1594" w:rsidP="0078205E">
      <w:pPr>
        <w:ind w:left="-1701"/>
        <w:jc w:val="center"/>
        <w:rPr>
          <w:noProof/>
          <w:color w:val="FF0000"/>
        </w:rPr>
      </w:pPr>
    </w:p>
    <w:p w14:paraId="1BAF66B5" w14:textId="3303DBD6" w:rsidR="001B1594" w:rsidRDefault="001B1594" w:rsidP="0078205E">
      <w:pPr>
        <w:ind w:left="-1701"/>
        <w:jc w:val="center"/>
        <w:rPr>
          <w:noProof/>
          <w:color w:val="FF0000"/>
        </w:rPr>
      </w:pPr>
    </w:p>
    <w:p w14:paraId="36156F6B" w14:textId="6F602B11" w:rsidR="001B1594" w:rsidRDefault="001B1594" w:rsidP="0078205E">
      <w:pPr>
        <w:ind w:left="-1701"/>
        <w:jc w:val="center"/>
        <w:rPr>
          <w:noProof/>
          <w:color w:val="FF0000"/>
        </w:rPr>
      </w:pPr>
    </w:p>
    <w:p w14:paraId="57612B27" w14:textId="45C15A4C" w:rsidR="001B1594" w:rsidRDefault="001B1594" w:rsidP="0078205E">
      <w:pPr>
        <w:ind w:left="-1701"/>
        <w:jc w:val="center"/>
        <w:rPr>
          <w:noProof/>
          <w:color w:val="FF0000"/>
        </w:rPr>
      </w:pPr>
    </w:p>
    <w:p w14:paraId="25B1FB5D" w14:textId="3804EBE3" w:rsidR="001B1594" w:rsidRDefault="001B1594" w:rsidP="0078205E">
      <w:pPr>
        <w:ind w:left="-1701"/>
        <w:jc w:val="center"/>
        <w:rPr>
          <w:noProof/>
          <w:color w:val="FF0000"/>
        </w:rPr>
      </w:pPr>
    </w:p>
    <w:p w14:paraId="2FDA39C9" w14:textId="61E79116" w:rsidR="001B1594" w:rsidRDefault="001B1594" w:rsidP="0078205E">
      <w:pPr>
        <w:ind w:left="-1701"/>
        <w:jc w:val="center"/>
        <w:rPr>
          <w:noProof/>
          <w:color w:val="FF0000"/>
        </w:rPr>
      </w:pPr>
    </w:p>
    <w:p w14:paraId="0BB5D442" w14:textId="599CA498" w:rsidR="001B1594" w:rsidRDefault="001B1594" w:rsidP="0078205E">
      <w:pPr>
        <w:ind w:left="-1701"/>
        <w:jc w:val="center"/>
        <w:rPr>
          <w:noProof/>
          <w:color w:val="FF0000"/>
        </w:rPr>
      </w:pPr>
    </w:p>
    <w:p w14:paraId="69633308" w14:textId="1DA9B59E" w:rsidR="001B1594" w:rsidRDefault="001B1594" w:rsidP="0078205E">
      <w:pPr>
        <w:ind w:left="-1701"/>
        <w:jc w:val="center"/>
        <w:rPr>
          <w:noProof/>
          <w:color w:val="FF0000"/>
        </w:rPr>
      </w:pPr>
    </w:p>
    <w:p w14:paraId="12A91D9B" w14:textId="7CE1876A" w:rsidR="001B1594" w:rsidRDefault="001B1594" w:rsidP="0078205E">
      <w:pPr>
        <w:ind w:left="-1701"/>
        <w:jc w:val="center"/>
        <w:rPr>
          <w:noProof/>
          <w:color w:val="FF0000"/>
        </w:rPr>
      </w:pPr>
    </w:p>
    <w:p w14:paraId="7314F1FA" w14:textId="0594096C" w:rsidR="001B1594" w:rsidRDefault="001B1594" w:rsidP="0078205E">
      <w:pPr>
        <w:ind w:left="-1701"/>
        <w:jc w:val="center"/>
        <w:rPr>
          <w:noProof/>
          <w:color w:val="FF0000"/>
        </w:rPr>
      </w:pPr>
    </w:p>
    <w:p w14:paraId="1B3A229E" w14:textId="204ECB96" w:rsidR="001B1594" w:rsidRDefault="001B1594" w:rsidP="0078205E">
      <w:pPr>
        <w:ind w:left="-1701"/>
        <w:jc w:val="center"/>
        <w:rPr>
          <w:noProof/>
          <w:color w:val="FF0000"/>
        </w:rPr>
      </w:pPr>
    </w:p>
    <w:p w14:paraId="09E4F836" w14:textId="3012E45E" w:rsidR="001B1594" w:rsidRDefault="001B1594" w:rsidP="0078205E">
      <w:pPr>
        <w:ind w:left="-1701"/>
        <w:jc w:val="center"/>
        <w:rPr>
          <w:noProof/>
          <w:color w:val="FF0000"/>
        </w:rPr>
      </w:pPr>
    </w:p>
    <w:p w14:paraId="5FCFBF31" w14:textId="3FE69ADC" w:rsidR="001B1594" w:rsidRDefault="001B1594" w:rsidP="0078205E">
      <w:pPr>
        <w:ind w:left="-1701"/>
        <w:jc w:val="center"/>
        <w:rPr>
          <w:noProof/>
          <w:color w:val="FF0000"/>
        </w:rPr>
      </w:pPr>
    </w:p>
    <w:p w14:paraId="0CCFBE85" w14:textId="18CCAA91" w:rsidR="001B1594" w:rsidRDefault="001B1594" w:rsidP="0078205E">
      <w:pPr>
        <w:ind w:left="-1701"/>
        <w:jc w:val="center"/>
        <w:rPr>
          <w:noProof/>
          <w:color w:val="FF0000"/>
        </w:rPr>
      </w:pPr>
    </w:p>
    <w:p w14:paraId="7EB843A1" w14:textId="7E077836" w:rsidR="001B1594" w:rsidRDefault="001B1594" w:rsidP="0078205E">
      <w:pPr>
        <w:ind w:left="-1701"/>
        <w:jc w:val="center"/>
        <w:rPr>
          <w:noProof/>
          <w:color w:val="FF0000"/>
        </w:rPr>
      </w:pPr>
    </w:p>
    <w:p w14:paraId="7F9BB237" w14:textId="1310D8E7" w:rsidR="001B1594" w:rsidRDefault="001B1594" w:rsidP="0078205E">
      <w:pPr>
        <w:ind w:left="-1701"/>
        <w:jc w:val="center"/>
        <w:rPr>
          <w:noProof/>
          <w:color w:val="FF0000"/>
        </w:rPr>
      </w:pPr>
    </w:p>
    <w:p w14:paraId="085DBF35" w14:textId="0F7D0AF4" w:rsidR="001B1594" w:rsidRDefault="001B1594" w:rsidP="0078205E">
      <w:pPr>
        <w:ind w:left="-1701"/>
        <w:jc w:val="center"/>
        <w:rPr>
          <w:noProof/>
          <w:color w:val="FF0000"/>
        </w:rPr>
      </w:pPr>
    </w:p>
    <w:p w14:paraId="4B19FD0B" w14:textId="3F0D76FF" w:rsidR="001B1594" w:rsidRDefault="001B1594" w:rsidP="0078205E">
      <w:pPr>
        <w:ind w:left="-1701"/>
        <w:jc w:val="center"/>
        <w:rPr>
          <w:noProof/>
          <w:color w:val="FF0000"/>
        </w:rPr>
      </w:pPr>
    </w:p>
    <w:p w14:paraId="029AF2FA" w14:textId="0D68083C" w:rsidR="001B1594" w:rsidRDefault="001B1594" w:rsidP="0078205E">
      <w:pPr>
        <w:ind w:left="-1701"/>
        <w:jc w:val="center"/>
        <w:rPr>
          <w:noProof/>
          <w:color w:val="FF0000"/>
        </w:rPr>
      </w:pPr>
    </w:p>
    <w:p w14:paraId="6B10AE1A" w14:textId="79F41726" w:rsidR="001B1594" w:rsidRDefault="001B1594" w:rsidP="0078205E">
      <w:pPr>
        <w:ind w:left="-1701"/>
        <w:jc w:val="center"/>
        <w:rPr>
          <w:noProof/>
          <w:color w:val="FF0000"/>
        </w:rPr>
      </w:pPr>
    </w:p>
    <w:p w14:paraId="242908D0" w14:textId="5543DEB7" w:rsidR="001B1594" w:rsidRDefault="001B1594" w:rsidP="0078205E">
      <w:pPr>
        <w:ind w:left="-1701"/>
        <w:jc w:val="center"/>
        <w:rPr>
          <w:noProof/>
          <w:color w:val="FF0000"/>
        </w:rPr>
      </w:pPr>
    </w:p>
    <w:p w14:paraId="27C3F371" w14:textId="235EEB2D" w:rsidR="001B1594" w:rsidRDefault="001B1594" w:rsidP="0078205E">
      <w:pPr>
        <w:ind w:left="-1701"/>
        <w:jc w:val="center"/>
        <w:rPr>
          <w:noProof/>
          <w:color w:val="FF0000"/>
        </w:rPr>
      </w:pPr>
    </w:p>
    <w:p w14:paraId="0B70EEE0" w14:textId="0688AC78" w:rsidR="001B1594" w:rsidRDefault="001B1594" w:rsidP="0078205E">
      <w:pPr>
        <w:ind w:left="-1701"/>
        <w:jc w:val="center"/>
        <w:rPr>
          <w:noProof/>
          <w:color w:val="FF0000"/>
        </w:rPr>
      </w:pPr>
    </w:p>
    <w:p w14:paraId="444D27B3" w14:textId="5EF8C907" w:rsidR="001B1594" w:rsidRDefault="001B1594" w:rsidP="0078205E">
      <w:pPr>
        <w:ind w:left="-1701"/>
        <w:jc w:val="center"/>
        <w:rPr>
          <w:noProof/>
          <w:color w:val="FF0000"/>
        </w:rPr>
      </w:pPr>
    </w:p>
    <w:p w14:paraId="09450AEE" w14:textId="38C109D4" w:rsidR="001B1594" w:rsidRDefault="001B1594" w:rsidP="0078205E">
      <w:pPr>
        <w:ind w:left="-1701"/>
        <w:jc w:val="center"/>
        <w:rPr>
          <w:noProof/>
          <w:color w:val="FF0000"/>
        </w:rPr>
      </w:pPr>
    </w:p>
    <w:p w14:paraId="60A2DAC9" w14:textId="62B049E1" w:rsidR="001B1594" w:rsidRDefault="001B1594" w:rsidP="0078205E">
      <w:pPr>
        <w:ind w:left="-1701"/>
        <w:jc w:val="center"/>
        <w:rPr>
          <w:noProof/>
          <w:color w:val="FF0000"/>
        </w:rPr>
      </w:pPr>
    </w:p>
    <w:p w14:paraId="200F160E" w14:textId="7DCDDE57" w:rsidR="001B1594" w:rsidRDefault="001B1594" w:rsidP="0078205E">
      <w:pPr>
        <w:ind w:left="-1701"/>
        <w:jc w:val="center"/>
        <w:rPr>
          <w:noProof/>
          <w:color w:val="FF0000"/>
        </w:rPr>
      </w:pPr>
    </w:p>
    <w:p w14:paraId="5DD7A5D7" w14:textId="35021B39" w:rsidR="001B1594" w:rsidRDefault="001B1594" w:rsidP="0078205E">
      <w:pPr>
        <w:ind w:left="-1701"/>
        <w:jc w:val="center"/>
        <w:rPr>
          <w:noProof/>
          <w:color w:val="FF0000"/>
        </w:rPr>
      </w:pPr>
    </w:p>
    <w:p w14:paraId="2CDB25B0" w14:textId="6E418B74" w:rsidR="001B1594" w:rsidRDefault="001B1594" w:rsidP="0078205E">
      <w:pPr>
        <w:ind w:left="-1701"/>
        <w:jc w:val="center"/>
        <w:rPr>
          <w:noProof/>
          <w:color w:val="FF0000"/>
        </w:rPr>
      </w:pPr>
    </w:p>
    <w:p w14:paraId="638FDC05" w14:textId="20F8A7D3" w:rsidR="001B1594" w:rsidRDefault="001B1594" w:rsidP="0078205E">
      <w:pPr>
        <w:ind w:left="-1701"/>
        <w:jc w:val="center"/>
        <w:rPr>
          <w:noProof/>
          <w:color w:val="FF0000"/>
        </w:rPr>
      </w:pPr>
    </w:p>
    <w:p w14:paraId="7E4B14BA" w14:textId="216723ED" w:rsidR="001B1594" w:rsidRDefault="001B1594" w:rsidP="0078205E">
      <w:pPr>
        <w:ind w:left="-1701"/>
        <w:jc w:val="center"/>
        <w:rPr>
          <w:noProof/>
          <w:color w:val="FF0000"/>
        </w:rPr>
      </w:pPr>
    </w:p>
    <w:p w14:paraId="0CD9F46C" w14:textId="208284FD" w:rsidR="001B1594" w:rsidRDefault="001B1594" w:rsidP="0078205E">
      <w:pPr>
        <w:ind w:left="-1701"/>
        <w:jc w:val="center"/>
        <w:rPr>
          <w:noProof/>
          <w:color w:val="FF0000"/>
        </w:rPr>
      </w:pPr>
    </w:p>
    <w:p w14:paraId="4A34A8C3" w14:textId="613B2C49" w:rsidR="001B1594" w:rsidRDefault="001B1594" w:rsidP="0078205E">
      <w:pPr>
        <w:ind w:left="-1701"/>
        <w:jc w:val="center"/>
        <w:rPr>
          <w:noProof/>
          <w:color w:val="FF0000"/>
        </w:rPr>
      </w:pPr>
    </w:p>
    <w:p w14:paraId="361ED87E" w14:textId="586429CC" w:rsidR="001B1594" w:rsidRDefault="001B1594" w:rsidP="0078205E">
      <w:pPr>
        <w:ind w:left="-1701"/>
        <w:jc w:val="center"/>
        <w:rPr>
          <w:noProof/>
          <w:color w:val="FF0000"/>
        </w:rPr>
      </w:pPr>
    </w:p>
    <w:p w14:paraId="15A450A7" w14:textId="5BB6CC77" w:rsidR="001B1594" w:rsidRDefault="001B1594" w:rsidP="0078205E">
      <w:pPr>
        <w:ind w:left="-1701"/>
        <w:jc w:val="center"/>
        <w:rPr>
          <w:noProof/>
          <w:color w:val="FF0000"/>
        </w:rPr>
      </w:pPr>
    </w:p>
    <w:p w14:paraId="0ECEDB1C" w14:textId="30B86789" w:rsidR="001B1594" w:rsidRDefault="001B1594" w:rsidP="0078205E">
      <w:pPr>
        <w:ind w:left="-1701"/>
        <w:jc w:val="center"/>
        <w:rPr>
          <w:noProof/>
          <w:color w:val="FF0000"/>
        </w:rPr>
      </w:pPr>
    </w:p>
    <w:p w14:paraId="2D68CC9C" w14:textId="287E4E58" w:rsidR="001B1594" w:rsidRDefault="001B1594" w:rsidP="0078205E">
      <w:pPr>
        <w:ind w:left="-1701"/>
        <w:jc w:val="center"/>
        <w:rPr>
          <w:noProof/>
          <w:color w:val="FF0000"/>
        </w:rPr>
      </w:pPr>
    </w:p>
    <w:p w14:paraId="10905F5D" w14:textId="0DA71AA7" w:rsidR="001B1594" w:rsidRDefault="001B1594" w:rsidP="0078205E">
      <w:pPr>
        <w:ind w:left="-1701"/>
        <w:jc w:val="center"/>
        <w:rPr>
          <w:noProof/>
          <w:color w:val="FF0000"/>
        </w:rPr>
      </w:pPr>
    </w:p>
    <w:p w14:paraId="5EB61E0E" w14:textId="0BABF16E" w:rsidR="001B1594" w:rsidRDefault="001B1594" w:rsidP="0078205E">
      <w:pPr>
        <w:ind w:left="-1701"/>
        <w:jc w:val="center"/>
        <w:rPr>
          <w:noProof/>
          <w:color w:val="FF0000"/>
        </w:rPr>
      </w:pPr>
    </w:p>
    <w:p w14:paraId="5E59C37A" w14:textId="34AD1A34" w:rsidR="001B1594" w:rsidRDefault="001B1594" w:rsidP="0078205E">
      <w:pPr>
        <w:ind w:left="-1701"/>
        <w:jc w:val="center"/>
        <w:rPr>
          <w:noProof/>
          <w:color w:val="FF0000"/>
        </w:rPr>
      </w:pPr>
    </w:p>
    <w:p w14:paraId="6FD31288" w14:textId="0F7ADCDA" w:rsidR="001B1594" w:rsidRDefault="001B1594" w:rsidP="0078205E">
      <w:pPr>
        <w:ind w:left="-1701"/>
        <w:jc w:val="center"/>
        <w:rPr>
          <w:noProof/>
          <w:color w:val="FF0000"/>
        </w:rPr>
      </w:pPr>
    </w:p>
    <w:p w14:paraId="77774AF8" w14:textId="3683F9A4" w:rsidR="001B1594" w:rsidRDefault="001B1594" w:rsidP="0078205E">
      <w:pPr>
        <w:ind w:left="-1701"/>
        <w:jc w:val="center"/>
        <w:rPr>
          <w:noProof/>
          <w:color w:val="FF0000"/>
        </w:rPr>
      </w:pPr>
    </w:p>
    <w:p w14:paraId="000CD1A3" w14:textId="06D31184" w:rsidR="001B1594" w:rsidRDefault="001B1594" w:rsidP="0078205E">
      <w:pPr>
        <w:ind w:left="-1701"/>
        <w:jc w:val="center"/>
        <w:rPr>
          <w:noProof/>
          <w:color w:val="FF0000"/>
        </w:rPr>
      </w:pPr>
    </w:p>
    <w:p w14:paraId="6A53AA60" w14:textId="77777777" w:rsidR="001B1594" w:rsidRDefault="001B1594"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72D0ACAF" w:rsidR="0078205E" w:rsidRDefault="00DD2B9F" w:rsidP="0078205E">
      <w:pPr>
        <w:pStyle w:val="Texto"/>
        <w:spacing w:after="0" w:line="240" w:lineRule="auto"/>
        <w:jc w:val="center"/>
        <w:rPr>
          <w:b/>
          <w:bCs/>
          <w:sz w:val="30"/>
          <w:szCs w:val="30"/>
        </w:rPr>
      </w:pPr>
      <w:r w:rsidRPr="00DD2B9F">
        <w:rPr>
          <w:b/>
          <w:bCs/>
          <w:sz w:val="30"/>
          <w:szCs w:val="30"/>
        </w:rPr>
        <w:lastRenderedPageBreak/>
        <w:t>Razão de leitos de UTI por população</w:t>
      </w:r>
      <w:r w:rsidRPr="00460905">
        <w:rPr>
          <w:b/>
          <w:bCs/>
          <w:sz w:val="30"/>
          <w:szCs w:val="30"/>
        </w:rPr>
        <w:t xml:space="preserve"> </w:t>
      </w:r>
    </w:p>
    <w:p w14:paraId="4C007F63" w14:textId="2496E9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60905">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4D37BE1D" w:rsidR="004A3585" w:rsidRDefault="00B32022" w:rsidP="00B32022">
      <w:pPr>
        <w:tabs>
          <w:tab w:val="left" w:pos="4104"/>
        </w:tabs>
        <w:ind w:left="-1701"/>
      </w:pPr>
      <w:r>
        <w:tab/>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Fonts w:ascii="Exo" w:hAnsi="Exo"/>
        </w:rPr>
      </w:sdtEndPr>
      <w:sdtContent>
        <w:p w14:paraId="6121D4F4" w14:textId="0404B357" w:rsidR="00D36EEF" w:rsidRPr="00B32022" w:rsidRDefault="00D36EEF" w:rsidP="00D36EEF">
          <w:pPr>
            <w:pStyle w:val="CabealhodoSumrio"/>
            <w:jc w:val="center"/>
            <w:rPr>
              <w:rFonts w:ascii="Exo" w:hAnsi="Exo"/>
              <w:b/>
              <w:bCs/>
              <w:color w:val="auto"/>
            </w:rPr>
          </w:pPr>
          <w:r w:rsidRPr="00B32022">
            <w:rPr>
              <w:rFonts w:ascii="Exo" w:hAnsi="Exo"/>
              <w:b/>
              <w:bCs/>
              <w:color w:val="auto"/>
            </w:rPr>
            <w:t>Sumário</w:t>
          </w:r>
        </w:p>
        <w:p w14:paraId="27F13C86" w14:textId="06310D9D" w:rsidR="001239B3" w:rsidRPr="00B32022" w:rsidRDefault="00D36EEF">
          <w:pPr>
            <w:pStyle w:val="Sumrio1"/>
            <w:tabs>
              <w:tab w:val="right" w:leader="dot" w:pos="8494"/>
            </w:tabs>
            <w:rPr>
              <w:rFonts w:ascii="Exo" w:eastAsiaTheme="minorEastAsia" w:hAnsi="Exo"/>
              <w:noProof/>
              <w:kern w:val="0"/>
              <w:lang w:eastAsia="pt-BR"/>
              <w14:ligatures w14:val="none"/>
            </w:rPr>
          </w:pPr>
          <w:r w:rsidRPr="00B32022">
            <w:rPr>
              <w:rFonts w:ascii="Exo" w:hAnsi="Exo"/>
            </w:rPr>
            <w:fldChar w:fldCharType="begin"/>
          </w:r>
          <w:r w:rsidRPr="00B32022">
            <w:rPr>
              <w:rFonts w:ascii="Exo" w:hAnsi="Exo"/>
            </w:rPr>
            <w:instrText xml:space="preserve"> TOC \o "1-3" \h \z \u </w:instrText>
          </w:r>
          <w:r w:rsidRPr="00B32022">
            <w:rPr>
              <w:rFonts w:ascii="Exo" w:hAnsi="Exo"/>
            </w:rPr>
            <w:fldChar w:fldCharType="separate"/>
          </w:r>
          <w:hyperlink w:anchor="_Toc181700707" w:history="1">
            <w:r w:rsidR="001239B3" w:rsidRPr="00B32022">
              <w:rPr>
                <w:rStyle w:val="Hyperlink"/>
                <w:rFonts w:ascii="Exo" w:hAnsi="Exo"/>
                <w:noProof/>
              </w:rPr>
              <w:t>Introdução</w:t>
            </w:r>
            <w:r w:rsidR="001239B3" w:rsidRPr="00B32022">
              <w:rPr>
                <w:rFonts w:ascii="Exo" w:hAnsi="Exo"/>
                <w:noProof/>
                <w:webHidden/>
              </w:rPr>
              <w:tab/>
            </w:r>
            <w:r w:rsidR="001239B3" w:rsidRPr="00B32022">
              <w:rPr>
                <w:rFonts w:ascii="Exo" w:hAnsi="Exo"/>
                <w:noProof/>
                <w:webHidden/>
              </w:rPr>
              <w:fldChar w:fldCharType="begin"/>
            </w:r>
            <w:r w:rsidR="001239B3" w:rsidRPr="00B32022">
              <w:rPr>
                <w:rFonts w:ascii="Exo" w:hAnsi="Exo"/>
                <w:noProof/>
                <w:webHidden/>
              </w:rPr>
              <w:instrText xml:space="preserve"> PAGEREF _Toc181700707 \h </w:instrText>
            </w:r>
            <w:r w:rsidR="001239B3" w:rsidRPr="00B32022">
              <w:rPr>
                <w:rFonts w:ascii="Exo" w:hAnsi="Exo"/>
                <w:noProof/>
                <w:webHidden/>
              </w:rPr>
            </w:r>
            <w:r w:rsidR="001239B3" w:rsidRPr="00B32022">
              <w:rPr>
                <w:rFonts w:ascii="Exo" w:hAnsi="Exo"/>
                <w:noProof/>
                <w:webHidden/>
              </w:rPr>
              <w:fldChar w:fldCharType="separate"/>
            </w:r>
            <w:r w:rsidR="001239B3" w:rsidRPr="00B32022">
              <w:rPr>
                <w:rFonts w:ascii="Exo" w:hAnsi="Exo"/>
                <w:noProof/>
                <w:webHidden/>
              </w:rPr>
              <w:t>4</w:t>
            </w:r>
            <w:r w:rsidR="001239B3" w:rsidRPr="00B32022">
              <w:rPr>
                <w:rFonts w:ascii="Exo" w:hAnsi="Exo"/>
                <w:noProof/>
                <w:webHidden/>
              </w:rPr>
              <w:fldChar w:fldCharType="end"/>
            </w:r>
          </w:hyperlink>
        </w:p>
        <w:p w14:paraId="6CABB426" w14:textId="71CE6CAF" w:rsidR="001239B3" w:rsidRPr="00B32022" w:rsidRDefault="002D27B5">
          <w:pPr>
            <w:pStyle w:val="Sumrio1"/>
            <w:tabs>
              <w:tab w:val="right" w:leader="dot" w:pos="8494"/>
            </w:tabs>
            <w:rPr>
              <w:rFonts w:ascii="Exo" w:eastAsiaTheme="minorEastAsia" w:hAnsi="Exo"/>
              <w:noProof/>
              <w:kern w:val="0"/>
              <w:lang w:eastAsia="pt-BR"/>
              <w14:ligatures w14:val="none"/>
            </w:rPr>
          </w:pPr>
          <w:hyperlink w:anchor="_Toc181700708" w:history="1">
            <w:r w:rsidR="001239B3" w:rsidRPr="00B32022">
              <w:rPr>
                <w:rStyle w:val="Hyperlink"/>
                <w:rFonts w:ascii="Exo" w:hAnsi="Exo"/>
                <w:noProof/>
              </w:rPr>
              <w:t>Ficha de indicador</w:t>
            </w:r>
            <w:r w:rsidR="001239B3" w:rsidRPr="00B32022">
              <w:rPr>
                <w:rFonts w:ascii="Exo" w:hAnsi="Exo"/>
                <w:noProof/>
                <w:webHidden/>
              </w:rPr>
              <w:tab/>
            </w:r>
            <w:r w:rsidR="001239B3" w:rsidRPr="00B32022">
              <w:rPr>
                <w:rFonts w:ascii="Exo" w:hAnsi="Exo"/>
                <w:noProof/>
                <w:webHidden/>
              </w:rPr>
              <w:fldChar w:fldCharType="begin"/>
            </w:r>
            <w:r w:rsidR="001239B3" w:rsidRPr="00B32022">
              <w:rPr>
                <w:rFonts w:ascii="Exo" w:hAnsi="Exo"/>
                <w:noProof/>
                <w:webHidden/>
              </w:rPr>
              <w:instrText xml:space="preserve"> PAGEREF _Toc181700708 \h </w:instrText>
            </w:r>
            <w:r w:rsidR="001239B3" w:rsidRPr="00B32022">
              <w:rPr>
                <w:rFonts w:ascii="Exo" w:hAnsi="Exo"/>
                <w:noProof/>
                <w:webHidden/>
              </w:rPr>
            </w:r>
            <w:r w:rsidR="001239B3" w:rsidRPr="00B32022">
              <w:rPr>
                <w:rFonts w:ascii="Exo" w:hAnsi="Exo"/>
                <w:noProof/>
                <w:webHidden/>
              </w:rPr>
              <w:fldChar w:fldCharType="separate"/>
            </w:r>
            <w:r w:rsidR="001239B3" w:rsidRPr="00B32022">
              <w:rPr>
                <w:rFonts w:ascii="Exo" w:hAnsi="Exo"/>
                <w:noProof/>
                <w:webHidden/>
              </w:rPr>
              <w:t>5</w:t>
            </w:r>
            <w:r w:rsidR="001239B3" w:rsidRPr="00B32022">
              <w:rPr>
                <w:rFonts w:ascii="Exo" w:hAnsi="Exo"/>
                <w:noProof/>
                <w:webHidden/>
              </w:rPr>
              <w:fldChar w:fldCharType="end"/>
            </w:r>
          </w:hyperlink>
        </w:p>
        <w:p w14:paraId="122AFCFC" w14:textId="43DB701D" w:rsidR="001239B3" w:rsidRPr="00B32022" w:rsidRDefault="002D27B5">
          <w:pPr>
            <w:pStyle w:val="Sumrio1"/>
            <w:tabs>
              <w:tab w:val="right" w:leader="dot" w:pos="8494"/>
            </w:tabs>
            <w:rPr>
              <w:rFonts w:ascii="Exo" w:eastAsiaTheme="minorEastAsia" w:hAnsi="Exo"/>
              <w:noProof/>
              <w:kern w:val="0"/>
              <w:lang w:eastAsia="pt-BR"/>
              <w14:ligatures w14:val="none"/>
            </w:rPr>
          </w:pPr>
          <w:hyperlink w:anchor="_Toc181700709" w:history="1">
            <w:r w:rsidR="001239B3" w:rsidRPr="00B32022">
              <w:rPr>
                <w:rStyle w:val="Hyperlink"/>
                <w:rFonts w:ascii="Exo" w:hAnsi="Exo"/>
                <w:noProof/>
              </w:rPr>
              <w:t>Exemplo de aplicação</w:t>
            </w:r>
            <w:r w:rsidR="001239B3" w:rsidRPr="00B32022">
              <w:rPr>
                <w:rFonts w:ascii="Exo" w:hAnsi="Exo"/>
                <w:noProof/>
                <w:webHidden/>
              </w:rPr>
              <w:tab/>
            </w:r>
            <w:r w:rsidR="001239B3" w:rsidRPr="00B32022">
              <w:rPr>
                <w:rFonts w:ascii="Exo" w:hAnsi="Exo"/>
                <w:noProof/>
                <w:webHidden/>
              </w:rPr>
              <w:fldChar w:fldCharType="begin"/>
            </w:r>
            <w:r w:rsidR="001239B3" w:rsidRPr="00B32022">
              <w:rPr>
                <w:rFonts w:ascii="Exo" w:hAnsi="Exo"/>
                <w:noProof/>
                <w:webHidden/>
              </w:rPr>
              <w:instrText xml:space="preserve"> PAGEREF _Toc181700709 \h </w:instrText>
            </w:r>
            <w:r w:rsidR="001239B3" w:rsidRPr="00B32022">
              <w:rPr>
                <w:rFonts w:ascii="Exo" w:hAnsi="Exo"/>
                <w:noProof/>
                <w:webHidden/>
              </w:rPr>
            </w:r>
            <w:r w:rsidR="001239B3" w:rsidRPr="00B32022">
              <w:rPr>
                <w:rFonts w:ascii="Exo" w:hAnsi="Exo"/>
                <w:noProof/>
                <w:webHidden/>
              </w:rPr>
              <w:fldChar w:fldCharType="separate"/>
            </w:r>
            <w:r w:rsidR="001239B3" w:rsidRPr="00B32022">
              <w:rPr>
                <w:rFonts w:ascii="Exo" w:hAnsi="Exo"/>
                <w:noProof/>
                <w:webHidden/>
              </w:rPr>
              <w:t>7</w:t>
            </w:r>
            <w:r w:rsidR="001239B3" w:rsidRPr="00B32022">
              <w:rPr>
                <w:rFonts w:ascii="Exo" w:hAnsi="Exo"/>
                <w:noProof/>
                <w:webHidden/>
              </w:rPr>
              <w:fldChar w:fldCharType="end"/>
            </w:r>
          </w:hyperlink>
        </w:p>
        <w:p w14:paraId="163807AC" w14:textId="5AEB95B3" w:rsidR="001239B3" w:rsidRPr="00B32022" w:rsidRDefault="002D27B5">
          <w:pPr>
            <w:pStyle w:val="Sumrio1"/>
            <w:tabs>
              <w:tab w:val="right" w:leader="dot" w:pos="8494"/>
            </w:tabs>
            <w:rPr>
              <w:rFonts w:ascii="Exo" w:eastAsiaTheme="minorEastAsia" w:hAnsi="Exo"/>
              <w:noProof/>
              <w:kern w:val="0"/>
              <w:lang w:eastAsia="pt-BR"/>
              <w14:ligatures w14:val="none"/>
            </w:rPr>
          </w:pPr>
          <w:hyperlink w:anchor="_Toc181700710" w:history="1">
            <w:r w:rsidR="001239B3" w:rsidRPr="00B32022">
              <w:rPr>
                <w:rStyle w:val="Hyperlink"/>
                <w:rFonts w:ascii="Exo" w:hAnsi="Exo"/>
                <w:noProof/>
              </w:rPr>
              <w:t>Referências</w:t>
            </w:r>
            <w:r w:rsidR="001239B3" w:rsidRPr="00B32022">
              <w:rPr>
                <w:rFonts w:ascii="Exo" w:hAnsi="Exo"/>
                <w:noProof/>
                <w:webHidden/>
              </w:rPr>
              <w:tab/>
            </w:r>
            <w:r w:rsidR="001239B3" w:rsidRPr="00B32022">
              <w:rPr>
                <w:rFonts w:ascii="Exo" w:hAnsi="Exo"/>
                <w:noProof/>
                <w:webHidden/>
              </w:rPr>
              <w:fldChar w:fldCharType="begin"/>
            </w:r>
            <w:r w:rsidR="001239B3" w:rsidRPr="00B32022">
              <w:rPr>
                <w:rFonts w:ascii="Exo" w:hAnsi="Exo"/>
                <w:noProof/>
                <w:webHidden/>
              </w:rPr>
              <w:instrText xml:space="preserve"> PAGEREF _Toc181700710 \h </w:instrText>
            </w:r>
            <w:r w:rsidR="001239B3" w:rsidRPr="00B32022">
              <w:rPr>
                <w:rFonts w:ascii="Exo" w:hAnsi="Exo"/>
                <w:noProof/>
                <w:webHidden/>
              </w:rPr>
            </w:r>
            <w:r w:rsidR="001239B3" w:rsidRPr="00B32022">
              <w:rPr>
                <w:rFonts w:ascii="Exo" w:hAnsi="Exo"/>
                <w:noProof/>
                <w:webHidden/>
              </w:rPr>
              <w:fldChar w:fldCharType="separate"/>
            </w:r>
            <w:r w:rsidR="001239B3" w:rsidRPr="00B32022">
              <w:rPr>
                <w:rFonts w:ascii="Exo" w:hAnsi="Exo"/>
                <w:noProof/>
                <w:webHidden/>
              </w:rPr>
              <w:t>8</w:t>
            </w:r>
            <w:r w:rsidR="001239B3" w:rsidRPr="00B32022">
              <w:rPr>
                <w:rFonts w:ascii="Exo" w:hAnsi="Exo"/>
                <w:noProof/>
                <w:webHidden/>
              </w:rPr>
              <w:fldChar w:fldCharType="end"/>
            </w:r>
          </w:hyperlink>
        </w:p>
        <w:p w14:paraId="69F39152" w14:textId="7E8B06D4" w:rsidR="00D36EEF" w:rsidRPr="00B32022" w:rsidRDefault="00D36EEF">
          <w:pPr>
            <w:rPr>
              <w:rFonts w:ascii="Exo" w:hAnsi="Exo"/>
            </w:rPr>
          </w:pPr>
          <w:r w:rsidRPr="00B32022">
            <w:rPr>
              <w:rFonts w:ascii="Exo" w:hAnsi="Exo"/>
            </w:rPr>
            <w:fldChar w:fldCharType="end"/>
          </w:r>
        </w:p>
      </w:sdtContent>
    </w:sdt>
    <w:p w14:paraId="27726F3B" w14:textId="77777777" w:rsidR="00D36EEF" w:rsidRPr="00B32022" w:rsidRDefault="00D36EEF" w:rsidP="00D36EEF">
      <w:pPr>
        <w:pStyle w:val="Ttulo1"/>
        <w:jc w:val="center"/>
        <w:rPr>
          <w:rFonts w:ascii="Exo" w:hAnsi="Exo"/>
          <w:b/>
          <w:bCs/>
          <w:color w:val="auto"/>
        </w:rPr>
      </w:pPr>
    </w:p>
    <w:p w14:paraId="6D72C0F9" w14:textId="77777777" w:rsidR="00D36EEF" w:rsidRPr="00B32022" w:rsidRDefault="00D36EEF" w:rsidP="00D36EEF">
      <w:pPr>
        <w:pStyle w:val="Ttulo1"/>
        <w:jc w:val="center"/>
        <w:rPr>
          <w:rFonts w:ascii="Exo" w:hAnsi="Exo"/>
          <w:b/>
          <w:bCs/>
          <w:color w:val="auto"/>
        </w:rPr>
      </w:pPr>
    </w:p>
    <w:p w14:paraId="5A068213" w14:textId="608A9D16" w:rsidR="00D36EEF" w:rsidRPr="00B32022" w:rsidRDefault="00D36EEF" w:rsidP="00D36EEF">
      <w:pPr>
        <w:pStyle w:val="Ttulo1"/>
        <w:jc w:val="center"/>
        <w:rPr>
          <w:rFonts w:ascii="Exo" w:hAnsi="Exo"/>
          <w:b/>
          <w:bCs/>
          <w:color w:val="auto"/>
        </w:rPr>
      </w:pPr>
    </w:p>
    <w:p w14:paraId="40B93563" w14:textId="1C41E0C6" w:rsidR="004A3585" w:rsidRPr="00B32022" w:rsidRDefault="004A3585" w:rsidP="004A3585">
      <w:pPr>
        <w:rPr>
          <w:rFonts w:ascii="Exo" w:hAnsi="Exo"/>
        </w:rPr>
      </w:pPr>
    </w:p>
    <w:p w14:paraId="2658BC2F" w14:textId="0058BFEB" w:rsidR="004A3585" w:rsidRPr="00B32022" w:rsidRDefault="004A3585" w:rsidP="004A3585">
      <w:pPr>
        <w:rPr>
          <w:rFonts w:ascii="Exo" w:hAnsi="Exo"/>
        </w:rPr>
      </w:pPr>
    </w:p>
    <w:p w14:paraId="67C73DBC" w14:textId="24CED46A" w:rsidR="004A3585" w:rsidRPr="00B32022" w:rsidRDefault="004A3585" w:rsidP="004A3585">
      <w:pPr>
        <w:rPr>
          <w:rFonts w:ascii="Exo" w:hAnsi="Exo"/>
        </w:rPr>
      </w:pPr>
    </w:p>
    <w:p w14:paraId="2DB7B688" w14:textId="4E577AED" w:rsidR="004A3585" w:rsidRPr="00B32022" w:rsidRDefault="004A3585" w:rsidP="004A3585">
      <w:pPr>
        <w:rPr>
          <w:rFonts w:ascii="Exo" w:hAnsi="Exo"/>
        </w:rPr>
      </w:pPr>
    </w:p>
    <w:p w14:paraId="0D13B0C4" w14:textId="601A9D84" w:rsidR="004A3585" w:rsidRPr="00B32022" w:rsidRDefault="004A3585" w:rsidP="004A3585">
      <w:pPr>
        <w:rPr>
          <w:rFonts w:ascii="Exo" w:hAnsi="Exo"/>
        </w:rPr>
      </w:pPr>
    </w:p>
    <w:p w14:paraId="7819C2B1" w14:textId="2187FA1F" w:rsidR="004A3585" w:rsidRPr="00B32022" w:rsidRDefault="004A3585" w:rsidP="004A3585">
      <w:pPr>
        <w:rPr>
          <w:rFonts w:ascii="Exo" w:hAnsi="Exo"/>
        </w:rPr>
      </w:pPr>
    </w:p>
    <w:p w14:paraId="78933407" w14:textId="5934522D" w:rsidR="004A3585" w:rsidRPr="00B32022" w:rsidRDefault="004A3585" w:rsidP="004A3585">
      <w:pPr>
        <w:rPr>
          <w:rFonts w:ascii="Exo" w:hAnsi="Exo"/>
        </w:rPr>
      </w:pPr>
    </w:p>
    <w:p w14:paraId="47416389" w14:textId="38174A30" w:rsidR="004A3585" w:rsidRPr="00B32022" w:rsidRDefault="004A3585" w:rsidP="004A3585">
      <w:pPr>
        <w:rPr>
          <w:rFonts w:ascii="Exo" w:hAnsi="Exo"/>
        </w:rPr>
      </w:pPr>
    </w:p>
    <w:p w14:paraId="7085EC87" w14:textId="56CC5D1A" w:rsidR="004A3585" w:rsidRPr="00B32022" w:rsidRDefault="004A3585" w:rsidP="004A3585">
      <w:pPr>
        <w:rPr>
          <w:rFonts w:ascii="Exo" w:hAnsi="Exo"/>
        </w:rPr>
      </w:pPr>
    </w:p>
    <w:p w14:paraId="791C85E2" w14:textId="54DBA647" w:rsidR="004A3585" w:rsidRPr="00B32022" w:rsidRDefault="004A3585" w:rsidP="004A3585">
      <w:pPr>
        <w:rPr>
          <w:rFonts w:ascii="Exo" w:hAnsi="Exo"/>
        </w:rPr>
      </w:pPr>
    </w:p>
    <w:p w14:paraId="0986D946" w14:textId="1BACCAAC" w:rsidR="004A3585" w:rsidRPr="00B32022" w:rsidRDefault="004A3585" w:rsidP="004A3585">
      <w:pPr>
        <w:rPr>
          <w:rFonts w:ascii="Exo" w:hAnsi="Exo"/>
        </w:rPr>
      </w:pPr>
    </w:p>
    <w:p w14:paraId="4EE7D91D" w14:textId="5AFACFB3" w:rsidR="004A3585" w:rsidRPr="00B32022" w:rsidRDefault="004A3585" w:rsidP="004A3585">
      <w:pPr>
        <w:rPr>
          <w:rFonts w:ascii="Exo" w:hAnsi="Exo"/>
        </w:rPr>
      </w:pPr>
    </w:p>
    <w:p w14:paraId="62FEE483" w14:textId="76AAF2B6" w:rsidR="004A3585" w:rsidRDefault="004A3585" w:rsidP="004A3585">
      <w:pPr>
        <w:rPr>
          <w:rFonts w:ascii="Exo" w:hAnsi="Exo"/>
        </w:rPr>
      </w:pPr>
    </w:p>
    <w:p w14:paraId="172E3053" w14:textId="62008B89" w:rsidR="00B32022" w:rsidRDefault="00B32022" w:rsidP="004A3585">
      <w:pPr>
        <w:rPr>
          <w:rFonts w:ascii="Exo" w:hAnsi="Exo"/>
        </w:rPr>
      </w:pPr>
    </w:p>
    <w:p w14:paraId="49F5E721" w14:textId="6EF7C049" w:rsidR="00B32022" w:rsidRDefault="00B32022" w:rsidP="004A3585">
      <w:pPr>
        <w:rPr>
          <w:rFonts w:ascii="Exo" w:hAnsi="Exo"/>
        </w:rPr>
      </w:pPr>
    </w:p>
    <w:p w14:paraId="3198A329" w14:textId="744C564B" w:rsidR="00B32022" w:rsidRDefault="00B32022" w:rsidP="004A3585">
      <w:pPr>
        <w:rPr>
          <w:rFonts w:ascii="Exo" w:hAnsi="Exo"/>
        </w:rPr>
      </w:pPr>
    </w:p>
    <w:p w14:paraId="2F975F5A" w14:textId="77777777" w:rsidR="00B32022" w:rsidRPr="00B32022" w:rsidRDefault="00B32022" w:rsidP="004A3585">
      <w:pPr>
        <w:rPr>
          <w:rFonts w:ascii="Exo" w:hAnsi="Exo"/>
        </w:rPr>
      </w:pPr>
    </w:p>
    <w:p w14:paraId="318E65E8" w14:textId="6662092A" w:rsidR="00A80BE7" w:rsidRPr="00B32022" w:rsidRDefault="00A80BE7" w:rsidP="00D36EEF">
      <w:pPr>
        <w:pStyle w:val="Ttulo1"/>
        <w:jc w:val="center"/>
        <w:rPr>
          <w:rFonts w:ascii="Exo" w:hAnsi="Exo"/>
          <w:b/>
          <w:bCs/>
          <w:color w:val="auto"/>
        </w:rPr>
      </w:pPr>
      <w:bookmarkStart w:id="0" w:name="_Toc181700707"/>
      <w:r w:rsidRPr="00B32022">
        <w:rPr>
          <w:rFonts w:ascii="Exo" w:hAnsi="Exo"/>
          <w:b/>
          <w:bCs/>
          <w:color w:val="auto"/>
        </w:rPr>
        <w:t>Introdução</w:t>
      </w:r>
      <w:bookmarkEnd w:id="0"/>
    </w:p>
    <w:p w14:paraId="7021F616" w14:textId="051BE384" w:rsidR="00A80BE7" w:rsidRPr="00B32022" w:rsidRDefault="00A80BE7" w:rsidP="005C3030">
      <w:pPr>
        <w:ind w:left="-1701"/>
        <w:rPr>
          <w:rFonts w:ascii="Exo" w:hAnsi="Exo"/>
        </w:rPr>
      </w:pPr>
    </w:p>
    <w:p w14:paraId="33B87979" w14:textId="608EEB74" w:rsidR="00B13018" w:rsidRPr="00B32022" w:rsidRDefault="00B13018" w:rsidP="00537021">
      <w:pPr>
        <w:pStyle w:val="SemEspaamento"/>
        <w:spacing w:after="200" w:line="360" w:lineRule="auto"/>
        <w:ind w:firstLine="851"/>
        <w:jc w:val="both"/>
        <w:rPr>
          <w:rFonts w:ascii="Exo" w:hAnsi="Exo"/>
          <w:sz w:val="20"/>
          <w:szCs w:val="20"/>
        </w:rPr>
      </w:pPr>
      <w:r w:rsidRPr="00B32022">
        <w:rPr>
          <w:rFonts w:ascii="Exo" w:hAnsi="Exo"/>
          <w:sz w:val="20"/>
          <w:szCs w:val="20"/>
        </w:rPr>
        <w:t xml:space="preserve">Em 2016, motivados por alertas de déficits de profissionais de saúde no futuro, a Organização Mundial da Saúde (OMS) lançou uma estratégia chamada </w:t>
      </w:r>
      <w:r w:rsidRPr="00B32022">
        <w:rPr>
          <w:rFonts w:ascii="Exo" w:hAnsi="Exo"/>
          <w:i/>
          <w:iCs/>
          <w:sz w:val="20"/>
          <w:szCs w:val="20"/>
        </w:rPr>
        <w:t>Global Strategy for Human Resources for Health: Workforce 2030</w:t>
      </w:r>
      <w:r w:rsidRPr="00B32022">
        <w:rPr>
          <w:rFonts w:ascii="Exo" w:hAnsi="Exo"/>
          <w:sz w:val="20"/>
          <w:szCs w:val="20"/>
        </w:rPr>
        <w:t xml:space="preserve">. A iniciativa se desdobrava em quatro objetivos, sendo o quarto o fortalecimento de </w:t>
      </w:r>
      <w:r w:rsidRPr="00B32022">
        <w:rPr>
          <w:rFonts w:ascii="Exo" w:hAnsi="Exo"/>
          <w:sz w:val="20"/>
          <w:szCs w:val="20"/>
        </w:rPr>
        <w:lastRenderedPageBreak/>
        <w:t xml:space="preserve">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B32022">
            <w:rPr>
              <w:rFonts w:ascii="Exo" w:hAnsi="Exo"/>
              <w:color w:val="000000"/>
              <w:sz w:val="20"/>
              <w:szCs w:val="20"/>
              <w:vertAlign w:val="superscript"/>
            </w:rPr>
            <w:t>1</w:t>
          </w:r>
        </w:sdtContent>
      </w:sdt>
      <w:r w:rsidRPr="00B32022">
        <w:rPr>
          <w:rFonts w:ascii="Exo" w:hAnsi="Exo"/>
          <w:sz w:val="20"/>
          <w:szCs w:val="20"/>
        </w:rPr>
        <w:t>.</w:t>
      </w:r>
    </w:p>
    <w:p w14:paraId="0882896E" w14:textId="776EC3C4" w:rsidR="00D36EEF" w:rsidRPr="00B32022" w:rsidRDefault="00B13018" w:rsidP="00537021">
      <w:pPr>
        <w:pStyle w:val="SemEspaamento"/>
        <w:spacing w:after="200" w:line="360" w:lineRule="auto"/>
        <w:ind w:firstLine="851"/>
        <w:jc w:val="both"/>
        <w:rPr>
          <w:rFonts w:ascii="Exo" w:hAnsi="Exo"/>
          <w:sz w:val="20"/>
          <w:szCs w:val="20"/>
        </w:rPr>
      </w:pPr>
      <w:r w:rsidRPr="00B320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B32022">
            <w:rPr>
              <w:rFonts w:ascii="Exo" w:hAnsi="Exo"/>
              <w:color w:val="000000"/>
              <w:sz w:val="20"/>
              <w:szCs w:val="20"/>
              <w:vertAlign w:val="superscript"/>
            </w:rPr>
            <w:t>2,3</w:t>
          </w:r>
        </w:sdtContent>
      </w:sdt>
      <w:r w:rsidRPr="00B32022">
        <w:rPr>
          <w:rFonts w:ascii="Exo" w:hAnsi="Exo"/>
          <w:sz w:val="20"/>
          <w:szCs w:val="20"/>
        </w:rPr>
        <w:t xml:space="preserve">. Diante disso, este relatório faz parte de uma coletânea de indicadores que compõe as dinâmicas da força de trabalho em saúde. Para isso, foram </w:t>
      </w:r>
      <w:r w:rsidR="00D36EEF" w:rsidRPr="00B32022">
        <w:rPr>
          <w:rFonts w:ascii="Exo" w:hAnsi="Exo"/>
          <w:sz w:val="20"/>
          <w:szCs w:val="20"/>
        </w:rPr>
        <w:t>levantadas</w:t>
      </w:r>
      <w:r w:rsidRPr="00B32022">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B32022">
            <w:rPr>
              <w:rFonts w:ascii="Exo" w:hAnsi="Exo"/>
              <w:color w:val="000000"/>
              <w:sz w:val="20"/>
              <w:szCs w:val="20"/>
              <w:vertAlign w:val="superscript"/>
            </w:rPr>
            <w:t>4–6</w:t>
          </w:r>
        </w:sdtContent>
      </w:sdt>
      <w:r w:rsidR="00D36EEF" w:rsidRPr="00B32022">
        <w:rPr>
          <w:rFonts w:ascii="Exo" w:hAnsi="Exo"/>
          <w:sz w:val="20"/>
          <w:szCs w:val="20"/>
        </w:rPr>
        <w:t xml:space="preserve"> </w:t>
      </w:r>
      <w:commentRangeStart w:id="1"/>
      <w:r w:rsidR="00D36EEF" w:rsidRPr="00B32022">
        <w:rPr>
          <w:rFonts w:ascii="Exo" w:hAnsi="Exo"/>
          <w:sz w:val="20"/>
          <w:szCs w:val="20"/>
        </w:rPr>
        <w:t xml:space="preserve">que </w:t>
      </w:r>
      <w:r w:rsidR="00D36EEF" w:rsidRPr="00B32022">
        <w:rPr>
          <w:rFonts w:ascii="Exo" w:hAnsi="Exo"/>
          <w:sz w:val="20"/>
          <w:szCs w:val="20"/>
          <w:highlight w:val="yellow"/>
        </w:rPr>
        <w:t>resultou em um compêndio de xx indicadores das dimensões xxx. Como exemplo de indicadores temos: a</w:t>
      </w:r>
      <w:del w:id="2" w:author="HENRIQUE RIBEIRO DA SILVEIRA" w:date="2024-11-05T13:46:00Z">
        <w:r w:rsidR="00D36EEF" w:rsidRPr="00B32022" w:rsidDel="00D7294F">
          <w:rPr>
            <w:rFonts w:ascii="Exo" w:hAnsi="Exo"/>
            <w:sz w:val="20"/>
            <w:szCs w:val="20"/>
            <w:highlight w:val="yellow"/>
          </w:rPr>
          <w:delText>)</w:delText>
        </w:r>
      </w:del>
      <w:ins w:id="3" w:author="HENRIQUE RIBEIRO DA SILVEIRA" w:date="2024-11-05T13:46:00Z">
        <w:r w:rsidR="00D7294F" w:rsidRPr="00B32022">
          <w:rPr>
            <w:rFonts w:ascii="Exo" w:hAnsi="Exo"/>
            <w:sz w:val="20"/>
            <w:szCs w:val="20"/>
            <w:highlight w:val="yellow"/>
          </w:rPr>
          <w:t xml:space="preserve"> </w:t>
        </w:r>
      </w:ins>
      <w:r w:rsidR="00D7294F" w:rsidRPr="00B32022">
        <w:rPr>
          <w:rFonts w:ascii="Exo" w:hAnsi="Exo"/>
          <w:sz w:val="20"/>
          <w:szCs w:val="20"/>
          <w:highlight w:val="yellow"/>
        </w:rPr>
        <w:t>rendimento médio</w:t>
      </w:r>
      <w:r w:rsidR="00D36EEF" w:rsidRPr="00B32022">
        <w:rPr>
          <w:rFonts w:ascii="Exo" w:hAnsi="Exo"/>
          <w:sz w:val="20"/>
          <w:szCs w:val="20"/>
          <w:highlight w:val="yellow"/>
        </w:rPr>
        <w:t>...; b)</w:t>
      </w:r>
      <w:r w:rsidR="00D7294F" w:rsidRPr="00B32022">
        <w:rPr>
          <w:rFonts w:ascii="Exo" w:hAnsi="Exo"/>
          <w:sz w:val="20"/>
          <w:szCs w:val="20"/>
          <w:highlight w:val="yellow"/>
        </w:rPr>
        <w:t xml:space="preserve"> retenção</w:t>
      </w:r>
      <w:r w:rsidR="00D36EEF" w:rsidRPr="00B32022">
        <w:rPr>
          <w:rFonts w:ascii="Exo" w:hAnsi="Exo"/>
          <w:sz w:val="20"/>
          <w:szCs w:val="20"/>
          <w:highlight w:val="yellow"/>
        </w:rPr>
        <w:t>...; c);</w:t>
      </w:r>
      <w:ins w:id="4" w:author="HENRIQUE RIBEIRO DA SILVEIRA" w:date="2024-11-05T13:46:00Z">
        <w:r w:rsidR="00D7294F" w:rsidRPr="00B32022">
          <w:rPr>
            <w:rFonts w:ascii="Exo" w:hAnsi="Exo"/>
            <w:sz w:val="20"/>
            <w:szCs w:val="20"/>
            <w:highlight w:val="yellow"/>
          </w:rPr>
          <w:t>precarização de vínculos</w:t>
        </w:r>
      </w:ins>
      <w:r w:rsidR="00D36EEF" w:rsidRPr="00B32022">
        <w:rPr>
          <w:rFonts w:ascii="Exo" w:hAnsi="Exo"/>
          <w:sz w:val="20"/>
          <w:szCs w:val="20"/>
          <w:highlight w:val="yellow"/>
        </w:rPr>
        <w:t xml:space="preserve"> dentre outros.</w:t>
      </w:r>
      <w:r w:rsidR="00D36EEF" w:rsidRPr="00B32022">
        <w:rPr>
          <w:rFonts w:ascii="Exo" w:hAnsi="Exo"/>
          <w:sz w:val="20"/>
          <w:szCs w:val="20"/>
        </w:rPr>
        <w:t xml:space="preserve"> </w:t>
      </w:r>
      <w:commentRangeEnd w:id="1"/>
      <w:r w:rsidR="003F6595" w:rsidRPr="00B32022">
        <w:rPr>
          <w:rStyle w:val="Refdecomentrio"/>
          <w:rFonts w:ascii="Exo" w:hAnsi="Exo"/>
        </w:rPr>
        <w:commentReference w:id="1"/>
      </w:r>
    </w:p>
    <w:p w14:paraId="208C3716" w14:textId="09A9471E" w:rsidR="00CC6F62" w:rsidRPr="00CC6F62" w:rsidRDefault="00D36EEF" w:rsidP="00CC6F62">
      <w:pPr>
        <w:pStyle w:val="SemEspaamento"/>
        <w:spacing w:after="200" w:line="360" w:lineRule="auto"/>
        <w:ind w:firstLine="851"/>
        <w:jc w:val="both"/>
        <w:rPr>
          <w:ins w:id="5" w:author="Érika Aquino" w:date="2025-01-11T23:14:00Z"/>
          <w:rFonts w:ascii="Exo" w:hAnsi="Exo"/>
          <w:sz w:val="20"/>
          <w:szCs w:val="20"/>
        </w:rPr>
      </w:pPr>
      <w:r w:rsidRPr="00B32022">
        <w:rPr>
          <w:rFonts w:ascii="Exo" w:hAnsi="Exo"/>
          <w:sz w:val="20"/>
          <w:szCs w:val="20"/>
        </w:rPr>
        <w:t>Neste documento descrevemos os processos executados para construção do indicador</w:t>
      </w:r>
      <w:ins w:id="6" w:author="Érika Aquino" w:date="2025-01-11T23:14:00Z">
        <w:r w:rsidR="00CC6F62">
          <w:rPr>
            <w:rFonts w:ascii="Exo" w:hAnsi="Exo"/>
            <w:sz w:val="20"/>
            <w:szCs w:val="20"/>
          </w:rPr>
          <w:t xml:space="preserve"> </w:t>
        </w:r>
        <w:r w:rsidR="00CC6F62" w:rsidRPr="00CC6F62">
          <w:rPr>
            <w:rFonts w:ascii="Exo" w:hAnsi="Exo"/>
            <w:sz w:val="20"/>
            <w:szCs w:val="20"/>
          </w:rPr>
          <w:t>Razão de leitos de UTI por população</w:t>
        </w:r>
        <w:r w:rsidR="00CC6F62">
          <w:rPr>
            <w:rFonts w:ascii="Exo" w:hAnsi="Exo"/>
            <w:sz w:val="20"/>
            <w:szCs w:val="20"/>
          </w:rPr>
          <w:t>.</w:t>
        </w:r>
      </w:ins>
      <w:r w:rsidR="00E47210" w:rsidRPr="00B32022">
        <w:rPr>
          <w:rFonts w:ascii="Exo" w:hAnsi="Exo"/>
          <w:sz w:val="20"/>
          <w:szCs w:val="20"/>
        </w:rPr>
        <w:t xml:space="preserve"> </w:t>
      </w:r>
      <w:commentRangeStart w:id="7"/>
      <w:commentRangeStart w:id="8"/>
      <w:ins w:id="9" w:author="Érika Aquino" w:date="2025-01-11T23:14:00Z">
        <w:r w:rsidR="00CC6F62">
          <w:rPr>
            <w:rFonts w:ascii="Exo" w:hAnsi="Exo"/>
            <w:sz w:val="20"/>
            <w:szCs w:val="20"/>
          </w:rPr>
          <w:t xml:space="preserve">Este </w:t>
        </w:r>
        <w:r w:rsidR="00CC6F62" w:rsidRPr="00CC6F62">
          <w:rPr>
            <w:rFonts w:ascii="Exo" w:hAnsi="Exo"/>
            <w:sz w:val="20"/>
            <w:szCs w:val="20"/>
          </w:rPr>
          <w:t>é um indicador crucial para avaliar a capacidade de resposta do sistema de saúde às demandas críticas da população. Monitorar esse indicador é essencial para identificar possíveis lacunas na infraestrutura de saúde, permitindo uma alocação mais eficaz dos recursos em situações de emergência, como surtos de doenças e pandemias. A análise contínua desse dado permite que gestores de saúde façam ajustes em tempo real, evitando sobrecarga nas unidades de saúde e garantindo o acesso adequado aos cuidados intensivos.</w:t>
        </w:r>
      </w:ins>
      <w:commentRangeEnd w:id="7"/>
      <w:ins w:id="10" w:author="Érika Aquino" w:date="2025-01-11T23:17:00Z">
        <w:r w:rsidR="00CC6F62">
          <w:rPr>
            <w:rStyle w:val="Refdecomentrio"/>
          </w:rPr>
          <w:commentReference w:id="7"/>
        </w:r>
      </w:ins>
      <w:commentRangeEnd w:id="8"/>
      <w:r w:rsidR="003F2723">
        <w:rPr>
          <w:rStyle w:val="Refdecomentrio"/>
        </w:rPr>
        <w:commentReference w:id="8"/>
      </w:r>
    </w:p>
    <w:p w14:paraId="3E2A0436" w14:textId="50169EA4" w:rsidR="00CC6F62" w:rsidRPr="00CC6F62" w:rsidRDefault="00CC6F62" w:rsidP="00CC6F62">
      <w:pPr>
        <w:pStyle w:val="SemEspaamento"/>
        <w:spacing w:after="200" w:line="360" w:lineRule="auto"/>
        <w:ind w:firstLine="851"/>
        <w:jc w:val="both"/>
        <w:rPr>
          <w:ins w:id="11" w:author="Érika Aquino" w:date="2025-01-11T23:14:00Z"/>
          <w:rFonts w:ascii="Exo" w:hAnsi="Exo"/>
          <w:sz w:val="20"/>
          <w:szCs w:val="20"/>
        </w:rPr>
      </w:pPr>
      <w:commentRangeStart w:id="12"/>
      <w:ins w:id="13" w:author="Érika Aquino" w:date="2025-01-11T23:15:00Z">
        <w:r>
          <w:rPr>
            <w:rFonts w:ascii="Exo" w:hAnsi="Exo"/>
            <w:sz w:val="20"/>
            <w:szCs w:val="20"/>
          </w:rPr>
          <w:t>D</w:t>
        </w:r>
      </w:ins>
      <w:ins w:id="14" w:author="Érika Aquino" w:date="2025-01-11T23:14:00Z">
        <w:r w:rsidRPr="00CC6F62">
          <w:rPr>
            <w:rFonts w:ascii="Exo" w:hAnsi="Exo"/>
            <w:sz w:val="20"/>
            <w:szCs w:val="20"/>
          </w:rPr>
          <w:t xml:space="preserve">urante a pandemia de COVID-19, o Brasil experimentou um aumento significativo no número de leitos de UTI, com uma disparidade notável entre os setores público e privado. </w:t>
        </w:r>
      </w:ins>
      <w:ins w:id="15" w:author="Érika Aquino" w:date="2025-01-11T23:15:00Z">
        <w:r>
          <w:rPr>
            <w:rFonts w:ascii="Exo" w:hAnsi="Exo"/>
            <w:sz w:val="20"/>
            <w:szCs w:val="20"/>
          </w:rPr>
          <w:t>E</w:t>
        </w:r>
      </w:ins>
      <w:ins w:id="16" w:author="Érika Aquino" w:date="2025-01-11T23:16:00Z">
        <w:r>
          <w:rPr>
            <w:rFonts w:ascii="Exo" w:hAnsi="Exo"/>
            <w:sz w:val="20"/>
            <w:szCs w:val="20"/>
          </w:rPr>
          <w:t>xiste a necessidade de</w:t>
        </w:r>
      </w:ins>
      <w:ins w:id="17" w:author="Érika Aquino" w:date="2025-01-11T23:14:00Z">
        <w:r w:rsidRPr="00CC6F62">
          <w:rPr>
            <w:rFonts w:ascii="Exo" w:hAnsi="Exo"/>
            <w:sz w:val="20"/>
            <w:szCs w:val="20"/>
          </w:rPr>
          <w:t xml:space="preserve"> estratégias para equilibrar essa distribuição, garantindo acesso universal e igualitário aos serviços de saúde intensivos. </w:t>
        </w:r>
      </w:ins>
      <w:commentRangeEnd w:id="12"/>
      <w:ins w:id="18" w:author="Érika Aquino" w:date="2025-01-11T23:16:00Z">
        <w:r>
          <w:rPr>
            <w:rStyle w:val="Refdecomentrio"/>
          </w:rPr>
          <w:commentReference w:id="12"/>
        </w:r>
      </w:ins>
      <w:ins w:id="19" w:author="Érika Aquino" w:date="2025-01-11T23:14:00Z">
        <w:r w:rsidRPr="00CC6F62">
          <w:rPr>
            <w:rFonts w:ascii="Exo" w:hAnsi="Exo"/>
            <w:sz w:val="20"/>
            <w:szCs w:val="20"/>
          </w:rPr>
          <w:t xml:space="preserve"> A análise desses indicadores é fundamental para aprimorar a gestão hospitalar e assegurar a qualidade do atendimento intensivo.</w:t>
        </w:r>
      </w:ins>
    </w:p>
    <w:p w14:paraId="00B525C2" w14:textId="6CF04E73" w:rsidR="00D36EEF" w:rsidRPr="00B32022" w:rsidRDefault="00E47210" w:rsidP="00537021">
      <w:pPr>
        <w:pStyle w:val="SemEspaamento"/>
        <w:spacing w:after="200" w:line="360" w:lineRule="auto"/>
        <w:ind w:firstLine="851"/>
        <w:jc w:val="both"/>
        <w:rPr>
          <w:rFonts w:ascii="Exo" w:hAnsi="Exo"/>
          <w:sz w:val="20"/>
          <w:szCs w:val="20"/>
        </w:rPr>
      </w:pPr>
      <w:del w:id="20" w:author="Érika Aquino" w:date="2025-01-11T23:14:00Z">
        <w:r w:rsidRPr="00B32022" w:rsidDel="00CC6F62">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21"/>
        <w:r w:rsidRPr="00B32022" w:rsidDel="00CC6F62">
          <w:rPr>
            <w:rFonts w:ascii="Exo" w:hAnsi="Exo"/>
            <w:sz w:val="20"/>
            <w:szCs w:val="20"/>
          </w:rPr>
          <w:delText xml:space="preserve">saúde </w:delText>
        </w:r>
      </w:del>
      <w:customXmlDelRangeStart w:id="22" w:author="Érika Aquino" w:date="2025-01-11T23:14: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customXmlDelRangeEnd w:id="22"/>
          <w:del w:id="23" w:author="Érika Aquino" w:date="2025-01-11T23:14:00Z">
            <w:r w:rsidRPr="00B32022" w:rsidDel="00CC6F62">
              <w:rPr>
                <w:rFonts w:ascii="Exo" w:hAnsi="Exo"/>
                <w:color w:val="000000"/>
                <w:sz w:val="20"/>
                <w:szCs w:val="20"/>
                <w:vertAlign w:val="superscript"/>
              </w:rPr>
              <w:delText>7</w:delText>
            </w:r>
          </w:del>
          <w:customXmlDelRangeStart w:id="24" w:author="Érika Aquino" w:date="2025-01-11T23:14:00Z"/>
        </w:sdtContent>
      </w:sdt>
      <w:customXmlDelRangeEnd w:id="24"/>
      <w:del w:id="25" w:author="Érika Aquino" w:date="2025-01-11T23:14:00Z">
        <w:r w:rsidR="00D36EEF" w:rsidRPr="00B32022" w:rsidDel="00CC6F62">
          <w:rPr>
            <w:rFonts w:ascii="Exo" w:hAnsi="Exo"/>
            <w:sz w:val="20"/>
            <w:szCs w:val="20"/>
          </w:rPr>
          <w:delText xml:space="preserve">. </w:delText>
        </w:r>
        <w:commentRangeEnd w:id="21"/>
        <w:r w:rsidRPr="00B32022" w:rsidDel="00CC6F62">
          <w:rPr>
            <w:rStyle w:val="Refdecomentrio"/>
            <w:rFonts w:ascii="Exo" w:hAnsi="Exo"/>
          </w:rPr>
          <w:commentReference w:id="21"/>
        </w:r>
      </w:del>
    </w:p>
    <w:p w14:paraId="014A8130" w14:textId="6BF3420B" w:rsidR="00D36EEF" w:rsidRPr="00B32022" w:rsidRDefault="00E47210" w:rsidP="00537021">
      <w:pPr>
        <w:pStyle w:val="SemEspaamento"/>
        <w:spacing w:after="200" w:line="360" w:lineRule="auto"/>
        <w:ind w:firstLine="851"/>
        <w:jc w:val="both"/>
        <w:rPr>
          <w:rFonts w:ascii="Exo" w:hAnsi="Exo"/>
          <w:sz w:val="20"/>
          <w:szCs w:val="20"/>
        </w:rPr>
      </w:pPr>
      <w:r w:rsidRPr="00B32022">
        <w:rPr>
          <w:rFonts w:ascii="Exo" w:hAnsi="Exo"/>
          <w:sz w:val="20"/>
          <w:szCs w:val="20"/>
        </w:rPr>
        <w:t xml:space="preserve">Este documento está estruturado em x seções além desta introdução. A seguir vamos mostrar a ficha do indicador, bem como </w:t>
      </w:r>
      <w:r w:rsidR="004A3585" w:rsidRPr="00B32022">
        <w:rPr>
          <w:rFonts w:ascii="Exo" w:hAnsi="Exo"/>
          <w:sz w:val="20"/>
          <w:szCs w:val="20"/>
        </w:rPr>
        <w:t>alguns artefatos associados</w:t>
      </w:r>
      <w:r w:rsidRPr="00B32022">
        <w:rPr>
          <w:rFonts w:ascii="Exo" w:hAnsi="Exo"/>
          <w:sz w:val="20"/>
          <w:szCs w:val="20"/>
        </w:rPr>
        <w:t xml:space="preserve"> a ela, que são: </w:t>
      </w:r>
      <w:r w:rsidR="004A3585" w:rsidRPr="00B32022">
        <w:rPr>
          <w:rFonts w:ascii="Exo" w:hAnsi="Exo"/>
          <w:sz w:val="20"/>
          <w:szCs w:val="20"/>
        </w:rPr>
        <w:t xml:space="preserve">a) </w:t>
      </w:r>
      <w:r w:rsidRPr="00B32022">
        <w:rPr>
          <w:rFonts w:ascii="Exo" w:hAnsi="Exo"/>
          <w:sz w:val="20"/>
          <w:szCs w:val="20"/>
        </w:rPr>
        <w:t xml:space="preserve">consulta SQL usada para calcular o indicador; </w:t>
      </w:r>
      <w:r w:rsidR="004A3585" w:rsidRPr="00B32022">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41EFB3F9" w:rsidR="003F6595" w:rsidRDefault="003F6595" w:rsidP="004A3585">
      <w:pPr>
        <w:jc w:val="both"/>
        <w:rPr>
          <w:rFonts w:ascii="Exo" w:hAnsi="Exo"/>
        </w:rPr>
      </w:pPr>
    </w:p>
    <w:p w14:paraId="23D82070" w14:textId="3B7B1476" w:rsidR="00B32022" w:rsidRDefault="00B32022" w:rsidP="004A3585">
      <w:pPr>
        <w:jc w:val="both"/>
        <w:rPr>
          <w:rFonts w:ascii="Exo" w:hAnsi="Exo"/>
        </w:rPr>
      </w:pPr>
    </w:p>
    <w:p w14:paraId="7BCCD7CB" w14:textId="5E6DC0F6" w:rsidR="00B32022" w:rsidRDefault="00B32022" w:rsidP="004A3585">
      <w:pPr>
        <w:jc w:val="both"/>
        <w:rPr>
          <w:rFonts w:ascii="Exo" w:hAnsi="Exo"/>
        </w:rPr>
      </w:pPr>
    </w:p>
    <w:p w14:paraId="339077BB" w14:textId="77777777" w:rsidR="00B32022" w:rsidRPr="00B32022" w:rsidRDefault="00B32022" w:rsidP="004A3585">
      <w:pPr>
        <w:jc w:val="both"/>
        <w:rPr>
          <w:rFonts w:ascii="Exo" w:hAnsi="Exo"/>
        </w:rPr>
      </w:pPr>
    </w:p>
    <w:p w14:paraId="5956D45F" w14:textId="2E11FBED" w:rsidR="00390FB7" w:rsidRPr="00B32022" w:rsidRDefault="00070E8E" w:rsidP="00390FB7">
      <w:pPr>
        <w:pStyle w:val="Ttulo1"/>
        <w:jc w:val="center"/>
        <w:rPr>
          <w:rFonts w:ascii="Exo" w:hAnsi="Exo"/>
        </w:rPr>
      </w:pPr>
      <w:bookmarkStart w:id="26" w:name="_Toc181700708"/>
      <w:commentRangeStart w:id="27"/>
      <w:r w:rsidRPr="00B32022">
        <w:rPr>
          <w:rFonts w:ascii="Exo" w:hAnsi="Exo"/>
          <w:b/>
          <w:bCs/>
          <w:color w:val="auto"/>
        </w:rPr>
        <w:lastRenderedPageBreak/>
        <w:t>Ficha de in</w:t>
      </w:r>
      <w:r w:rsidR="004A3585" w:rsidRPr="00B32022">
        <w:rPr>
          <w:rFonts w:ascii="Exo" w:hAnsi="Exo"/>
          <w:b/>
          <w:bCs/>
          <w:color w:val="auto"/>
        </w:rPr>
        <w:t>dicador</w:t>
      </w:r>
      <w:bookmarkEnd w:id="26"/>
      <w:r w:rsidR="004A3585" w:rsidRPr="00B32022">
        <w:rPr>
          <w:rFonts w:ascii="Exo" w:hAnsi="Exo"/>
        </w:rPr>
        <w:tab/>
      </w:r>
      <w:r w:rsidR="004A3585" w:rsidRPr="00B32022">
        <w:rPr>
          <w:rFonts w:ascii="Exo" w:hAnsi="Exo"/>
        </w:rPr>
        <w:tab/>
      </w:r>
      <w:r w:rsidR="004A3585" w:rsidRPr="00B32022">
        <w:rPr>
          <w:rFonts w:ascii="Exo" w:hAnsi="Exo"/>
        </w:rPr>
        <w:tab/>
      </w:r>
      <w:r w:rsidR="004A3585" w:rsidRPr="00B32022">
        <w:rPr>
          <w:rFonts w:ascii="Exo" w:hAnsi="Exo"/>
        </w:rPr>
        <w:tab/>
      </w:r>
      <w:commentRangeEnd w:id="27"/>
      <w:r w:rsidR="003F2723">
        <w:rPr>
          <w:rStyle w:val="Refdecomentrio"/>
          <w:rFonts w:asciiTheme="minorHAnsi" w:eastAsiaTheme="minorHAnsi" w:hAnsiTheme="minorHAnsi" w:cstheme="minorBidi"/>
          <w:color w:val="auto"/>
        </w:rPr>
        <w:commentReference w:id="27"/>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390FB7" w:rsidRPr="00390FB7" w14:paraId="586A1BBC"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E370C" w14:textId="77777777" w:rsidR="00390FB7" w:rsidRPr="00390FB7" w:rsidRDefault="00390FB7" w:rsidP="00243654">
            <w:pPr>
              <w:pStyle w:val="QuadrosFiguras1"/>
              <w:spacing w:before="60" w:line="276" w:lineRule="auto"/>
              <w:jc w:val="left"/>
              <w:rPr>
                <w:rFonts w:ascii="Exo" w:hAnsi="Exo"/>
                <w:sz w:val="22"/>
                <w:szCs w:val="24"/>
              </w:rPr>
            </w:pPr>
            <w:bookmarkStart w:id="28" w:name="_Hlk179444916"/>
            <w:r w:rsidRPr="00390FB7">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932AED5" w14:textId="77777777" w:rsidR="00390FB7" w:rsidRPr="00390FB7" w:rsidRDefault="00390FB7" w:rsidP="00243654">
            <w:pPr>
              <w:rPr>
                <w:rFonts w:ascii="Exo" w:hAnsi="Exo"/>
                <w:b/>
                <w:bCs/>
                <w:szCs w:val="24"/>
              </w:rPr>
            </w:pPr>
            <w:r w:rsidRPr="00390FB7">
              <w:rPr>
                <w:rFonts w:ascii="Exo" w:hAnsi="Exo"/>
                <w:b/>
                <w:bCs/>
                <w:szCs w:val="24"/>
              </w:rPr>
              <w:t>Razão de leitos de UTI por população</w:t>
            </w:r>
          </w:p>
        </w:tc>
      </w:tr>
      <w:tr w:rsidR="00390FB7" w:rsidRPr="00390FB7" w14:paraId="230ADBC6"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B6ECE3" w14:textId="77777777" w:rsidR="00390FB7" w:rsidRPr="00390FB7" w:rsidRDefault="00390FB7" w:rsidP="00243654">
            <w:pPr>
              <w:rPr>
                <w:rFonts w:ascii="Exo" w:hAnsi="Exo"/>
                <w:b/>
                <w:bCs/>
                <w:color w:val="FFFFFF" w:themeColor="background1"/>
                <w:szCs w:val="24"/>
              </w:rPr>
            </w:pPr>
            <w:r w:rsidRPr="00390FB7">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9AAA863" w14:textId="77777777" w:rsidR="00390FB7" w:rsidRPr="00390FB7" w:rsidRDefault="00390FB7" w:rsidP="00243654">
            <w:pPr>
              <w:pStyle w:val="QuadrosFiguras1"/>
              <w:spacing w:before="60" w:after="60" w:line="240" w:lineRule="auto"/>
              <w:jc w:val="left"/>
              <w:rPr>
                <w:rFonts w:ascii="Exo" w:hAnsi="Exo"/>
                <w:color w:val="auto"/>
              </w:rPr>
            </w:pPr>
            <w:r w:rsidRPr="00390FB7">
              <w:rPr>
                <w:rFonts w:ascii="Exo" w:hAnsi="Exo"/>
                <w:color w:val="auto"/>
              </w:rPr>
              <w:t>Infraestrutura</w:t>
            </w:r>
          </w:p>
        </w:tc>
      </w:tr>
      <w:tr w:rsidR="00390FB7" w:rsidRPr="00390FB7" w14:paraId="29228DFE"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29DED81"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FAD5F02" w14:textId="77777777" w:rsidR="00390FB7" w:rsidRPr="00390FB7" w:rsidRDefault="00390FB7" w:rsidP="00243654">
            <w:pPr>
              <w:rPr>
                <w:rFonts w:ascii="Exo" w:hAnsi="Exo"/>
                <w:sz w:val="20"/>
              </w:rPr>
            </w:pPr>
            <w:r w:rsidRPr="00390FB7">
              <w:rPr>
                <w:rFonts w:ascii="Exo" w:hAnsi="Exo"/>
                <w:sz w:val="20"/>
              </w:rPr>
              <w:t>Total de leitos de acordo com tipos, municípios e competência.</w:t>
            </w:r>
          </w:p>
        </w:tc>
      </w:tr>
      <w:tr w:rsidR="00390FB7" w:rsidRPr="00390FB7" w14:paraId="33447D4A"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AE20F1"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0C3284F6" w14:textId="77777777" w:rsidR="00390FB7" w:rsidRPr="00390FB7" w:rsidRDefault="00390FB7" w:rsidP="00243654">
            <w:pPr>
              <w:pStyle w:val="QuadrosFiguras1"/>
              <w:spacing w:before="60" w:after="60" w:line="240" w:lineRule="auto"/>
              <w:jc w:val="both"/>
              <w:rPr>
                <w:rFonts w:ascii="Exo" w:hAnsi="Exo"/>
                <w:color w:val="auto"/>
              </w:rPr>
            </w:pPr>
            <w:r w:rsidRPr="00390FB7">
              <w:rPr>
                <w:rFonts w:ascii="Times New Roman" w:hAnsi="Times New Roman" w:cs="Times New Roman"/>
                <w:color w:val="auto"/>
              </w:rPr>
              <w:t>●</w:t>
            </w:r>
            <w:r w:rsidRPr="00390FB7">
              <w:rPr>
                <w:rFonts w:ascii="Exo" w:hAnsi="Exo" w:cs="Courier New"/>
                <w:color w:val="auto"/>
              </w:rPr>
              <w:t xml:space="preserve"> </w:t>
            </w:r>
            <w:r w:rsidRPr="00390FB7">
              <w:rPr>
                <w:rFonts w:ascii="Exo" w:hAnsi="Exo"/>
                <w:color w:val="auto"/>
              </w:rPr>
              <w:t>Cadastro Nacional de Estabelecimentos de Sa</w:t>
            </w:r>
            <w:r w:rsidRPr="00390FB7">
              <w:rPr>
                <w:rFonts w:ascii="Exo" w:hAnsi="Exo" w:cs="Montserrat"/>
                <w:color w:val="auto"/>
              </w:rPr>
              <w:t>ú</w:t>
            </w:r>
            <w:r w:rsidRPr="00390FB7">
              <w:rPr>
                <w:rFonts w:ascii="Exo" w:hAnsi="Exo"/>
                <w:color w:val="auto"/>
              </w:rPr>
              <w:t>de - Leitos (CNES-LT).</w:t>
            </w:r>
          </w:p>
          <w:p w14:paraId="092388D1" w14:textId="77777777" w:rsidR="00390FB7" w:rsidRPr="00390FB7" w:rsidRDefault="00390FB7" w:rsidP="00243654">
            <w:pPr>
              <w:pStyle w:val="QuadrosFiguras1"/>
              <w:spacing w:before="60" w:after="60" w:line="240" w:lineRule="auto"/>
              <w:jc w:val="left"/>
              <w:rPr>
                <w:rFonts w:ascii="Exo" w:hAnsi="Exo"/>
                <w:color w:val="auto"/>
              </w:rPr>
            </w:pPr>
            <w:r w:rsidRPr="00390FB7">
              <w:rPr>
                <w:rFonts w:ascii="Exo" w:hAnsi="Exo"/>
                <w:color w:val="auto"/>
              </w:rPr>
              <w:t>Instituição: Ministério da Saúde, disponibilizado via Datasus.</w:t>
            </w:r>
          </w:p>
        </w:tc>
      </w:tr>
      <w:tr w:rsidR="00390FB7" w:rsidRPr="00390FB7" w14:paraId="7BED97AC"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873EAC"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07C2E92" w14:textId="77777777" w:rsidR="00390FB7" w:rsidRPr="00390FB7" w:rsidRDefault="00390FB7" w:rsidP="00243654">
            <w:pPr>
              <w:jc w:val="both"/>
              <w:rPr>
                <w:rFonts w:ascii="Exo" w:hAnsi="Exo"/>
                <w:sz w:val="20"/>
              </w:rPr>
            </w:pPr>
            <w:r w:rsidRPr="00390FB7">
              <w:rPr>
                <w:rFonts w:ascii="Exo" w:hAnsi="Exo"/>
                <w:sz w:val="20"/>
              </w:rPr>
              <w:t xml:space="preserve">É acessado os tipos de leitos a partir da contagem de observações na variável código de leito (CODLEITO), que gera as seguintes variáveis: </w:t>
            </w:r>
          </w:p>
          <w:p w14:paraId="0713419A" w14:textId="77777777" w:rsidR="00390FB7" w:rsidRPr="00390FB7" w:rsidRDefault="00390FB7" w:rsidP="00243654">
            <w:pPr>
              <w:rPr>
                <w:rFonts w:ascii="Exo" w:hAnsi="Exo"/>
                <w:sz w:val="20"/>
              </w:rPr>
            </w:pPr>
          </w:p>
          <w:p w14:paraId="08C86B05" w14:textId="77777777" w:rsidR="00390FB7" w:rsidRPr="00390FB7" w:rsidRDefault="00390FB7" w:rsidP="00390FB7">
            <w:pPr>
              <w:pStyle w:val="PargrafodaLista"/>
              <w:numPr>
                <w:ilvl w:val="0"/>
                <w:numId w:val="8"/>
              </w:numPr>
              <w:rPr>
                <w:rFonts w:ascii="Exo" w:hAnsi="Exo"/>
                <w:sz w:val="20"/>
              </w:rPr>
            </w:pPr>
            <w:r w:rsidRPr="00390FB7">
              <w:rPr>
                <w:rFonts w:ascii="Exo" w:hAnsi="Exo"/>
                <w:sz w:val="20"/>
              </w:rPr>
              <w:t>Unidade de Terapia Intensiva (qtd_UTI)</w:t>
            </w:r>
          </w:p>
          <w:p w14:paraId="0BBE4987" w14:textId="77777777" w:rsidR="00390FB7" w:rsidRPr="00390FB7" w:rsidRDefault="00390FB7" w:rsidP="00243654">
            <w:pPr>
              <w:ind w:left="741"/>
              <w:rPr>
                <w:rFonts w:ascii="Exo" w:hAnsi="Exo"/>
                <w:sz w:val="20"/>
              </w:rPr>
            </w:pPr>
            <w:r w:rsidRPr="00390FB7">
              <w:rPr>
                <w:rFonts w:ascii="Exo" w:hAnsi="Exo"/>
                <w:sz w:val="20"/>
              </w:rPr>
              <w:t>CODLEITO = 61, 74, 75, 76, 83, 85 ou 86</w:t>
            </w:r>
          </w:p>
          <w:p w14:paraId="1E17880D" w14:textId="77777777" w:rsidR="00390FB7" w:rsidRPr="00390FB7" w:rsidRDefault="00390FB7" w:rsidP="00243654">
            <w:pPr>
              <w:rPr>
                <w:rFonts w:ascii="Exo" w:hAnsi="Exo"/>
                <w:sz w:val="20"/>
              </w:rPr>
            </w:pPr>
          </w:p>
          <w:p w14:paraId="07CB238F" w14:textId="77777777" w:rsidR="00390FB7" w:rsidRPr="00390FB7" w:rsidRDefault="00390FB7" w:rsidP="00390FB7">
            <w:pPr>
              <w:pStyle w:val="PargrafodaLista"/>
              <w:numPr>
                <w:ilvl w:val="0"/>
                <w:numId w:val="8"/>
              </w:numPr>
              <w:rPr>
                <w:rFonts w:ascii="Exo" w:hAnsi="Exo"/>
                <w:sz w:val="20"/>
              </w:rPr>
            </w:pPr>
            <w:r w:rsidRPr="00390FB7">
              <w:rPr>
                <w:rFonts w:ascii="Exo" w:hAnsi="Exo"/>
                <w:sz w:val="20"/>
              </w:rPr>
              <w:t>Unidade de Terapia Intensiva Pediátrica (qtd_UTIP)</w:t>
            </w:r>
          </w:p>
          <w:p w14:paraId="171FC758" w14:textId="77777777" w:rsidR="00390FB7" w:rsidRPr="00390FB7" w:rsidRDefault="00390FB7" w:rsidP="00243654">
            <w:pPr>
              <w:ind w:left="741"/>
              <w:rPr>
                <w:rFonts w:ascii="Exo" w:hAnsi="Exo"/>
                <w:sz w:val="20"/>
              </w:rPr>
            </w:pPr>
            <w:r w:rsidRPr="00390FB7">
              <w:rPr>
                <w:rFonts w:ascii="Exo" w:hAnsi="Exo"/>
                <w:sz w:val="20"/>
              </w:rPr>
              <w:t xml:space="preserve">CODLEITO = 62, 77, 78 ou 79 </w:t>
            </w:r>
          </w:p>
          <w:p w14:paraId="392F3CC2" w14:textId="77777777" w:rsidR="00390FB7" w:rsidRPr="00390FB7" w:rsidRDefault="00390FB7" w:rsidP="00243654">
            <w:pPr>
              <w:rPr>
                <w:rFonts w:ascii="Exo" w:hAnsi="Exo"/>
                <w:sz w:val="20"/>
              </w:rPr>
            </w:pPr>
          </w:p>
          <w:p w14:paraId="643AA462" w14:textId="77777777" w:rsidR="00390FB7" w:rsidRPr="00390FB7" w:rsidRDefault="00390FB7" w:rsidP="00390FB7">
            <w:pPr>
              <w:pStyle w:val="PargrafodaLista"/>
              <w:numPr>
                <w:ilvl w:val="0"/>
                <w:numId w:val="8"/>
              </w:numPr>
              <w:rPr>
                <w:rFonts w:ascii="Exo" w:hAnsi="Exo"/>
                <w:sz w:val="20"/>
              </w:rPr>
            </w:pPr>
            <w:r w:rsidRPr="00390FB7">
              <w:rPr>
                <w:rFonts w:ascii="Exo" w:hAnsi="Exo"/>
                <w:sz w:val="20"/>
              </w:rPr>
              <w:t xml:space="preserve">Unidade de Terapia Intensiva Neonatal (qtd_UTIN) </w:t>
            </w:r>
          </w:p>
          <w:p w14:paraId="38C12F80" w14:textId="77777777" w:rsidR="00390FB7" w:rsidRPr="00390FB7" w:rsidRDefault="00390FB7" w:rsidP="00243654">
            <w:pPr>
              <w:ind w:left="741"/>
              <w:rPr>
                <w:rFonts w:ascii="Exo" w:hAnsi="Exo"/>
                <w:sz w:val="20"/>
              </w:rPr>
            </w:pPr>
            <w:r w:rsidRPr="00390FB7">
              <w:rPr>
                <w:rFonts w:ascii="Exo" w:hAnsi="Exo"/>
                <w:sz w:val="20"/>
              </w:rPr>
              <w:t xml:space="preserve">CODLEITO = 63, 80, 81 ou 82 </w:t>
            </w:r>
          </w:p>
          <w:p w14:paraId="66480A8E" w14:textId="77777777" w:rsidR="00390FB7" w:rsidRPr="00390FB7" w:rsidRDefault="00390FB7" w:rsidP="00243654">
            <w:pPr>
              <w:rPr>
                <w:rFonts w:ascii="Exo" w:hAnsi="Exo"/>
                <w:sz w:val="20"/>
              </w:rPr>
            </w:pPr>
          </w:p>
          <w:p w14:paraId="74C9C73E" w14:textId="77777777" w:rsidR="00390FB7" w:rsidRPr="00390FB7" w:rsidRDefault="00390FB7" w:rsidP="00243654">
            <w:pPr>
              <w:jc w:val="both"/>
              <w:rPr>
                <w:rFonts w:ascii="Exo" w:hAnsi="Exo"/>
                <w:sz w:val="20"/>
              </w:rPr>
            </w:pPr>
            <w:r w:rsidRPr="00390FB7">
              <w:rPr>
                <w:rFonts w:ascii="Exo" w:hAnsi="Exo"/>
                <w:sz w:val="20"/>
              </w:rPr>
              <w:t>Por fim, é feita a soma dos 3 tipos de leitos de UTI e, então, gerada a variável do indicador, chamada de total_leitos_uti.</w:t>
            </w:r>
          </w:p>
        </w:tc>
      </w:tr>
      <w:tr w:rsidR="00390FB7" w:rsidRPr="00390FB7" w14:paraId="4321E744"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E08EF4"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5D90F05" w14:textId="77777777" w:rsidR="00390FB7" w:rsidRPr="00390FB7" w:rsidRDefault="00390FB7" w:rsidP="00243654">
            <w:pPr>
              <w:jc w:val="center"/>
              <w:rPr>
                <w:rFonts w:ascii="Exo" w:eastAsia="Cambria Math" w:hAnsi="Exo" w:cs="Cambria Math"/>
                <w:sz w:val="16"/>
                <w:szCs w:val="16"/>
              </w:rPr>
            </w:pPr>
            <m:oMathPara>
              <m:oMath>
                <m:r>
                  <w:rPr>
                    <w:rFonts w:ascii="Cambria Math" w:eastAsia="Cambria Math" w:hAnsi="Cambria Math" w:cs="Cambria Math"/>
                    <w:sz w:val="16"/>
                    <w:szCs w:val="16"/>
                  </w:rPr>
                  <m:t>total de leitos de UTI=</m:t>
                </m:r>
                <m:nary>
                  <m:naryPr>
                    <m:chr m:val="∑"/>
                    <m:ctrlPr>
                      <w:rPr>
                        <w:rFonts w:ascii="Cambria Math" w:eastAsia="Cambria Math" w:hAnsi="Cambria Math" w:cs="Cambria Math"/>
                        <w:i/>
                        <w:iCs/>
                        <w:sz w:val="16"/>
                        <w:szCs w:val="16"/>
                      </w:rPr>
                    </m:ctrlPr>
                  </m:naryPr>
                  <m:sub>
                    <m:r>
                      <w:rPr>
                        <w:rFonts w:ascii="Cambria Math" w:eastAsia="Cambria Math" w:hAnsi="Cambria Math" w:cs="Cambria Math"/>
                        <w:sz w:val="16"/>
                        <w:szCs w:val="16"/>
                      </w:rPr>
                      <m:t>i=1</m:t>
                    </m:r>
                  </m:sub>
                  <m:sup>
                    <m:r>
                      <w:rPr>
                        <w:rFonts w:ascii="Cambria Math" w:eastAsia="Cambria Math" w:hAnsi="Cambria Math" w:cs="Cambria Math"/>
                        <w:sz w:val="16"/>
                        <w:szCs w:val="16"/>
                      </w:rPr>
                      <m:t>N</m:t>
                    </m:r>
                  </m:sup>
                  <m:e>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UTI</m:t>
                        </m:r>
                      </m:e>
                      <m:sub>
                        <m:r>
                          <w:rPr>
                            <w:rFonts w:ascii="Cambria Math" w:eastAsia="Cambria Math" w:hAnsi="Cambria Math" w:cs="Cambria Math"/>
                            <w:sz w:val="16"/>
                            <w:szCs w:val="16"/>
                          </w:rPr>
                          <m:t>i</m:t>
                        </m:r>
                      </m:sub>
                    </m:sSub>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UTIP</m:t>
                        </m:r>
                      </m:e>
                      <m:sub>
                        <m:r>
                          <w:rPr>
                            <w:rFonts w:ascii="Cambria Math" w:eastAsia="Cambria Math" w:hAnsi="Cambria Math" w:cs="Cambria Math"/>
                            <w:sz w:val="16"/>
                            <w:szCs w:val="16"/>
                          </w:rPr>
                          <m:t>i</m:t>
                        </m:r>
                      </m:sub>
                    </m:sSub>
                    <m:r>
                      <w:rPr>
                        <w:rFonts w:ascii="Cambria Math" w:eastAsia="Cambria Math" w:hAnsi="Cambria Math" w:cs="Cambria Math"/>
                        <w:sz w:val="16"/>
                        <w:szCs w:val="16"/>
                      </w:rPr>
                      <m:t>+</m:t>
                    </m:r>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UTIN</m:t>
                        </m:r>
                      </m:e>
                      <m:sub>
                        <m:r>
                          <w:rPr>
                            <w:rFonts w:ascii="Cambria Math" w:eastAsia="Cambria Math" w:hAnsi="Cambria Math" w:cs="Cambria Math"/>
                            <w:sz w:val="16"/>
                            <w:szCs w:val="16"/>
                          </w:rPr>
                          <m:t>i</m:t>
                        </m:r>
                      </m:sub>
                    </m:sSub>
                    <m:r>
                      <w:rPr>
                        <w:rFonts w:ascii="Cambria Math" w:eastAsia="Cambria Math" w:hAnsi="Cambria Math" w:cs="Cambria Math"/>
                        <w:sz w:val="16"/>
                        <w:szCs w:val="16"/>
                      </w:rPr>
                      <m:t>)</m:t>
                    </m:r>
                  </m:e>
                </m:nary>
              </m:oMath>
            </m:oMathPara>
          </w:p>
        </w:tc>
      </w:tr>
      <w:tr w:rsidR="00390FB7" w:rsidRPr="00390FB7" w14:paraId="207265B4"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B1FB3E"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5001D56" w14:textId="5500020A" w:rsidR="00390FB7" w:rsidRPr="00390FB7" w:rsidRDefault="00390FB7" w:rsidP="00243654">
            <w:pPr>
              <w:pStyle w:val="QuadrosFiguras1"/>
              <w:spacing w:before="60" w:after="60" w:line="240" w:lineRule="auto"/>
              <w:jc w:val="both"/>
              <w:rPr>
                <w:rFonts w:ascii="Exo" w:hAnsi="Exo"/>
                <w:color w:val="auto"/>
              </w:rPr>
            </w:pPr>
            <w:r w:rsidRPr="00390FB7">
              <w:rPr>
                <w:rFonts w:ascii="Exo" w:hAnsi="Exo"/>
                <w:color w:val="auto"/>
              </w:rPr>
              <w:t>Brasil, Região, Unidade</w:t>
            </w:r>
            <w:ins w:id="29" w:author="Érika Aquino" w:date="2025-01-11T22:03:00Z">
              <w:r w:rsidR="00DD64BF">
                <w:rPr>
                  <w:rFonts w:ascii="Exo" w:hAnsi="Exo"/>
                  <w:color w:val="auto"/>
                </w:rPr>
                <w:t>s</w:t>
              </w:r>
            </w:ins>
            <w:r w:rsidRPr="00390FB7">
              <w:rPr>
                <w:rFonts w:ascii="Exo" w:hAnsi="Exo"/>
                <w:color w:val="auto"/>
              </w:rPr>
              <w:t xml:space="preserve"> da Federação, Macrorregiões de Saúde, Regiões de Saúde e Municípios.</w:t>
            </w:r>
          </w:p>
        </w:tc>
      </w:tr>
      <w:tr w:rsidR="00390FB7" w:rsidRPr="00390FB7" w14:paraId="5C8AA178"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FB46ECC"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80B8218" w14:textId="77777777" w:rsidR="00390FB7" w:rsidRPr="00390FB7" w:rsidRDefault="00390FB7" w:rsidP="00243654">
            <w:pPr>
              <w:pStyle w:val="QuadrosFiguras1"/>
              <w:spacing w:before="60" w:after="60" w:line="240" w:lineRule="auto"/>
              <w:jc w:val="left"/>
              <w:rPr>
                <w:rFonts w:ascii="Exo" w:hAnsi="Exo"/>
                <w:color w:val="auto"/>
              </w:rPr>
            </w:pPr>
            <w:r w:rsidRPr="00390FB7">
              <w:rPr>
                <w:rFonts w:ascii="Exo" w:hAnsi="Exo"/>
                <w:color w:val="auto"/>
              </w:rPr>
              <w:t>Tipo de leito de UTI.</w:t>
            </w:r>
          </w:p>
        </w:tc>
      </w:tr>
      <w:tr w:rsidR="00390FB7" w:rsidRPr="00390FB7" w14:paraId="0170F463"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D614EC3"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9176456" w14:textId="77777777" w:rsidR="00390FB7" w:rsidRPr="00390FB7" w:rsidRDefault="00390FB7" w:rsidP="00243654">
            <w:pPr>
              <w:pStyle w:val="QuadrosFiguras1"/>
              <w:spacing w:before="60" w:after="60" w:line="240" w:lineRule="auto"/>
              <w:jc w:val="left"/>
              <w:rPr>
                <w:rFonts w:ascii="Exo" w:hAnsi="Exo"/>
                <w:color w:val="auto"/>
              </w:rPr>
            </w:pPr>
            <w:r w:rsidRPr="00390FB7">
              <w:rPr>
                <w:rFonts w:ascii="Exo" w:hAnsi="Exo"/>
                <w:color w:val="auto"/>
              </w:rPr>
              <w:t>Anual</w:t>
            </w:r>
          </w:p>
        </w:tc>
      </w:tr>
      <w:tr w:rsidR="00390FB7" w:rsidRPr="00390FB7" w14:paraId="53DE06D0"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5C35D5"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D8A0B3E" w14:textId="77777777" w:rsidR="00390FB7" w:rsidRPr="00390FB7" w:rsidRDefault="00390FB7" w:rsidP="00243654">
            <w:pPr>
              <w:pStyle w:val="QuadrosFiguras1"/>
              <w:spacing w:before="60" w:after="60" w:line="240" w:lineRule="auto"/>
              <w:jc w:val="both"/>
              <w:rPr>
                <w:rFonts w:ascii="Exo" w:hAnsi="Exo"/>
                <w:color w:val="auto"/>
              </w:rPr>
            </w:pPr>
            <w:r w:rsidRPr="00390FB7">
              <w:rPr>
                <w:rFonts w:ascii="Exo" w:hAnsi="Exo"/>
                <w:color w:val="auto"/>
              </w:rPr>
              <w:t>Competência de janeiro de cada ano de 2006 ao último ano com dados disponíveis.</w:t>
            </w:r>
          </w:p>
        </w:tc>
      </w:tr>
      <w:tr w:rsidR="00390FB7" w:rsidRPr="00390FB7" w14:paraId="09FF6AC1"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B849BC" w14:textId="77777777" w:rsidR="00390FB7" w:rsidRPr="00390FB7" w:rsidRDefault="00390FB7" w:rsidP="00243654">
            <w:pPr>
              <w:pStyle w:val="QuadrosFiguras1"/>
              <w:spacing w:before="60" w:line="276" w:lineRule="auto"/>
              <w:jc w:val="left"/>
              <w:rPr>
                <w:rFonts w:ascii="Exo" w:hAnsi="Exo"/>
                <w:sz w:val="22"/>
                <w:szCs w:val="24"/>
              </w:rPr>
            </w:pPr>
            <w:r w:rsidRPr="00390FB7">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43F1618D" w14:textId="77777777" w:rsidR="00390FB7" w:rsidRPr="00390FB7" w:rsidRDefault="00390FB7" w:rsidP="00243654">
            <w:pPr>
              <w:pStyle w:val="QuadrosFiguras1"/>
              <w:spacing w:before="60" w:after="60" w:line="240" w:lineRule="auto"/>
              <w:jc w:val="both"/>
              <w:rPr>
                <w:rFonts w:ascii="Exo" w:hAnsi="Exo"/>
                <w:color w:val="auto"/>
              </w:rPr>
            </w:pPr>
            <w:r w:rsidRPr="00390FB7">
              <w:rPr>
                <w:rFonts w:ascii="Exo" w:hAnsi="Exo"/>
                <w:color w:val="auto"/>
              </w:rPr>
              <w:t xml:space="preserve">Ferreira, S. L., Carneiro, M. D. S. M., de Vasconcelos Barbalho, E., Gomes, F. M. A., de Medeiros, J. M. G., Junior, A. R. F., &amp; Pinto, F. J. M. (2021). Capacidade de atendimento hospitalar mediante solicitações de leitos de Unidade de Terapia Intensiva adulto. </w:t>
            </w:r>
            <w:r w:rsidRPr="00390FB7">
              <w:rPr>
                <w:rFonts w:ascii="Exo" w:hAnsi="Exo"/>
                <w:i/>
                <w:iCs/>
                <w:color w:val="auto"/>
              </w:rPr>
              <w:t>Research, Society and Development</w:t>
            </w:r>
            <w:r w:rsidRPr="00390FB7">
              <w:rPr>
                <w:rFonts w:ascii="Exo" w:hAnsi="Exo"/>
                <w:color w:val="auto"/>
              </w:rPr>
              <w:t>, 10(8).</w:t>
            </w:r>
          </w:p>
          <w:p w14:paraId="1E38372A" w14:textId="77777777" w:rsidR="00390FB7" w:rsidRPr="00390FB7" w:rsidRDefault="00390FB7" w:rsidP="00243654">
            <w:pPr>
              <w:pStyle w:val="QuadrosFiguras1"/>
              <w:spacing w:before="60" w:after="60" w:line="240" w:lineRule="auto"/>
              <w:jc w:val="left"/>
              <w:rPr>
                <w:rFonts w:ascii="Exo" w:hAnsi="Exo"/>
                <w:color w:val="auto"/>
              </w:rPr>
            </w:pPr>
          </w:p>
          <w:p w14:paraId="6DA91109" w14:textId="77777777" w:rsidR="00390FB7" w:rsidRPr="00390FB7" w:rsidRDefault="00390FB7" w:rsidP="00243654">
            <w:pPr>
              <w:pStyle w:val="QuadrosFiguras1"/>
              <w:spacing w:before="60" w:after="60" w:line="240" w:lineRule="auto"/>
              <w:jc w:val="both"/>
              <w:rPr>
                <w:rFonts w:ascii="Exo" w:hAnsi="Exo"/>
                <w:color w:val="auto"/>
              </w:rPr>
            </w:pPr>
            <w:r w:rsidRPr="00390FB7">
              <w:rPr>
                <w:rFonts w:ascii="Exo" w:hAnsi="Exo"/>
                <w:color w:val="auto"/>
              </w:rPr>
              <w:t xml:space="preserve">Passos, J. S., de Almeida Souza, E., Junior, E. P. P., de Oliveira, S. M. A., &amp; Pedreira, R. B. S. (2018). Distribuição dos leitos de unidades de terapia intensiva adulto na Bahia. </w:t>
            </w:r>
            <w:r w:rsidRPr="00390FB7">
              <w:rPr>
                <w:rFonts w:ascii="Exo" w:hAnsi="Exo"/>
                <w:i/>
                <w:iCs/>
                <w:color w:val="auto"/>
              </w:rPr>
              <w:t>Enfermagem Brasil</w:t>
            </w:r>
            <w:r w:rsidRPr="00390FB7">
              <w:rPr>
                <w:rFonts w:ascii="Exo" w:hAnsi="Exo"/>
                <w:color w:val="auto"/>
              </w:rPr>
              <w:t>, 17(3), 266-272.</w:t>
            </w:r>
          </w:p>
        </w:tc>
      </w:tr>
      <w:tr w:rsidR="00390FB7" w:rsidRPr="00390FB7" w14:paraId="54EEE2D4"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AF118E" w14:textId="77777777" w:rsidR="00390FB7" w:rsidRPr="00390FB7" w:rsidRDefault="00390FB7" w:rsidP="00243654">
            <w:pPr>
              <w:pStyle w:val="QuadrosFiguras1"/>
              <w:spacing w:before="60" w:line="276" w:lineRule="auto"/>
              <w:jc w:val="left"/>
              <w:rPr>
                <w:rFonts w:ascii="Exo" w:hAnsi="Exo"/>
                <w:b/>
                <w:bCs/>
                <w:color w:val="FFFFFF" w:themeColor="background1"/>
                <w:sz w:val="22"/>
                <w:szCs w:val="24"/>
              </w:rPr>
            </w:pPr>
            <w:r w:rsidRPr="00390FB7">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5414B34" w14:textId="77777777" w:rsidR="00390FB7" w:rsidRPr="00390FB7" w:rsidRDefault="00390FB7" w:rsidP="00243654">
            <w:pPr>
              <w:jc w:val="both"/>
              <w:rPr>
                <w:rFonts w:ascii="Exo" w:hAnsi="Exo"/>
                <w:sz w:val="20"/>
              </w:rPr>
            </w:pPr>
            <w:r w:rsidRPr="00390FB7">
              <w:rPr>
                <w:rFonts w:ascii="Exo" w:hAnsi="Exo"/>
                <w:sz w:val="20"/>
              </w:rPr>
              <w:t>Este indicador quantifica um aspecto positivo para a saúde, pois está associado a maior cobertura de serviços de saúde. Nesse sentido, quanto maior o valor obtido em leitos de UTI, melhor é o resultado.</w:t>
            </w:r>
          </w:p>
        </w:tc>
      </w:tr>
      <w:tr w:rsidR="00390FB7" w:rsidRPr="00390FB7" w14:paraId="704F03E4" w14:textId="77777777" w:rsidTr="00390FB7">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80D028" w14:textId="77777777" w:rsidR="00390FB7" w:rsidRPr="00390FB7" w:rsidRDefault="00390FB7" w:rsidP="00243654">
            <w:pPr>
              <w:pStyle w:val="QuadrosFiguras1"/>
              <w:spacing w:before="60" w:line="276" w:lineRule="auto"/>
              <w:jc w:val="left"/>
              <w:rPr>
                <w:rFonts w:ascii="Exo" w:hAnsi="Exo"/>
                <w:b/>
                <w:bCs/>
                <w:color w:val="FFFFFF" w:themeColor="background1"/>
                <w:sz w:val="22"/>
                <w:szCs w:val="24"/>
              </w:rPr>
            </w:pPr>
            <w:r w:rsidRPr="00390FB7">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7BE7303" w14:textId="77777777" w:rsidR="00390FB7" w:rsidRPr="00390FB7" w:rsidRDefault="00390FB7" w:rsidP="00243654">
            <w:pPr>
              <w:jc w:val="both"/>
              <w:rPr>
                <w:rFonts w:ascii="Exo" w:hAnsi="Exo"/>
                <w:sz w:val="20"/>
              </w:rPr>
            </w:pPr>
            <w:r w:rsidRPr="00390FB7">
              <w:rPr>
                <w:rFonts w:ascii="Exo" w:hAnsi="Exo"/>
                <w:sz w:val="20"/>
              </w:rPr>
              <w:t>As análises realizadas são limitadas aos dados disponíveis na base do CNES-LT, disponibilizado pelo Ministério da Saúde, via Datasus.</w:t>
            </w:r>
          </w:p>
        </w:tc>
      </w:tr>
      <w:bookmarkEnd w:id="28"/>
    </w:tbl>
    <w:p w14:paraId="238012DA" w14:textId="58373771" w:rsidR="00B32022" w:rsidRPr="00B32022" w:rsidRDefault="00B32022" w:rsidP="004A3585">
      <w:pPr>
        <w:ind w:left="-1701"/>
        <w:rPr>
          <w:rFonts w:ascii="Exo" w:hAnsi="Exo"/>
        </w:rPr>
      </w:pPr>
    </w:p>
    <w:p w14:paraId="29082B96" w14:textId="790081CA" w:rsidR="0078205E" w:rsidRPr="00B32022" w:rsidRDefault="0078205E" w:rsidP="004A3585">
      <w:pPr>
        <w:ind w:left="-1701"/>
        <w:rPr>
          <w:rFonts w:ascii="Exo" w:hAnsi="Exo"/>
        </w:rPr>
      </w:pPr>
    </w:p>
    <w:p w14:paraId="43E9C34E" w14:textId="6673194F" w:rsidR="001B1594" w:rsidRPr="00420B56" w:rsidRDefault="001B1594" w:rsidP="001B1594">
      <w:pPr>
        <w:jc w:val="both"/>
        <w:rPr>
          <w:rFonts w:ascii="Exo" w:hAnsi="Exo"/>
        </w:rPr>
      </w:pPr>
      <w:r w:rsidRPr="00420B56">
        <w:rPr>
          <w:rFonts w:ascii="Exo" w:hAnsi="Exo"/>
        </w:rPr>
        <w:lastRenderedPageBreak/>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79F65974" w14:textId="77777777" w:rsidR="001B1594" w:rsidRPr="00420B56" w:rsidRDefault="001B1594" w:rsidP="001B1594">
      <w:pPr>
        <w:pStyle w:val="PargrafodaLista"/>
        <w:rPr>
          <w:rFonts w:ascii="Exo" w:hAnsi="Exo"/>
        </w:rPr>
      </w:pPr>
    </w:p>
    <w:p w14:paraId="7AD2BA56" w14:textId="77777777" w:rsidR="001B1594" w:rsidRPr="00420B56" w:rsidRDefault="001B1594" w:rsidP="001B1594">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0143778C" w14:textId="77777777" w:rsidR="001B1594" w:rsidRDefault="001B1594" w:rsidP="001B1594">
      <w:pPr>
        <w:pStyle w:val="PargrafodaLista"/>
        <w:ind w:left="0"/>
        <w:rPr>
          <w:rFonts w:ascii="Montserrat" w:hAnsi="Montserrat"/>
        </w:rPr>
      </w:pPr>
      <w:r>
        <w:rPr>
          <w:rFonts w:ascii="Montserrat" w:hAnsi="Montserrat"/>
          <w:noProof/>
        </w:rPr>
        <w:drawing>
          <wp:inline distT="0" distB="0" distL="0" distR="0" wp14:anchorId="7FD4D1E5" wp14:editId="22852974">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44DE48B" w14:textId="77777777" w:rsidR="001B1594" w:rsidRDefault="001B1594" w:rsidP="001B1594">
      <w:pPr>
        <w:pStyle w:val="Legenda"/>
        <w:keepNext/>
        <w:rPr>
          <w:rFonts w:ascii="Exo" w:hAnsi="Exo"/>
          <w:i w:val="0"/>
          <w:iCs w:val="0"/>
          <w:color w:val="auto"/>
        </w:rPr>
      </w:pPr>
      <w:r w:rsidRPr="00420B56">
        <w:rPr>
          <w:rFonts w:ascii="Exo" w:hAnsi="Exo"/>
          <w:i w:val="0"/>
          <w:iCs w:val="0"/>
          <w:color w:val="auto"/>
        </w:rPr>
        <w:t>Fonte: elaborado pelos autores</w:t>
      </w:r>
    </w:p>
    <w:p w14:paraId="0E827315" w14:textId="0B456232" w:rsidR="0078205E" w:rsidRPr="00B32022" w:rsidRDefault="0078205E" w:rsidP="004A3585">
      <w:pPr>
        <w:rPr>
          <w:rFonts w:ascii="Exo" w:hAnsi="Exo"/>
        </w:rPr>
      </w:pPr>
    </w:p>
    <w:p w14:paraId="4B346B7F" w14:textId="6AB7933F" w:rsidR="004A3585" w:rsidRPr="00B32022" w:rsidRDefault="004A3585" w:rsidP="004A3585">
      <w:pPr>
        <w:pStyle w:val="Ttulo1"/>
        <w:jc w:val="center"/>
        <w:rPr>
          <w:rFonts w:ascii="Exo" w:hAnsi="Exo"/>
          <w:b/>
          <w:bCs/>
          <w:color w:val="auto"/>
        </w:rPr>
      </w:pPr>
      <w:bookmarkStart w:id="30" w:name="_Toc181700709"/>
      <w:commentRangeStart w:id="31"/>
      <w:r w:rsidRPr="00B32022">
        <w:rPr>
          <w:rFonts w:ascii="Exo" w:hAnsi="Exo"/>
          <w:b/>
          <w:bCs/>
          <w:color w:val="auto"/>
        </w:rPr>
        <w:t>Exemplo de aplicação</w:t>
      </w:r>
      <w:bookmarkEnd w:id="30"/>
      <w:commentRangeEnd w:id="31"/>
      <w:r w:rsidR="003F2723">
        <w:rPr>
          <w:rStyle w:val="Refdecomentrio"/>
          <w:rFonts w:asciiTheme="minorHAnsi" w:eastAsiaTheme="minorHAnsi" w:hAnsiTheme="minorHAnsi" w:cstheme="minorBidi"/>
          <w:color w:val="auto"/>
        </w:rPr>
        <w:commentReference w:id="31"/>
      </w:r>
    </w:p>
    <w:p w14:paraId="0824521B" w14:textId="746E7833" w:rsidR="0078205E" w:rsidRPr="00B32022" w:rsidRDefault="0078205E" w:rsidP="0078205E">
      <w:pPr>
        <w:ind w:left="-1701"/>
        <w:jc w:val="center"/>
        <w:rPr>
          <w:rFonts w:ascii="Exo" w:hAnsi="Exo"/>
        </w:rPr>
      </w:pPr>
    </w:p>
    <w:p w14:paraId="5E67A119" w14:textId="6C99AD96" w:rsidR="009E5CEE" w:rsidRPr="00B32022" w:rsidRDefault="009E5CEE" w:rsidP="00C567EB">
      <w:pPr>
        <w:pStyle w:val="SemEspaamento"/>
        <w:spacing w:line="360" w:lineRule="auto"/>
        <w:ind w:firstLine="851"/>
        <w:rPr>
          <w:rFonts w:ascii="Exo" w:hAnsi="Exo"/>
          <w:sz w:val="20"/>
          <w:szCs w:val="20"/>
        </w:rPr>
      </w:pPr>
      <w:r w:rsidRPr="00B32022">
        <w:rPr>
          <w:rFonts w:ascii="Exo" w:hAnsi="Exo"/>
          <w:sz w:val="20"/>
          <w:szCs w:val="20"/>
        </w:rPr>
        <w:t xml:space="preserve">Para acessar o link do código que resultou no mapa, clique </w:t>
      </w:r>
      <w:hyperlink r:id="rId20" w:history="1">
        <w:r w:rsidRPr="00B32022">
          <w:rPr>
            <w:rStyle w:val="Hyperlink"/>
            <w:rFonts w:ascii="Exo" w:hAnsi="Exo"/>
            <w:sz w:val="20"/>
            <w:szCs w:val="20"/>
          </w:rPr>
          <w:t>aqui</w:t>
        </w:r>
      </w:hyperlink>
      <w:r w:rsidRPr="00B32022">
        <w:rPr>
          <w:rFonts w:ascii="Exo" w:hAnsi="Exo"/>
          <w:sz w:val="20"/>
          <w:szCs w:val="20"/>
        </w:rPr>
        <w:t>.</w:t>
      </w:r>
    </w:p>
    <w:p w14:paraId="0D2D1F03" w14:textId="170B76C1" w:rsidR="00666086" w:rsidRPr="00B32022" w:rsidRDefault="00666086" w:rsidP="00D94AD2">
      <w:pPr>
        <w:pStyle w:val="NormalWeb"/>
        <w:jc w:val="center"/>
        <w:rPr>
          <w:rFonts w:ascii="Exo" w:hAnsi="Exo"/>
        </w:rPr>
      </w:pPr>
    </w:p>
    <w:p w14:paraId="6EFC34B2" w14:textId="3ADFDD53" w:rsidR="003F6595" w:rsidRPr="00B32022" w:rsidRDefault="00666086" w:rsidP="00666086">
      <w:pPr>
        <w:pStyle w:val="Ttulo1"/>
        <w:jc w:val="center"/>
        <w:rPr>
          <w:rFonts w:ascii="Exo" w:hAnsi="Exo"/>
          <w:b/>
          <w:bCs/>
          <w:color w:val="auto"/>
        </w:rPr>
      </w:pPr>
      <w:bookmarkStart w:id="32" w:name="_Toc181700710"/>
      <w:r w:rsidRPr="00B32022">
        <w:rPr>
          <w:rFonts w:ascii="Exo" w:hAnsi="Exo"/>
          <w:b/>
          <w:bCs/>
          <w:color w:val="auto"/>
        </w:rPr>
        <w:t>Referências</w:t>
      </w:r>
      <w:bookmarkEnd w:id="32"/>
    </w:p>
    <w:p w14:paraId="393A9936" w14:textId="77777777" w:rsidR="00666086" w:rsidRPr="00B320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B32022" w:rsidRDefault="00666086" w:rsidP="00666086">
          <w:pPr>
            <w:autoSpaceDE w:val="0"/>
            <w:autoSpaceDN w:val="0"/>
            <w:ind w:hanging="640"/>
            <w:jc w:val="both"/>
            <w:divId w:val="344209817"/>
            <w:rPr>
              <w:rFonts w:ascii="Exo" w:eastAsia="Times New Roman" w:hAnsi="Exo"/>
              <w:color w:val="000000"/>
            </w:rPr>
          </w:pPr>
          <w:r w:rsidRPr="00B32022">
            <w:rPr>
              <w:rFonts w:ascii="Exo" w:eastAsia="Times New Roman" w:hAnsi="Exo"/>
              <w:color w:val="000000"/>
              <w:sz w:val="20"/>
              <w:szCs w:val="20"/>
            </w:rPr>
            <w:t xml:space="preserve">1. </w:t>
          </w:r>
          <w:r w:rsidRPr="00B32022">
            <w:rPr>
              <w:rFonts w:ascii="Exo" w:eastAsia="Times New Roman" w:hAnsi="Exo"/>
              <w:color w:val="000000"/>
              <w:sz w:val="20"/>
              <w:szCs w:val="20"/>
            </w:rPr>
            <w:tab/>
            <w:t xml:space="preserve">WHO. Global strategy on human resources for health: Workforce 2030. 2016. </w:t>
          </w:r>
        </w:p>
        <w:p w14:paraId="04B120DA" w14:textId="77777777" w:rsidR="00666086" w:rsidRPr="00B32022" w:rsidRDefault="00666086" w:rsidP="00666086">
          <w:pPr>
            <w:autoSpaceDE w:val="0"/>
            <w:autoSpaceDN w:val="0"/>
            <w:ind w:hanging="640"/>
            <w:jc w:val="both"/>
            <w:divId w:val="682315618"/>
            <w:rPr>
              <w:rFonts w:ascii="Exo" w:eastAsia="Times New Roman" w:hAnsi="Exo"/>
              <w:color w:val="000000"/>
              <w:sz w:val="20"/>
              <w:szCs w:val="20"/>
            </w:rPr>
          </w:pPr>
          <w:r w:rsidRPr="00B32022">
            <w:rPr>
              <w:rFonts w:ascii="Exo" w:eastAsia="Times New Roman" w:hAnsi="Exo"/>
              <w:color w:val="000000"/>
              <w:sz w:val="20"/>
              <w:szCs w:val="20"/>
            </w:rPr>
            <w:t xml:space="preserve">2. </w:t>
          </w:r>
          <w:r w:rsidRPr="00B32022">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B32022" w:rsidRDefault="00666086" w:rsidP="00666086">
          <w:pPr>
            <w:autoSpaceDE w:val="0"/>
            <w:autoSpaceDN w:val="0"/>
            <w:ind w:hanging="640"/>
            <w:jc w:val="both"/>
            <w:divId w:val="350181312"/>
            <w:rPr>
              <w:rFonts w:ascii="Exo" w:eastAsia="Times New Roman" w:hAnsi="Exo"/>
              <w:color w:val="000000"/>
              <w:sz w:val="20"/>
              <w:szCs w:val="20"/>
            </w:rPr>
          </w:pPr>
          <w:r w:rsidRPr="00B32022">
            <w:rPr>
              <w:rFonts w:ascii="Exo" w:eastAsia="Times New Roman" w:hAnsi="Exo"/>
              <w:color w:val="000000"/>
              <w:sz w:val="20"/>
              <w:szCs w:val="20"/>
            </w:rPr>
            <w:t xml:space="preserve">3. </w:t>
          </w:r>
          <w:r w:rsidRPr="00B32022">
            <w:rPr>
              <w:rFonts w:ascii="Exo" w:eastAsia="Times New Roman" w:hAnsi="Exo"/>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B32022" w:rsidRDefault="00666086" w:rsidP="00666086">
          <w:pPr>
            <w:autoSpaceDE w:val="0"/>
            <w:autoSpaceDN w:val="0"/>
            <w:ind w:hanging="640"/>
            <w:jc w:val="both"/>
            <w:divId w:val="287247027"/>
            <w:rPr>
              <w:rFonts w:ascii="Exo" w:eastAsia="Times New Roman" w:hAnsi="Exo"/>
              <w:color w:val="000000"/>
              <w:sz w:val="20"/>
              <w:szCs w:val="20"/>
            </w:rPr>
          </w:pPr>
          <w:r w:rsidRPr="00B32022">
            <w:rPr>
              <w:rFonts w:ascii="Exo" w:eastAsia="Times New Roman" w:hAnsi="Exo"/>
              <w:color w:val="000000"/>
              <w:sz w:val="20"/>
              <w:szCs w:val="20"/>
            </w:rPr>
            <w:t xml:space="preserve">4. </w:t>
          </w:r>
          <w:r w:rsidRPr="00B32022">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B32022" w:rsidRDefault="00666086" w:rsidP="00666086">
          <w:pPr>
            <w:autoSpaceDE w:val="0"/>
            <w:autoSpaceDN w:val="0"/>
            <w:ind w:hanging="640"/>
            <w:jc w:val="both"/>
            <w:divId w:val="2052460715"/>
            <w:rPr>
              <w:rFonts w:ascii="Exo" w:eastAsia="Times New Roman" w:hAnsi="Exo"/>
              <w:color w:val="000000"/>
              <w:sz w:val="20"/>
              <w:szCs w:val="20"/>
            </w:rPr>
          </w:pPr>
          <w:r w:rsidRPr="00B32022">
            <w:rPr>
              <w:rFonts w:ascii="Exo" w:eastAsia="Times New Roman" w:hAnsi="Exo"/>
              <w:color w:val="000000"/>
              <w:sz w:val="20"/>
              <w:szCs w:val="20"/>
            </w:rPr>
            <w:lastRenderedPageBreak/>
            <w:t xml:space="preserve">5. </w:t>
          </w:r>
          <w:r w:rsidRPr="00B32022">
            <w:rPr>
              <w:rFonts w:ascii="Exo" w:eastAsia="Times New Roman" w:hAnsi="Exo"/>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5384DA99" w14:textId="77777777" w:rsidR="00666086" w:rsidRPr="00B32022" w:rsidRDefault="00666086" w:rsidP="00666086">
          <w:pPr>
            <w:autoSpaceDE w:val="0"/>
            <w:autoSpaceDN w:val="0"/>
            <w:ind w:hanging="640"/>
            <w:jc w:val="both"/>
            <w:divId w:val="175507557"/>
            <w:rPr>
              <w:rFonts w:ascii="Exo" w:eastAsia="Times New Roman" w:hAnsi="Exo"/>
              <w:color w:val="000000"/>
              <w:sz w:val="20"/>
              <w:szCs w:val="20"/>
            </w:rPr>
          </w:pPr>
          <w:r w:rsidRPr="00B32022">
            <w:rPr>
              <w:rFonts w:ascii="Exo" w:eastAsia="Times New Roman" w:hAnsi="Exo"/>
              <w:color w:val="000000"/>
              <w:sz w:val="20"/>
              <w:szCs w:val="20"/>
            </w:rPr>
            <w:t xml:space="preserve">6. </w:t>
          </w:r>
          <w:r w:rsidRPr="00B32022">
            <w:rPr>
              <w:rFonts w:ascii="Exo" w:eastAsia="Times New Roman" w:hAnsi="Exo"/>
              <w:color w:val="000000"/>
              <w:sz w:val="20"/>
              <w:szCs w:val="20"/>
            </w:rPr>
            <w:tab/>
            <w:t>WHO. Strengthening the collection, analysis and use of health workforce data and information - a handbook [Internet]. 2022. Available from: http://apps.who.int/bookorders.</w:t>
          </w:r>
        </w:p>
        <w:p w14:paraId="2AC30F27" w14:textId="77777777" w:rsidR="00666086" w:rsidRPr="00B32022" w:rsidRDefault="00666086" w:rsidP="00666086">
          <w:pPr>
            <w:autoSpaceDE w:val="0"/>
            <w:autoSpaceDN w:val="0"/>
            <w:ind w:hanging="640"/>
            <w:jc w:val="both"/>
            <w:divId w:val="287514636"/>
            <w:rPr>
              <w:rFonts w:ascii="Exo" w:eastAsia="Times New Roman" w:hAnsi="Exo"/>
              <w:color w:val="000000"/>
              <w:sz w:val="20"/>
              <w:szCs w:val="20"/>
            </w:rPr>
          </w:pPr>
          <w:r w:rsidRPr="00B32022">
            <w:rPr>
              <w:rFonts w:ascii="Exo" w:eastAsia="Times New Roman" w:hAnsi="Exo"/>
              <w:color w:val="000000"/>
              <w:sz w:val="20"/>
              <w:szCs w:val="20"/>
            </w:rPr>
            <w:t xml:space="preserve">7. </w:t>
          </w:r>
          <w:r w:rsidRPr="00B32022">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Pr="00B32022" w:rsidRDefault="00666086" w:rsidP="0078205E">
          <w:pPr>
            <w:ind w:left="-1701"/>
            <w:jc w:val="center"/>
            <w:rPr>
              <w:rFonts w:ascii="Exo" w:hAnsi="Exo"/>
            </w:rPr>
          </w:pPr>
          <w:r w:rsidRPr="00B32022">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7" w:author="Érika Aquino" w:date="2025-01-11T23:17:00Z" w:initials="E.A.">
    <w:p w14:paraId="4640ABDC" w14:textId="77777777" w:rsidR="00CC6F62" w:rsidRDefault="00CC6F62" w:rsidP="00CC6F62">
      <w:pPr>
        <w:pStyle w:val="Textodecomentrio"/>
      </w:pPr>
      <w:r>
        <w:rPr>
          <w:rStyle w:val="Refdecomentrio"/>
        </w:rPr>
        <w:annotationRef/>
      </w:r>
      <w:r>
        <w:rPr>
          <w:color w:val="222222"/>
          <w:highlight w:val="white"/>
        </w:rPr>
        <w:t>RACHE, Beatriz et al. Necessidades de infraestrutura do SUS em preparo à COVID-19: leitos de UTI, respiradores e ocupação hospitalar. </w:t>
      </w:r>
      <w:r>
        <w:rPr>
          <w:b/>
          <w:bCs/>
          <w:color w:val="222222"/>
          <w:highlight w:val="white"/>
        </w:rPr>
        <w:t>São Paulo: Instituto de Estudos para Políticas de Saúde</w:t>
      </w:r>
      <w:r>
        <w:rPr>
          <w:color w:val="222222"/>
          <w:highlight w:val="white"/>
        </w:rPr>
        <w:t>, v. 3, p. 1-5, 2020.</w:t>
      </w:r>
      <w:r>
        <w:t xml:space="preserve"> </w:t>
      </w:r>
    </w:p>
  </w:comment>
  <w:comment w:id="8" w:author="Daniel Pagotto" w:date="2025-01-15T10:22:00Z" w:initials="DP">
    <w:p w14:paraId="26EF4147" w14:textId="1D0E8867" w:rsidR="003F2723" w:rsidRDefault="003F2723">
      <w:pPr>
        <w:pStyle w:val="Textodecomentrio"/>
      </w:pPr>
      <w:r>
        <w:rPr>
          <w:rStyle w:val="Refdecomentrio"/>
        </w:rPr>
        <w:annotationRef/>
      </w:r>
      <w:r>
        <w:t>Adicionar ao final de acordo com o estilo de citação correto</w:t>
      </w:r>
    </w:p>
  </w:comment>
  <w:comment w:id="12" w:author="Érika Aquino" w:date="2025-01-11T23:16:00Z" w:initials="E.A.">
    <w:p w14:paraId="6045E1F8" w14:textId="6211C88B" w:rsidR="00CC6F62" w:rsidRDefault="00CC6F62" w:rsidP="00CC6F62">
      <w:pPr>
        <w:pStyle w:val="Textodecomentrio"/>
      </w:pPr>
      <w:r>
        <w:rPr>
          <w:rStyle w:val="Refdecomentrio"/>
        </w:rPr>
        <w:annotationRef/>
      </w:r>
      <w:r>
        <w:rPr>
          <w:color w:val="222222"/>
          <w:highlight w:val="white"/>
        </w:rPr>
        <w:t>COTRIM JUNIOR, Dorival Fagundes; CABRAL, Lucas Manoel da Silva. Crescimento dos leitos de UTI no país durante a pandemia de Covid-19: desigualdades entre o público x privado e iniquidades regionais. </w:t>
      </w:r>
      <w:r>
        <w:rPr>
          <w:b/>
          <w:bCs/>
          <w:color w:val="222222"/>
          <w:highlight w:val="white"/>
        </w:rPr>
        <w:t>Physis: Revista de saúde coletiva</w:t>
      </w:r>
      <w:r>
        <w:rPr>
          <w:color w:val="222222"/>
          <w:highlight w:val="white"/>
        </w:rPr>
        <w:t>, v. 30, p. e300317, 2020.</w:t>
      </w:r>
      <w:r>
        <w:t xml:space="preserve"> </w:t>
      </w:r>
    </w:p>
  </w:comment>
  <w:comment w:id="21" w:author="Daniel Pagotto" w:date="2024-11-05T11:10:00Z" w:initials="DP">
    <w:p w14:paraId="4B51C398" w14:textId="39A107AD" w:rsidR="00E47210" w:rsidRDefault="00E47210">
      <w:pPr>
        <w:pStyle w:val="Textodecomentrio"/>
      </w:pPr>
      <w:r>
        <w:rPr>
          <w:rStyle w:val="Refdecomentrio"/>
        </w:rPr>
        <w:annotationRef/>
      </w:r>
      <w:r>
        <w:t>Mais uma referência</w:t>
      </w:r>
    </w:p>
  </w:comment>
  <w:comment w:id="27" w:author="Daniel Pagotto" w:date="2025-01-15T10:23:00Z" w:initials="DP">
    <w:p w14:paraId="51939F80" w14:textId="17079EC0" w:rsidR="003F2723" w:rsidRDefault="003F2723">
      <w:pPr>
        <w:pStyle w:val="Textodecomentrio"/>
      </w:pPr>
      <w:r>
        <w:rPr>
          <w:rStyle w:val="Refdecomentrio"/>
        </w:rPr>
        <w:annotationRef/>
      </w:r>
      <w:r>
        <w:t>ajustar</w:t>
      </w:r>
    </w:p>
  </w:comment>
  <w:comment w:id="31" w:author="Daniel Pagotto" w:date="2025-01-15T10:23:00Z" w:initials="DP">
    <w:p w14:paraId="1A61E812" w14:textId="22E5CEBD" w:rsidR="003F2723" w:rsidRDefault="003F2723">
      <w:pPr>
        <w:pStyle w:val="Textodecomentrio"/>
      </w:pPr>
      <w:r>
        <w:rPr>
          <w:rStyle w:val="Refdecomentrio"/>
        </w:rPr>
        <w:annotationRef/>
      </w:r>
      <w:r>
        <w:t>adicionar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640ABDC" w15:done="0"/>
  <w15:commentEx w15:paraId="26EF4147" w15:paraIdParent="4640ABDC" w15:done="0"/>
  <w15:commentEx w15:paraId="6045E1F8" w15:done="0"/>
  <w15:commentEx w15:paraId="4B51C398" w15:done="0"/>
  <w15:commentEx w15:paraId="51939F80" w15:done="0"/>
  <w15:commentEx w15:paraId="1A61E8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7323BD6D" w16cex:dateUtc="2025-01-12T02:17:00Z"/>
  <w16cex:commentExtensible w16cex:durableId="2B320B02" w16cex:dateUtc="2025-01-15T13:22:00Z"/>
  <w16cex:commentExtensible w16cex:durableId="3AA9BA6A" w16cex:dateUtc="2025-01-12T02:16:00Z"/>
  <w16cex:commentExtensible w16cex:durableId="2AD47B94" w16cex:dateUtc="2024-11-05T14:10:00Z"/>
  <w16cex:commentExtensible w16cex:durableId="2B320B0F" w16cex:dateUtc="2025-01-15T13:23:00Z"/>
  <w16cex:commentExtensible w16cex:durableId="2B320B15" w16cex:dateUtc="2025-01-15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640ABDC" w16cid:durableId="7323BD6D"/>
  <w16cid:commentId w16cid:paraId="26EF4147" w16cid:durableId="2B320B02"/>
  <w16cid:commentId w16cid:paraId="6045E1F8" w16cid:durableId="3AA9BA6A"/>
  <w16cid:commentId w16cid:paraId="4B51C398" w16cid:durableId="2AD47B94"/>
  <w16cid:commentId w16cid:paraId="51939F80" w16cid:durableId="2B320B0F"/>
  <w16cid:commentId w16cid:paraId="1A61E812" w16cid:durableId="2B320B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2F6AF" w14:textId="77777777" w:rsidR="002D27B5" w:rsidRDefault="002D27B5" w:rsidP="0078205E">
      <w:pPr>
        <w:spacing w:after="0" w:line="240" w:lineRule="auto"/>
      </w:pPr>
      <w:r>
        <w:separator/>
      </w:r>
    </w:p>
  </w:endnote>
  <w:endnote w:type="continuationSeparator" w:id="0">
    <w:p w14:paraId="53E13ECC" w14:textId="77777777" w:rsidR="002D27B5" w:rsidRDefault="002D27B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3DFF9" w14:textId="77777777" w:rsidR="002D27B5" w:rsidRDefault="002D27B5" w:rsidP="0078205E">
      <w:pPr>
        <w:spacing w:after="0" w:line="240" w:lineRule="auto"/>
      </w:pPr>
      <w:r>
        <w:separator/>
      </w:r>
    </w:p>
  </w:footnote>
  <w:footnote w:type="continuationSeparator" w:id="0">
    <w:p w14:paraId="2C6C07BF" w14:textId="77777777" w:rsidR="002D27B5" w:rsidRDefault="002D27B5"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952"/>
    <w:multiLevelType w:val="hybridMultilevel"/>
    <w:tmpl w:val="6B6C83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2"/>
  </w:num>
  <w:num w:numId="5">
    <w:abstractNumId w:val="3"/>
  </w:num>
  <w:num w:numId="6">
    <w:abstractNumId w:val="5"/>
  </w:num>
  <w:num w:numId="7">
    <w:abstractNumId w:val="6"/>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16AC6"/>
    <w:rsid w:val="00070E8E"/>
    <w:rsid w:val="001239B3"/>
    <w:rsid w:val="001B1594"/>
    <w:rsid w:val="001D0EE0"/>
    <w:rsid w:val="001D2A8D"/>
    <w:rsid w:val="00255C97"/>
    <w:rsid w:val="002826EF"/>
    <w:rsid w:val="002D27B5"/>
    <w:rsid w:val="002D5D78"/>
    <w:rsid w:val="00390FB7"/>
    <w:rsid w:val="003F2723"/>
    <w:rsid w:val="003F6595"/>
    <w:rsid w:val="00402C41"/>
    <w:rsid w:val="00460905"/>
    <w:rsid w:val="00496AA8"/>
    <w:rsid w:val="004A3585"/>
    <w:rsid w:val="004C446E"/>
    <w:rsid w:val="004C52AF"/>
    <w:rsid w:val="004E0F3E"/>
    <w:rsid w:val="0051118D"/>
    <w:rsid w:val="00537021"/>
    <w:rsid w:val="005C3030"/>
    <w:rsid w:val="006447AB"/>
    <w:rsid w:val="00666086"/>
    <w:rsid w:val="0067139C"/>
    <w:rsid w:val="0078205E"/>
    <w:rsid w:val="00814305"/>
    <w:rsid w:val="008B03A0"/>
    <w:rsid w:val="008B69CB"/>
    <w:rsid w:val="00980EA9"/>
    <w:rsid w:val="009E5CEE"/>
    <w:rsid w:val="00A80BE7"/>
    <w:rsid w:val="00A92A31"/>
    <w:rsid w:val="00B13018"/>
    <w:rsid w:val="00B32022"/>
    <w:rsid w:val="00B55CBE"/>
    <w:rsid w:val="00B92477"/>
    <w:rsid w:val="00C05C2B"/>
    <w:rsid w:val="00C567EB"/>
    <w:rsid w:val="00C72CF1"/>
    <w:rsid w:val="00CA4CA1"/>
    <w:rsid w:val="00CC6F62"/>
    <w:rsid w:val="00D24869"/>
    <w:rsid w:val="00D36EEF"/>
    <w:rsid w:val="00D7294F"/>
    <w:rsid w:val="00D94AD2"/>
    <w:rsid w:val="00DD2B9F"/>
    <w:rsid w:val="00DD64BF"/>
    <w:rsid w:val="00E47210"/>
    <w:rsid w:val="00E72E2A"/>
    <w:rsid w:val="00EF2D22"/>
    <w:rsid w:val="00FA707B"/>
    <w:rsid w:val="00FF6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D64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754476937">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84735137">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725E0"/>
    <w:rsid w:val="00122B5F"/>
    <w:rsid w:val="00201B4E"/>
    <w:rsid w:val="0054675F"/>
    <w:rsid w:val="006428A7"/>
    <w:rsid w:val="00980EA9"/>
    <w:rsid w:val="009A2513"/>
    <w:rsid w:val="009B2BAA"/>
    <w:rsid w:val="00A647F7"/>
    <w:rsid w:val="00AE103D"/>
    <w:rsid w:val="00BA0934"/>
    <w:rsid w:val="00C72CF1"/>
    <w:rsid w:val="00D320C3"/>
    <w:rsid w:val="00EB6977"/>
    <w:rsid w:val="00F93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1436</Words>
  <Characters>7755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14</cp:revision>
  <dcterms:created xsi:type="dcterms:W3CDTF">2024-11-06T13:59:00Z</dcterms:created>
  <dcterms:modified xsi:type="dcterms:W3CDTF">2025-01-15T13:23:00Z</dcterms:modified>
</cp:coreProperties>
</file>