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27F13C86" w14:textId="06310D9D" w:rsidR="001239B3" w:rsidRPr="004E6827" w:rsidRDefault="00D36EEF" w:rsidP="004E6827">
          <w:pPr>
            <w:pStyle w:val="Sumrio1"/>
            <w:tabs>
              <w:tab w:val="right" w:leader="dot" w:pos="9062"/>
            </w:tabs>
            <w:rPr>
              <w:rStyle w:val="Hyperlink"/>
              <w:b/>
              <w:bCs/>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1700707" w:history="1">
            <w:r w:rsidR="001239B3" w:rsidRPr="004E6827">
              <w:rPr>
                <w:rStyle w:val="Hyperlink"/>
                <w:rFonts w:ascii="Exo" w:hAnsi="Exo"/>
                <w:b/>
                <w:bCs/>
                <w:noProof/>
              </w:rPr>
              <w:t>Introdução</w:t>
            </w:r>
            <w:r w:rsidR="001239B3" w:rsidRPr="004E6827">
              <w:rPr>
                <w:rStyle w:val="Hyperlink"/>
                <w:b/>
                <w:bCs/>
                <w:webHidden/>
              </w:rPr>
              <w:tab/>
            </w:r>
            <w:r w:rsidR="001239B3" w:rsidRPr="004E6827">
              <w:rPr>
                <w:rStyle w:val="Hyperlink"/>
                <w:b/>
                <w:bCs/>
                <w:webHidden/>
              </w:rPr>
              <w:fldChar w:fldCharType="begin"/>
            </w:r>
            <w:r w:rsidR="001239B3" w:rsidRPr="004E6827">
              <w:rPr>
                <w:rStyle w:val="Hyperlink"/>
                <w:b/>
                <w:bCs/>
                <w:webHidden/>
              </w:rPr>
              <w:instrText xml:space="preserve"> PAGEREF _Toc181700707 \h </w:instrText>
            </w:r>
            <w:r w:rsidR="001239B3" w:rsidRPr="004E6827">
              <w:rPr>
                <w:rStyle w:val="Hyperlink"/>
                <w:b/>
                <w:bCs/>
                <w:webHidden/>
              </w:rPr>
            </w:r>
            <w:r w:rsidR="001239B3" w:rsidRPr="004E6827">
              <w:rPr>
                <w:rStyle w:val="Hyperlink"/>
                <w:b/>
                <w:bCs/>
                <w:webHidden/>
              </w:rPr>
              <w:fldChar w:fldCharType="separate"/>
            </w:r>
            <w:r w:rsidR="001239B3" w:rsidRPr="004E6827">
              <w:rPr>
                <w:rStyle w:val="Hyperlink"/>
                <w:b/>
                <w:bCs/>
                <w:webHidden/>
              </w:rPr>
              <w:t>4</w:t>
            </w:r>
            <w:r w:rsidR="001239B3" w:rsidRPr="004E6827">
              <w:rPr>
                <w:rStyle w:val="Hyperlink"/>
                <w:b/>
                <w:bCs/>
                <w:webHidden/>
              </w:rPr>
              <w:fldChar w:fldCharType="end"/>
            </w:r>
          </w:hyperlink>
        </w:p>
        <w:p w14:paraId="6CABB426" w14:textId="71CE6CAF" w:rsidR="001239B3" w:rsidRPr="004E6827" w:rsidRDefault="008A7956" w:rsidP="004E6827">
          <w:pPr>
            <w:pStyle w:val="Sumrio1"/>
            <w:tabs>
              <w:tab w:val="right" w:leader="dot" w:pos="9062"/>
            </w:tabs>
            <w:rPr>
              <w:rStyle w:val="Hyperlink"/>
              <w:b/>
              <w:bCs/>
            </w:rPr>
          </w:pPr>
          <w:hyperlink w:anchor="_Toc181700708" w:history="1">
            <w:r w:rsidR="001239B3" w:rsidRPr="004E6827">
              <w:rPr>
                <w:rStyle w:val="Hyperlink"/>
                <w:rFonts w:ascii="Exo" w:hAnsi="Exo"/>
                <w:b/>
                <w:bCs/>
                <w:noProof/>
              </w:rPr>
              <w:t>Ficha de indicador</w:t>
            </w:r>
            <w:r w:rsidR="001239B3" w:rsidRPr="004E6827">
              <w:rPr>
                <w:rStyle w:val="Hyperlink"/>
                <w:b/>
                <w:bCs/>
                <w:webHidden/>
              </w:rPr>
              <w:tab/>
            </w:r>
            <w:r w:rsidR="001239B3" w:rsidRPr="004E6827">
              <w:rPr>
                <w:rStyle w:val="Hyperlink"/>
                <w:b/>
                <w:bCs/>
                <w:webHidden/>
              </w:rPr>
              <w:fldChar w:fldCharType="begin"/>
            </w:r>
            <w:r w:rsidR="001239B3" w:rsidRPr="004E6827">
              <w:rPr>
                <w:rStyle w:val="Hyperlink"/>
                <w:b/>
                <w:bCs/>
                <w:webHidden/>
              </w:rPr>
              <w:instrText xml:space="preserve"> PAGEREF _Toc181700708 \h </w:instrText>
            </w:r>
            <w:r w:rsidR="001239B3" w:rsidRPr="004E6827">
              <w:rPr>
                <w:rStyle w:val="Hyperlink"/>
                <w:b/>
                <w:bCs/>
                <w:webHidden/>
              </w:rPr>
            </w:r>
            <w:r w:rsidR="001239B3" w:rsidRPr="004E6827">
              <w:rPr>
                <w:rStyle w:val="Hyperlink"/>
                <w:b/>
                <w:bCs/>
                <w:webHidden/>
              </w:rPr>
              <w:fldChar w:fldCharType="separate"/>
            </w:r>
            <w:r w:rsidR="001239B3" w:rsidRPr="004E6827">
              <w:rPr>
                <w:rStyle w:val="Hyperlink"/>
                <w:b/>
                <w:bCs/>
                <w:webHidden/>
              </w:rPr>
              <w:t>5</w:t>
            </w:r>
            <w:r w:rsidR="001239B3" w:rsidRPr="004E6827">
              <w:rPr>
                <w:rStyle w:val="Hyperlink"/>
                <w:b/>
                <w:bCs/>
                <w:webHidden/>
              </w:rPr>
              <w:fldChar w:fldCharType="end"/>
            </w:r>
          </w:hyperlink>
        </w:p>
        <w:p w14:paraId="122AFCFC" w14:textId="43DB701D" w:rsidR="001239B3" w:rsidRPr="004E6827" w:rsidRDefault="008A7956" w:rsidP="004E6827">
          <w:pPr>
            <w:pStyle w:val="Sumrio1"/>
            <w:tabs>
              <w:tab w:val="right" w:leader="dot" w:pos="9062"/>
            </w:tabs>
            <w:rPr>
              <w:rStyle w:val="Hyperlink"/>
              <w:b/>
              <w:bCs/>
            </w:rPr>
          </w:pPr>
          <w:hyperlink w:anchor="_Toc181700709" w:history="1">
            <w:r w:rsidR="001239B3" w:rsidRPr="004E6827">
              <w:rPr>
                <w:rStyle w:val="Hyperlink"/>
                <w:rFonts w:ascii="Exo" w:hAnsi="Exo"/>
                <w:b/>
                <w:bCs/>
                <w:noProof/>
              </w:rPr>
              <w:t>Exemplo de aplicação</w:t>
            </w:r>
            <w:r w:rsidR="001239B3" w:rsidRPr="004E6827">
              <w:rPr>
                <w:rStyle w:val="Hyperlink"/>
                <w:b/>
                <w:bCs/>
                <w:webHidden/>
              </w:rPr>
              <w:tab/>
            </w:r>
            <w:r w:rsidR="001239B3" w:rsidRPr="004E6827">
              <w:rPr>
                <w:rStyle w:val="Hyperlink"/>
                <w:b/>
                <w:bCs/>
                <w:webHidden/>
              </w:rPr>
              <w:fldChar w:fldCharType="begin"/>
            </w:r>
            <w:r w:rsidR="001239B3" w:rsidRPr="004E6827">
              <w:rPr>
                <w:rStyle w:val="Hyperlink"/>
                <w:b/>
                <w:bCs/>
                <w:webHidden/>
              </w:rPr>
              <w:instrText xml:space="preserve"> PAGEREF _Toc181700709 \h </w:instrText>
            </w:r>
            <w:r w:rsidR="001239B3" w:rsidRPr="004E6827">
              <w:rPr>
                <w:rStyle w:val="Hyperlink"/>
                <w:b/>
                <w:bCs/>
                <w:webHidden/>
              </w:rPr>
            </w:r>
            <w:r w:rsidR="001239B3" w:rsidRPr="004E6827">
              <w:rPr>
                <w:rStyle w:val="Hyperlink"/>
                <w:b/>
                <w:bCs/>
                <w:webHidden/>
              </w:rPr>
              <w:fldChar w:fldCharType="separate"/>
            </w:r>
            <w:r w:rsidR="001239B3" w:rsidRPr="004E6827">
              <w:rPr>
                <w:rStyle w:val="Hyperlink"/>
                <w:b/>
                <w:bCs/>
                <w:webHidden/>
              </w:rPr>
              <w:t>7</w:t>
            </w:r>
            <w:r w:rsidR="001239B3" w:rsidRPr="004E6827">
              <w:rPr>
                <w:rStyle w:val="Hyperlink"/>
                <w:b/>
                <w:bCs/>
                <w:webHidden/>
              </w:rPr>
              <w:fldChar w:fldCharType="end"/>
            </w:r>
          </w:hyperlink>
        </w:p>
        <w:p w14:paraId="163807AC" w14:textId="5AEB95B3" w:rsidR="001239B3" w:rsidRPr="004E6827" w:rsidRDefault="008A7956" w:rsidP="004E6827">
          <w:pPr>
            <w:pStyle w:val="Sumrio1"/>
            <w:tabs>
              <w:tab w:val="right" w:leader="dot" w:pos="9062"/>
            </w:tabs>
            <w:rPr>
              <w:rStyle w:val="Hyperlink"/>
              <w:b/>
              <w:bCs/>
            </w:rPr>
          </w:pPr>
          <w:hyperlink w:anchor="_Toc181700710" w:history="1">
            <w:r w:rsidR="001239B3" w:rsidRPr="004E6827">
              <w:rPr>
                <w:rStyle w:val="Hyperlink"/>
                <w:rFonts w:ascii="Exo" w:hAnsi="Exo"/>
                <w:b/>
                <w:bCs/>
                <w:noProof/>
              </w:rPr>
              <w:t>Referências</w:t>
            </w:r>
            <w:r w:rsidR="001239B3" w:rsidRPr="004E6827">
              <w:rPr>
                <w:rStyle w:val="Hyperlink"/>
                <w:b/>
                <w:bCs/>
                <w:webHidden/>
              </w:rPr>
              <w:tab/>
            </w:r>
            <w:r w:rsidR="001239B3" w:rsidRPr="004E6827">
              <w:rPr>
                <w:rStyle w:val="Hyperlink"/>
                <w:b/>
                <w:bCs/>
                <w:webHidden/>
              </w:rPr>
              <w:fldChar w:fldCharType="begin"/>
            </w:r>
            <w:r w:rsidR="001239B3" w:rsidRPr="004E6827">
              <w:rPr>
                <w:rStyle w:val="Hyperlink"/>
                <w:b/>
                <w:bCs/>
                <w:webHidden/>
              </w:rPr>
              <w:instrText xml:space="preserve"> PAGEREF _Toc181700710 \h </w:instrText>
            </w:r>
            <w:r w:rsidR="001239B3" w:rsidRPr="004E6827">
              <w:rPr>
                <w:rStyle w:val="Hyperlink"/>
                <w:b/>
                <w:bCs/>
                <w:webHidden/>
              </w:rPr>
            </w:r>
            <w:r w:rsidR="001239B3" w:rsidRPr="004E6827">
              <w:rPr>
                <w:rStyle w:val="Hyperlink"/>
                <w:b/>
                <w:bCs/>
                <w:webHidden/>
              </w:rPr>
              <w:fldChar w:fldCharType="separate"/>
            </w:r>
            <w:r w:rsidR="001239B3" w:rsidRPr="004E6827">
              <w:rPr>
                <w:rStyle w:val="Hyperlink"/>
                <w:b/>
                <w:bCs/>
                <w:webHidden/>
              </w:rPr>
              <w:t>8</w:t>
            </w:r>
            <w:r w:rsidR="001239B3" w:rsidRPr="004E6827">
              <w:rPr>
                <w:rStyle w:val="Hyperlink"/>
                <w:b/>
                <w:bCs/>
                <w:webHidden/>
              </w:rPr>
              <w:fldChar w:fldCharType="end"/>
            </w:r>
          </w:hyperlink>
        </w:p>
        <w:p w14:paraId="69F39152" w14:textId="7E8B06D4"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bookmarkStart w:id="0" w:name="_Toc181700707"/>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r w:rsidRPr="00A35392">
        <w:rPr>
          <w:rFonts w:ascii="Exo" w:hAnsi="Exo"/>
          <w:b/>
          <w:bCs/>
          <w:color w:val="auto"/>
        </w:rPr>
        <w:lastRenderedPageBreak/>
        <w:t>Introdução</w:t>
      </w:r>
      <w:bookmarkEnd w:id="0"/>
    </w:p>
    <w:p w14:paraId="54AFD67B" w14:textId="77777777" w:rsidR="004E6827" w:rsidRPr="004C586F" w:rsidRDefault="004E6827" w:rsidP="004E6827">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5BC4F070ABF41FF8B9E3C6A89245ADD"/>
          </w:placeholder>
        </w:sdtPr>
        <w:sdtContent>
          <w:r w:rsidRPr="004C586F">
            <w:rPr>
              <w:rFonts w:ascii="Exo" w:hAnsi="Exo"/>
              <w:color w:val="000000"/>
              <w:sz w:val="20"/>
              <w:szCs w:val="20"/>
              <w:vertAlign w:val="superscript"/>
            </w:rPr>
            <w:t>1</w:t>
          </w:r>
        </w:sdtContent>
      </w:sdt>
      <w:r w:rsidRPr="004C586F">
        <w:rPr>
          <w:rFonts w:ascii="Exo" w:hAnsi="Exo"/>
          <w:sz w:val="20"/>
          <w:szCs w:val="20"/>
        </w:rPr>
        <w:t>.</w:t>
      </w:r>
    </w:p>
    <w:p w14:paraId="78C4059F" w14:textId="77777777" w:rsidR="004E6827" w:rsidRPr="00971322" w:rsidRDefault="004E6827" w:rsidP="004E68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7057212EBB942C39030FEA2BFB4E73D"/>
          </w:placeholder>
        </w:sdt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7057212EBB942C39030FEA2BFB4E73D"/>
          </w:placeholder>
        </w:sdt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D3C9ADA" w14:textId="42A85AF5" w:rsidR="00FE3D56" w:rsidRPr="00FE3D56" w:rsidRDefault="00D36EEF" w:rsidP="00FE3D56">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r w:rsidR="007E49B2">
        <w:rPr>
          <w:rFonts w:ascii="Exo" w:hAnsi="Exo"/>
          <w:sz w:val="20"/>
          <w:szCs w:val="20"/>
        </w:rPr>
        <w:t xml:space="preserve">Remuneração média de profissionais de saúde. </w:t>
      </w:r>
      <w:r w:rsidR="007E49B2" w:rsidRPr="007E49B2">
        <w:rPr>
          <w:rFonts w:ascii="Exo" w:hAnsi="Exo"/>
          <w:sz w:val="20"/>
          <w:szCs w:val="20"/>
        </w:rPr>
        <w:t xml:space="preserve">Monitorar esse indicador permite </w:t>
      </w:r>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Content>
          <w:r w:rsidR="00A60AA5">
            <w:rPr>
              <w:rFonts w:ascii="Exo" w:hAnsi="Exo"/>
              <w:color w:val="000000"/>
              <w:sz w:val="20"/>
              <w:szCs w:val="20"/>
              <w:vertAlign w:val="superscript"/>
            </w:rPr>
            <w:t>7</w:t>
          </w:r>
        </w:sdtContent>
      </w:sdt>
      <w:r w:rsidR="00A60AA5" w:rsidRPr="00CC6F62">
        <w:rPr>
          <w:rFonts w:ascii="Exo" w:hAnsi="Exo"/>
          <w:sz w:val="20"/>
          <w:szCs w:val="20"/>
        </w:rPr>
        <w:t>.</w:t>
      </w:r>
    </w:p>
    <w:p w14:paraId="00B525C2" w14:textId="71FEFE33" w:rsidR="00D36EEF" w:rsidRPr="00A35392" w:rsidRDefault="00FE3D56" w:rsidP="004E6827">
      <w:pPr>
        <w:pStyle w:val="SemEspaamento"/>
        <w:spacing w:after="200" w:line="360" w:lineRule="auto"/>
        <w:ind w:firstLine="851"/>
        <w:jc w:val="both"/>
        <w:rPr>
          <w:rFonts w:ascii="Exo" w:hAnsi="Exo"/>
          <w:sz w:val="20"/>
          <w:szCs w:val="20"/>
        </w:rPr>
      </w:pPr>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r>
        <w:rPr>
          <w:rFonts w:ascii="Exo" w:hAnsi="Exo"/>
          <w:sz w:val="20"/>
          <w:szCs w:val="20"/>
        </w:rPr>
        <w:t>. A análise deste indicador</w:t>
      </w:r>
      <w:r w:rsidRPr="00FE3D56">
        <w:rPr>
          <w:rFonts w:ascii="Exo" w:hAnsi="Exo"/>
          <w:sz w:val="20"/>
          <w:szCs w:val="20"/>
        </w:rPr>
        <w:t xml:space="preserve"> pode contribuir para uma melhor alocação de recursos no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Content>
          <w:r w:rsidR="00A60AA5">
            <w:rPr>
              <w:rFonts w:ascii="Exo" w:hAnsi="Exo"/>
              <w:color w:val="000000"/>
              <w:sz w:val="20"/>
              <w:szCs w:val="20"/>
              <w:vertAlign w:val="superscript"/>
            </w:rPr>
            <w:t>8</w:t>
          </w:r>
        </w:sdtContent>
      </w:sdt>
      <w:r w:rsidR="00A60AA5" w:rsidRPr="00CC6F62">
        <w:rPr>
          <w:rFonts w:ascii="Exo" w:hAnsi="Exo"/>
          <w:sz w:val="20"/>
          <w:szCs w:val="20"/>
        </w:rPr>
        <w:t>.</w:t>
      </w:r>
    </w:p>
    <w:p w14:paraId="458BCF58" w14:textId="4228FF95" w:rsidR="004E6827" w:rsidRPr="004E6827" w:rsidRDefault="004E6827" w:rsidP="004E6827">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074DBA">
        <w:rPr>
          <w:rFonts w:ascii="Exo" w:hAnsi="Exo"/>
          <w:sz w:val="20"/>
          <w:szCs w:val="20"/>
        </w:rPr>
        <w:t>A seção subsequente traz um exemplo de aplicação do indicador para um recorte d</w:t>
      </w:r>
      <w:r w:rsidR="00F3384F" w:rsidRPr="00074DBA">
        <w:rPr>
          <w:rFonts w:ascii="Exo" w:hAnsi="Exo"/>
          <w:sz w:val="20"/>
          <w:szCs w:val="20"/>
        </w:rPr>
        <w:t>e dentistas, enfermeiros, farmac</w:t>
      </w:r>
      <w:r w:rsidR="00074DBA" w:rsidRPr="00074DBA">
        <w:rPr>
          <w:rFonts w:ascii="Exo" w:hAnsi="Exo"/>
          <w:sz w:val="20"/>
          <w:szCs w:val="20"/>
        </w:rPr>
        <w:t>êuticos, fisioterapeutas e nutricionistas no estado de minas Gerais</w:t>
      </w:r>
      <w:r w:rsidRPr="00074DBA">
        <w:rPr>
          <w:rFonts w:ascii="Exo" w:hAnsi="Exo"/>
          <w:sz w:val="20"/>
          <w:szCs w:val="20"/>
        </w:rPr>
        <w:t>.</w:t>
      </w:r>
      <w:bookmarkStart w:id="3" w:name="_Toc188949654"/>
      <w:bookmarkStart w:id="4" w:name="_Toc188974603"/>
      <w:bookmarkStart w:id="5" w:name="_Toc189059208"/>
      <w:r>
        <w:rPr>
          <w:rFonts w:ascii="Exo" w:hAnsi="Exo"/>
          <w:b/>
          <w:bCs/>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r w:rsidRPr="00A440DB">
        <w:rPr>
          <w:rFonts w:ascii="Exo" w:hAnsi="Exo"/>
          <w:b/>
          <w:bCs/>
          <w:color w:val="auto"/>
        </w:rPr>
        <w:lastRenderedPageBreak/>
        <w:t>Ficha de qualificação do indicador</w:t>
      </w:r>
      <w:bookmarkEnd w:id="3"/>
      <w:bookmarkEnd w:id="4"/>
      <w:bookmarkEnd w:id="5"/>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77777777" w:rsidR="00A35392" w:rsidRPr="008423FC" w:rsidRDefault="00A35392" w:rsidP="004E6827">
            <w:pPr>
              <w:pStyle w:val="QuadrosFiguras1"/>
              <w:spacing w:before="60" w:after="60" w:line="240" w:lineRule="auto"/>
              <w:jc w:val="left"/>
              <w:rPr>
                <w:rFonts w:ascii="Exo" w:hAnsi="Exo"/>
                <w:color w:val="auto"/>
                <w:highlight w:val="yellow"/>
              </w:rPr>
            </w:pPr>
            <w:r w:rsidRPr="008423FC">
              <w:rPr>
                <w:rFonts w:ascii="Exo" w:hAnsi="Exo"/>
                <w:color w:val="auto"/>
                <w:highlight w:val="yellow"/>
              </w:rPr>
              <w:t>Força de Trabalho em Saúde</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4E6827">
            <w:pPr>
              <w:pStyle w:val="QuadrosFiguras1"/>
              <w:spacing w:before="60" w:after="60" w:line="240" w:lineRule="auto"/>
              <w:jc w:val="left"/>
              <w:rPr>
                <w:rFonts w:ascii="Exo" w:hAnsi="Exo"/>
              </w:rPr>
            </w:pPr>
            <w:commentRangeStart w:id="6"/>
            <w:commentRangeStart w:id="7"/>
            <w:r w:rsidRPr="004E6827">
              <w:rPr>
                <w:rFonts w:ascii="Exo" w:hAnsi="Exo"/>
                <w:color w:val="auto"/>
              </w:rPr>
              <w:t xml:space="preserve">Através dos dados fornecidos pela </w:t>
            </w:r>
            <w:proofErr w:type="spellStart"/>
            <w:r w:rsidRPr="004E6827">
              <w:rPr>
                <w:rFonts w:ascii="Exo" w:hAnsi="Exo"/>
                <w:color w:val="auto"/>
              </w:rPr>
              <w:t>PNADc</w:t>
            </w:r>
            <w:proofErr w:type="spellEnd"/>
            <w:r w:rsidRPr="004E6827">
              <w:rPr>
                <w:rFonts w:ascii="Exo" w:hAnsi="Exo"/>
                <w:color w:val="auto"/>
              </w:rPr>
              <w:t xml:space="preserve"> é utilizado a variável VD4016 que equivale ao rendimento mensal habitual do trabalho principal.  Seus valores foram acessados por trimestre que indica a qual período do ano a média salarial era referente.</w:t>
            </w:r>
            <w:commentRangeEnd w:id="6"/>
            <w:r w:rsidRPr="004E6827">
              <w:rPr>
                <w:color w:val="auto"/>
              </w:rPr>
              <w:commentReference w:id="6"/>
            </w:r>
            <w:commentRangeEnd w:id="7"/>
            <w:r w:rsidR="003E0EF3" w:rsidRPr="004E6827">
              <w:rPr>
                <w:rFonts w:ascii="Exo" w:hAnsi="Exo"/>
                <w:color w:val="auto"/>
              </w:rPr>
              <w:commentReference w:id="7"/>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8" w:author="Érika Aquino" w:date="2025-01-11T22: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commentRangeStart w:id="9"/>
            <w:commentRangeStart w:id="10"/>
            <w:commentRangeStart w:id="11"/>
            <w:r w:rsidRPr="00A35392">
              <w:rPr>
                <w:rFonts w:ascii="Exo" w:hAnsi="Exo"/>
                <w:b/>
                <w:bCs/>
                <w:color w:val="FFFFFF" w:themeColor="background1"/>
                <w:sz w:val="22"/>
                <w:szCs w:val="24"/>
              </w:rPr>
              <w:t>Referências</w:t>
            </w:r>
            <w:commentRangeEnd w:id="9"/>
            <w:r w:rsidRPr="00A35392">
              <w:rPr>
                <w:rStyle w:val="Refdecomentrio"/>
                <w:rFonts w:ascii="Exo" w:hAnsi="Exo"/>
                <w:color w:val="auto"/>
              </w:rPr>
              <w:commentReference w:id="9"/>
            </w:r>
            <w:commentRangeEnd w:id="10"/>
            <w:r w:rsidR="003E0EF3">
              <w:rPr>
                <w:rStyle w:val="Refdecomentrio"/>
                <w:rFonts w:asciiTheme="minorHAnsi" w:hAnsiTheme="minorHAnsi"/>
                <w:color w:val="auto"/>
                <w:kern w:val="2"/>
                <w14:ligatures w14:val="standardContextual"/>
              </w:rPr>
              <w:commentReference w:id="10"/>
            </w:r>
            <w:commentRangeEnd w:id="11"/>
            <w:r w:rsidR="003E0EF3">
              <w:rPr>
                <w:rStyle w:val="Refdecomentrio"/>
                <w:rFonts w:asciiTheme="minorHAnsi" w:hAnsiTheme="minorHAnsi"/>
                <w:color w:val="auto"/>
                <w:kern w:val="2"/>
                <w14:ligatures w14:val="standardContextual"/>
              </w:rPr>
              <w:commentReference w:id="11"/>
            </w:r>
          </w:p>
        </w:tc>
        <w:tc>
          <w:tcPr>
            <w:tcW w:w="7371"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4E6827">
            <w:pPr>
              <w:pStyle w:val="QuadrosFiguras1"/>
              <w:spacing w:before="60" w:after="60" w:line="240" w:lineRule="auto"/>
              <w:jc w:val="left"/>
              <w:rPr>
                <w:rFonts w:ascii="Exo" w:hAnsi="Exo"/>
                <w:color w:val="auto"/>
              </w:rPr>
            </w:pP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77777777" w:rsidR="004E6827" w:rsidRPr="00A35392" w:rsidRDefault="004E6827" w:rsidP="004E6827">
            <w:pPr>
              <w:pStyle w:val="QuadrosFiguras1"/>
              <w:spacing w:before="60" w:after="60" w:line="240" w:lineRule="auto"/>
              <w:jc w:val="both"/>
              <w:rPr>
                <w:rFonts w:ascii="Exo" w:hAnsi="Exo"/>
                <w:color w:val="auto"/>
              </w:rPr>
            </w:pPr>
          </w:p>
        </w:tc>
      </w:tr>
    </w:tbl>
    <w:p w14:paraId="1601A34D" w14:textId="5EA014B2" w:rsidR="00A35392" w:rsidRPr="004E6827" w:rsidRDefault="004E6827" w:rsidP="004E6827">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3BD79900" w14:textId="77777777"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3EEEADA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12" w:name="_Toc181700709"/>
      <w:r w:rsidRPr="00A35392">
        <w:rPr>
          <w:rFonts w:ascii="Exo" w:hAnsi="Exo"/>
          <w:b/>
          <w:bCs/>
          <w:color w:val="auto"/>
        </w:rPr>
        <w:lastRenderedPageBreak/>
        <w:t>Exemplo de aplicação</w:t>
      </w:r>
      <w:bookmarkEnd w:id="12"/>
    </w:p>
    <w:p w14:paraId="73A340AF" w14:textId="7AE1C685" w:rsidR="00A60AA5" w:rsidRPr="002E7BD9" w:rsidRDefault="00074DBA" w:rsidP="00A60AA5">
      <w:pPr>
        <w:pStyle w:val="SemEspaamento"/>
        <w:spacing w:after="200" w:line="360" w:lineRule="auto"/>
        <w:ind w:firstLine="851"/>
        <w:jc w:val="both"/>
        <w:rPr>
          <w:rFonts w:ascii="Exo" w:hAnsi="Exo"/>
          <w:sz w:val="20"/>
          <w:szCs w:val="20"/>
        </w:rPr>
      </w:pPr>
      <w:r w:rsidRPr="00074DBA">
        <w:rPr>
          <w:rFonts w:ascii="Exo" w:hAnsi="Exo"/>
          <w:sz w:val="20"/>
          <w:szCs w:val="20"/>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r>
        <w:rPr>
          <w:rFonts w:ascii="Exo" w:hAnsi="Exo"/>
          <w:sz w:val="20"/>
          <w:szCs w:val="20"/>
        </w:rPr>
        <w:t>.</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3"/>
    </w:p>
    <w:p w14:paraId="7715EB8E" w14:textId="2ADE38C2" w:rsidR="00A60AA5" w:rsidRPr="00A60AA5" w:rsidRDefault="009E5CEE" w:rsidP="00A60AA5">
      <w:pPr>
        <w:pStyle w:val="SemEspaamento"/>
        <w:spacing w:line="360" w:lineRule="auto"/>
        <w:ind w:firstLine="851"/>
        <w:rPr>
          <w:rFonts w:ascii="Exo" w:hAnsi="Exo"/>
          <w:sz w:val="20"/>
          <w:szCs w:val="20"/>
        </w:rPr>
      </w:pPr>
      <w:r w:rsidRPr="00A60AA5">
        <w:rPr>
          <w:rFonts w:ascii="Exo" w:hAnsi="Exo"/>
          <w:sz w:val="20"/>
          <w:szCs w:val="20"/>
        </w:rPr>
        <w:t xml:space="preserve">Para acessar o link do código que resultou no mapa, clique </w:t>
      </w:r>
      <w:hyperlink r:id="rId21" w:history="1">
        <w:r w:rsidRPr="00A60AA5">
          <w:rPr>
            <w:rStyle w:val="Hyperlink"/>
            <w:rFonts w:ascii="Exo" w:hAnsi="Exo"/>
            <w:sz w:val="20"/>
            <w:szCs w:val="20"/>
          </w:rPr>
          <w:t>aqui</w:t>
        </w:r>
      </w:hyperlink>
      <w:r w:rsidRPr="00A60AA5">
        <w:rPr>
          <w:rFonts w:ascii="Exo" w:hAnsi="Exo"/>
          <w:sz w:val="20"/>
          <w:szCs w:val="20"/>
        </w:rPr>
        <w:t>.</w:t>
      </w:r>
      <w:bookmarkStart w:id="14" w:name="_Toc181700710"/>
      <w:r w:rsidR="00A60AA5">
        <w:rPr>
          <w:rFonts w:ascii="Exo" w:hAnsi="Exo"/>
          <w:b/>
          <w:bCs/>
        </w:rPr>
        <w:br w:type="page"/>
      </w:r>
    </w:p>
    <w:p w14:paraId="393A9936" w14:textId="1C7607CC" w:rsidR="00666086" w:rsidRPr="004E6827" w:rsidRDefault="00666086" w:rsidP="004E6827">
      <w:pPr>
        <w:pStyle w:val="Ttulo1"/>
        <w:spacing w:after="200" w:line="360" w:lineRule="auto"/>
        <w:jc w:val="center"/>
        <w:rPr>
          <w:rFonts w:ascii="Exo" w:hAnsi="Exo"/>
        </w:rPr>
      </w:pPr>
      <w:r w:rsidRPr="004E6827">
        <w:rPr>
          <w:rFonts w:ascii="Exo" w:hAnsi="Exo"/>
          <w:b/>
          <w:bCs/>
          <w:color w:val="auto"/>
        </w:rPr>
        <w:lastRenderedPageBreak/>
        <w:t>Referências</w:t>
      </w:r>
      <w:bookmarkEnd w:id="14"/>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4E6827">
          <w:pPr>
            <w:autoSpaceDE w:val="0"/>
            <w:autoSpaceDN w:val="0"/>
            <w:ind w:hanging="640"/>
            <w:jc w:val="both"/>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4E6827">
          <w:pPr>
            <w:autoSpaceDE w:val="0"/>
            <w:autoSpaceDN w:val="0"/>
            <w:ind w:hanging="640"/>
            <w:jc w:val="both"/>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4E6827">
          <w:pPr>
            <w:autoSpaceDE w:val="0"/>
            <w:autoSpaceDN w:val="0"/>
            <w:ind w:hanging="640"/>
            <w:jc w:val="both"/>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4E682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Default="004E6827" w:rsidP="004E682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7A82CC58" w14:textId="77777777" w:rsidR="00A60AA5" w:rsidRDefault="004E6827" w:rsidP="00A60A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A60A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A60A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7" w:author="Daniel Pagotto" w:date="2025-01-15T10:25:00Z" w:initials="DP">
    <w:p w14:paraId="5C25E194" w14:textId="77777777" w:rsidR="003E0EF3" w:rsidRDefault="003E0EF3">
      <w:pPr>
        <w:pStyle w:val="Textodecomentrio"/>
      </w:pPr>
      <w:r>
        <w:rPr>
          <w:rStyle w:val="Refdecomentrio"/>
        </w:rPr>
        <w:annotationRef/>
      </w:r>
      <w:r>
        <w:t xml:space="preserve">Ok. Mas também precisa descrever as demais variáveis (qual a variável que identifica a categoria </w:t>
      </w:r>
      <w:proofErr w:type="gramStart"/>
      <w:r>
        <w:t>profissional?;</w:t>
      </w:r>
      <w:proofErr w:type="gramEnd"/>
      <w:r>
        <w:t xml:space="preserve"> qual a variável que identifica o período?) </w:t>
      </w:r>
    </w:p>
    <w:p w14:paraId="3725D221" w14:textId="00FCFD2F" w:rsidR="003E0EF3" w:rsidRDefault="003E0EF3">
      <w:pPr>
        <w:pStyle w:val="Textodecomentrio"/>
      </w:pPr>
    </w:p>
  </w:comment>
  <w:comment w:id="9"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 w:id="10" w:author="Daniel Pagotto" w:date="2025-01-15T10:26:00Z" w:initials="DP">
    <w:p w14:paraId="301EE1CC" w14:textId="462462D8" w:rsidR="003E0EF3" w:rsidRDefault="003E0EF3">
      <w:pPr>
        <w:pStyle w:val="Textodecomentrio"/>
      </w:pPr>
      <w:r>
        <w:rPr>
          <w:rStyle w:val="Refdecomentrio"/>
        </w:rPr>
        <w:annotationRef/>
      </w:r>
      <w:r>
        <w:t>buscar</w:t>
      </w:r>
    </w:p>
  </w:comment>
  <w:comment w:id="11" w:author="Daniel Pagotto" w:date="2025-01-15T10:26:00Z" w:initials="DP">
    <w:p w14:paraId="7CF0E290" w14:textId="4B161BFF" w:rsidR="003E0EF3" w:rsidRDefault="003E0EF3">
      <w:pPr>
        <w:pStyle w:val="Textodecomentrio"/>
      </w:pPr>
      <w:r>
        <w:rPr>
          <w:rStyle w:val="Refdecomentrio"/>
        </w:rPr>
        <w:annotationRef/>
      </w:r>
      <w:r>
        <w:t xml:space="preserve">Adicionar um campo chamado informações complementares para informar como que se usa a </w:t>
      </w:r>
      <w:proofErr w:type="spellStart"/>
      <w:r>
        <w:t>PNADc</w:t>
      </w:r>
      <w:proofErr w:type="spellEnd"/>
      <w:r>
        <w:t xml:space="preserve"> no R. Exemplo: Os dados são acessados por meio do pacote </w:t>
      </w:r>
      <w:proofErr w:type="spellStart"/>
      <w:r>
        <w:t>PNADcIBGE</w:t>
      </w:r>
      <w:proofErr w:type="spellEnd"/>
      <w:r>
        <w:t xml:space="preserve"> da linguagem R. Em sequência, existe um tratamento para adicionar os pesos amostrais... etc... </w:t>
      </w:r>
      <w:r>
        <w:br/>
      </w:r>
      <w:r>
        <w:br/>
        <w:t xml:space="preserve">Fala com a Daiane, pois é um procedimento muito parecido com o que fazemos nos demais estudos que usam </w:t>
      </w:r>
      <w:proofErr w:type="spellStart"/>
      <w:r>
        <w:t>PNADc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B9C1" w15:done="0"/>
  <w15:commentEx w15:paraId="3725D221" w15:paraIdParent="78AFB9C1" w15:done="0"/>
  <w15:commentEx w15:paraId="0876139C" w15:done="0"/>
  <w15:commentEx w15:paraId="301EE1CC" w15:paraIdParent="0876139C" w15:done="0"/>
  <w15:commentEx w15:paraId="7CF0E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5B901" w16cex:dateUtc="2024-11-06T12:44:00Z"/>
  <w16cex:commentExtensible w16cex:durableId="2B320BAE" w16cex:dateUtc="2025-01-15T13:25:00Z"/>
  <w16cex:commentExtensible w16cex:durableId="2AD5B693" w16cex:dateUtc="2024-11-06T12:34:00Z"/>
  <w16cex:commentExtensible w16cex:durableId="2B320BB8" w16cex:dateUtc="2025-01-15T13:26:00Z"/>
  <w16cex:commentExtensible w16cex:durableId="2B320BC5" w16cex:dateUtc="2025-01-1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B9C1" w16cid:durableId="2AD5B901"/>
  <w16cid:commentId w16cid:paraId="3725D221" w16cid:durableId="2B320BAE"/>
  <w16cid:commentId w16cid:paraId="0876139C" w16cid:durableId="2AD5B693"/>
  <w16cid:commentId w16cid:paraId="301EE1CC" w16cid:durableId="2B320BB8"/>
  <w16cid:commentId w16cid:paraId="7CF0E290" w16cid:durableId="2B320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5E034" w14:textId="77777777" w:rsidR="008A7956" w:rsidRDefault="008A7956" w:rsidP="0078205E">
      <w:pPr>
        <w:spacing w:after="0" w:line="240" w:lineRule="auto"/>
      </w:pPr>
      <w:r>
        <w:separator/>
      </w:r>
    </w:p>
  </w:endnote>
  <w:endnote w:type="continuationSeparator" w:id="0">
    <w:p w14:paraId="1498D765" w14:textId="77777777" w:rsidR="008A7956" w:rsidRDefault="008A795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776AE" w14:textId="77777777" w:rsidR="008A7956" w:rsidRDefault="008A7956" w:rsidP="0078205E">
      <w:pPr>
        <w:spacing w:after="0" w:line="240" w:lineRule="auto"/>
      </w:pPr>
      <w:r>
        <w:separator/>
      </w:r>
    </w:p>
  </w:footnote>
  <w:footnote w:type="continuationSeparator" w:id="0">
    <w:p w14:paraId="143EA8A5" w14:textId="77777777" w:rsidR="008A7956" w:rsidRDefault="008A795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074DBA"/>
    <w:rsid w:val="001239B3"/>
    <w:rsid w:val="001D0EE0"/>
    <w:rsid w:val="00255C97"/>
    <w:rsid w:val="002826EF"/>
    <w:rsid w:val="002C7ECF"/>
    <w:rsid w:val="002D5D78"/>
    <w:rsid w:val="00366697"/>
    <w:rsid w:val="003E0EF3"/>
    <w:rsid w:val="003F6595"/>
    <w:rsid w:val="004853F8"/>
    <w:rsid w:val="00496AA8"/>
    <w:rsid w:val="004A3585"/>
    <w:rsid w:val="004C446E"/>
    <w:rsid w:val="004C52AF"/>
    <w:rsid w:val="004E0F3E"/>
    <w:rsid w:val="004E6827"/>
    <w:rsid w:val="0051118D"/>
    <w:rsid w:val="00537021"/>
    <w:rsid w:val="005C3030"/>
    <w:rsid w:val="006000CD"/>
    <w:rsid w:val="006447AB"/>
    <w:rsid w:val="00666086"/>
    <w:rsid w:val="0067139C"/>
    <w:rsid w:val="0078205E"/>
    <w:rsid w:val="007E49B2"/>
    <w:rsid w:val="007F4681"/>
    <w:rsid w:val="00814305"/>
    <w:rsid w:val="00820AAC"/>
    <w:rsid w:val="008423FC"/>
    <w:rsid w:val="008A7956"/>
    <w:rsid w:val="008B03A0"/>
    <w:rsid w:val="009E5CEE"/>
    <w:rsid w:val="00A35392"/>
    <w:rsid w:val="00A442E3"/>
    <w:rsid w:val="00A60AA5"/>
    <w:rsid w:val="00A80BE7"/>
    <w:rsid w:val="00A92A31"/>
    <w:rsid w:val="00B13018"/>
    <w:rsid w:val="00B37532"/>
    <w:rsid w:val="00B55CBE"/>
    <w:rsid w:val="00C05C2B"/>
    <w:rsid w:val="00C1446A"/>
    <w:rsid w:val="00C567EB"/>
    <w:rsid w:val="00C86226"/>
    <w:rsid w:val="00CA4CA1"/>
    <w:rsid w:val="00D24869"/>
    <w:rsid w:val="00D36EEF"/>
    <w:rsid w:val="00D7294F"/>
    <w:rsid w:val="00D94AD2"/>
    <w:rsid w:val="00DD4756"/>
    <w:rsid w:val="00E47210"/>
    <w:rsid w:val="00E72E2A"/>
    <w:rsid w:val="00E91EB8"/>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4_remuneracao_media/14_remuneracao_media.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5BC4F070ABF41FF8B9E3C6A89245ADD"/>
        <w:category>
          <w:name w:val="Geral"/>
          <w:gallery w:val="placeholder"/>
        </w:category>
        <w:types>
          <w:type w:val="bbPlcHdr"/>
        </w:types>
        <w:behaviors>
          <w:behavior w:val="content"/>
        </w:behaviors>
        <w:guid w:val="{DD9C8309-2FAF-40BF-866E-5295ED05FA18}"/>
      </w:docPartPr>
      <w:docPartBody>
        <w:p w:rsidR="00000000" w:rsidRDefault="002A0518" w:rsidP="002A0518">
          <w:pPr>
            <w:pStyle w:val="C5BC4F070ABF41FF8B9E3C6A89245ADD"/>
          </w:pPr>
          <w:r w:rsidRPr="0031018C">
            <w:rPr>
              <w:rStyle w:val="TextodoEspaoReservado"/>
            </w:rPr>
            <w:t>Clique ou toque aqui para inserir o texto.</w:t>
          </w:r>
        </w:p>
      </w:docPartBody>
    </w:docPart>
    <w:docPart>
      <w:docPartPr>
        <w:name w:val="C7057212EBB942C39030FEA2BFB4E73D"/>
        <w:category>
          <w:name w:val="Geral"/>
          <w:gallery w:val="placeholder"/>
        </w:category>
        <w:types>
          <w:type w:val="bbPlcHdr"/>
        </w:types>
        <w:behaviors>
          <w:behavior w:val="content"/>
        </w:behaviors>
        <w:guid w:val="{FDCAD5F3-8A9A-4557-86A8-E4058D52D660}"/>
      </w:docPartPr>
      <w:docPartBody>
        <w:p w:rsidR="00000000" w:rsidRDefault="002A0518" w:rsidP="002A0518">
          <w:pPr>
            <w:pStyle w:val="C7057212EBB942C39030FEA2BFB4E73D"/>
          </w:pPr>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000000"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000000" w:rsidRDefault="002A0518" w:rsidP="002A0518">
          <w:pPr>
            <w:pStyle w:val="F2DD1081F8F44DF6B58422B38B9B0C7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530809"/>
    <w:rsid w:val="00820AAC"/>
    <w:rsid w:val="008C3563"/>
    <w:rsid w:val="009A2513"/>
    <w:rsid w:val="00A647F7"/>
    <w:rsid w:val="00AE103D"/>
    <w:rsid w:val="00BA0934"/>
    <w:rsid w:val="00CE484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A0518"/>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9</Pages>
  <Words>1362</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dcterms:created xsi:type="dcterms:W3CDTF">2024-11-06T14:00:00Z</dcterms:created>
  <dcterms:modified xsi:type="dcterms:W3CDTF">2025-01-29T21:09:00Z</dcterms:modified>
</cp:coreProperties>
</file>