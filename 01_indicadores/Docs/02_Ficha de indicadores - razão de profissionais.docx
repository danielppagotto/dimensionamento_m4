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8AF4EE1" w:rsidR="0078205E" w:rsidRDefault="008B12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878A41F" wp14:editId="2F3F42B8">
            <wp:simplePos x="0" y="0"/>
            <wp:positionH relativeFrom="column">
              <wp:posOffset>-1066487</wp:posOffset>
            </wp:positionH>
            <wp:positionV relativeFrom="paragraph">
              <wp:posOffset>-912899</wp:posOffset>
            </wp:positionV>
            <wp:extent cx="7558013" cy="10690259"/>
            <wp:effectExtent l="0" t="0" r="5080" b="0"/>
            <wp:wrapNone/>
            <wp:docPr id="977596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58013" cy="10690259"/>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2090F02" w:rsidR="0078205E" w:rsidRDefault="00AE225F" w:rsidP="00AE225F">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42739E" w:rsidRDefault="00D36EEF" w:rsidP="0042739E">
          <w:pPr>
            <w:pStyle w:val="CabealhodoSumrio"/>
            <w:jc w:val="center"/>
            <w:rPr>
              <w:rFonts w:ascii="Exo" w:eastAsiaTheme="minorHAnsi" w:hAnsi="Exo" w:cstheme="minorBidi"/>
              <w:b/>
              <w:bCs/>
              <w:color w:val="auto"/>
              <w:kern w:val="2"/>
              <w:sz w:val="22"/>
              <w:szCs w:val="22"/>
              <w:lang w:eastAsia="en-US"/>
              <w14:ligatures w14:val="standardContextual"/>
            </w:rPr>
          </w:pPr>
          <w:r w:rsidRPr="00CC0FAD">
            <w:rPr>
              <w:rFonts w:ascii="Exo" w:hAnsi="Exo"/>
              <w:b/>
              <w:bCs/>
              <w:color w:val="auto"/>
            </w:rPr>
            <w:t>Sumário</w:t>
          </w:r>
        </w:p>
        <w:p w14:paraId="11C5F1E8" w14:textId="74299C62" w:rsidR="00C34A99" w:rsidRPr="00C34A99" w:rsidRDefault="00D36EEF">
          <w:pPr>
            <w:pStyle w:val="Sumrio1"/>
            <w:tabs>
              <w:tab w:val="right" w:leader="dot" w:pos="9062"/>
            </w:tabs>
            <w:rPr>
              <w:rStyle w:val="Hyperlink"/>
              <w:rFonts w:ascii="Exo" w:hAnsi="Exo"/>
              <w:b/>
              <w:bCs/>
            </w:rPr>
          </w:pPr>
          <w:r w:rsidRPr="00C34A99">
            <w:rPr>
              <w:rStyle w:val="Hyperlink"/>
              <w:rFonts w:ascii="Exo" w:hAnsi="Exo"/>
              <w:b/>
              <w:bCs/>
              <w:noProof/>
            </w:rPr>
            <w:fldChar w:fldCharType="begin"/>
          </w:r>
          <w:r w:rsidRPr="00C34A99">
            <w:rPr>
              <w:rStyle w:val="Hyperlink"/>
              <w:rFonts w:ascii="Exo" w:hAnsi="Exo"/>
              <w:b/>
              <w:bCs/>
              <w:noProof/>
            </w:rPr>
            <w:instrText xml:space="preserve"> TOC \o "1-3" \h \z \u </w:instrText>
          </w:r>
          <w:r w:rsidRPr="00C34A99">
            <w:rPr>
              <w:rStyle w:val="Hyperlink"/>
              <w:rFonts w:ascii="Exo" w:hAnsi="Exo"/>
              <w:b/>
              <w:bCs/>
              <w:noProof/>
            </w:rPr>
            <w:fldChar w:fldCharType="separate"/>
          </w:r>
          <w:hyperlink w:anchor="_Toc188267152" w:history="1">
            <w:r w:rsidR="00C34A99" w:rsidRPr="00043878">
              <w:rPr>
                <w:rStyle w:val="Hyperlink"/>
                <w:rFonts w:ascii="Exo" w:hAnsi="Exo"/>
                <w:b/>
                <w:bCs/>
                <w:noProof/>
              </w:rPr>
              <w:t>Introdução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_Toc188267152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4</w:t>
            </w:r>
            <w:r w:rsidR="00C34A99" w:rsidRPr="00C34A99">
              <w:rPr>
                <w:rStyle w:val="Hyperlink"/>
                <w:rFonts w:ascii="Exo" w:hAnsi="Exo"/>
                <w:b/>
                <w:bCs/>
                <w:webHidden/>
              </w:rPr>
              <w:fldChar w:fldCharType="end"/>
            </w:r>
          </w:hyperlink>
        </w:p>
        <w:p w14:paraId="71DE1636" w14:textId="59F990F2" w:rsidR="00C34A99" w:rsidRPr="00C34A99" w:rsidRDefault="00EC6836">
          <w:pPr>
            <w:pStyle w:val="Sumrio1"/>
            <w:tabs>
              <w:tab w:val="right" w:leader="dot" w:pos="9062"/>
            </w:tabs>
            <w:rPr>
              <w:rStyle w:val="Hyperlink"/>
              <w:rFonts w:ascii="Exo" w:hAnsi="Exo"/>
              <w:b/>
              <w:bCs/>
            </w:rPr>
          </w:pPr>
          <w:hyperlink w:anchor="_Toc188267153" w:history="1">
            <w:r w:rsidR="00C34A99" w:rsidRPr="00043878">
              <w:rPr>
                <w:rStyle w:val="Hyperlink"/>
                <w:rFonts w:ascii="Exo" w:hAnsi="Exo"/>
                <w:b/>
                <w:bCs/>
                <w:noProof/>
              </w:rPr>
              <w:t>Ficha de qualificação do indicador</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_Toc188267153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5</w:t>
            </w:r>
            <w:r w:rsidR="00C34A99" w:rsidRPr="00C34A99">
              <w:rPr>
                <w:rStyle w:val="Hyperlink"/>
                <w:rFonts w:ascii="Exo" w:hAnsi="Exo"/>
                <w:b/>
                <w:bCs/>
                <w:webHidden/>
              </w:rPr>
              <w:fldChar w:fldCharType="end"/>
            </w:r>
          </w:hyperlink>
        </w:p>
        <w:p w14:paraId="70071A03" w14:textId="3A6FC8DA" w:rsidR="00C34A99" w:rsidRPr="00C34A99" w:rsidRDefault="00EC6836">
          <w:pPr>
            <w:pStyle w:val="Sumrio1"/>
            <w:tabs>
              <w:tab w:val="right" w:leader="dot" w:pos="9062"/>
            </w:tabs>
            <w:rPr>
              <w:rStyle w:val="Hyperlink"/>
              <w:rFonts w:ascii="Exo" w:hAnsi="Exo"/>
              <w:b/>
              <w:bCs/>
            </w:rPr>
          </w:pPr>
          <w:hyperlink w:anchor="_Toc188267154" w:history="1">
            <w:r w:rsidR="00C34A99" w:rsidRPr="00043878">
              <w:rPr>
                <w:rStyle w:val="Hyperlink"/>
                <w:rFonts w:ascii="Exo" w:hAnsi="Exo"/>
                <w:b/>
                <w:bCs/>
                <w:noProof/>
              </w:rPr>
              <w:t>Exemplo de aplicação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_Toc188267154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7</w:t>
            </w:r>
            <w:r w:rsidR="00C34A99" w:rsidRPr="00C34A99">
              <w:rPr>
                <w:rStyle w:val="Hyperlink"/>
                <w:rFonts w:ascii="Exo" w:hAnsi="Exo"/>
                <w:b/>
                <w:bCs/>
                <w:webHidden/>
              </w:rPr>
              <w:fldChar w:fldCharType="end"/>
            </w:r>
          </w:hyperlink>
        </w:p>
        <w:p w14:paraId="5B7DE3CB" w14:textId="31BF034F" w:rsidR="00C34A99" w:rsidRPr="00C34A99" w:rsidRDefault="00EC6836">
          <w:pPr>
            <w:pStyle w:val="Sumrio1"/>
            <w:tabs>
              <w:tab w:val="right" w:leader="dot" w:pos="9062"/>
            </w:tabs>
            <w:rPr>
              <w:rStyle w:val="Hyperlink"/>
              <w:rFonts w:ascii="Exo" w:hAnsi="Exo"/>
              <w:b/>
              <w:bCs/>
            </w:rPr>
          </w:pPr>
          <w:hyperlink w:anchor="_Toc188267155" w:history="1">
            <w:r w:rsidR="00C34A99" w:rsidRPr="00043878">
              <w:rPr>
                <w:rStyle w:val="Hyperlink"/>
                <w:rFonts w:ascii="Exo" w:hAnsi="Exo"/>
                <w:b/>
                <w:bCs/>
                <w:noProof/>
              </w:rPr>
              <w:t>Referências</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_Toc188267155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C34A99" w:rsidRPr="00C34A99">
              <w:rPr>
                <w:rStyle w:val="Hyperlink"/>
                <w:rFonts w:ascii="Exo" w:hAnsi="Exo"/>
                <w:b/>
                <w:bCs/>
                <w:webHidden/>
              </w:rPr>
              <w:t>8</w:t>
            </w:r>
            <w:r w:rsidR="00C34A99" w:rsidRPr="00C34A99">
              <w:rPr>
                <w:rStyle w:val="Hyperlink"/>
                <w:rFonts w:ascii="Exo" w:hAnsi="Exo"/>
                <w:b/>
                <w:bCs/>
                <w:webHidden/>
              </w:rPr>
              <w:fldChar w:fldCharType="end"/>
            </w:r>
          </w:hyperlink>
        </w:p>
        <w:p w14:paraId="40B93563" w14:textId="0798C295" w:rsidR="004A3585" w:rsidRPr="0042739E" w:rsidRDefault="00D36EEF" w:rsidP="00D15FE5">
          <w:pPr>
            <w:pStyle w:val="Sumrio1"/>
            <w:tabs>
              <w:tab w:val="right" w:leader="dot" w:pos="9062"/>
            </w:tabs>
            <w:rPr>
              <w:rFonts w:ascii="Exo" w:hAnsi="Exo"/>
            </w:rPr>
          </w:pPr>
          <w:r w:rsidRPr="00C34A99">
            <w:rPr>
              <w:rStyle w:val="Hyperlink"/>
              <w:rFonts w:ascii="Exo" w:hAnsi="Exo"/>
              <w:b/>
              <w:bCs/>
              <w:noProof/>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0" w:name="_Toc188267152"/>
      <w:r w:rsidRPr="00CC0FAD">
        <w:rPr>
          <w:rFonts w:ascii="Exo" w:hAnsi="Exo"/>
          <w:b/>
          <w:bCs/>
          <w:color w:val="auto"/>
        </w:rPr>
        <w:lastRenderedPageBreak/>
        <w:t>Introdução</w:t>
      </w:r>
      <w:bookmarkEnd w:id="0"/>
    </w:p>
    <w:p w14:paraId="376D68EB" w14:textId="77777777"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Global Strategy for Human Resources for Health: Workforce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1712B2BA6C44274A4F3D04F1E6A5B74"/>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2EE2C41C" w14:textId="7030FF94"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690B9B50BE541AFB1B7C68601F77E7F"/>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690B9B50BE541AFB1B7C68601F77E7F"/>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p w14:paraId="58EB6A48" w14:textId="1E9ABAAC" w:rsidR="00323C1F" w:rsidRPr="00323C1F" w:rsidRDefault="00D36EEF" w:rsidP="00323C1F">
      <w:pPr>
        <w:pStyle w:val="SemEspaamento"/>
        <w:spacing w:after="200" w:line="360" w:lineRule="auto"/>
        <w:ind w:firstLine="851"/>
        <w:jc w:val="both"/>
        <w:rPr>
          <w:rFonts w:ascii="Exo" w:hAnsi="Exo"/>
          <w:sz w:val="20"/>
          <w:szCs w:val="20"/>
        </w:rPr>
      </w:pPr>
      <w:commentRangeStart w:id="1"/>
      <w:r w:rsidRPr="00CC0FAD">
        <w:rPr>
          <w:rFonts w:ascii="Exo" w:hAnsi="Exo"/>
          <w:sz w:val="20"/>
          <w:szCs w:val="20"/>
        </w:rPr>
        <w:t>Neste documento descrevemos os processos executados para construção do indicador</w:t>
      </w:r>
      <w:r w:rsidR="00E47210" w:rsidRPr="00CC0FAD">
        <w:rPr>
          <w:rFonts w:ascii="Exo" w:hAnsi="Exo"/>
          <w:sz w:val="20"/>
          <w:szCs w:val="20"/>
        </w:rPr>
        <w:t xml:space="preserve"> </w:t>
      </w:r>
      <w:r w:rsidR="00323C1F" w:rsidRPr="00431AF4">
        <w:rPr>
          <w:rFonts w:ascii="Exo" w:hAnsi="Exo"/>
          <w:sz w:val="20"/>
          <w:szCs w:val="20"/>
        </w:rPr>
        <w:t>Razão de profissionais por população</w:t>
      </w:r>
      <w:r w:rsidR="00323C1F">
        <w:rPr>
          <w:rFonts w:ascii="Exo" w:hAnsi="Exo"/>
          <w:sz w:val="20"/>
          <w:szCs w:val="20"/>
        </w:rPr>
        <w:t xml:space="preserve">. </w:t>
      </w:r>
      <w:r w:rsidR="00431AF4">
        <w:rPr>
          <w:rFonts w:ascii="Exo" w:hAnsi="Exo"/>
          <w:sz w:val="20"/>
          <w:szCs w:val="20"/>
        </w:rPr>
        <w:t>Este indicador</w:t>
      </w:r>
      <w:r w:rsidR="00323C1F" w:rsidRPr="00323C1F">
        <w:rPr>
          <w:rFonts w:ascii="Exo" w:hAnsi="Exo"/>
          <w:sz w:val="20"/>
          <w:szCs w:val="20"/>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p>
    <w:p w14:paraId="78162E61" w14:textId="63E9463F" w:rsidR="00323C1F" w:rsidRPr="00323C1F" w:rsidRDefault="00323C1F" w:rsidP="00323C1F">
      <w:pPr>
        <w:pStyle w:val="SemEspaamento"/>
        <w:spacing w:after="200" w:line="360" w:lineRule="auto"/>
        <w:ind w:firstLine="851"/>
        <w:jc w:val="both"/>
        <w:rPr>
          <w:ins w:id="2" w:author="Érika Aquino" w:date="2025-01-11T22:27:00Z"/>
          <w:rFonts w:ascii="Exo" w:hAnsi="Exo"/>
          <w:sz w:val="20"/>
          <w:szCs w:val="20"/>
        </w:rPr>
      </w:pPr>
      <w:r>
        <w:rPr>
          <w:rFonts w:ascii="Exo" w:hAnsi="Exo"/>
          <w:sz w:val="20"/>
          <w:szCs w:val="20"/>
        </w:rPr>
        <w:t>A</w:t>
      </w:r>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commentRangeEnd w:id="1"/>
      <w:r w:rsidR="004F22B6">
        <w:rPr>
          <w:rStyle w:val="Refdecomentrio"/>
        </w:rPr>
        <w:commentReference w:id="1"/>
      </w:r>
    </w:p>
    <w:p w14:paraId="41DCC4EE" w14:textId="574A07F3" w:rsidR="0042739E" w:rsidRPr="00B917DD" w:rsidRDefault="00431AF4" w:rsidP="00B917DD">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w:t>
      </w:r>
      <w:r w:rsidR="009A16A3">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w:t>
      </w:r>
      <w:r w:rsidR="00F2144E">
        <w:rPr>
          <w:rFonts w:ascii="Exo" w:hAnsi="Exo"/>
          <w:sz w:val="20"/>
          <w:szCs w:val="20"/>
        </w:rPr>
        <w:t>agentes comunitários da saúde</w:t>
      </w:r>
      <w:r w:rsidR="004A3585" w:rsidRPr="00CC0FAD">
        <w:rPr>
          <w:rFonts w:ascii="Exo" w:hAnsi="Exo"/>
          <w:sz w:val="20"/>
          <w:szCs w:val="20"/>
        </w:rPr>
        <w:t>.</w:t>
      </w:r>
      <w:r w:rsidR="0042739E">
        <w:rPr>
          <w:rFonts w:ascii="Exo" w:hAnsi="Exo"/>
          <w:b/>
          <w:bCs/>
        </w:rPr>
        <w:br w:type="page"/>
      </w:r>
      <w:r w:rsidR="00363863">
        <w:rPr>
          <w:rFonts w:ascii="Exo" w:hAnsi="Exo"/>
          <w:b/>
          <w:bCs/>
        </w:rPr>
        <w:lastRenderedPageBreak/>
        <w:tab/>
      </w:r>
    </w:p>
    <w:p w14:paraId="79356D30" w14:textId="77777777" w:rsidR="008F0631" w:rsidRPr="00FA3DC1" w:rsidRDefault="008F0631" w:rsidP="008F0631">
      <w:pPr>
        <w:pStyle w:val="Ttulo1"/>
        <w:spacing w:after="200" w:line="360" w:lineRule="auto"/>
        <w:jc w:val="center"/>
        <w:rPr>
          <w:rFonts w:ascii="Exo" w:hAnsi="Exo"/>
          <w:b/>
          <w:bCs/>
          <w:color w:val="auto"/>
        </w:rPr>
      </w:pPr>
      <w:bookmarkStart w:id="3" w:name="_Toc188017875"/>
      <w:bookmarkStart w:id="4" w:name="_Toc188267153"/>
      <w:r w:rsidRPr="00FA3DC1">
        <w:rPr>
          <w:rFonts w:ascii="Exo" w:hAnsi="Exo"/>
          <w:b/>
          <w:bCs/>
          <w:color w:val="auto"/>
        </w:rPr>
        <w:t xml:space="preserve">Ficha de </w:t>
      </w:r>
      <w:r>
        <w:rPr>
          <w:rFonts w:ascii="Exo" w:hAnsi="Exo"/>
          <w:b/>
          <w:bCs/>
          <w:color w:val="auto"/>
        </w:rPr>
        <w:t xml:space="preserve">qualificação do </w:t>
      </w:r>
      <w:r w:rsidRPr="00FA3DC1">
        <w:rPr>
          <w:rFonts w:ascii="Exo" w:hAnsi="Exo"/>
          <w:b/>
          <w:bCs/>
          <w:color w:val="auto"/>
        </w:rPr>
        <w:t>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CC0FAD" w:rsidRPr="00CC0FAD" w14:paraId="0DA2EFF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BB613C">
            <w:pPr>
              <w:pStyle w:val="QuadrosFiguras1"/>
              <w:spacing w:before="60" w:line="276" w:lineRule="auto"/>
              <w:jc w:val="left"/>
              <w:rPr>
                <w:rFonts w:ascii="Exo" w:hAnsi="Exo"/>
                <w:sz w:val="22"/>
                <w:szCs w:val="24"/>
              </w:rPr>
            </w:pPr>
            <w:bookmarkStart w:id="5" w:name="_Hlk179444430"/>
            <w:r w:rsidRPr="00CC0FAD">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BB613C">
            <w:pPr>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BB613C">
            <w:pPr>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BB613C">
            <w:pPr>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D13B9C6" w:rsidR="00A651D0" w:rsidRPr="00CC0FAD" w:rsidRDefault="00A651D0" w:rsidP="00BB613C">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31B85748" w14:textId="6FFFBBC9"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Instituição: Ministério da Saúde, disponibilizado via Datasus</w:t>
            </w:r>
          </w:p>
        </w:tc>
      </w:tr>
      <w:tr w:rsidR="00CC0FAD" w:rsidRPr="00CC0FAD" w14:paraId="52CD523B"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3DB81F" w14:textId="2B29CB32" w:rsidR="00CC0FAD" w:rsidRPr="00CC0FAD" w:rsidRDefault="00721CB2" w:rsidP="00BB613C">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e o resultado é multiplicado por 10.000, gerando a variável taxa_populacao.</w:t>
            </w:r>
          </w:p>
        </w:tc>
      </w:tr>
      <w:tr w:rsidR="00CC0FAD" w:rsidRPr="00CC0FAD" w14:paraId="41194CF0"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3092690" w14:textId="2E77DF3C" w:rsidR="00CC0FAD" w:rsidRPr="00B60251" w:rsidRDefault="00F2144E" w:rsidP="00BB613C">
            <w:pPr>
              <w:pStyle w:val="QuadrosFiguras1"/>
              <w:spacing w:before="60" w:after="60" w:line="240" w:lineRule="auto"/>
              <w:jc w:val="both"/>
              <w:rPr>
                <w:rFonts w:ascii="Exo" w:hAnsi="Exo"/>
                <w:color w:val="auto"/>
              </w:rPr>
            </w:pPr>
            <m:oMathPara>
              <m:oMath>
                <m:r>
                  <m:rPr>
                    <m:sty m:val="p"/>
                  </m:rPr>
                  <w:rPr>
                    <w:rFonts w:ascii="Cambria Math" w:hAnsi="Cambria Math"/>
                    <w:color w:val="auto"/>
                  </w:rPr>
                  <m:t xml:space="preserve">taxa= </m:t>
                </m:r>
                <m:d>
                  <m:dPr>
                    <m:ctrlPr>
                      <w:rPr>
                        <w:rFonts w:ascii="Cambria Math" w:hAnsi="Cambria Math"/>
                        <w:color w:val="auto"/>
                      </w:rPr>
                    </m:ctrlPr>
                  </m:dPr>
                  <m:e>
                    <m:f>
                      <m:fPr>
                        <m:ctrlPr>
                          <w:rPr>
                            <w:rFonts w:ascii="Cambria Math" w:hAnsi="Cambria Math"/>
                            <w:color w:val="auto"/>
                          </w:rPr>
                        </m:ctrlPr>
                      </m:fPr>
                      <m:num>
                        <m:r>
                          <w:rPr>
                            <w:rFonts w:ascii="Cambria Math" w:hAnsi="Cambria Math"/>
                            <w:color w:val="auto"/>
                          </w:rPr>
                          <m:t>total</m:t>
                        </m:r>
                      </m:num>
                      <m:den>
                        <m:r>
                          <w:rPr>
                            <w:rFonts w:ascii="Cambria Math" w:hAnsi="Cambria Math"/>
                            <w:color w:val="auto"/>
                          </w:rPr>
                          <m:t>popula</m:t>
                        </m:r>
                        <m:r>
                          <m:rPr>
                            <m:sty m:val="p"/>
                          </m:rPr>
                          <w:rPr>
                            <w:rFonts w:ascii="Cambria Math" w:hAnsi="Cambria Math"/>
                            <w:color w:val="auto"/>
                          </w:rPr>
                          <m:t>çã</m:t>
                        </m:r>
                        <m:r>
                          <w:rPr>
                            <w:rFonts w:ascii="Cambria Math" w:hAnsi="Cambria Math"/>
                            <w:color w:val="auto"/>
                          </w:rPr>
                          <m:t>o</m:t>
                        </m:r>
                      </m:den>
                    </m:f>
                  </m:e>
                </m:d>
                <m:r>
                  <m:rPr>
                    <m:sty m:val="p"/>
                  </m:rPr>
                  <w:rPr>
                    <w:rFonts w:ascii="Cambria Math" w:hAnsi="Cambria Math"/>
                    <w:color w:val="auto"/>
                  </w:rPr>
                  <m:t>×10.000</m:t>
                </m:r>
              </m:oMath>
            </m:oMathPara>
          </w:p>
        </w:tc>
      </w:tr>
      <w:tr w:rsidR="00CC0FAD" w:rsidRPr="00CC0FAD" w14:paraId="0BDB77AE"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5C619E0"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Brasil, Região, Unidade da Federação, Macrorregiões de Saúde, Regiões de Saúde e Municípios. </w:t>
            </w:r>
          </w:p>
        </w:tc>
      </w:tr>
      <w:tr w:rsidR="00CC0FAD" w:rsidRPr="00CC0FAD" w14:paraId="156BFA2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BB613C">
            <w:pPr>
              <w:rPr>
                <w:rFonts w:ascii="Exo" w:hAnsi="Exo"/>
                <w:sz w:val="20"/>
              </w:rPr>
            </w:pPr>
            <w:r w:rsidRPr="00CC0FAD">
              <w:rPr>
                <w:rFonts w:ascii="Exo" w:hAnsi="Exo"/>
                <w:sz w:val="20"/>
              </w:rPr>
              <w:t>Categoria profissional</w:t>
            </w:r>
          </w:p>
        </w:tc>
      </w:tr>
      <w:tr w:rsidR="00CC0FAD" w:rsidRPr="00CC0FAD" w14:paraId="26FF88B1"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CC0FAD" w:rsidRDefault="00B60251" w:rsidP="00BB613C">
            <w:pPr>
              <w:pStyle w:val="QuadrosFiguras1"/>
              <w:spacing w:before="60" w:line="276" w:lineRule="auto"/>
              <w:jc w:val="left"/>
              <w:rPr>
                <w:rFonts w:ascii="Exo" w:hAnsi="Exo"/>
                <w:sz w:val="22"/>
                <w:szCs w:val="24"/>
              </w:rPr>
            </w:pPr>
            <w:r w:rsidRPr="00B3380F">
              <w:rPr>
                <w:rFonts w:ascii="Exo" w:hAnsi="Exo"/>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BB613C">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E9E5F45"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Competência de janeiro de cada ano de 2008 ao último ano com dados disponíveis.</w:t>
            </w:r>
          </w:p>
        </w:tc>
      </w:tr>
      <w:tr w:rsidR="00CC0FAD" w:rsidRPr="00CC0FAD" w14:paraId="5BBDA2B5" w14:textId="77777777" w:rsidTr="00C311D0">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BB613C">
            <w:pPr>
              <w:pStyle w:val="QuadrosFiguras1"/>
              <w:spacing w:before="60" w:line="276" w:lineRule="auto"/>
              <w:jc w:val="left"/>
              <w:rPr>
                <w:rFonts w:ascii="Exo" w:hAnsi="Exo"/>
                <w:sz w:val="22"/>
                <w:szCs w:val="24"/>
              </w:rPr>
            </w:pPr>
            <w:r w:rsidRPr="00CC0FAD">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95D29D" w14:textId="77777777"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Siyam. A, Nair, T.S, Diallo, K. Dussault, G. (2022). Strengthening the collection, analysis and use of health workforce data and information: a handbook. World Health Organization. Geneva. Disponível em: &lt;https://iris.who.int/bitstream/handle/10665/365680/9789240058712-eng.pdf?sequence=1&gt;</w:t>
            </w:r>
          </w:p>
        </w:tc>
      </w:tr>
      <w:tr w:rsidR="00CC0FAD" w:rsidRPr="00CC0FAD" w14:paraId="3D826BE0"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E0C00AA" w14:textId="3FB77EB0"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da saúde</w:t>
            </w:r>
            <w:r w:rsidRPr="00CC0FAD">
              <w:rPr>
                <w:rFonts w:ascii="Exo" w:hAnsi="Exo"/>
                <w:color w:val="auto"/>
              </w:rPr>
              <w:t>, melhor será o resultado.</w:t>
            </w:r>
          </w:p>
        </w:tc>
      </w:tr>
      <w:tr w:rsidR="00CC0FAD" w:rsidRPr="00CC0FAD" w14:paraId="1AB8E74A" w14:textId="77777777" w:rsidTr="00C311D0">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CC0FAD" w:rsidRDefault="00CC0FAD" w:rsidP="00BB613C">
            <w:pPr>
              <w:pStyle w:val="QuadrosFiguras1"/>
              <w:spacing w:before="60" w:line="276"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w:t>
            </w:r>
            <w:r w:rsidR="00B60251">
              <w:rPr>
                <w:rFonts w:ascii="Exo" w:hAnsi="Exo"/>
                <w:b/>
                <w:bCs/>
                <w:color w:val="FFFFFF" w:themeColor="background1"/>
                <w:sz w:val="22"/>
                <w:szCs w:val="24"/>
              </w:rPr>
              <w:t>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252994" w14:textId="4EC4175C" w:rsidR="00CC0FAD" w:rsidRPr="00CC0FAD" w:rsidRDefault="00CC0FAD" w:rsidP="00BB613C">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r w:rsidR="00B60251">
              <w:rPr>
                <w:rFonts w:ascii="Exo" w:hAnsi="Exo"/>
                <w:color w:val="auto"/>
              </w:rPr>
              <w:t xml:space="preserve"> Além disso,</w:t>
            </w:r>
            <w:r w:rsidR="00B60251" w:rsidRPr="00B3380F">
              <w:rPr>
                <w:rFonts w:ascii="Exo" w:hAnsi="Exo"/>
              </w:rPr>
              <w:t xml:space="preserve"> </w:t>
            </w:r>
            <w:r w:rsidR="00B60251">
              <w:rPr>
                <w:rFonts w:ascii="Exo" w:hAnsi="Exo"/>
              </w:rPr>
              <w:t>a</w:t>
            </w:r>
            <w:r w:rsidR="00B60251" w:rsidRPr="00B3380F">
              <w:rPr>
                <w:rFonts w:ascii="Exo" w:hAnsi="Exo"/>
              </w:rPr>
              <w:t>s análises realizadas são limitadas aos dados disponíveis na base do CNES-PF, disponibilizado pelo Ministério da Saúde, via Datasus.</w:t>
            </w:r>
          </w:p>
        </w:tc>
      </w:tr>
    </w:tbl>
    <w:bookmarkEnd w:id="5"/>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B60251">
        <w:rPr>
          <w:rFonts w:ascii="Exo" w:hAnsi="Exo"/>
          <w:i/>
          <w:iCs/>
          <w:sz w:val="20"/>
          <w:szCs w:val="20"/>
        </w:rPr>
        <w:t>dashboard</w:t>
      </w:r>
      <w:r w:rsidRPr="00B917DD">
        <w:rPr>
          <w:rFonts w:ascii="Exo" w:hAnsi="Exo"/>
          <w:sz w:val="20"/>
          <w:szCs w:val="20"/>
        </w:rPr>
        <w:t xml:space="preserve"> interativo. Para acessar estes artefatos, basta clicar nos ícones abaixo.</w:t>
      </w:r>
    </w:p>
    <w:p w14:paraId="1D066D9A" w14:textId="77777777" w:rsidR="003F5B5C" w:rsidRPr="00FA3DC1" w:rsidRDefault="003F5B5C" w:rsidP="003F5B5C">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6CED964" w14:textId="77777777" w:rsidR="003F5B5C" w:rsidRDefault="003F5B5C" w:rsidP="003F5B5C">
      <w:pPr>
        <w:pStyle w:val="PargrafodaLista"/>
        <w:ind w:left="0"/>
        <w:jc w:val="center"/>
        <w:rPr>
          <w:rFonts w:ascii="Exo" w:hAnsi="Exo"/>
          <w:i/>
          <w:iCs/>
          <w:sz w:val="18"/>
          <w:szCs w:val="18"/>
        </w:rPr>
      </w:pPr>
      <w:r>
        <w:rPr>
          <w:rFonts w:ascii="Montserrat" w:hAnsi="Montserrat"/>
          <w:noProof/>
        </w:rPr>
        <w:drawing>
          <wp:inline distT="0" distB="0" distL="0" distR="0" wp14:anchorId="3C4B9611" wp14:editId="0464551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6" w:name="_Toc188267154"/>
      <w:r w:rsidRPr="00CC0FAD">
        <w:rPr>
          <w:rFonts w:ascii="Exo" w:hAnsi="Exo"/>
          <w:b/>
          <w:bCs/>
          <w:color w:val="auto"/>
        </w:rPr>
        <w:lastRenderedPageBreak/>
        <w:t>Exemplo de aplicação</w:t>
      </w:r>
      <w:bookmarkEnd w:id="6"/>
    </w:p>
    <w:p w14:paraId="1713DF5E" w14:textId="7F182A02" w:rsidR="003F5B5C" w:rsidRPr="002E7BD9" w:rsidRDefault="004A6B40" w:rsidP="003F5B5C">
      <w:pPr>
        <w:pStyle w:val="SemEspaamento"/>
        <w:spacing w:after="200" w:line="360" w:lineRule="auto"/>
        <w:ind w:firstLine="851"/>
        <w:jc w:val="both"/>
        <w:rPr>
          <w:rFonts w:ascii="Exo" w:hAnsi="Exo"/>
          <w:sz w:val="20"/>
          <w:szCs w:val="20"/>
        </w:rPr>
      </w:pPr>
      <w:r w:rsidRPr="004A6B40">
        <w:rPr>
          <w:rFonts w:ascii="Exo" w:hAnsi="Exo"/>
          <w:sz w:val="20"/>
          <w:szCs w:val="20"/>
        </w:rPr>
        <w:t xml:space="preserve">A figura 2 </w:t>
      </w:r>
      <w:r w:rsidR="007721BB">
        <w:rPr>
          <w:rFonts w:ascii="Exo" w:hAnsi="Exo"/>
          <w:sz w:val="20"/>
          <w:szCs w:val="20"/>
        </w:rPr>
        <w:t>exemplifica</w:t>
      </w:r>
      <w:r w:rsidR="007721BB" w:rsidRPr="002E7BD9">
        <w:rPr>
          <w:rFonts w:ascii="Exo" w:hAnsi="Exo"/>
          <w:sz w:val="20"/>
          <w:szCs w:val="20"/>
        </w:rPr>
        <w:t xml:space="preserve"> </w:t>
      </w:r>
      <w:r w:rsidR="007721BB">
        <w:rPr>
          <w:rFonts w:ascii="Exo" w:hAnsi="Exo"/>
          <w:sz w:val="20"/>
          <w:szCs w:val="20"/>
        </w:rPr>
        <w:t>a</w:t>
      </w:r>
      <w:r w:rsidR="007721BB" w:rsidRPr="002E7BD9">
        <w:rPr>
          <w:rFonts w:ascii="Exo" w:hAnsi="Exo"/>
          <w:sz w:val="20"/>
          <w:szCs w:val="20"/>
        </w:rPr>
        <w:t xml:space="preserve"> aplicação </w:t>
      </w:r>
      <w:r w:rsidR="007721BB">
        <w:rPr>
          <w:rFonts w:ascii="Exo" w:hAnsi="Exo"/>
          <w:sz w:val="20"/>
          <w:szCs w:val="20"/>
        </w:rPr>
        <w:t>do</w:t>
      </w:r>
      <w:r w:rsidR="007721BB" w:rsidRPr="002E7BD9">
        <w:rPr>
          <w:rFonts w:ascii="Exo" w:hAnsi="Exo"/>
          <w:sz w:val="20"/>
          <w:szCs w:val="20"/>
        </w:rPr>
        <w:t xml:space="preserve"> indicador</w:t>
      </w:r>
      <w:r w:rsidRPr="004A6B40">
        <w:rPr>
          <w:rFonts w:ascii="Exo" w:hAnsi="Exo"/>
          <w:sz w:val="20"/>
          <w:szCs w:val="20"/>
        </w:rPr>
        <w:t>,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região Sudeste, que apresentou um leve aumento. Apesar de uma queda, a região Norte manteve a maior disponibilidade relativa. Além disso, destaca-se que a maior variação ocorreu na região Centro-Oeste, com redução de aproximadamente 1,62 agentes por 10</w:t>
      </w:r>
      <w:r w:rsidR="000277D8">
        <w:rPr>
          <w:rFonts w:ascii="Exo" w:hAnsi="Exo"/>
          <w:sz w:val="20"/>
          <w:szCs w:val="20"/>
        </w:rPr>
        <w:t xml:space="preserve"> mil</w:t>
      </w:r>
      <w:r w:rsidRPr="004A6B40">
        <w:rPr>
          <w:rFonts w:ascii="Exo" w:hAnsi="Exo"/>
          <w:sz w:val="20"/>
          <w:szCs w:val="20"/>
        </w:rPr>
        <w:t xml:space="preserve"> habitantes.</w:t>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3F5B5C">
      <w:pPr>
        <w:spacing w:after="0" w:line="240" w:lineRule="auto"/>
        <w:jc w:val="center"/>
        <w:rPr>
          <w:rFonts w:ascii="Times New Roman" w:eastAsia="Times New Roman" w:hAnsi="Times New Roman" w:cs="Times New Roman"/>
          <w:kern w:val="0"/>
          <w:sz w:val="24"/>
          <w:szCs w:val="24"/>
          <w:lang w:eastAsia="pt-BR"/>
          <w14:ligatures w14:val="none"/>
        </w:rPr>
      </w:pPr>
      <w:bookmarkStart w:id="7" w:name="_Hlk184288995"/>
      <w:r w:rsidRPr="003F5B5C">
        <w:rPr>
          <w:rFonts w:ascii="Times New Roman" w:eastAsia="Times New Roman" w:hAnsi="Times New Roman" w:cs="Times New Roman"/>
          <w:noProof/>
          <w:kern w:val="0"/>
          <w:sz w:val="24"/>
          <w:szCs w:val="24"/>
          <w:lang w:eastAsia="pt-BR"/>
          <w14:ligatures w14:val="none"/>
        </w:rPr>
        <w:drawing>
          <wp:inline distT="0" distB="0" distL="0" distR="0" wp14:anchorId="61577B41" wp14:editId="6726AEF8">
            <wp:extent cx="5777000" cy="3610625"/>
            <wp:effectExtent l="19050" t="19050" r="14605" b="279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777000" cy="3610625"/>
                    </a:xfrm>
                    <a:prstGeom prst="rect">
                      <a:avLst/>
                    </a:prstGeom>
                    <a:ln>
                      <a:solidFill>
                        <a:schemeClr val="tx1"/>
                      </a:solidFill>
                    </a:ln>
                  </pic:spPr>
                </pic:pic>
              </a:graphicData>
            </a:graphic>
          </wp:inline>
        </w:drawing>
      </w:r>
    </w:p>
    <w:p w14:paraId="62AAAE8C" w14:textId="77777777" w:rsidR="003F5B5C" w:rsidRPr="00B917DD" w:rsidRDefault="003F5B5C" w:rsidP="00B917DD">
      <w:pPr>
        <w:pStyle w:val="PargrafodaLista"/>
        <w:ind w:left="0"/>
        <w:jc w:val="center"/>
        <w:rPr>
          <w:rFonts w:ascii="Exo" w:hAnsi="Exo"/>
          <w:i/>
          <w:iCs/>
          <w:sz w:val="18"/>
          <w:szCs w:val="18"/>
        </w:rPr>
      </w:pPr>
      <w:r w:rsidRPr="00B917DD">
        <w:rPr>
          <w:rFonts w:ascii="Exo" w:hAnsi="Exo"/>
          <w:i/>
          <w:iCs/>
          <w:sz w:val="18"/>
          <w:szCs w:val="18"/>
        </w:rPr>
        <w:t>Fonte: elaborado pelos autores</w:t>
      </w:r>
      <w:bookmarkEnd w:id="7"/>
    </w:p>
    <w:p w14:paraId="21D78C9B" w14:textId="04F23241" w:rsidR="0042739E" w:rsidRPr="00F2144E" w:rsidRDefault="009E5CEE" w:rsidP="00F2144E">
      <w:pPr>
        <w:pStyle w:val="SemEspaamento"/>
        <w:spacing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21"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42739E" w:rsidRDefault="00666086" w:rsidP="0042739E">
      <w:pPr>
        <w:pStyle w:val="Ttulo1"/>
        <w:spacing w:after="200" w:line="360" w:lineRule="auto"/>
        <w:jc w:val="center"/>
        <w:rPr>
          <w:rFonts w:ascii="Exo" w:hAnsi="Exo"/>
          <w:b/>
          <w:bCs/>
          <w:color w:val="auto"/>
        </w:rPr>
      </w:pPr>
      <w:bookmarkStart w:id="8" w:name="_Toc188267155"/>
      <w:r w:rsidRPr="00CC0FAD">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CC0FAD" w:rsidRDefault="00666086" w:rsidP="00666086">
          <w:pPr>
            <w:autoSpaceDE w:val="0"/>
            <w:autoSpaceDN w:val="0"/>
            <w:ind w:hanging="640"/>
            <w:jc w:val="both"/>
            <w:divId w:val="344209817"/>
            <w:rPr>
              <w:rFonts w:ascii="Exo" w:eastAsia="Times New Roman" w:hAnsi="Exo"/>
              <w:color w:val="000000"/>
            </w:rPr>
          </w:pPr>
          <w:r w:rsidRPr="00CC0FAD">
            <w:rPr>
              <w:rFonts w:ascii="Exo" w:eastAsia="Times New Roman" w:hAnsi="Exo"/>
              <w:color w:val="000000"/>
              <w:sz w:val="20"/>
              <w:szCs w:val="20"/>
            </w:rPr>
            <w:t xml:space="preserve">1. </w:t>
          </w:r>
          <w:r w:rsidRPr="00CC0FAD">
            <w:rPr>
              <w:rFonts w:ascii="Exo" w:eastAsia="Times New Roman" w:hAnsi="Exo"/>
              <w:color w:val="000000"/>
              <w:sz w:val="20"/>
              <w:szCs w:val="20"/>
            </w:rPr>
            <w:tab/>
            <w:t xml:space="preserve">WHO. Global strategy on human resources for health: Workforce 2030. 2016. </w:t>
          </w:r>
        </w:p>
        <w:p w14:paraId="04B120DA" w14:textId="77777777" w:rsidR="00666086" w:rsidRPr="00CC0FAD" w:rsidRDefault="00666086" w:rsidP="00666086">
          <w:pPr>
            <w:autoSpaceDE w:val="0"/>
            <w:autoSpaceDN w:val="0"/>
            <w:ind w:hanging="640"/>
            <w:jc w:val="both"/>
            <w:divId w:val="682315618"/>
            <w:rPr>
              <w:rFonts w:ascii="Exo" w:eastAsia="Times New Roman" w:hAnsi="Exo"/>
              <w:color w:val="000000"/>
              <w:sz w:val="20"/>
              <w:szCs w:val="20"/>
            </w:rPr>
          </w:pPr>
          <w:r w:rsidRPr="00CC0FAD">
            <w:rPr>
              <w:rFonts w:ascii="Exo" w:eastAsia="Times New Roman" w:hAnsi="Exo"/>
              <w:color w:val="000000"/>
              <w:sz w:val="20"/>
              <w:szCs w:val="20"/>
            </w:rPr>
            <w:t xml:space="preserve">2. </w:t>
          </w:r>
          <w:r w:rsidRPr="00CC0FAD">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CC0FAD" w:rsidRDefault="00666086" w:rsidP="00666086">
          <w:pPr>
            <w:autoSpaceDE w:val="0"/>
            <w:autoSpaceDN w:val="0"/>
            <w:ind w:hanging="640"/>
            <w:jc w:val="both"/>
            <w:divId w:val="350181312"/>
            <w:rPr>
              <w:rFonts w:ascii="Exo" w:eastAsia="Times New Roman" w:hAnsi="Exo"/>
              <w:color w:val="000000"/>
              <w:sz w:val="20"/>
              <w:szCs w:val="20"/>
            </w:rPr>
          </w:pPr>
          <w:r w:rsidRPr="00CC0FAD">
            <w:rPr>
              <w:rFonts w:ascii="Exo" w:eastAsia="Times New Roman" w:hAnsi="Exo"/>
              <w:color w:val="000000"/>
              <w:sz w:val="20"/>
              <w:szCs w:val="20"/>
            </w:rPr>
            <w:t xml:space="preserve">3. </w:t>
          </w:r>
          <w:r w:rsidRPr="00CC0FAD">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CC0FAD" w:rsidRDefault="00666086" w:rsidP="00666086">
          <w:pPr>
            <w:autoSpaceDE w:val="0"/>
            <w:autoSpaceDN w:val="0"/>
            <w:ind w:hanging="640"/>
            <w:jc w:val="both"/>
            <w:divId w:val="287247027"/>
            <w:rPr>
              <w:rFonts w:ascii="Exo" w:eastAsia="Times New Roman" w:hAnsi="Exo"/>
              <w:color w:val="000000"/>
              <w:sz w:val="20"/>
              <w:szCs w:val="20"/>
            </w:rPr>
          </w:pPr>
          <w:r w:rsidRPr="00CC0FAD">
            <w:rPr>
              <w:rFonts w:ascii="Exo" w:eastAsia="Times New Roman" w:hAnsi="Exo"/>
              <w:color w:val="000000"/>
              <w:sz w:val="20"/>
              <w:szCs w:val="20"/>
            </w:rPr>
            <w:t xml:space="preserve">4. </w:t>
          </w:r>
          <w:r w:rsidRPr="00CC0FA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CC0FAD" w:rsidRDefault="00666086" w:rsidP="00666086">
          <w:pPr>
            <w:autoSpaceDE w:val="0"/>
            <w:autoSpaceDN w:val="0"/>
            <w:ind w:hanging="640"/>
            <w:jc w:val="both"/>
            <w:divId w:val="2052460715"/>
            <w:rPr>
              <w:rFonts w:ascii="Exo" w:eastAsia="Times New Roman" w:hAnsi="Exo"/>
              <w:color w:val="000000"/>
              <w:sz w:val="20"/>
              <w:szCs w:val="20"/>
            </w:rPr>
          </w:pPr>
          <w:r w:rsidRPr="00CC0FAD">
            <w:rPr>
              <w:rFonts w:ascii="Exo" w:eastAsia="Times New Roman" w:hAnsi="Exo"/>
              <w:color w:val="000000"/>
              <w:sz w:val="20"/>
              <w:szCs w:val="20"/>
            </w:rPr>
            <w:t xml:space="preserve">5. </w:t>
          </w:r>
          <w:r w:rsidRPr="00CC0FAD">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1373C92D" w14:textId="76595D67" w:rsidR="0042739E" w:rsidRDefault="00666086" w:rsidP="0042739E">
          <w:pPr>
            <w:autoSpaceDE w:val="0"/>
            <w:autoSpaceDN w:val="0"/>
            <w:ind w:hanging="640"/>
            <w:jc w:val="both"/>
            <w:divId w:val="175507557"/>
            <w:rPr>
              <w:rFonts w:ascii="Exo" w:eastAsia="Times New Roman" w:hAnsi="Exo"/>
              <w:color w:val="000000"/>
              <w:sz w:val="20"/>
              <w:szCs w:val="20"/>
            </w:rPr>
          </w:pPr>
          <w:r w:rsidRPr="00CC0FAD">
            <w:rPr>
              <w:rFonts w:ascii="Exo" w:eastAsia="Times New Roman" w:hAnsi="Exo"/>
              <w:color w:val="000000"/>
              <w:sz w:val="20"/>
              <w:szCs w:val="20"/>
            </w:rPr>
            <w:t xml:space="preserve">6. </w:t>
          </w:r>
          <w:r w:rsidRPr="00CC0FAD">
            <w:rPr>
              <w:rFonts w:ascii="Exo" w:eastAsia="Times New Roman" w:hAnsi="Exo"/>
              <w:color w:val="000000"/>
              <w:sz w:val="20"/>
              <w:szCs w:val="20"/>
            </w:rPr>
            <w:tab/>
            <w:t xml:space="preserve">WHO. Strengthening the collection, analysis and use of health workforce data and information - a handbook [Internet]. 2022. Available from: </w:t>
          </w:r>
          <w:hyperlink r:id="rId22" w:history="1">
            <w:r w:rsidR="0042739E" w:rsidRPr="00913F22">
              <w:rPr>
                <w:rFonts w:ascii="Exo" w:eastAsia="Times New Roman" w:hAnsi="Exo"/>
                <w:color w:val="000000"/>
                <w:sz w:val="20"/>
                <w:szCs w:val="20"/>
              </w:rPr>
              <w:t>http://apps.who.int/bookorders</w:t>
            </w:r>
          </w:hyperlink>
          <w:r w:rsidRPr="00CC0FAD">
            <w:rPr>
              <w:rFonts w:ascii="Exo" w:eastAsia="Times New Roman" w:hAnsi="Exo"/>
              <w:color w:val="000000"/>
              <w:sz w:val="20"/>
              <w:szCs w:val="20"/>
            </w:rPr>
            <w:t>.</w:t>
          </w:r>
        </w:p>
        <w:p w14:paraId="1AD0438A" w14:textId="41CD623F" w:rsidR="0078205E" w:rsidRPr="0042739E" w:rsidRDefault="00666086" w:rsidP="0042739E">
          <w:pPr>
            <w:autoSpaceDE w:val="0"/>
            <w:autoSpaceDN w:val="0"/>
            <w:ind w:hanging="640"/>
            <w:jc w:val="both"/>
            <w:divId w:val="175507557"/>
            <w:rPr>
              <w:rFonts w:ascii="Exo" w:eastAsia="Times New Roman" w:hAnsi="Exo"/>
              <w:color w:val="000000"/>
              <w:sz w:val="20"/>
              <w:szCs w:val="20"/>
            </w:rPr>
          </w:pPr>
          <w:commentRangeStart w:id="9"/>
          <w:r w:rsidRPr="00CC0FAD">
            <w:rPr>
              <w:rFonts w:ascii="Exo" w:eastAsia="Times New Roman" w:hAnsi="Exo"/>
              <w:color w:val="000000"/>
              <w:sz w:val="20"/>
              <w:szCs w:val="20"/>
            </w:rPr>
            <w:t>7</w:t>
          </w:r>
          <w:commentRangeEnd w:id="9"/>
          <w:r w:rsidR="008F0631">
            <w:rPr>
              <w:rStyle w:val="Refdecomentrio"/>
            </w:rPr>
            <w:commentReference w:id="9"/>
          </w:r>
          <w:r w:rsidRPr="00CC0FAD">
            <w:rPr>
              <w:rFonts w:ascii="Exo" w:eastAsia="Times New Roman" w:hAnsi="Exo"/>
              <w:color w:val="000000"/>
              <w:sz w:val="20"/>
              <w:szCs w:val="20"/>
            </w:rPr>
            <w:t xml:space="preserve">. </w:t>
          </w:r>
          <w:r w:rsidRPr="00CC0FAD">
            <w:rPr>
              <w:rFonts w:ascii="Exo" w:eastAsia="Times New Roman" w:hAnsi="Exo"/>
              <w:color w:val="000000"/>
              <w:sz w:val="20"/>
              <w:szCs w:val="20"/>
            </w:rPr>
            <w:tab/>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5-01-15T10:14:00Z" w:initials="DP">
    <w:p w14:paraId="07611435" w14:textId="4732B8C0" w:rsidR="004F22B6" w:rsidRDefault="004F22B6">
      <w:pPr>
        <w:pStyle w:val="Textodecomentrio"/>
      </w:pPr>
      <w:r>
        <w:rPr>
          <w:rStyle w:val="Refdecomentrio"/>
        </w:rPr>
        <w:annotationRef/>
      </w:r>
      <w:r>
        <w:t>Pedir, via wpp para a Erika mandar as referências</w:t>
      </w:r>
    </w:p>
  </w:comment>
  <w:comment w:id="9" w:author="HENRIQUE RIBEIRO DA SILVEIRA" w:date="2025-01-17T19:15:00Z" w:initials="HRDS">
    <w:p w14:paraId="7F3EE82B" w14:textId="757181D4" w:rsidR="008F0631" w:rsidRDefault="008F0631">
      <w:pPr>
        <w:pStyle w:val="Textodecomentrio"/>
      </w:pPr>
      <w:r>
        <w:rPr>
          <w:rStyle w:val="Refdecomentrio"/>
        </w:rPr>
        <w:annotationRef/>
      </w:r>
      <w:r>
        <w:t>Colocar referência que a Érika passar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1435" w15:done="0"/>
  <w15:commentEx w15:paraId="7F3EE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08F2" w16cex:dateUtc="2025-01-15T13:14:00Z"/>
  <w16cex:commentExtensible w16cex:durableId="2B352AEF" w16cex:dateUtc="2025-01-17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1435" w16cid:durableId="2B3208F2"/>
  <w16cid:commentId w16cid:paraId="7F3EE82B" w16cid:durableId="2B352A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CCBEB" w14:textId="77777777" w:rsidR="00EC6836" w:rsidRDefault="00EC6836" w:rsidP="0078205E">
      <w:pPr>
        <w:spacing w:after="0" w:line="240" w:lineRule="auto"/>
      </w:pPr>
      <w:r>
        <w:separator/>
      </w:r>
    </w:p>
  </w:endnote>
  <w:endnote w:type="continuationSeparator" w:id="0">
    <w:p w14:paraId="2D107C56" w14:textId="77777777" w:rsidR="00EC6836" w:rsidRDefault="00EC683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B2115" w14:textId="77777777" w:rsidR="00EC6836" w:rsidRDefault="00EC6836" w:rsidP="0078205E">
      <w:pPr>
        <w:spacing w:after="0" w:line="240" w:lineRule="auto"/>
      </w:pPr>
      <w:r>
        <w:separator/>
      </w:r>
    </w:p>
  </w:footnote>
  <w:footnote w:type="continuationSeparator" w:id="0">
    <w:p w14:paraId="2CD5D6A0" w14:textId="77777777" w:rsidR="00EC6836" w:rsidRDefault="00EC683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7D8"/>
    <w:rsid w:val="00070E8E"/>
    <w:rsid w:val="00097073"/>
    <w:rsid w:val="001239B3"/>
    <w:rsid w:val="001720E9"/>
    <w:rsid w:val="001B4022"/>
    <w:rsid w:val="001D0EE0"/>
    <w:rsid w:val="001E10F1"/>
    <w:rsid w:val="00255C97"/>
    <w:rsid w:val="002826EF"/>
    <w:rsid w:val="00323C1F"/>
    <w:rsid w:val="00363863"/>
    <w:rsid w:val="00386E6C"/>
    <w:rsid w:val="003970FB"/>
    <w:rsid w:val="003F5B5C"/>
    <w:rsid w:val="003F6595"/>
    <w:rsid w:val="00403E65"/>
    <w:rsid w:val="0042739E"/>
    <w:rsid w:val="00431AF4"/>
    <w:rsid w:val="00442968"/>
    <w:rsid w:val="00496AA8"/>
    <w:rsid w:val="004A3585"/>
    <w:rsid w:val="004A6B40"/>
    <w:rsid w:val="004C446E"/>
    <w:rsid w:val="004E0F3E"/>
    <w:rsid w:val="004F22B6"/>
    <w:rsid w:val="0051118D"/>
    <w:rsid w:val="00537021"/>
    <w:rsid w:val="005C3030"/>
    <w:rsid w:val="005E2333"/>
    <w:rsid w:val="006447AB"/>
    <w:rsid w:val="00666086"/>
    <w:rsid w:val="006C2FCB"/>
    <w:rsid w:val="00721CB2"/>
    <w:rsid w:val="007721BB"/>
    <w:rsid w:val="00775332"/>
    <w:rsid w:val="0078205E"/>
    <w:rsid w:val="00814305"/>
    <w:rsid w:val="00865498"/>
    <w:rsid w:val="008B1206"/>
    <w:rsid w:val="008F0631"/>
    <w:rsid w:val="0091326D"/>
    <w:rsid w:val="00913F22"/>
    <w:rsid w:val="00921C3E"/>
    <w:rsid w:val="009A16A3"/>
    <w:rsid w:val="009E5CEE"/>
    <w:rsid w:val="00A651D0"/>
    <w:rsid w:val="00A80BE7"/>
    <w:rsid w:val="00AE225F"/>
    <w:rsid w:val="00B13018"/>
    <w:rsid w:val="00B55CBE"/>
    <w:rsid w:val="00B60251"/>
    <w:rsid w:val="00B917DD"/>
    <w:rsid w:val="00C05C2B"/>
    <w:rsid w:val="00C311D0"/>
    <w:rsid w:val="00C34A99"/>
    <w:rsid w:val="00C567EB"/>
    <w:rsid w:val="00CA2029"/>
    <w:rsid w:val="00CA4CA1"/>
    <w:rsid w:val="00CC0FAD"/>
    <w:rsid w:val="00CD20FD"/>
    <w:rsid w:val="00CD4823"/>
    <w:rsid w:val="00D15FE5"/>
    <w:rsid w:val="00D24869"/>
    <w:rsid w:val="00D36EEF"/>
    <w:rsid w:val="00D7294F"/>
    <w:rsid w:val="00D94AD2"/>
    <w:rsid w:val="00DF42F4"/>
    <w:rsid w:val="00E47210"/>
    <w:rsid w:val="00E808E2"/>
    <w:rsid w:val="00EC6836"/>
    <w:rsid w:val="00ED4856"/>
    <w:rsid w:val="00F2144E"/>
    <w:rsid w:val="00F369E5"/>
    <w:rsid w:val="00F5777D"/>
    <w:rsid w:val="00FB6A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github.com/danielppagotto/dimensionamento_m4/blob/cb6d1d983b0f7b063cccf08cfca5ec19521d480f/01_indicadores/02_razao_profissionais/02_razao_profission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apps.who.int/bookord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1712B2BA6C44274A4F3D04F1E6A5B74"/>
        <w:category>
          <w:name w:val="Geral"/>
          <w:gallery w:val="placeholder"/>
        </w:category>
        <w:types>
          <w:type w:val="bbPlcHdr"/>
        </w:types>
        <w:behaviors>
          <w:behavior w:val="content"/>
        </w:behaviors>
        <w:guid w:val="{A59D396D-DB19-4CF3-A117-1EC30D44E2C4}"/>
      </w:docPartPr>
      <w:docPartBody>
        <w:p w:rsidR="009237F2" w:rsidRDefault="00E7726B" w:rsidP="00E7726B">
          <w:pPr>
            <w:pStyle w:val="91712B2BA6C44274A4F3D04F1E6A5B74"/>
          </w:pPr>
          <w:r w:rsidRPr="0031018C">
            <w:rPr>
              <w:rStyle w:val="TextodoEspaoReservado"/>
            </w:rPr>
            <w:t>Clique ou toque aqui para inserir o texto.</w:t>
          </w:r>
        </w:p>
      </w:docPartBody>
    </w:docPart>
    <w:docPart>
      <w:docPartPr>
        <w:name w:val="6690B9B50BE541AFB1B7C68601F77E7F"/>
        <w:category>
          <w:name w:val="Geral"/>
          <w:gallery w:val="placeholder"/>
        </w:category>
        <w:types>
          <w:type w:val="bbPlcHdr"/>
        </w:types>
        <w:behaviors>
          <w:behavior w:val="content"/>
        </w:behaviors>
        <w:guid w:val="{3C015FD6-0937-47FE-8DE1-21CF7B5BAD44}"/>
      </w:docPartPr>
      <w:docPartBody>
        <w:p w:rsidR="009237F2" w:rsidRDefault="00E7726B" w:rsidP="00E7726B">
          <w:pPr>
            <w:pStyle w:val="6690B9B50BE541AFB1B7C68601F77E7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720E9"/>
    <w:rsid w:val="00201B4E"/>
    <w:rsid w:val="0030216B"/>
    <w:rsid w:val="004779D9"/>
    <w:rsid w:val="005A1B36"/>
    <w:rsid w:val="007160B9"/>
    <w:rsid w:val="0083004D"/>
    <w:rsid w:val="00860786"/>
    <w:rsid w:val="008A6E38"/>
    <w:rsid w:val="0090390E"/>
    <w:rsid w:val="0091326D"/>
    <w:rsid w:val="009237F2"/>
    <w:rsid w:val="009A2513"/>
    <w:rsid w:val="00A647F7"/>
    <w:rsid w:val="00AE103D"/>
    <w:rsid w:val="00BA0934"/>
    <w:rsid w:val="00C73409"/>
    <w:rsid w:val="00E701A4"/>
    <w:rsid w:val="00E7726B"/>
    <w:rsid w:val="00EB6977"/>
    <w:rsid w:val="00EF1442"/>
    <w:rsid w:val="00F25B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7726B"/>
    <w:rPr>
      <w:color w:val="808080"/>
    </w:rPr>
  </w:style>
  <w:style w:type="paragraph" w:customStyle="1" w:styleId="91712B2BA6C44274A4F3D04F1E6A5B74">
    <w:name w:val="91712B2BA6C44274A4F3D04F1E6A5B74"/>
    <w:rsid w:val="00E7726B"/>
  </w:style>
  <w:style w:type="paragraph" w:customStyle="1" w:styleId="6690B9B50BE541AFB1B7C68601F77E7F">
    <w:name w:val="6690B9B50BE541AFB1B7C68601F77E7F"/>
    <w:rsid w:val="00E77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1442</Words>
  <Characters>7788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dcterms:created xsi:type="dcterms:W3CDTF">2025-01-17T22:16:00Z</dcterms:created>
  <dcterms:modified xsi:type="dcterms:W3CDTF">2025-01-20T20:55:00Z</dcterms:modified>
</cp:coreProperties>
</file>