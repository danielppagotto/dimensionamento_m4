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736A6DEF">
            <wp:simplePos x="0" y="0"/>
            <wp:positionH relativeFrom="column">
              <wp:posOffset>-1064895</wp:posOffset>
            </wp:positionH>
            <wp:positionV relativeFrom="paragraph">
              <wp:posOffset>-915035</wp:posOffset>
            </wp:positionV>
            <wp:extent cx="7536180" cy="10713348"/>
            <wp:effectExtent l="0" t="0" r="7620" b="0"/>
            <wp:wrapNone/>
            <wp:docPr id="1476738417" name="Imagem 1" descr="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descr="Diagrama,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6813" cy="10714248"/>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74390EFA" w14:textId="4F4E1E8E" w:rsidR="0078205E" w:rsidRDefault="00FB42E6" w:rsidP="00FB42E6">
      <w:pPr>
        <w:pStyle w:val="Texto"/>
        <w:spacing w:after="0" w:line="240" w:lineRule="auto"/>
        <w:jc w:val="center"/>
        <w:rPr>
          <w:b/>
          <w:bCs/>
          <w:sz w:val="30"/>
          <w:szCs w:val="30"/>
        </w:rPr>
      </w:pPr>
      <w:r w:rsidRPr="00FB42E6">
        <w:rPr>
          <w:b/>
          <w:bCs/>
          <w:sz w:val="30"/>
          <w:szCs w:val="30"/>
        </w:rPr>
        <w:t>Razão de profissionais por população segundo padronização de FTE</w:t>
      </w:r>
      <w:r w:rsidRPr="00155B1B">
        <w:rPr>
          <w:b/>
          <w:bCs/>
          <w:sz w:val="30"/>
          <w:szCs w:val="30"/>
        </w:rPr>
        <w:t xml:space="preserve"> </w:t>
      </w:r>
    </w:p>
    <w:p w14:paraId="4C007F63" w14:textId="127677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lastRenderedPageBreak/>
        <w:t>Novembro</w:t>
      </w:r>
      <w:r w:rsidRPr="00B61665">
        <w:t>, 2024</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Pr="001239B3">
              <w:rPr>
                <w:noProof/>
                <w:webHidden/>
              </w:rPr>
              <w:t>5</w:t>
            </w:r>
            <w:r w:rsidRPr="001239B3">
              <w:rPr>
                <w:noProof/>
                <w:webHidden/>
              </w:rPr>
              <w:fldChar w:fldCharType="end"/>
            </w:r>
          </w:hyperlink>
        </w:p>
        <w:p w14:paraId="122AFCFC" w14:textId="43DB701D"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Pr="001239B3">
              <w:rPr>
                <w:noProof/>
                <w:webHidden/>
              </w:rPr>
              <w:t>7</w:t>
            </w:r>
            <w:r w:rsidRPr="001239B3">
              <w:rPr>
                <w:noProof/>
                <w:webHidden/>
              </w:rPr>
              <w:fldChar w:fldCharType="end"/>
            </w:r>
          </w:hyperlink>
        </w:p>
        <w:p w14:paraId="163807AC" w14:textId="5AEB95B3"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Pr="001239B3">
              <w:rPr>
                <w:noProof/>
                <w:webHidden/>
              </w:rPr>
              <w:t>8</w:t>
            </w:r>
            <w:r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0E72C3D2" w:rsidR="004A3585" w:rsidRDefault="004A3585" w:rsidP="004A3585"/>
    <w:p w14:paraId="63CF14D2" w14:textId="1A5EABB6" w:rsidR="00FB42E6" w:rsidRDefault="00FB42E6" w:rsidP="004A3585"/>
    <w:p w14:paraId="3CEE1C6A" w14:textId="178670EA" w:rsidR="00FB42E6" w:rsidRDefault="00FB42E6" w:rsidP="004A3585"/>
    <w:p w14:paraId="1BA6729D" w14:textId="6B2E8CF3" w:rsidR="00FB42E6" w:rsidRDefault="00FB42E6" w:rsidP="004A3585"/>
    <w:p w14:paraId="73E243C8" w14:textId="3397B677" w:rsidR="00FB42E6" w:rsidRDefault="00FB42E6" w:rsidP="004A3585"/>
    <w:p w14:paraId="5E3FC6ED" w14:textId="55069C53" w:rsidR="00FB42E6" w:rsidRDefault="00FB42E6" w:rsidP="004A3585"/>
    <w:p w14:paraId="79A7FC48" w14:textId="2C0D8A56" w:rsidR="00FB42E6" w:rsidRDefault="00FB42E6" w:rsidP="004A3585"/>
    <w:p w14:paraId="1E80D3D8" w14:textId="08920099" w:rsidR="00FB42E6" w:rsidRDefault="00FB42E6" w:rsidP="004A3585"/>
    <w:p w14:paraId="642DB07E" w14:textId="0BAAA2AB" w:rsidR="00FB42E6" w:rsidRDefault="00FB42E6" w:rsidP="004A3585"/>
    <w:p w14:paraId="2C2F22F5" w14:textId="7B7F2ACB" w:rsidR="00FB42E6" w:rsidRDefault="00FB42E6" w:rsidP="004A3585"/>
    <w:p w14:paraId="5899A136" w14:textId="77777777" w:rsidR="00FB42E6" w:rsidRDefault="00FB42E6" w:rsidP="004A3585"/>
    <w:p w14:paraId="318E65E8" w14:textId="6662092A" w:rsidR="00A80BE7" w:rsidRPr="00FF0722" w:rsidRDefault="00A80BE7" w:rsidP="00D36EEF">
      <w:pPr>
        <w:pStyle w:val="Ttulo1"/>
        <w:jc w:val="center"/>
        <w:rPr>
          <w:rFonts w:ascii="Exo" w:hAnsi="Exo"/>
          <w:b/>
          <w:bCs/>
          <w:color w:val="auto"/>
        </w:rPr>
      </w:pPr>
      <w:bookmarkStart w:id="0" w:name="_Toc181700707"/>
      <w:r w:rsidRPr="00FF0722">
        <w:rPr>
          <w:rFonts w:ascii="Exo" w:hAnsi="Exo"/>
          <w:b/>
          <w:bCs/>
          <w:color w:val="auto"/>
        </w:rPr>
        <w:t>Introdução</w:t>
      </w:r>
      <w:bookmarkEnd w:id="0"/>
    </w:p>
    <w:p w14:paraId="7021F616" w14:textId="051BE384" w:rsidR="00A80BE7" w:rsidRPr="00FF0722" w:rsidRDefault="00A80BE7" w:rsidP="005C3030">
      <w:pPr>
        <w:ind w:left="-1701"/>
        <w:rPr>
          <w:rFonts w:ascii="Exo" w:hAnsi="Exo"/>
        </w:rPr>
      </w:pPr>
    </w:p>
    <w:p w14:paraId="33B87979" w14:textId="608EEB74" w:rsidR="00B13018" w:rsidRPr="00FF0722" w:rsidRDefault="00B13018"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Em 2016, motivados por alertas de déficits de profissionais de saúde no futuro, a Organização Mundial da Saúde (OMS) lançou uma estratégia chamada </w:t>
      </w:r>
      <w:r w:rsidRPr="00FF0722">
        <w:rPr>
          <w:rFonts w:ascii="Exo" w:hAnsi="Exo"/>
          <w:i/>
          <w:iCs/>
          <w:sz w:val="20"/>
          <w:szCs w:val="20"/>
        </w:rPr>
        <w:t xml:space="preserve">Global </w:t>
      </w:r>
      <w:proofErr w:type="spellStart"/>
      <w:r w:rsidRPr="00FF0722">
        <w:rPr>
          <w:rFonts w:ascii="Exo" w:hAnsi="Exo"/>
          <w:i/>
          <w:iCs/>
          <w:sz w:val="20"/>
          <w:szCs w:val="20"/>
        </w:rPr>
        <w:t>Strategy</w:t>
      </w:r>
      <w:proofErr w:type="spellEnd"/>
      <w:r w:rsidRPr="00FF0722">
        <w:rPr>
          <w:rFonts w:ascii="Exo" w:hAnsi="Exo"/>
          <w:i/>
          <w:iCs/>
          <w:sz w:val="20"/>
          <w:szCs w:val="20"/>
        </w:rPr>
        <w:t xml:space="preserve"> for </w:t>
      </w:r>
      <w:proofErr w:type="spellStart"/>
      <w:r w:rsidRPr="00FF0722">
        <w:rPr>
          <w:rFonts w:ascii="Exo" w:hAnsi="Exo"/>
          <w:i/>
          <w:iCs/>
          <w:sz w:val="20"/>
          <w:szCs w:val="20"/>
        </w:rPr>
        <w:t>Human</w:t>
      </w:r>
      <w:proofErr w:type="spellEnd"/>
      <w:r w:rsidRPr="00FF0722">
        <w:rPr>
          <w:rFonts w:ascii="Exo" w:hAnsi="Exo"/>
          <w:i/>
          <w:iCs/>
          <w:sz w:val="20"/>
          <w:szCs w:val="20"/>
        </w:rPr>
        <w:t xml:space="preserve"> </w:t>
      </w:r>
      <w:proofErr w:type="spellStart"/>
      <w:r w:rsidRPr="00FF0722">
        <w:rPr>
          <w:rFonts w:ascii="Exo" w:hAnsi="Exo"/>
          <w:i/>
          <w:iCs/>
          <w:sz w:val="20"/>
          <w:szCs w:val="20"/>
        </w:rPr>
        <w:t>Resources</w:t>
      </w:r>
      <w:proofErr w:type="spellEnd"/>
      <w:r w:rsidRPr="00FF0722">
        <w:rPr>
          <w:rFonts w:ascii="Exo" w:hAnsi="Exo"/>
          <w:i/>
          <w:iCs/>
          <w:sz w:val="20"/>
          <w:szCs w:val="20"/>
        </w:rPr>
        <w:t xml:space="preserve"> for Health: </w:t>
      </w:r>
      <w:proofErr w:type="spellStart"/>
      <w:r w:rsidRPr="00FF0722">
        <w:rPr>
          <w:rFonts w:ascii="Exo" w:hAnsi="Exo"/>
          <w:i/>
          <w:iCs/>
          <w:sz w:val="20"/>
          <w:szCs w:val="20"/>
        </w:rPr>
        <w:t>Workforce</w:t>
      </w:r>
      <w:proofErr w:type="spellEnd"/>
      <w:r w:rsidRPr="00FF0722">
        <w:rPr>
          <w:rFonts w:ascii="Exo" w:hAnsi="Exo"/>
          <w:i/>
          <w:iCs/>
          <w:sz w:val="20"/>
          <w:szCs w:val="20"/>
        </w:rPr>
        <w:t xml:space="preserve"> 2030</w:t>
      </w:r>
      <w:r w:rsidRPr="00FF07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FF0722">
            <w:rPr>
              <w:rFonts w:ascii="Exo" w:hAnsi="Exo"/>
              <w:color w:val="000000"/>
              <w:sz w:val="20"/>
              <w:szCs w:val="20"/>
              <w:vertAlign w:val="superscript"/>
            </w:rPr>
            <w:t>1</w:t>
          </w:r>
        </w:sdtContent>
      </w:sdt>
      <w:r w:rsidRPr="00FF0722">
        <w:rPr>
          <w:rFonts w:ascii="Exo" w:hAnsi="Exo"/>
          <w:sz w:val="20"/>
          <w:szCs w:val="20"/>
        </w:rPr>
        <w:t>.</w:t>
      </w:r>
    </w:p>
    <w:p w14:paraId="0882896E" w14:textId="776EC3C4" w:rsidR="00D36EEF" w:rsidRPr="00FF0722" w:rsidRDefault="00B13018"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FF0722">
            <w:rPr>
              <w:rFonts w:ascii="Exo" w:hAnsi="Exo"/>
              <w:color w:val="000000"/>
              <w:sz w:val="20"/>
              <w:szCs w:val="20"/>
              <w:vertAlign w:val="superscript"/>
            </w:rPr>
            <w:t>2,3</w:t>
          </w:r>
        </w:sdtContent>
      </w:sdt>
      <w:r w:rsidRPr="00FF0722">
        <w:rPr>
          <w:rFonts w:ascii="Exo" w:hAnsi="Exo"/>
          <w:sz w:val="20"/>
          <w:szCs w:val="20"/>
        </w:rPr>
        <w:t xml:space="preserve">. Diante disso, este relatório faz parte de uma coletânea de indicadores que compõe as dinâmicas da força de trabalho em saúde. Para isso, foram </w:t>
      </w:r>
      <w:r w:rsidR="00D36EEF" w:rsidRPr="00FF0722">
        <w:rPr>
          <w:rFonts w:ascii="Exo" w:hAnsi="Exo"/>
          <w:sz w:val="20"/>
          <w:szCs w:val="20"/>
        </w:rPr>
        <w:t>levantadas</w:t>
      </w:r>
      <w:r w:rsidRPr="00FF07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FF0722">
            <w:rPr>
              <w:rFonts w:ascii="Exo" w:hAnsi="Exo"/>
              <w:color w:val="000000"/>
              <w:sz w:val="20"/>
              <w:szCs w:val="20"/>
              <w:vertAlign w:val="superscript"/>
            </w:rPr>
            <w:t>4–6</w:t>
          </w:r>
        </w:sdtContent>
      </w:sdt>
      <w:r w:rsidR="00D36EEF" w:rsidRPr="00FF0722">
        <w:rPr>
          <w:rFonts w:ascii="Exo" w:hAnsi="Exo"/>
          <w:sz w:val="20"/>
          <w:szCs w:val="20"/>
        </w:rPr>
        <w:t xml:space="preserve"> </w:t>
      </w:r>
      <w:commentRangeStart w:id="1"/>
      <w:r w:rsidR="00D36EEF" w:rsidRPr="00FF0722">
        <w:rPr>
          <w:rFonts w:ascii="Exo" w:hAnsi="Exo"/>
          <w:sz w:val="20"/>
          <w:szCs w:val="20"/>
        </w:rPr>
        <w:t xml:space="preserve">que </w:t>
      </w:r>
      <w:r w:rsidR="00D36EEF" w:rsidRPr="00FF0722">
        <w:rPr>
          <w:rFonts w:ascii="Exo" w:hAnsi="Exo"/>
          <w:sz w:val="20"/>
          <w:szCs w:val="20"/>
          <w:highlight w:val="yellow"/>
        </w:rPr>
        <w:t xml:space="preserve">resultou em um compêndio de </w:t>
      </w:r>
      <w:proofErr w:type="spellStart"/>
      <w:r w:rsidR="00D36EEF" w:rsidRPr="00FF0722">
        <w:rPr>
          <w:rFonts w:ascii="Exo" w:hAnsi="Exo"/>
          <w:sz w:val="20"/>
          <w:szCs w:val="20"/>
          <w:highlight w:val="yellow"/>
        </w:rPr>
        <w:t>xx</w:t>
      </w:r>
      <w:proofErr w:type="spellEnd"/>
      <w:r w:rsidR="00D36EEF" w:rsidRPr="00FF0722">
        <w:rPr>
          <w:rFonts w:ascii="Exo" w:hAnsi="Exo"/>
          <w:sz w:val="20"/>
          <w:szCs w:val="20"/>
          <w:highlight w:val="yellow"/>
        </w:rPr>
        <w:t xml:space="preserve"> indicadores das dimensões </w:t>
      </w:r>
      <w:proofErr w:type="spellStart"/>
      <w:r w:rsidR="00D36EEF" w:rsidRPr="00FF0722">
        <w:rPr>
          <w:rFonts w:ascii="Exo" w:hAnsi="Exo"/>
          <w:sz w:val="20"/>
          <w:szCs w:val="20"/>
          <w:highlight w:val="yellow"/>
        </w:rPr>
        <w:t>xxx</w:t>
      </w:r>
      <w:proofErr w:type="spellEnd"/>
      <w:r w:rsidR="00D36EEF" w:rsidRPr="00FF0722">
        <w:rPr>
          <w:rFonts w:ascii="Exo" w:hAnsi="Exo"/>
          <w:sz w:val="20"/>
          <w:szCs w:val="20"/>
          <w:highlight w:val="yellow"/>
        </w:rPr>
        <w:t>. Como exemplo de indicadores temos: a</w:t>
      </w:r>
      <w:del w:id="2" w:author="HENRIQUE RIBEIRO DA SILVEIRA" w:date="2024-11-05T13:46:00Z">
        <w:r w:rsidR="00D36EEF" w:rsidRPr="00FF0722" w:rsidDel="00D7294F">
          <w:rPr>
            <w:rFonts w:ascii="Exo" w:hAnsi="Exo"/>
            <w:sz w:val="20"/>
            <w:szCs w:val="20"/>
            <w:highlight w:val="yellow"/>
          </w:rPr>
          <w:delText>)</w:delText>
        </w:r>
      </w:del>
      <w:ins w:id="3" w:author="HENRIQUE RIBEIRO DA SILVEIRA" w:date="2024-11-05T13:46:00Z">
        <w:r w:rsidR="00D7294F" w:rsidRPr="00FF0722">
          <w:rPr>
            <w:rFonts w:ascii="Exo" w:hAnsi="Exo"/>
            <w:sz w:val="20"/>
            <w:szCs w:val="20"/>
            <w:highlight w:val="yellow"/>
          </w:rPr>
          <w:t xml:space="preserve"> </w:t>
        </w:r>
      </w:ins>
      <w:r w:rsidR="00D7294F" w:rsidRPr="00FF0722">
        <w:rPr>
          <w:rFonts w:ascii="Exo" w:hAnsi="Exo"/>
          <w:sz w:val="20"/>
          <w:szCs w:val="20"/>
          <w:highlight w:val="yellow"/>
        </w:rPr>
        <w:t>rendimento médio</w:t>
      </w:r>
      <w:r w:rsidR="00D36EEF" w:rsidRPr="00FF0722">
        <w:rPr>
          <w:rFonts w:ascii="Exo" w:hAnsi="Exo"/>
          <w:sz w:val="20"/>
          <w:szCs w:val="20"/>
          <w:highlight w:val="yellow"/>
        </w:rPr>
        <w:t>...; b)</w:t>
      </w:r>
      <w:r w:rsidR="00D7294F" w:rsidRPr="00FF0722">
        <w:rPr>
          <w:rFonts w:ascii="Exo" w:hAnsi="Exo"/>
          <w:sz w:val="20"/>
          <w:szCs w:val="20"/>
          <w:highlight w:val="yellow"/>
        </w:rPr>
        <w:t xml:space="preserve"> retenção</w:t>
      </w:r>
      <w:r w:rsidR="00D36EEF" w:rsidRPr="00FF0722">
        <w:rPr>
          <w:rFonts w:ascii="Exo" w:hAnsi="Exo"/>
          <w:sz w:val="20"/>
          <w:szCs w:val="20"/>
          <w:highlight w:val="yellow"/>
        </w:rPr>
        <w:t>...; c</w:t>
      </w:r>
      <w:proofErr w:type="gramStart"/>
      <w:r w:rsidR="00D36EEF" w:rsidRPr="00FF0722">
        <w:rPr>
          <w:rFonts w:ascii="Exo" w:hAnsi="Exo"/>
          <w:sz w:val="20"/>
          <w:szCs w:val="20"/>
          <w:highlight w:val="yellow"/>
        </w:rPr>
        <w:t>);</w:t>
      </w:r>
      <w:ins w:id="4" w:author="HENRIQUE RIBEIRO DA SILVEIRA" w:date="2024-11-05T13:46:00Z">
        <w:r w:rsidR="00D7294F" w:rsidRPr="00FF0722">
          <w:rPr>
            <w:rFonts w:ascii="Exo" w:hAnsi="Exo"/>
            <w:sz w:val="20"/>
            <w:szCs w:val="20"/>
            <w:highlight w:val="yellow"/>
          </w:rPr>
          <w:t>precarização</w:t>
        </w:r>
        <w:proofErr w:type="gramEnd"/>
        <w:r w:rsidR="00D7294F" w:rsidRPr="00FF0722">
          <w:rPr>
            <w:rFonts w:ascii="Exo" w:hAnsi="Exo"/>
            <w:sz w:val="20"/>
            <w:szCs w:val="20"/>
            <w:highlight w:val="yellow"/>
          </w:rPr>
          <w:t xml:space="preserve"> de vínculos</w:t>
        </w:r>
      </w:ins>
      <w:r w:rsidR="00D36EEF" w:rsidRPr="00FF0722">
        <w:rPr>
          <w:rFonts w:ascii="Exo" w:hAnsi="Exo"/>
          <w:sz w:val="20"/>
          <w:szCs w:val="20"/>
          <w:highlight w:val="yellow"/>
        </w:rPr>
        <w:t xml:space="preserve"> dentre outros.</w:t>
      </w:r>
      <w:r w:rsidR="00D36EEF" w:rsidRPr="00FF0722">
        <w:rPr>
          <w:rFonts w:ascii="Exo" w:hAnsi="Exo"/>
          <w:sz w:val="20"/>
          <w:szCs w:val="20"/>
        </w:rPr>
        <w:t xml:space="preserve"> </w:t>
      </w:r>
      <w:commentRangeEnd w:id="1"/>
      <w:r w:rsidR="003F6595" w:rsidRPr="00FF0722">
        <w:rPr>
          <w:rStyle w:val="Refdecomentrio"/>
          <w:rFonts w:ascii="Exo" w:hAnsi="Exo"/>
        </w:rPr>
        <w:commentReference w:id="1"/>
      </w:r>
    </w:p>
    <w:p w14:paraId="26A5659E" w14:textId="77777777" w:rsidR="005D0D45" w:rsidRPr="005D0D45" w:rsidRDefault="00D36EEF" w:rsidP="005D0D45">
      <w:pPr>
        <w:pStyle w:val="SemEspaamento"/>
        <w:spacing w:after="200" w:line="360" w:lineRule="auto"/>
        <w:ind w:firstLine="851"/>
        <w:jc w:val="both"/>
        <w:rPr>
          <w:ins w:id="5" w:author="Érika Aquino" w:date="2025-01-11T22:48:00Z"/>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ins w:id="6" w:author="Érika Aquino" w:date="2025-01-11T22:44:00Z" w16du:dateUtc="2025-01-12T01:44:00Z">
        <w:r w:rsidR="005D0D45">
          <w:rPr>
            <w:rFonts w:ascii="Exo" w:hAnsi="Exo"/>
            <w:sz w:val="20"/>
            <w:szCs w:val="20"/>
          </w:rPr>
          <w:t>r</w:t>
        </w:r>
      </w:ins>
      <w:ins w:id="7" w:author="Érika Aquino" w:date="2025-01-11T22:43:00Z" w16du:dateUtc="2025-01-12T01:43:00Z">
        <w:r w:rsidR="005D0D45" w:rsidRPr="005D0D45">
          <w:rPr>
            <w:rFonts w:ascii="Exo" w:hAnsi="Exo"/>
            <w:sz w:val="20"/>
            <w:szCs w:val="20"/>
            <w:rPrChange w:id="8" w:author="Érika Aquino" w:date="2025-01-11T22:44:00Z" w16du:dateUtc="2025-01-12T01:44:00Z">
              <w:rPr>
                <w:rFonts w:ascii="Exo" w:hAnsi="Exo"/>
                <w:b/>
                <w:bCs/>
                <w:szCs w:val="24"/>
              </w:rPr>
            </w:rPrChange>
          </w:rPr>
          <w:t xml:space="preserve">azão de profissionais por população segundo padronização de </w:t>
        </w:r>
      </w:ins>
      <w:proofErr w:type="gramStart"/>
      <w:ins w:id="9" w:author="Érika Aquino" w:date="2025-01-11T22:44:00Z" w16du:dateUtc="2025-01-12T01:44:00Z">
        <w:r w:rsidR="005D0D45" w:rsidRPr="00FF0722">
          <w:rPr>
            <w:rFonts w:ascii="Exo" w:hAnsi="Exo"/>
            <w:i/>
            <w:iCs/>
            <w:sz w:val="20"/>
          </w:rPr>
          <w:t>Full-time</w:t>
        </w:r>
        <w:proofErr w:type="gramEnd"/>
        <w:r w:rsidR="005D0D45" w:rsidRPr="00FF0722">
          <w:rPr>
            <w:rFonts w:ascii="Exo" w:hAnsi="Exo"/>
            <w:i/>
            <w:iCs/>
            <w:sz w:val="20"/>
          </w:rPr>
          <w:t xml:space="preserv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ins>
      <w:ins w:id="10" w:author="Érika Aquino" w:date="2025-01-11T22:43:00Z" w16du:dateUtc="2025-01-12T01:43:00Z">
        <w:r w:rsidR="005D0D45" w:rsidRPr="00FF0722" w:rsidDel="005D0D45">
          <w:rPr>
            <w:rFonts w:ascii="Exo" w:hAnsi="Exo"/>
            <w:sz w:val="20"/>
            <w:szCs w:val="20"/>
          </w:rPr>
          <w:t xml:space="preserve"> </w:t>
        </w:r>
      </w:ins>
      <w:ins w:id="11" w:author="Érika Aquino" w:date="2025-01-11T22:48:00Z" w16du:dateUtc="2025-01-12T01:48:00Z">
        <w:r w:rsidR="005D0D45">
          <w:rPr>
            <w:rFonts w:ascii="Exo" w:hAnsi="Exo"/>
            <w:sz w:val="20"/>
            <w:szCs w:val="20"/>
          </w:rPr>
          <w:t xml:space="preserve">Este indicador </w:t>
        </w:r>
      </w:ins>
      <w:ins w:id="12" w:author="Érika Aquino" w:date="2025-01-11T22:48:00Z">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ins>
    </w:p>
    <w:p w14:paraId="323830BF" w14:textId="77777777" w:rsidR="005D0D45" w:rsidRPr="005D0D45" w:rsidRDefault="005D0D45" w:rsidP="005D0D45">
      <w:pPr>
        <w:pStyle w:val="SemEspaamento"/>
        <w:spacing w:after="200" w:line="360" w:lineRule="auto"/>
        <w:ind w:firstLine="851"/>
        <w:jc w:val="both"/>
        <w:rPr>
          <w:ins w:id="13" w:author="Érika Aquino" w:date="2025-01-11T22:48:00Z"/>
          <w:rFonts w:ascii="Exo" w:hAnsi="Exo"/>
          <w:sz w:val="20"/>
          <w:szCs w:val="20"/>
        </w:rPr>
      </w:pPr>
      <w:commentRangeStart w:id="14"/>
      <w:ins w:id="15" w:author="Érika Aquino" w:date="2025-01-11T22:48:00Z">
        <w:r w:rsidRPr="005D0D45">
          <w:rPr>
            <w:rFonts w:ascii="Exo" w:hAnsi="Exo"/>
            <w:sz w:val="20"/>
            <w:szCs w:val="20"/>
          </w:rPr>
          <w:t xml:space="preserve">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 </w:t>
        </w:r>
      </w:ins>
      <w:commentRangeEnd w:id="14"/>
      <w:ins w:id="16" w:author="Érika Aquino" w:date="2025-01-11T22:49:00Z" w16du:dateUtc="2025-01-12T01:49:00Z">
        <w:r>
          <w:rPr>
            <w:rStyle w:val="Refdecomentrio"/>
          </w:rPr>
          <w:commentReference w:id="14"/>
        </w:r>
      </w:ins>
    </w:p>
    <w:p w14:paraId="587F60B3" w14:textId="77777777" w:rsidR="005D0D45" w:rsidRPr="005D0D45" w:rsidRDefault="005D0D45" w:rsidP="005D0D45">
      <w:pPr>
        <w:pStyle w:val="SemEspaamento"/>
        <w:spacing w:after="200" w:line="360" w:lineRule="auto"/>
        <w:ind w:firstLine="851"/>
        <w:jc w:val="both"/>
        <w:rPr>
          <w:ins w:id="17" w:author="Érika Aquino" w:date="2025-01-11T22:48:00Z"/>
          <w:rFonts w:ascii="Exo" w:hAnsi="Exo"/>
          <w:sz w:val="20"/>
          <w:szCs w:val="20"/>
        </w:rPr>
      </w:pPr>
      <w:commentRangeStart w:id="18"/>
      <w:ins w:id="19" w:author="Érika Aquino" w:date="2025-01-11T22:48:00Z">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ins>
      <w:commentRangeEnd w:id="18"/>
      <w:ins w:id="20" w:author="Érika Aquino" w:date="2025-01-11T22:50:00Z" w16du:dateUtc="2025-01-12T01:50:00Z">
        <w:r>
          <w:rPr>
            <w:rStyle w:val="Refdecomentrio"/>
          </w:rPr>
          <w:commentReference w:id="18"/>
        </w:r>
      </w:ins>
    </w:p>
    <w:p w14:paraId="29ADA884" w14:textId="77777777" w:rsidR="005D0D45" w:rsidRPr="005D0D45" w:rsidRDefault="005D0D45" w:rsidP="005D0D45">
      <w:pPr>
        <w:pStyle w:val="SemEspaamento"/>
        <w:spacing w:after="200" w:line="360" w:lineRule="auto"/>
        <w:ind w:firstLine="851"/>
        <w:jc w:val="both"/>
        <w:rPr>
          <w:ins w:id="21" w:author="Érika Aquino" w:date="2025-01-11T22:48:00Z"/>
          <w:rFonts w:ascii="Exo" w:hAnsi="Exo"/>
          <w:sz w:val="20"/>
          <w:szCs w:val="20"/>
        </w:rPr>
      </w:pPr>
      <w:commentRangeStart w:id="22"/>
      <w:ins w:id="23" w:author="Érika Aquino" w:date="2025-01-11T22:48:00Z">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ins>
      <w:commentRangeEnd w:id="22"/>
      <w:ins w:id="24" w:author="Érika Aquino" w:date="2025-01-11T22:50:00Z" w16du:dateUtc="2025-01-12T01:50:00Z">
        <w:r>
          <w:rPr>
            <w:rStyle w:val="Refdecomentrio"/>
          </w:rPr>
          <w:commentReference w:id="22"/>
        </w:r>
      </w:ins>
    </w:p>
    <w:p w14:paraId="00B525C2" w14:textId="0626A29A" w:rsidR="00D36EEF" w:rsidRPr="00FF0722" w:rsidRDefault="00E47210" w:rsidP="00537021">
      <w:pPr>
        <w:pStyle w:val="SemEspaamento"/>
        <w:spacing w:after="200" w:line="360" w:lineRule="auto"/>
        <w:ind w:firstLine="851"/>
        <w:jc w:val="both"/>
        <w:rPr>
          <w:rFonts w:ascii="Exo" w:hAnsi="Exo"/>
          <w:sz w:val="20"/>
          <w:szCs w:val="20"/>
        </w:rPr>
      </w:pPr>
      <w:del w:id="25" w:author="Érika Aquino" w:date="2025-01-11T22:43:00Z" w16du:dateUtc="2025-01-12T01:43:00Z">
        <w:r w:rsidRPr="00FF0722" w:rsidDel="005D0D45">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6"/>
        <w:r w:rsidRPr="00FF0722" w:rsidDel="005D0D45">
          <w:rPr>
            <w:rFonts w:ascii="Exo" w:hAnsi="Exo"/>
            <w:sz w:val="20"/>
            <w:szCs w:val="20"/>
          </w:rPr>
          <w:delText xml:space="preserve">saúde </w:delText>
        </w:r>
      </w:del>
      <w:customXmlDelRangeStart w:id="27" w:author="Érika Aquino" w:date="2025-01-11T22:43: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7"/>
          <w:del w:id="28" w:author="Érika Aquino" w:date="2025-01-11T22:43:00Z" w16du:dateUtc="2025-01-12T01:43:00Z">
            <w:r w:rsidRPr="00FF0722" w:rsidDel="005D0D45">
              <w:rPr>
                <w:rFonts w:ascii="Exo" w:hAnsi="Exo"/>
                <w:color w:val="000000"/>
                <w:sz w:val="20"/>
                <w:szCs w:val="20"/>
                <w:vertAlign w:val="superscript"/>
              </w:rPr>
              <w:delText>7</w:delText>
            </w:r>
          </w:del>
          <w:customXmlDelRangeStart w:id="29" w:author="Érika Aquino" w:date="2025-01-11T22:43:00Z"/>
        </w:sdtContent>
      </w:sdt>
      <w:customXmlDelRangeEnd w:id="29"/>
      <w:del w:id="30" w:author="Érika Aquino" w:date="2025-01-11T22:43:00Z" w16du:dateUtc="2025-01-12T01:43:00Z">
        <w:r w:rsidR="00D36EEF" w:rsidRPr="00FF0722" w:rsidDel="005D0D45">
          <w:rPr>
            <w:rFonts w:ascii="Exo" w:hAnsi="Exo"/>
            <w:sz w:val="20"/>
            <w:szCs w:val="20"/>
          </w:rPr>
          <w:delText xml:space="preserve">. </w:delText>
        </w:r>
        <w:commentRangeEnd w:id="26"/>
        <w:r w:rsidRPr="00FF0722" w:rsidDel="005D0D45">
          <w:rPr>
            <w:rStyle w:val="Refdecomentrio"/>
            <w:rFonts w:ascii="Exo" w:hAnsi="Exo"/>
          </w:rPr>
          <w:commentReference w:id="26"/>
        </w:r>
      </w:del>
    </w:p>
    <w:p w14:paraId="014A8130" w14:textId="6BF3420B" w:rsidR="00D36EEF" w:rsidRPr="00FF0722" w:rsidRDefault="00E47210"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Este documento está estruturado em x seções além desta introdução. A seguir vamos mostrar a ficha do indicador, bem como </w:t>
      </w:r>
      <w:r w:rsidR="004A3585" w:rsidRPr="00FF0722">
        <w:rPr>
          <w:rFonts w:ascii="Exo" w:hAnsi="Exo"/>
          <w:sz w:val="20"/>
          <w:szCs w:val="20"/>
        </w:rPr>
        <w:t>alguns artefatos associados</w:t>
      </w:r>
      <w:r w:rsidRPr="00FF0722">
        <w:rPr>
          <w:rFonts w:ascii="Exo" w:hAnsi="Exo"/>
          <w:sz w:val="20"/>
          <w:szCs w:val="20"/>
        </w:rPr>
        <w:t xml:space="preserve"> a ela, que são: </w:t>
      </w:r>
      <w:r w:rsidR="004A3585" w:rsidRPr="00FF0722">
        <w:rPr>
          <w:rFonts w:ascii="Exo" w:hAnsi="Exo"/>
          <w:sz w:val="20"/>
          <w:szCs w:val="20"/>
        </w:rPr>
        <w:t xml:space="preserve">a) </w:t>
      </w:r>
      <w:r w:rsidRPr="00FF0722">
        <w:rPr>
          <w:rFonts w:ascii="Exo" w:hAnsi="Exo"/>
          <w:sz w:val="20"/>
          <w:szCs w:val="20"/>
        </w:rPr>
        <w:t xml:space="preserve">consulta SQL usada para calcular o indicador; </w:t>
      </w:r>
      <w:r w:rsidR="004A3585" w:rsidRPr="00FF07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4EEAC91" w:rsidR="00070E8E" w:rsidRDefault="00070E8E" w:rsidP="004A3585">
      <w:pPr>
        <w:jc w:val="both"/>
        <w:rPr>
          <w:rFonts w:ascii="Exo" w:hAnsi="Exo"/>
        </w:rPr>
      </w:pPr>
    </w:p>
    <w:p w14:paraId="435F1802" w14:textId="028B0275" w:rsidR="00FF0722" w:rsidRDefault="00FF0722" w:rsidP="004A3585">
      <w:pPr>
        <w:jc w:val="both"/>
        <w:rPr>
          <w:rFonts w:ascii="Exo" w:hAnsi="Exo"/>
        </w:rPr>
      </w:pPr>
    </w:p>
    <w:p w14:paraId="29EA075D" w14:textId="726748D7" w:rsidR="00FF0722" w:rsidRDefault="00FF0722" w:rsidP="004A3585">
      <w:pPr>
        <w:jc w:val="both"/>
        <w:rPr>
          <w:rFonts w:ascii="Exo" w:hAnsi="Exo"/>
        </w:rPr>
      </w:pPr>
    </w:p>
    <w:p w14:paraId="7F6247A7" w14:textId="77777777" w:rsidR="00FF0722" w:rsidRPr="00FF0722" w:rsidRDefault="00FF0722" w:rsidP="004A3585">
      <w:pPr>
        <w:jc w:val="both"/>
        <w:rPr>
          <w:rFonts w:ascii="Exo" w:hAnsi="Exo"/>
        </w:rPr>
      </w:pPr>
    </w:p>
    <w:p w14:paraId="030E8C39" w14:textId="593BF357" w:rsidR="00A80BE7" w:rsidRPr="00FF0722" w:rsidRDefault="00070E8E" w:rsidP="004A3585">
      <w:pPr>
        <w:pStyle w:val="Ttulo1"/>
        <w:jc w:val="center"/>
        <w:rPr>
          <w:rFonts w:ascii="Exo" w:hAnsi="Exo"/>
          <w:b/>
          <w:bCs/>
          <w:color w:val="auto"/>
        </w:rPr>
      </w:pPr>
      <w:bookmarkStart w:id="31" w:name="_Toc181700708"/>
      <w:r w:rsidRPr="00FF0722">
        <w:rPr>
          <w:rFonts w:ascii="Exo" w:hAnsi="Exo"/>
          <w:b/>
          <w:bCs/>
          <w:color w:val="auto"/>
        </w:rPr>
        <w:t>Ficha de in</w:t>
      </w:r>
      <w:r w:rsidR="004A3585" w:rsidRPr="00FF0722">
        <w:rPr>
          <w:rFonts w:ascii="Exo" w:hAnsi="Exo"/>
          <w:b/>
          <w:bCs/>
          <w:color w:val="auto"/>
        </w:rPr>
        <w:t>dicador</w:t>
      </w:r>
      <w:bookmarkEnd w:id="31"/>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FF0722" w:rsidRPr="00FF0722" w14:paraId="397BBE4B"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BB613C">
            <w:pPr>
              <w:pStyle w:val="QuadrosFiguras1"/>
              <w:spacing w:before="60" w:line="276" w:lineRule="auto"/>
              <w:jc w:val="left"/>
              <w:rPr>
                <w:rFonts w:ascii="Exo" w:hAnsi="Exo"/>
                <w:sz w:val="22"/>
                <w:szCs w:val="24"/>
              </w:rPr>
            </w:pPr>
            <w:bookmarkStart w:id="32" w:name="_Hlk179444400"/>
            <w:r w:rsidRPr="00FF0722">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1A2149" w14:textId="77777777" w:rsidR="00FF0722" w:rsidRPr="00FF0722" w:rsidRDefault="00FF0722" w:rsidP="00BB613C">
            <w:pPr>
              <w:rPr>
                <w:rFonts w:ascii="Exo" w:hAnsi="Exo"/>
                <w:b/>
                <w:bCs/>
                <w:szCs w:val="24"/>
              </w:rPr>
            </w:pPr>
            <w:r w:rsidRPr="00FF0722">
              <w:rPr>
                <w:rFonts w:ascii="Exo" w:hAnsi="Exo"/>
                <w:b/>
                <w:bCs/>
                <w:szCs w:val="24"/>
              </w:rPr>
              <w:t>Razão de profissionais por população segundo padronização de FTE</w:t>
            </w:r>
          </w:p>
        </w:tc>
      </w:tr>
      <w:tr w:rsidR="00FF0722" w:rsidRPr="00FF0722" w14:paraId="3B1A17DD"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BB613C">
            <w:pPr>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F8D7580" w14:textId="77777777" w:rsidR="00FF0722" w:rsidRPr="00FF0722" w:rsidRDefault="00FF0722" w:rsidP="00BB613C">
            <w:pPr>
              <w:jc w:val="both"/>
              <w:rPr>
                <w:rFonts w:ascii="Exo" w:hAnsi="Exo"/>
                <w:sz w:val="20"/>
              </w:rPr>
            </w:pPr>
            <w:proofErr w:type="gramStart"/>
            <w:r w:rsidRPr="00FF0722">
              <w:rPr>
                <w:rFonts w:ascii="Exo" w:hAnsi="Exo"/>
                <w:i/>
                <w:iCs/>
                <w:sz w:val="20"/>
              </w:rPr>
              <w:t>Full-time</w:t>
            </w:r>
            <w:proofErr w:type="gramEnd"/>
            <w:r w:rsidRPr="00FF0722">
              <w:rPr>
                <w:rFonts w:ascii="Exo" w:hAnsi="Exo"/>
                <w:i/>
                <w:iCs/>
                <w:sz w:val="20"/>
              </w:rPr>
              <w:t xml:space="preserv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p>
        </w:tc>
      </w:tr>
      <w:tr w:rsidR="00FF0722" w:rsidRPr="00FF0722" w14:paraId="10A02933"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27291A3"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r w:rsidRPr="00FF0722">
              <w:rPr>
                <w:rFonts w:ascii="Exo" w:hAnsi="Exo"/>
                <w:color w:val="auto"/>
              </w:rPr>
              <w:t>.</w:t>
            </w:r>
          </w:p>
        </w:tc>
      </w:tr>
      <w:tr w:rsidR="00FF0722" w:rsidRPr="00FF0722" w14:paraId="22F12F48"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BA56897"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É acessada a carga horária semanal de cada categoria profissional a partir das variáveis de horas ambulatoriais (HORA_AMB), horas hospitalares (HORAHOSP) e outros tipos de horas (HORAOUTR) da CNES-PF. </w:t>
            </w:r>
          </w:p>
          <w:p w14:paraId="73AA5D11" w14:textId="77777777" w:rsidR="00FF0722" w:rsidRPr="00FF0722" w:rsidRDefault="00FF0722" w:rsidP="00BB613C">
            <w:pPr>
              <w:pStyle w:val="QuadrosFiguras1"/>
              <w:spacing w:before="60" w:after="60" w:line="240" w:lineRule="auto"/>
              <w:jc w:val="both"/>
              <w:rPr>
                <w:rFonts w:ascii="Exo" w:hAnsi="Exo"/>
                <w:color w:val="auto"/>
              </w:rPr>
            </w:pPr>
          </w:p>
          <w:p w14:paraId="69C14AD0"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Após isso, estas variáveis são somadas, criando uma variável chamada CH_TOTAL. </w:t>
            </w:r>
          </w:p>
          <w:p w14:paraId="375FEE4C" w14:textId="77777777" w:rsidR="00FF0722" w:rsidRPr="00FF0722" w:rsidRDefault="00FF0722" w:rsidP="00BB613C">
            <w:pPr>
              <w:pStyle w:val="QuadrosFiguras1"/>
              <w:spacing w:before="60" w:after="60" w:line="240" w:lineRule="auto"/>
              <w:jc w:val="both"/>
              <w:rPr>
                <w:rFonts w:ascii="Exo" w:hAnsi="Exo"/>
                <w:color w:val="auto"/>
              </w:rPr>
            </w:pPr>
          </w:p>
          <w:p w14:paraId="7645A030"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Em sequência, esta variável é dividida por 40 para contabilizar a força de trabalho equivalente de um profissional em tempo integral de 40 horas semanais.</w:t>
            </w:r>
          </w:p>
          <w:p w14:paraId="681F55AF" w14:textId="77777777" w:rsidR="00FF0722" w:rsidRPr="00FF0722" w:rsidRDefault="00FF0722" w:rsidP="00BB613C">
            <w:pPr>
              <w:pStyle w:val="QuadrosFiguras1"/>
              <w:spacing w:before="60" w:after="60" w:line="240" w:lineRule="auto"/>
              <w:jc w:val="both"/>
              <w:rPr>
                <w:rFonts w:ascii="Exo" w:hAnsi="Exo"/>
                <w:color w:val="auto"/>
              </w:rPr>
            </w:pPr>
          </w:p>
          <w:p w14:paraId="15270B58"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A variável TP_UNID (CNES_PF) foi utilizada para classificar a unidade a qual o vínculo pertence. A divisão foi feita conforme: </w:t>
            </w:r>
          </w:p>
          <w:p w14:paraId="15EAF09C" w14:textId="77777777" w:rsidR="00FF0722" w:rsidRPr="00FF0722" w:rsidRDefault="00FF0722" w:rsidP="00BB613C">
            <w:pPr>
              <w:pStyle w:val="QuadrosFiguras1"/>
              <w:spacing w:before="60" w:after="60" w:line="240" w:lineRule="auto"/>
              <w:jc w:val="both"/>
              <w:rPr>
                <w:rFonts w:ascii="Exo" w:hAnsi="Exo"/>
                <w:color w:val="auto"/>
              </w:rPr>
            </w:pPr>
          </w:p>
          <w:p w14:paraId="711D48A4"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Primária à Saúde: </w:t>
            </w:r>
          </w:p>
          <w:p w14:paraId="0B78AF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7AD78B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polo academia da saúde (TP_UNID = “74”).</w:t>
            </w:r>
          </w:p>
          <w:p w14:paraId="3A180C81" w14:textId="77777777" w:rsidR="00FF0722" w:rsidRPr="00FF0722" w:rsidRDefault="00FF0722" w:rsidP="00BB613C">
            <w:pPr>
              <w:pStyle w:val="QuadrosFiguras1"/>
              <w:spacing w:before="60" w:after="60" w:line="240" w:lineRule="auto"/>
              <w:jc w:val="both"/>
              <w:rPr>
                <w:rFonts w:ascii="Exo" w:hAnsi="Exo"/>
                <w:color w:val="auto"/>
              </w:rPr>
            </w:pPr>
          </w:p>
          <w:p w14:paraId="47A471AD"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Atenção Secundária à Saúde:</w:t>
            </w:r>
          </w:p>
          <w:p w14:paraId="0AA9D84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647A0B27"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polo de prevenção de doenças e agravos e promoção da saúde (TP_UNID = “83”).</w:t>
            </w:r>
          </w:p>
          <w:p w14:paraId="390AD2BA" w14:textId="77777777" w:rsidR="00FF0722" w:rsidRPr="00FF0722" w:rsidRDefault="00FF0722" w:rsidP="00BB613C">
            <w:pPr>
              <w:pStyle w:val="QuadrosFiguras1"/>
              <w:spacing w:before="60" w:after="60" w:line="240" w:lineRule="auto"/>
              <w:jc w:val="both"/>
              <w:rPr>
                <w:rFonts w:ascii="Exo" w:hAnsi="Exo"/>
                <w:color w:val="auto"/>
              </w:rPr>
            </w:pPr>
          </w:p>
          <w:p w14:paraId="6F42F133"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Terciária à Saúde: </w:t>
            </w:r>
          </w:p>
          <w:p w14:paraId="762C243D"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16773BF6"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especializado (TP_UNID = “07”).</w:t>
            </w:r>
          </w:p>
          <w:p w14:paraId="77441352" w14:textId="77777777" w:rsidR="00FF0722" w:rsidRPr="00FF0722" w:rsidRDefault="00FF0722" w:rsidP="00BB613C">
            <w:pPr>
              <w:pStyle w:val="QuadrosFiguras1"/>
              <w:spacing w:before="60" w:after="60" w:line="240" w:lineRule="auto"/>
              <w:jc w:val="both"/>
              <w:rPr>
                <w:rFonts w:ascii="Exo" w:hAnsi="Exo"/>
                <w:color w:val="auto"/>
              </w:rPr>
            </w:pPr>
          </w:p>
          <w:p w14:paraId="09A63185"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Outros/Múltiplos: </w:t>
            </w:r>
          </w:p>
          <w:p w14:paraId="47C67131" w14:textId="77777777" w:rsidR="00FF0722" w:rsidRPr="00FF0722" w:rsidRDefault="00FF0722" w:rsidP="00FF0722">
            <w:pPr>
              <w:pStyle w:val="QuadrosFiguras1"/>
              <w:numPr>
                <w:ilvl w:val="0"/>
                <w:numId w:val="11"/>
              </w:numPr>
              <w:spacing w:before="60" w:after="60" w:line="240" w:lineRule="auto"/>
              <w:jc w:val="both"/>
              <w:rPr>
                <w:rFonts w:ascii="Exo" w:hAnsi="Exo"/>
                <w:color w:val="auto"/>
              </w:rPr>
            </w:pPr>
            <w:r w:rsidRPr="00FF0722">
              <w:rPr>
                <w:rFonts w:ascii="Exo" w:hAnsi="Exo"/>
                <w:color w:val="auto"/>
              </w:rPr>
              <w:t>demais códigos TP_UNID não citados anteriormente.</w:t>
            </w:r>
          </w:p>
        </w:tc>
      </w:tr>
      <w:tr w:rsidR="00FF0722" w:rsidRPr="00FF0722" w14:paraId="2AE35B3D"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77040F" w14:textId="77777777" w:rsidR="00FF0722" w:rsidRPr="00FF0722" w:rsidRDefault="00FF0722" w:rsidP="00BB613C">
            <w:pPr>
              <w:ind w:left="-525" w:right="-252" w:firstLine="525"/>
              <w:jc w:val="center"/>
              <w:rPr>
                <w:rFonts w:ascii="Exo" w:eastAsiaTheme="minorEastAsia" w:hAnsi="Exo"/>
                <w:iCs/>
                <w:sz w:val="16"/>
                <w:szCs w:val="16"/>
              </w:rPr>
            </w:pPr>
            <m:oMathPara>
              <m:oMath>
                <m: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ctrlPr>
                          <w:rPr>
                            <w:rFonts w:ascii="Cambria Math" w:eastAsiaTheme="minorEastAsia" w:hAnsi="Cambria Math"/>
                            <w:i/>
                            <w:sz w:val="16"/>
                            <w:szCs w:val="16"/>
                          </w:rPr>
                        </m:ctrlPr>
                      </m:num>
                      <m:den>
                        <m:r>
                          <w:rPr>
                            <w:rFonts w:ascii="Cambria Math" w:eastAsiaTheme="minorEastAsia" w:hAnsi="Cambria Math"/>
                            <w:sz w:val="16"/>
                            <w:szCs w:val="16"/>
                          </w:rPr>
                          <m:t>40</m:t>
                        </m:r>
                        <m:ctrlPr>
                          <w:rPr>
                            <w:rFonts w:ascii="Cambria Math" w:eastAsiaTheme="minorEastAsia" w:hAnsi="Cambria Math"/>
                            <w:i/>
                            <w:sz w:val="16"/>
                            <w:szCs w:val="16"/>
                          </w:rPr>
                        </m:ctrlPr>
                      </m:den>
                    </m:f>
                    <m:ctrlPr>
                      <w:rPr>
                        <w:rFonts w:ascii="Cambria Math" w:eastAsiaTheme="minorEastAsia" w:hAnsi="Cambria Math"/>
                        <w:i/>
                        <w:sz w:val="16"/>
                        <w:szCs w:val="16"/>
                      </w:rPr>
                    </m:ctrlPr>
                  </m:e>
                </m:d>
              </m:oMath>
            </m:oMathPara>
          </w:p>
        </w:tc>
      </w:tr>
      <w:tr w:rsidR="00FF0722" w:rsidRPr="00FF0722" w14:paraId="474FFEE5"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47E605" w14:textId="5D7E96A2"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Brasil, Região, Unidade</w:t>
            </w:r>
            <w:ins w:id="33" w:author="Érika Aquino" w:date="2025-01-11T21:56:00Z" w16du:dateUtc="2025-01-12T00:56:00Z">
              <w:r w:rsidR="001F561B">
                <w:rPr>
                  <w:rFonts w:ascii="Exo" w:hAnsi="Exo"/>
                  <w:color w:val="auto"/>
                </w:rPr>
                <w:t>s</w:t>
              </w:r>
            </w:ins>
            <w:r w:rsidRPr="00FF0722">
              <w:rPr>
                <w:rFonts w:ascii="Exo" w:hAnsi="Exo"/>
                <w:color w:val="auto"/>
              </w:rPr>
              <w:t xml:space="preserve"> da Federação, Macrorregiões de Saúde, Regiões de Saúde e Municípios. </w:t>
            </w:r>
          </w:p>
        </w:tc>
      </w:tr>
      <w:tr w:rsidR="00FF0722" w:rsidRPr="00FF0722" w14:paraId="6706D393"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C1B343" w14:textId="77777777" w:rsidR="00FF0722" w:rsidRPr="00FF0722" w:rsidRDefault="00FF0722" w:rsidP="00BB613C">
            <w:pPr>
              <w:jc w:val="both"/>
              <w:rPr>
                <w:rFonts w:ascii="Exo" w:hAnsi="Exo"/>
                <w:sz w:val="20"/>
              </w:rPr>
            </w:pPr>
            <w:r w:rsidRPr="00FF0722">
              <w:rPr>
                <w:rFonts w:ascii="Exo" w:hAnsi="Exo"/>
                <w:sz w:val="20"/>
              </w:rPr>
              <w:t>Categoria profissional e nível de atenção (primária, secundária e terciária).</w:t>
            </w:r>
          </w:p>
        </w:tc>
      </w:tr>
      <w:tr w:rsidR="00FF0722" w:rsidRPr="00FF0722" w14:paraId="310F13A1"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Anual</w:t>
            </w:r>
          </w:p>
        </w:tc>
      </w:tr>
      <w:tr w:rsidR="00FF0722" w:rsidRPr="00FF0722" w14:paraId="42656762"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FF0722" w:rsidRPr="00FF0722" w14:paraId="270A26AA"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FF0722" w:rsidRPr="00FF0722" w:rsidRDefault="00FF0722" w:rsidP="00BB613C">
            <w:pPr>
              <w:pStyle w:val="QuadrosFiguras1"/>
              <w:spacing w:before="60" w:after="60" w:line="240" w:lineRule="auto"/>
              <w:jc w:val="both"/>
              <w:rPr>
                <w:rFonts w:ascii="Exo" w:hAnsi="Exo"/>
                <w:color w:val="auto"/>
              </w:rPr>
            </w:pPr>
            <w:proofErr w:type="spellStart"/>
            <w:r w:rsidRPr="00FF0722">
              <w:rPr>
                <w:rFonts w:ascii="Exo" w:hAnsi="Exo"/>
                <w:color w:val="auto"/>
              </w:rPr>
              <w:t>Siyam</w:t>
            </w:r>
            <w:proofErr w:type="spellEnd"/>
            <w:r w:rsidRPr="00FF0722">
              <w:rPr>
                <w:rFonts w:ascii="Exo" w:hAnsi="Exo"/>
                <w:color w:val="auto"/>
              </w:rPr>
              <w:t xml:space="preserve">. A, Nair, T.S, Diallo, K. </w:t>
            </w:r>
            <w:proofErr w:type="spellStart"/>
            <w:r w:rsidRPr="00FF0722">
              <w:rPr>
                <w:rFonts w:ascii="Exo" w:hAnsi="Exo"/>
                <w:color w:val="auto"/>
              </w:rPr>
              <w:t>Dussault</w:t>
            </w:r>
            <w:proofErr w:type="spellEnd"/>
            <w:r w:rsidRPr="00FF0722">
              <w:rPr>
                <w:rFonts w:ascii="Exo" w:hAnsi="Exo"/>
                <w:color w:val="auto"/>
              </w:rPr>
              <w:t xml:space="preserve">, G. (2022). </w:t>
            </w:r>
            <w:proofErr w:type="spellStart"/>
            <w:r w:rsidRPr="00FF0722">
              <w:rPr>
                <w:rFonts w:ascii="Exo" w:hAnsi="Exo"/>
                <w:color w:val="auto"/>
              </w:rPr>
              <w:t>Strengthening</w:t>
            </w:r>
            <w:proofErr w:type="spellEnd"/>
            <w:r w:rsidRPr="00FF0722">
              <w:rPr>
                <w:rFonts w:ascii="Exo" w:hAnsi="Exo"/>
                <w:color w:val="auto"/>
              </w:rPr>
              <w:t xml:space="preserve"> </w:t>
            </w:r>
            <w:proofErr w:type="spellStart"/>
            <w:r w:rsidRPr="00FF0722">
              <w:rPr>
                <w:rFonts w:ascii="Exo" w:hAnsi="Exo"/>
                <w:color w:val="auto"/>
              </w:rPr>
              <w:t>the</w:t>
            </w:r>
            <w:proofErr w:type="spellEnd"/>
            <w:r w:rsidRPr="00FF0722">
              <w:rPr>
                <w:rFonts w:ascii="Exo" w:hAnsi="Exo"/>
                <w:color w:val="auto"/>
              </w:rPr>
              <w:t xml:space="preserve"> </w:t>
            </w:r>
            <w:proofErr w:type="spellStart"/>
            <w:r w:rsidRPr="00FF0722">
              <w:rPr>
                <w:rFonts w:ascii="Exo" w:hAnsi="Exo"/>
                <w:color w:val="auto"/>
              </w:rPr>
              <w:t>collection</w:t>
            </w:r>
            <w:proofErr w:type="spellEnd"/>
            <w:r w:rsidRPr="00FF0722">
              <w:rPr>
                <w:rFonts w:ascii="Exo" w:hAnsi="Exo"/>
                <w:color w:val="auto"/>
              </w:rPr>
              <w:t xml:space="preserve">, </w:t>
            </w:r>
            <w:proofErr w:type="spellStart"/>
            <w:r w:rsidRPr="00FF0722">
              <w:rPr>
                <w:rFonts w:ascii="Exo" w:hAnsi="Exo"/>
                <w:color w:val="auto"/>
              </w:rPr>
              <w:t>analysis</w:t>
            </w:r>
            <w:proofErr w:type="spellEnd"/>
            <w:r w:rsidRPr="00FF0722">
              <w:rPr>
                <w:rFonts w:ascii="Exo" w:hAnsi="Exo"/>
                <w:color w:val="auto"/>
              </w:rPr>
              <w:t xml:space="preserve"> </w:t>
            </w:r>
            <w:proofErr w:type="spellStart"/>
            <w:r w:rsidRPr="00FF0722">
              <w:rPr>
                <w:rFonts w:ascii="Exo" w:hAnsi="Exo"/>
                <w:color w:val="auto"/>
              </w:rPr>
              <w:t>and</w:t>
            </w:r>
            <w:proofErr w:type="spellEnd"/>
            <w:r w:rsidRPr="00FF0722">
              <w:rPr>
                <w:rFonts w:ascii="Exo" w:hAnsi="Exo"/>
                <w:color w:val="auto"/>
              </w:rPr>
              <w:t xml:space="preserve"> use </w:t>
            </w:r>
            <w:proofErr w:type="spellStart"/>
            <w:r w:rsidRPr="00FF0722">
              <w:rPr>
                <w:rFonts w:ascii="Exo" w:hAnsi="Exo"/>
                <w:color w:val="auto"/>
              </w:rPr>
              <w:t>of</w:t>
            </w:r>
            <w:proofErr w:type="spellEnd"/>
            <w:r w:rsidRPr="00FF0722">
              <w:rPr>
                <w:rFonts w:ascii="Exo" w:hAnsi="Exo"/>
                <w:color w:val="auto"/>
              </w:rPr>
              <w:t xml:space="preserve"> </w:t>
            </w:r>
            <w:proofErr w:type="spellStart"/>
            <w:r w:rsidRPr="00FF0722">
              <w:rPr>
                <w:rFonts w:ascii="Exo" w:hAnsi="Exo"/>
                <w:color w:val="auto"/>
              </w:rPr>
              <w:t>health</w:t>
            </w:r>
            <w:proofErr w:type="spellEnd"/>
            <w:r w:rsidRPr="00FF0722">
              <w:rPr>
                <w:rFonts w:ascii="Exo" w:hAnsi="Exo"/>
                <w:color w:val="auto"/>
              </w:rPr>
              <w:t xml:space="preserve"> </w:t>
            </w:r>
            <w:proofErr w:type="spellStart"/>
            <w:r w:rsidRPr="00FF0722">
              <w:rPr>
                <w:rFonts w:ascii="Exo" w:hAnsi="Exo"/>
                <w:color w:val="auto"/>
              </w:rPr>
              <w:t>workforce</w:t>
            </w:r>
            <w:proofErr w:type="spellEnd"/>
            <w:r w:rsidRPr="00FF0722">
              <w:rPr>
                <w:rFonts w:ascii="Exo" w:hAnsi="Exo"/>
                <w:color w:val="auto"/>
              </w:rPr>
              <w:t xml:space="preserve"> data </w:t>
            </w:r>
            <w:proofErr w:type="spellStart"/>
            <w:r w:rsidRPr="00FF0722">
              <w:rPr>
                <w:rFonts w:ascii="Exo" w:hAnsi="Exo"/>
                <w:color w:val="auto"/>
              </w:rPr>
              <w:t>and</w:t>
            </w:r>
            <w:proofErr w:type="spellEnd"/>
            <w:r w:rsidRPr="00FF0722">
              <w:rPr>
                <w:rFonts w:ascii="Exo" w:hAnsi="Exo"/>
                <w:color w:val="auto"/>
              </w:rPr>
              <w:t xml:space="preserve"> </w:t>
            </w:r>
            <w:proofErr w:type="spellStart"/>
            <w:r w:rsidRPr="00FF0722">
              <w:rPr>
                <w:rFonts w:ascii="Exo" w:hAnsi="Exo"/>
                <w:color w:val="auto"/>
              </w:rPr>
              <w:t>information</w:t>
            </w:r>
            <w:proofErr w:type="spellEnd"/>
            <w:r w:rsidRPr="00FF0722">
              <w:rPr>
                <w:rFonts w:ascii="Exo" w:hAnsi="Exo"/>
                <w:color w:val="auto"/>
              </w:rPr>
              <w:t xml:space="preserve">: a handbook. World Health </w:t>
            </w:r>
            <w:proofErr w:type="spellStart"/>
            <w:r w:rsidRPr="00FF0722">
              <w:rPr>
                <w:rFonts w:ascii="Exo" w:hAnsi="Exo"/>
                <w:color w:val="auto"/>
              </w:rPr>
              <w:t>Organization</w:t>
            </w:r>
            <w:proofErr w:type="spellEnd"/>
            <w:r w:rsidRPr="00FF0722">
              <w:rPr>
                <w:rFonts w:ascii="Exo" w:hAnsi="Exo"/>
                <w:color w:val="auto"/>
              </w:rPr>
              <w:t>. Geneva. Disponível em: &lt;https://iris.who.int/bitstream/handle/10665/365680/9789240058712-eng.pdf?sequence=1&gt;</w:t>
            </w:r>
          </w:p>
        </w:tc>
      </w:tr>
      <w:tr w:rsidR="00FF0722" w:rsidRPr="00FF0722" w14:paraId="67545E58" w14:textId="77777777" w:rsidTr="00FF0722">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FF0722" w:rsidRPr="00FF0722" w:rsidRDefault="00FF0722" w:rsidP="00BB613C">
            <w:pPr>
              <w:pStyle w:val="QuadrosFiguras1"/>
              <w:spacing w:before="60" w:line="276"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778FB7B"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Este indicador quantifica um aspecto positivo para os sistemas de saúde. Nesse sentido, quanto maior o valor obtido de médicos da família, melhor será o resultado.</w:t>
            </w:r>
          </w:p>
        </w:tc>
      </w:tr>
      <w:bookmarkEnd w:id="32"/>
    </w:tbl>
    <w:p w14:paraId="3296BB55" w14:textId="77777777" w:rsidR="00FF0722" w:rsidRPr="00FF0722" w:rsidRDefault="00FF0722" w:rsidP="00D7294F">
      <w:pPr>
        <w:pStyle w:val="PargrafodaLista"/>
        <w:rPr>
          <w:rFonts w:ascii="Exo" w:hAnsi="Exo"/>
        </w:rPr>
      </w:pPr>
    </w:p>
    <w:p w14:paraId="0E827315" w14:textId="23E4C9F3" w:rsidR="0078205E" w:rsidRDefault="00E47210" w:rsidP="004A3585">
      <w:pPr>
        <w:rPr>
          <w:rFonts w:ascii="Exo" w:hAnsi="Exo"/>
        </w:rPr>
      </w:pPr>
      <w:r w:rsidRPr="00FF0722">
        <w:rPr>
          <w:rFonts w:ascii="Exo" w:hAnsi="Exo"/>
        </w:rPr>
        <w:tab/>
      </w:r>
      <w:r w:rsidRPr="00FF0722">
        <w:rPr>
          <w:rFonts w:ascii="Exo" w:hAnsi="Exo"/>
        </w:rPr>
        <w:tab/>
      </w:r>
      <w:r w:rsidRPr="00FF0722">
        <w:rPr>
          <w:rFonts w:ascii="Exo" w:hAnsi="Exo"/>
        </w:rPr>
        <w:tab/>
      </w:r>
    </w:p>
    <w:p w14:paraId="1B24459A" w14:textId="77777777" w:rsidR="00FF0722" w:rsidRPr="00FF0722" w:rsidRDefault="00FF0722" w:rsidP="004A3585">
      <w:pPr>
        <w:rPr>
          <w:rFonts w:ascii="Exo" w:hAnsi="Exo"/>
        </w:rPr>
      </w:pPr>
    </w:p>
    <w:p w14:paraId="4B346B7F" w14:textId="6AB7933F" w:rsidR="004A3585" w:rsidRPr="00FF0722" w:rsidRDefault="004A3585" w:rsidP="004A3585">
      <w:pPr>
        <w:pStyle w:val="Ttulo1"/>
        <w:jc w:val="center"/>
        <w:rPr>
          <w:rFonts w:ascii="Exo" w:hAnsi="Exo"/>
          <w:b/>
          <w:bCs/>
          <w:color w:val="auto"/>
        </w:rPr>
      </w:pPr>
      <w:bookmarkStart w:id="34" w:name="_Toc181700709"/>
      <w:r w:rsidRPr="00FF0722">
        <w:rPr>
          <w:rFonts w:ascii="Exo" w:hAnsi="Exo"/>
          <w:b/>
          <w:bCs/>
          <w:color w:val="auto"/>
        </w:rPr>
        <w:t>Exemplo de aplicação</w:t>
      </w:r>
      <w:bookmarkEnd w:id="34"/>
    </w:p>
    <w:p w14:paraId="0824521B" w14:textId="746E7833" w:rsidR="0078205E" w:rsidRPr="00FF0722" w:rsidRDefault="0078205E" w:rsidP="0078205E">
      <w:pPr>
        <w:ind w:left="-1701"/>
        <w:jc w:val="center"/>
        <w:rPr>
          <w:rFonts w:ascii="Exo" w:hAnsi="Exo"/>
        </w:rPr>
      </w:pPr>
    </w:p>
    <w:p w14:paraId="5E67A119" w14:textId="6C99AD96" w:rsidR="009E5CEE" w:rsidRPr="00FF0722" w:rsidRDefault="009E5CEE" w:rsidP="00C567EB">
      <w:pPr>
        <w:pStyle w:val="SemEspaamento"/>
        <w:spacing w:line="360" w:lineRule="auto"/>
        <w:ind w:firstLine="851"/>
        <w:rPr>
          <w:rFonts w:ascii="Exo" w:hAnsi="Exo"/>
          <w:sz w:val="20"/>
          <w:szCs w:val="20"/>
        </w:rPr>
      </w:pPr>
      <w:r w:rsidRPr="00FF0722">
        <w:rPr>
          <w:rFonts w:ascii="Exo" w:hAnsi="Exo"/>
          <w:sz w:val="20"/>
          <w:szCs w:val="20"/>
        </w:rPr>
        <w:t xml:space="preserve">Para acessar o link do código que resultou no mapa, clique </w:t>
      </w:r>
      <w:hyperlink r:id="rId15" w:history="1">
        <w:r w:rsidRPr="00FF0722">
          <w:rPr>
            <w:rStyle w:val="Hyperlink"/>
            <w:rFonts w:ascii="Exo" w:hAnsi="Exo"/>
            <w:sz w:val="20"/>
            <w:szCs w:val="20"/>
          </w:rPr>
          <w:t>aqui</w:t>
        </w:r>
      </w:hyperlink>
      <w:r w:rsidRPr="00FF0722">
        <w:rPr>
          <w:rFonts w:ascii="Exo" w:hAnsi="Exo"/>
          <w:sz w:val="20"/>
          <w:szCs w:val="20"/>
        </w:rPr>
        <w:t>.</w:t>
      </w:r>
    </w:p>
    <w:p w14:paraId="0D2D1F03" w14:textId="170B76C1" w:rsidR="00666086" w:rsidRPr="00FF0722" w:rsidRDefault="00666086" w:rsidP="00D94AD2">
      <w:pPr>
        <w:pStyle w:val="NormalWeb"/>
        <w:jc w:val="center"/>
        <w:rPr>
          <w:rFonts w:ascii="Exo" w:hAnsi="Exo"/>
        </w:rPr>
      </w:pPr>
    </w:p>
    <w:p w14:paraId="6EFC34B2" w14:textId="3ADFDD53" w:rsidR="003F6595" w:rsidRPr="00FF0722" w:rsidRDefault="00666086" w:rsidP="00666086">
      <w:pPr>
        <w:pStyle w:val="Ttulo1"/>
        <w:jc w:val="center"/>
        <w:rPr>
          <w:rFonts w:ascii="Exo" w:hAnsi="Exo"/>
          <w:b/>
          <w:bCs/>
          <w:color w:val="auto"/>
        </w:rPr>
      </w:pPr>
      <w:bookmarkStart w:id="35" w:name="_Toc181700710"/>
      <w:r w:rsidRPr="00FF0722">
        <w:rPr>
          <w:rFonts w:ascii="Exo" w:hAnsi="Exo"/>
          <w:b/>
          <w:bCs/>
          <w:color w:val="auto"/>
        </w:rPr>
        <w:t>Referências</w:t>
      </w:r>
      <w:bookmarkEnd w:id="35"/>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FF0722" w:rsidRDefault="00666086" w:rsidP="00666086">
          <w:pPr>
            <w:autoSpaceDE w:val="0"/>
            <w:autoSpaceDN w:val="0"/>
            <w:ind w:hanging="640"/>
            <w:jc w:val="both"/>
            <w:divId w:val="344209817"/>
            <w:rPr>
              <w:rFonts w:ascii="Exo" w:eastAsia="Times New Roman" w:hAnsi="Exo"/>
              <w:color w:val="00000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t xml:space="preserve">WHO. Global </w:t>
          </w:r>
          <w:proofErr w:type="spellStart"/>
          <w:r w:rsidRPr="00FF0722">
            <w:rPr>
              <w:rFonts w:ascii="Exo" w:eastAsia="Times New Roman" w:hAnsi="Exo"/>
              <w:color w:val="000000"/>
              <w:sz w:val="20"/>
              <w:szCs w:val="20"/>
            </w:rPr>
            <w:t>strategy</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on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human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resources</w:t>
          </w:r>
          <w:proofErr w:type="spellEnd"/>
          <w:r w:rsidRPr="00FF0722">
            <w:rPr>
              <w:rFonts w:ascii="Exo" w:eastAsia="Times New Roman" w:hAnsi="Exo"/>
              <w:color w:val="000000"/>
              <w:sz w:val="20"/>
              <w:szCs w:val="20"/>
            </w:rPr>
            <w:t xml:space="preserve"> for </w:t>
          </w:r>
          <w:proofErr w:type="spellStart"/>
          <w:r w:rsidRPr="00FF0722">
            <w:rPr>
              <w:rFonts w:ascii="Exo" w:eastAsia="Times New Roman" w:hAnsi="Exo"/>
              <w:color w:val="000000"/>
              <w:sz w:val="20"/>
              <w:szCs w:val="20"/>
            </w:rPr>
            <w:t>health</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Workforce</w:t>
          </w:r>
          <w:proofErr w:type="spellEnd"/>
          <w:r w:rsidRPr="00FF0722">
            <w:rPr>
              <w:rFonts w:ascii="Exo" w:eastAsia="Times New Roman" w:hAnsi="Exo"/>
              <w:color w:val="000000"/>
              <w:sz w:val="20"/>
              <w:szCs w:val="20"/>
            </w:rPr>
            <w:t xml:space="preserve"> 2030. 2016. </w:t>
          </w:r>
        </w:p>
        <w:p w14:paraId="04B120DA" w14:textId="77777777" w:rsidR="00666086" w:rsidRPr="00FF0722" w:rsidRDefault="00666086" w:rsidP="00666086">
          <w:pPr>
            <w:autoSpaceDE w:val="0"/>
            <w:autoSpaceDN w:val="0"/>
            <w:ind w:hanging="640"/>
            <w:jc w:val="both"/>
            <w:divId w:val="682315618"/>
            <w:rPr>
              <w:rFonts w:ascii="Exo" w:eastAsia="Times New Roman" w:hAnsi="Exo"/>
              <w:color w:val="000000"/>
              <w:sz w:val="20"/>
              <w:szCs w:val="20"/>
            </w:rPr>
          </w:pPr>
          <w:r w:rsidRPr="00FF0722">
            <w:rPr>
              <w:rFonts w:ascii="Exo" w:eastAsia="Times New Roman" w:hAnsi="Exo"/>
              <w:color w:val="000000"/>
              <w:sz w:val="20"/>
              <w:szCs w:val="20"/>
            </w:rPr>
            <w:t xml:space="preserve">2. </w:t>
          </w:r>
          <w:r w:rsidRPr="00FF0722">
            <w:rPr>
              <w:rFonts w:ascii="Exo" w:eastAsia="Times New Roman" w:hAnsi="Exo"/>
              <w:color w:val="000000"/>
              <w:sz w:val="20"/>
              <w:szCs w:val="20"/>
            </w:rPr>
            <w:tab/>
          </w:r>
          <w:proofErr w:type="spellStart"/>
          <w:r w:rsidRPr="00FF0722">
            <w:rPr>
              <w:rFonts w:ascii="Exo" w:eastAsia="Times New Roman" w:hAnsi="Exo"/>
              <w:color w:val="000000"/>
              <w:sz w:val="20"/>
              <w:szCs w:val="20"/>
            </w:rPr>
            <w:t>Najafpour</w:t>
          </w:r>
          <w:proofErr w:type="spellEnd"/>
          <w:r w:rsidRPr="00FF0722">
            <w:rPr>
              <w:rFonts w:ascii="Exo" w:eastAsia="Times New Roman" w:hAnsi="Exo"/>
              <w:color w:val="000000"/>
              <w:sz w:val="20"/>
              <w:szCs w:val="20"/>
            </w:rPr>
            <w:t xml:space="preserve"> Z, </w:t>
          </w:r>
          <w:proofErr w:type="spellStart"/>
          <w:r w:rsidRPr="00FF0722">
            <w:rPr>
              <w:rFonts w:ascii="Exo" w:eastAsia="Times New Roman" w:hAnsi="Exo"/>
              <w:color w:val="000000"/>
              <w:sz w:val="20"/>
              <w:szCs w:val="20"/>
            </w:rPr>
            <w:t>Arab</w:t>
          </w:r>
          <w:proofErr w:type="spellEnd"/>
          <w:r w:rsidRPr="00FF0722">
            <w:rPr>
              <w:rFonts w:ascii="Exo" w:eastAsia="Times New Roman" w:hAnsi="Exo"/>
              <w:color w:val="000000"/>
              <w:sz w:val="20"/>
              <w:szCs w:val="20"/>
            </w:rPr>
            <w:t xml:space="preserve"> M, </w:t>
          </w:r>
          <w:proofErr w:type="spellStart"/>
          <w:r w:rsidRPr="00FF0722">
            <w:rPr>
              <w:rFonts w:ascii="Exo" w:eastAsia="Times New Roman" w:hAnsi="Exo"/>
              <w:color w:val="000000"/>
              <w:sz w:val="20"/>
              <w:szCs w:val="20"/>
            </w:rPr>
            <w:t>Shayanfard</w:t>
          </w:r>
          <w:proofErr w:type="spellEnd"/>
          <w:r w:rsidRPr="00FF0722">
            <w:rPr>
              <w:rFonts w:ascii="Exo" w:eastAsia="Times New Roman" w:hAnsi="Exo"/>
              <w:color w:val="000000"/>
              <w:sz w:val="20"/>
              <w:szCs w:val="20"/>
            </w:rPr>
            <w:t xml:space="preserve"> K. A </w:t>
          </w:r>
          <w:proofErr w:type="spellStart"/>
          <w:r w:rsidRPr="00FF0722">
            <w:rPr>
              <w:rFonts w:ascii="Exo" w:eastAsia="Times New Roman" w:hAnsi="Exo"/>
              <w:color w:val="000000"/>
              <w:sz w:val="20"/>
              <w:szCs w:val="20"/>
            </w:rPr>
            <w:t>multi-phase</w:t>
          </w:r>
          <w:proofErr w:type="spellEnd"/>
          <w:r w:rsidRPr="00FF0722">
            <w:rPr>
              <w:rFonts w:ascii="Exo" w:eastAsia="Times New Roman" w:hAnsi="Exo"/>
              <w:color w:val="000000"/>
              <w:sz w:val="20"/>
              <w:szCs w:val="20"/>
            </w:rPr>
            <w:t xml:space="preserve"> approach for </w:t>
          </w:r>
          <w:proofErr w:type="spellStart"/>
          <w:r w:rsidRPr="00FF0722">
            <w:rPr>
              <w:rFonts w:ascii="Exo" w:eastAsia="Times New Roman" w:hAnsi="Exo"/>
              <w:color w:val="000000"/>
              <w:sz w:val="20"/>
              <w:szCs w:val="20"/>
            </w:rPr>
            <w:t>developing</w:t>
          </w:r>
          <w:proofErr w:type="spellEnd"/>
          <w:r w:rsidRPr="00FF0722">
            <w:rPr>
              <w:rFonts w:ascii="Exo" w:eastAsia="Times New Roman" w:hAnsi="Exo"/>
              <w:color w:val="000000"/>
              <w:sz w:val="20"/>
              <w:szCs w:val="20"/>
            </w:rPr>
            <w:t xml:space="preserve"> a conceptual model for </w:t>
          </w:r>
          <w:proofErr w:type="spellStart"/>
          <w:r w:rsidRPr="00FF0722">
            <w:rPr>
              <w:rFonts w:ascii="Exo" w:eastAsia="Times New Roman" w:hAnsi="Exo"/>
              <w:color w:val="000000"/>
              <w:sz w:val="20"/>
              <w:szCs w:val="20"/>
            </w:rPr>
            <w:t>human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resources</w:t>
          </w:r>
          <w:proofErr w:type="spellEnd"/>
          <w:r w:rsidRPr="00FF0722">
            <w:rPr>
              <w:rFonts w:ascii="Exo" w:eastAsia="Times New Roman" w:hAnsi="Exo"/>
              <w:color w:val="000000"/>
              <w:sz w:val="20"/>
              <w:szCs w:val="20"/>
            </w:rPr>
            <w:t xml:space="preserve"> for </w:t>
          </w:r>
          <w:proofErr w:type="spellStart"/>
          <w:r w:rsidRPr="00FF0722">
            <w:rPr>
              <w:rFonts w:ascii="Exo" w:eastAsia="Times New Roman" w:hAnsi="Exo"/>
              <w:color w:val="000000"/>
              <w:sz w:val="20"/>
              <w:szCs w:val="20"/>
            </w:rPr>
            <w:t>health</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observatory</w:t>
          </w:r>
          <w:proofErr w:type="spellEnd"/>
          <w:r w:rsidRPr="00FF0722">
            <w:rPr>
              <w:rFonts w:ascii="Exo" w:eastAsia="Times New Roman" w:hAnsi="Exo"/>
              <w:color w:val="000000"/>
              <w:sz w:val="20"/>
              <w:szCs w:val="20"/>
            </w:rPr>
            <w:t xml:space="preserve"> (HRHO) </w:t>
          </w:r>
          <w:proofErr w:type="spellStart"/>
          <w:r w:rsidRPr="00FF0722">
            <w:rPr>
              <w:rFonts w:ascii="Exo" w:eastAsia="Times New Roman" w:hAnsi="Exo"/>
              <w:color w:val="000000"/>
              <w:sz w:val="20"/>
              <w:szCs w:val="20"/>
            </w:rPr>
            <w:t>toward</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integrating</w:t>
          </w:r>
          <w:proofErr w:type="spellEnd"/>
          <w:r w:rsidRPr="00FF0722">
            <w:rPr>
              <w:rFonts w:ascii="Exo" w:eastAsia="Times New Roman" w:hAnsi="Exo"/>
              <w:color w:val="000000"/>
              <w:sz w:val="20"/>
              <w:szCs w:val="20"/>
            </w:rPr>
            <w:t xml:space="preserve"> data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evidence</w:t>
          </w:r>
          <w:proofErr w:type="spellEnd"/>
          <w:r w:rsidRPr="00FF0722">
            <w:rPr>
              <w:rFonts w:ascii="Exo" w:eastAsia="Times New Roman" w:hAnsi="Exo"/>
              <w:color w:val="000000"/>
              <w:sz w:val="20"/>
              <w:szCs w:val="20"/>
            </w:rPr>
            <w:t xml:space="preserve">: a case </w:t>
          </w:r>
          <w:proofErr w:type="spellStart"/>
          <w:r w:rsidRPr="00FF0722">
            <w:rPr>
              <w:rFonts w:ascii="Exo" w:eastAsia="Times New Roman" w:hAnsi="Exo"/>
              <w:color w:val="000000"/>
              <w:sz w:val="20"/>
              <w:szCs w:val="20"/>
            </w:rPr>
            <w:t>study</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of</w:t>
          </w:r>
          <w:proofErr w:type="spellEnd"/>
          <w:r w:rsidRPr="00FF0722">
            <w:rPr>
              <w:rFonts w:ascii="Exo" w:eastAsia="Times New Roman" w:hAnsi="Exo"/>
              <w:color w:val="000000"/>
              <w:sz w:val="20"/>
              <w:szCs w:val="20"/>
            </w:rPr>
            <w:t xml:space="preserve"> Iran. Health Res </w:t>
          </w:r>
          <w:proofErr w:type="spellStart"/>
          <w:r w:rsidRPr="00FF0722">
            <w:rPr>
              <w:rFonts w:ascii="Exo" w:eastAsia="Times New Roman" w:hAnsi="Exo"/>
              <w:color w:val="000000"/>
              <w:sz w:val="20"/>
              <w:szCs w:val="20"/>
            </w:rPr>
            <w:t>Policy</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Syst</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BioMed</w:t>
          </w:r>
          <w:proofErr w:type="spellEnd"/>
          <w:r w:rsidRPr="00FF0722">
            <w:rPr>
              <w:rFonts w:ascii="Exo" w:eastAsia="Times New Roman" w:hAnsi="Exo"/>
              <w:color w:val="000000"/>
              <w:sz w:val="20"/>
              <w:szCs w:val="20"/>
            </w:rPr>
            <w:t xml:space="preserve"> Central Ltd; 2023 </w:t>
          </w:r>
          <w:proofErr w:type="spellStart"/>
          <w:r w:rsidRPr="00FF0722">
            <w:rPr>
              <w:rFonts w:ascii="Exo" w:eastAsia="Times New Roman" w:hAnsi="Exo"/>
              <w:color w:val="000000"/>
              <w:sz w:val="20"/>
              <w:szCs w:val="20"/>
            </w:rPr>
            <w:t>Dec</w:t>
          </w:r>
          <w:proofErr w:type="spellEnd"/>
          <w:r w:rsidRPr="00FF0722">
            <w:rPr>
              <w:rFonts w:ascii="Exo" w:eastAsia="Times New Roman" w:hAnsi="Exo"/>
              <w:color w:val="000000"/>
              <w:sz w:val="20"/>
              <w:szCs w:val="20"/>
            </w:rPr>
            <w:t xml:space="preserve"> 1;21(1). PMID: 37264403</w:t>
          </w:r>
        </w:p>
        <w:p w14:paraId="1A45F4EF" w14:textId="77777777" w:rsidR="00666086" w:rsidRPr="00FF0722" w:rsidRDefault="00666086" w:rsidP="00666086">
          <w:pPr>
            <w:autoSpaceDE w:val="0"/>
            <w:autoSpaceDN w:val="0"/>
            <w:ind w:hanging="640"/>
            <w:jc w:val="both"/>
            <w:divId w:val="350181312"/>
            <w:rPr>
              <w:rFonts w:ascii="Exo" w:eastAsia="Times New Roman" w:hAnsi="Exo"/>
              <w:color w:val="000000"/>
              <w:sz w:val="20"/>
              <w:szCs w:val="20"/>
            </w:rPr>
          </w:pPr>
          <w:r w:rsidRPr="00FF0722">
            <w:rPr>
              <w:rFonts w:ascii="Exo" w:eastAsia="Times New Roman" w:hAnsi="Exo"/>
              <w:color w:val="000000"/>
              <w:sz w:val="20"/>
              <w:szCs w:val="20"/>
            </w:rPr>
            <w:t xml:space="preserve">3. </w:t>
          </w:r>
          <w:r w:rsidRPr="00FF0722">
            <w:rPr>
              <w:rFonts w:ascii="Exo" w:eastAsia="Times New Roman" w:hAnsi="Exo"/>
              <w:color w:val="000000"/>
              <w:sz w:val="20"/>
              <w:szCs w:val="20"/>
            </w:rPr>
            <w:tab/>
            <w:t xml:space="preserve">Rees GH, James R, </w:t>
          </w:r>
          <w:proofErr w:type="spellStart"/>
          <w:r w:rsidRPr="00FF0722">
            <w:rPr>
              <w:rFonts w:ascii="Exo" w:eastAsia="Times New Roman" w:hAnsi="Exo"/>
              <w:color w:val="000000"/>
              <w:sz w:val="20"/>
              <w:szCs w:val="20"/>
            </w:rPr>
            <w:t>Samadashvili</w:t>
          </w:r>
          <w:proofErr w:type="spellEnd"/>
          <w:r w:rsidRPr="00FF0722">
            <w:rPr>
              <w:rFonts w:ascii="Exo" w:eastAsia="Times New Roman" w:hAnsi="Exo"/>
              <w:color w:val="000000"/>
              <w:sz w:val="20"/>
              <w:szCs w:val="20"/>
            </w:rPr>
            <w:t xml:space="preserve"> L, </w:t>
          </w:r>
          <w:proofErr w:type="spellStart"/>
          <w:r w:rsidRPr="00FF0722">
            <w:rPr>
              <w:rFonts w:ascii="Exo" w:eastAsia="Times New Roman" w:hAnsi="Exo"/>
              <w:color w:val="000000"/>
              <w:sz w:val="20"/>
              <w:szCs w:val="20"/>
            </w:rPr>
            <w:t>Scotter</w:t>
          </w:r>
          <w:proofErr w:type="spellEnd"/>
          <w:r w:rsidRPr="00FF0722">
            <w:rPr>
              <w:rFonts w:ascii="Exo" w:eastAsia="Times New Roman" w:hAnsi="Exo"/>
              <w:color w:val="000000"/>
              <w:sz w:val="20"/>
              <w:szCs w:val="20"/>
            </w:rPr>
            <w:t xml:space="preserve"> C. Are </w:t>
          </w:r>
          <w:proofErr w:type="spellStart"/>
          <w:r w:rsidRPr="00FF0722">
            <w:rPr>
              <w:rFonts w:ascii="Exo" w:eastAsia="Times New Roman" w:hAnsi="Exo"/>
              <w:color w:val="000000"/>
              <w:sz w:val="20"/>
              <w:szCs w:val="20"/>
            </w:rPr>
            <w:t>Sustainable</w:t>
          </w:r>
          <w:proofErr w:type="spellEnd"/>
          <w:r w:rsidRPr="00FF0722">
            <w:rPr>
              <w:rFonts w:ascii="Exo" w:eastAsia="Times New Roman" w:hAnsi="Exo"/>
              <w:color w:val="000000"/>
              <w:sz w:val="20"/>
              <w:szCs w:val="20"/>
            </w:rPr>
            <w:t xml:space="preserve"> Health </w:t>
          </w:r>
          <w:proofErr w:type="spellStart"/>
          <w:r w:rsidRPr="00FF0722">
            <w:rPr>
              <w:rFonts w:ascii="Exo" w:eastAsia="Times New Roman" w:hAnsi="Exo"/>
              <w:color w:val="000000"/>
              <w:sz w:val="20"/>
              <w:szCs w:val="20"/>
            </w:rPr>
            <w:t>Workforces</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Possible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Issues</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a </w:t>
          </w:r>
          <w:proofErr w:type="spellStart"/>
          <w:r w:rsidRPr="00FF0722">
            <w:rPr>
              <w:rFonts w:ascii="Exo" w:eastAsia="Times New Roman" w:hAnsi="Exo"/>
              <w:color w:val="000000"/>
              <w:sz w:val="20"/>
              <w:szCs w:val="20"/>
            </w:rPr>
            <w:t>Possible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Remedy</w:t>
          </w:r>
          <w:proofErr w:type="spellEnd"/>
          <w:r w:rsidRPr="00FF0722">
            <w:rPr>
              <w:rFonts w:ascii="Exo" w:eastAsia="Times New Roman" w:hAnsi="Exo"/>
              <w:color w:val="000000"/>
              <w:sz w:val="20"/>
              <w:szCs w:val="20"/>
            </w:rPr>
            <w:t>. Sustainability (</w:t>
          </w:r>
          <w:proofErr w:type="spellStart"/>
          <w:r w:rsidRPr="00FF0722">
            <w:rPr>
              <w:rFonts w:ascii="Exo" w:eastAsia="Times New Roman" w:hAnsi="Exo"/>
              <w:color w:val="000000"/>
              <w:sz w:val="20"/>
              <w:szCs w:val="20"/>
            </w:rPr>
            <w:t>Switzerland</w:t>
          </w:r>
          <w:proofErr w:type="spellEnd"/>
          <w:r w:rsidRPr="00FF0722">
            <w:rPr>
              <w:rFonts w:ascii="Exo" w:eastAsia="Times New Roman" w:hAnsi="Exo"/>
              <w:color w:val="000000"/>
              <w:sz w:val="20"/>
              <w:szCs w:val="20"/>
            </w:rPr>
            <w:t xml:space="preserve">). MDPI; 2023. </w:t>
          </w:r>
        </w:p>
        <w:p w14:paraId="08D22EF9" w14:textId="77777777" w:rsidR="00666086" w:rsidRPr="00FF0722" w:rsidRDefault="00666086" w:rsidP="00666086">
          <w:pPr>
            <w:autoSpaceDE w:val="0"/>
            <w:autoSpaceDN w:val="0"/>
            <w:ind w:hanging="640"/>
            <w:jc w:val="both"/>
            <w:divId w:val="287247027"/>
            <w:rPr>
              <w:rFonts w:ascii="Exo" w:eastAsia="Times New Roman" w:hAnsi="Exo"/>
              <w:color w:val="000000"/>
              <w:sz w:val="20"/>
              <w:szCs w:val="20"/>
            </w:rPr>
          </w:pPr>
          <w:r w:rsidRPr="00FF0722">
            <w:rPr>
              <w:rFonts w:ascii="Exo" w:eastAsia="Times New Roman" w:hAnsi="Exo"/>
              <w:color w:val="000000"/>
              <w:sz w:val="20"/>
              <w:szCs w:val="20"/>
            </w:rPr>
            <w:t xml:space="preserve">4. </w:t>
          </w:r>
          <w:r w:rsidRPr="00FF072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FF0722" w:rsidRDefault="00666086" w:rsidP="00666086">
          <w:pPr>
            <w:autoSpaceDE w:val="0"/>
            <w:autoSpaceDN w:val="0"/>
            <w:ind w:hanging="640"/>
            <w:jc w:val="both"/>
            <w:divId w:val="2052460715"/>
            <w:rPr>
              <w:rFonts w:ascii="Exo" w:eastAsia="Times New Roman" w:hAnsi="Exo"/>
              <w:color w:val="000000"/>
              <w:sz w:val="20"/>
              <w:szCs w:val="20"/>
            </w:rPr>
          </w:pPr>
          <w:r w:rsidRPr="00FF0722">
            <w:rPr>
              <w:rFonts w:ascii="Exo" w:eastAsia="Times New Roman" w:hAnsi="Exo"/>
              <w:color w:val="000000"/>
              <w:sz w:val="20"/>
              <w:szCs w:val="20"/>
            </w:rPr>
            <w:t xml:space="preserve">5. </w:t>
          </w:r>
          <w:r w:rsidRPr="00FF0722">
            <w:rPr>
              <w:rFonts w:ascii="Exo" w:eastAsia="Times New Roman" w:hAnsi="Exo"/>
              <w:color w:val="000000"/>
              <w:sz w:val="20"/>
              <w:szCs w:val="20"/>
            </w:rPr>
            <w:tab/>
            <w:t xml:space="preserve">Ministério da Saúde. Indicadores de </w:t>
          </w:r>
          <w:proofErr w:type="spellStart"/>
          <w:r w:rsidRPr="00FF0722">
            <w:rPr>
              <w:rFonts w:ascii="Exo" w:eastAsia="Times New Roman" w:hAnsi="Exo"/>
              <w:color w:val="000000"/>
              <w:sz w:val="20"/>
              <w:szCs w:val="20"/>
            </w:rPr>
            <w:t>gestão</w:t>
          </w:r>
          <w:proofErr w:type="spellEnd"/>
          <w:r w:rsidRPr="00FF0722">
            <w:rPr>
              <w:rFonts w:ascii="Exo" w:eastAsia="Times New Roman" w:hAnsi="Exo"/>
              <w:color w:val="000000"/>
              <w:sz w:val="20"/>
              <w:szCs w:val="20"/>
            </w:rPr>
            <w:t xml:space="preserve"> do trabalho em </w:t>
          </w:r>
          <w:proofErr w:type="spellStart"/>
          <w:r w:rsidRPr="00FF0722">
            <w:rPr>
              <w:rFonts w:ascii="Exo" w:eastAsia="Times New Roman" w:hAnsi="Exo"/>
              <w:color w:val="000000"/>
              <w:sz w:val="20"/>
              <w:szCs w:val="20"/>
            </w:rPr>
            <w:t>saúde</w:t>
          </w:r>
          <w:proofErr w:type="spellEnd"/>
          <w:r w:rsidRPr="00FF0722">
            <w:rPr>
              <w:rFonts w:ascii="Exo" w:eastAsia="Times New Roman" w:hAnsi="Exo"/>
              <w:color w:val="000000"/>
              <w:sz w:val="20"/>
              <w:szCs w:val="20"/>
            </w:rPr>
            <w:t xml:space="preserve">: material de apoio para o Programa de </w:t>
          </w:r>
          <w:proofErr w:type="spellStart"/>
          <w:r w:rsidRPr="00FF0722">
            <w:rPr>
              <w:rFonts w:ascii="Exo" w:eastAsia="Times New Roman" w:hAnsi="Exo"/>
              <w:color w:val="000000"/>
              <w:sz w:val="20"/>
              <w:szCs w:val="20"/>
            </w:rPr>
            <w:t>Qualificação</w:t>
          </w:r>
          <w:proofErr w:type="spellEnd"/>
          <w:r w:rsidRPr="00FF0722">
            <w:rPr>
              <w:rFonts w:ascii="Exo" w:eastAsia="Times New Roman" w:hAnsi="Exo"/>
              <w:color w:val="000000"/>
              <w:sz w:val="20"/>
              <w:szCs w:val="20"/>
            </w:rPr>
            <w:t xml:space="preserve"> e </w:t>
          </w:r>
          <w:proofErr w:type="spellStart"/>
          <w:r w:rsidRPr="00FF0722">
            <w:rPr>
              <w:rFonts w:ascii="Exo" w:eastAsia="Times New Roman" w:hAnsi="Exo"/>
              <w:color w:val="000000"/>
              <w:sz w:val="20"/>
              <w:szCs w:val="20"/>
            </w:rPr>
            <w:t>Estruturação</w:t>
          </w:r>
          <w:proofErr w:type="spellEnd"/>
          <w:r w:rsidRPr="00FF0722">
            <w:rPr>
              <w:rFonts w:ascii="Exo" w:eastAsia="Times New Roman" w:hAnsi="Exo"/>
              <w:color w:val="000000"/>
              <w:sz w:val="20"/>
              <w:szCs w:val="20"/>
            </w:rPr>
            <w:t xml:space="preserve"> da </w:t>
          </w:r>
          <w:proofErr w:type="spellStart"/>
          <w:r w:rsidRPr="00FF0722">
            <w:rPr>
              <w:rFonts w:ascii="Exo" w:eastAsia="Times New Roman" w:hAnsi="Exo"/>
              <w:color w:val="000000"/>
              <w:sz w:val="20"/>
              <w:szCs w:val="20"/>
            </w:rPr>
            <w:t>Gestão</w:t>
          </w:r>
          <w:proofErr w:type="spellEnd"/>
          <w:r w:rsidRPr="00FF0722">
            <w:rPr>
              <w:rFonts w:ascii="Exo" w:eastAsia="Times New Roman" w:hAnsi="Exo"/>
              <w:color w:val="000000"/>
              <w:sz w:val="20"/>
              <w:szCs w:val="20"/>
            </w:rPr>
            <w:t xml:space="preserve"> do Trabalho e da </w:t>
          </w:r>
          <w:proofErr w:type="spellStart"/>
          <w:r w:rsidRPr="00FF0722">
            <w:rPr>
              <w:rFonts w:ascii="Exo" w:eastAsia="Times New Roman" w:hAnsi="Exo"/>
              <w:color w:val="000000"/>
              <w:sz w:val="20"/>
              <w:szCs w:val="20"/>
            </w:rPr>
            <w:t>Educação</w:t>
          </w:r>
          <w:proofErr w:type="spellEnd"/>
          <w:r w:rsidRPr="00FF0722">
            <w:rPr>
              <w:rFonts w:ascii="Exo" w:eastAsia="Times New Roman" w:hAnsi="Exo"/>
              <w:color w:val="000000"/>
              <w:sz w:val="20"/>
              <w:szCs w:val="20"/>
            </w:rPr>
            <w:t xml:space="preserve"> no SUS - </w:t>
          </w:r>
          <w:proofErr w:type="spellStart"/>
          <w:r w:rsidRPr="00FF0722">
            <w:rPr>
              <w:rFonts w:ascii="Exo" w:eastAsia="Times New Roman" w:hAnsi="Exo"/>
              <w:color w:val="000000"/>
              <w:sz w:val="20"/>
              <w:szCs w:val="20"/>
            </w:rPr>
            <w:t>ProgeSUS</w:t>
          </w:r>
          <w:proofErr w:type="spellEnd"/>
          <w:r w:rsidRPr="00FF0722">
            <w:rPr>
              <w:rFonts w:ascii="Exo" w:eastAsia="Times New Roman" w:hAnsi="Exo"/>
              <w:color w:val="000000"/>
              <w:sz w:val="20"/>
              <w:szCs w:val="20"/>
            </w:rPr>
            <w:t xml:space="preserve">. Editora MS; 2007. </w:t>
          </w:r>
        </w:p>
        <w:p w14:paraId="5384DA99" w14:textId="77777777" w:rsidR="00666086" w:rsidRPr="00FF0722" w:rsidRDefault="00666086" w:rsidP="00666086">
          <w:pPr>
            <w:autoSpaceDE w:val="0"/>
            <w:autoSpaceDN w:val="0"/>
            <w:ind w:hanging="640"/>
            <w:jc w:val="both"/>
            <w:divId w:val="175507557"/>
            <w:rPr>
              <w:rFonts w:ascii="Exo" w:eastAsia="Times New Roman" w:hAnsi="Exo"/>
              <w:color w:val="000000"/>
              <w:sz w:val="20"/>
              <w:szCs w:val="20"/>
            </w:rPr>
          </w:pPr>
          <w:r w:rsidRPr="00FF0722">
            <w:rPr>
              <w:rFonts w:ascii="Exo" w:eastAsia="Times New Roman" w:hAnsi="Exo"/>
              <w:color w:val="000000"/>
              <w:sz w:val="20"/>
              <w:szCs w:val="20"/>
            </w:rPr>
            <w:t xml:space="preserve">6. </w:t>
          </w:r>
          <w:r w:rsidRPr="00FF0722">
            <w:rPr>
              <w:rFonts w:ascii="Exo" w:eastAsia="Times New Roman" w:hAnsi="Exo"/>
              <w:color w:val="000000"/>
              <w:sz w:val="20"/>
              <w:szCs w:val="20"/>
            </w:rPr>
            <w:tab/>
            <w:t xml:space="preserve">WHO. </w:t>
          </w:r>
          <w:proofErr w:type="spellStart"/>
          <w:r w:rsidRPr="00FF0722">
            <w:rPr>
              <w:rFonts w:ascii="Exo" w:eastAsia="Times New Roman" w:hAnsi="Exo"/>
              <w:color w:val="000000"/>
              <w:sz w:val="20"/>
              <w:szCs w:val="20"/>
            </w:rPr>
            <w:t>Strengthening</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the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collection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analysis</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use </w:t>
          </w:r>
          <w:proofErr w:type="spellStart"/>
          <w:r w:rsidRPr="00FF0722">
            <w:rPr>
              <w:rFonts w:ascii="Exo" w:eastAsia="Times New Roman" w:hAnsi="Exo"/>
              <w:color w:val="000000"/>
              <w:sz w:val="20"/>
              <w:szCs w:val="20"/>
            </w:rPr>
            <w:t>of</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health</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workforce</w:t>
          </w:r>
          <w:proofErr w:type="spellEnd"/>
          <w:r w:rsidRPr="00FF0722">
            <w:rPr>
              <w:rFonts w:ascii="Exo" w:eastAsia="Times New Roman" w:hAnsi="Exo"/>
              <w:color w:val="000000"/>
              <w:sz w:val="20"/>
              <w:szCs w:val="20"/>
            </w:rPr>
            <w:t xml:space="preserve"> data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information</w:t>
          </w:r>
          <w:proofErr w:type="spellEnd"/>
          <w:r w:rsidRPr="00FF0722">
            <w:rPr>
              <w:rFonts w:ascii="Exo" w:eastAsia="Times New Roman" w:hAnsi="Exo"/>
              <w:color w:val="000000"/>
              <w:sz w:val="20"/>
              <w:szCs w:val="20"/>
            </w:rPr>
            <w:t xml:space="preserve"> - a handbook [Internet]. 2022. </w:t>
          </w:r>
          <w:proofErr w:type="spellStart"/>
          <w:r w:rsidRPr="00FF0722">
            <w:rPr>
              <w:rFonts w:ascii="Exo" w:eastAsia="Times New Roman" w:hAnsi="Exo"/>
              <w:color w:val="000000"/>
              <w:sz w:val="20"/>
              <w:szCs w:val="20"/>
            </w:rPr>
            <w:t>Available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from</w:t>
          </w:r>
          <w:proofErr w:type="spellEnd"/>
          <w:r w:rsidRPr="00FF0722">
            <w:rPr>
              <w:rFonts w:ascii="Exo" w:eastAsia="Times New Roman" w:hAnsi="Exo"/>
              <w:color w:val="000000"/>
              <w:sz w:val="20"/>
              <w:szCs w:val="20"/>
            </w:rPr>
            <w:t>: http://apps.who.int/bookorders.</w:t>
          </w:r>
        </w:p>
        <w:p w14:paraId="2AC30F27" w14:textId="77777777" w:rsidR="00666086" w:rsidRPr="00FF0722" w:rsidRDefault="00666086" w:rsidP="00666086">
          <w:pPr>
            <w:autoSpaceDE w:val="0"/>
            <w:autoSpaceDN w:val="0"/>
            <w:ind w:hanging="640"/>
            <w:jc w:val="both"/>
            <w:divId w:val="287514636"/>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FF0722">
            <w:rPr>
              <w:rFonts w:ascii="Exo" w:eastAsia="Times New Roman" w:hAnsi="Exo"/>
              <w:color w:val="000000"/>
              <w:sz w:val="20"/>
              <w:szCs w:val="20"/>
            </w:rPr>
            <w:t>FapUNIFESP</w:t>
          </w:r>
          <w:proofErr w:type="spellEnd"/>
          <w:r w:rsidRPr="00FF0722">
            <w:rPr>
              <w:rFonts w:ascii="Exo" w:eastAsia="Times New Roman" w:hAnsi="Exo"/>
              <w:color w:val="000000"/>
              <w:sz w:val="20"/>
              <w:szCs w:val="20"/>
            </w:rPr>
            <w:t xml:space="preserve"> (SciELO); 2023;21. </w:t>
          </w:r>
        </w:p>
        <w:p w14:paraId="1AD0438A" w14:textId="18292768" w:rsidR="0078205E" w:rsidRPr="00FF0722" w:rsidRDefault="00666086" w:rsidP="0078205E">
          <w:pPr>
            <w:ind w:left="-1701"/>
            <w:jc w:val="center"/>
            <w:rPr>
              <w:rFonts w:ascii="Exo" w:hAnsi="Exo"/>
            </w:rPr>
          </w:pPr>
          <w:r w:rsidRPr="00FF0722">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14" w:author="Érika Aquino" w:date="2025-01-11T22:49:00Z" w:initials="E.A.">
    <w:p w14:paraId="31769C60" w14:textId="77777777" w:rsidR="005D0D45" w:rsidRDefault="005D0D45" w:rsidP="005D0D45">
      <w:pPr>
        <w:pStyle w:val="Textodecomentrio"/>
      </w:pPr>
      <w:r>
        <w:rPr>
          <w:rStyle w:val="Refdecomentrio"/>
        </w:rPr>
        <w:annotationRef/>
      </w:r>
      <w:r>
        <w:rPr>
          <w:color w:val="222222"/>
          <w:highlight w:val="white"/>
        </w:rPr>
        <w:t>GIRARDI, Sábado Nicolau et al. Índice de escassez de médicos no Brasil: estudo exploratório no âmbito da Atenção Primária. </w:t>
      </w:r>
      <w:r>
        <w:rPr>
          <w:b/>
          <w:bCs/>
          <w:color w:val="222222"/>
          <w:highlight w:val="white"/>
        </w:rPr>
        <w:t>Pierantoni CR, Dal Poz MR, França T, organizadores. O trabalho em saúde: abordagens quantitativas e qualitativas. Rio de Janeiro: Cepesc/IMS/UERJ, ObservaRH</w:t>
      </w:r>
      <w:r>
        <w:rPr>
          <w:color w:val="222222"/>
          <w:highlight w:val="white"/>
        </w:rPr>
        <w:t>, p. 171-186, 2011.</w:t>
      </w:r>
      <w:r>
        <w:t xml:space="preserve"> </w:t>
      </w:r>
    </w:p>
  </w:comment>
  <w:comment w:id="18" w:author="Érika Aquino" w:date="2025-01-11T22:50:00Z" w:initials="E.A.">
    <w:p w14:paraId="6D2436E0" w14:textId="77777777" w:rsidR="005D0D45" w:rsidRDefault="005D0D45" w:rsidP="005D0D45">
      <w:pPr>
        <w:pStyle w:val="Textodecomentrio"/>
      </w:pPr>
      <w:r>
        <w:rPr>
          <w:rStyle w:val="Refdecomentrio"/>
        </w:rPr>
        <w:annotationRef/>
      </w:r>
      <w:r>
        <w:rPr>
          <w:color w:val="222222"/>
          <w:highlight w:val="white"/>
        </w:rPr>
        <w:t>BRUCKNER, Tim A. et al. The mental health workforce gap in low-and middle-income countries: a needs-based approach. </w:t>
      </w:r>
      <w:r>
        <w:rPr>
          <w:b/>
          <w:bCs/>
          <w:color w:val="222222"/>
          <w:highlight w:val="white"/>
        </w:rPr>
        <w:t>Bulletin of the World Health Organization</w:t>
      </w:r>
      <w:r>
        <w:rPr>
          <w:color w:val="222222"/>
          <w:highlight w:val="white"/>
        </w:rPr>
        <w:t>, v. 89, p. 184-194, 2011.</w:t>
      </w:r>
      <w:r>
        <w:t xml:space="preserve"> </w:t>
      </w:r>
    </w:p>
  </w:comment>
  <w:comment w:id="22" w:author="Érika Aquino" w:date="2025-01-11T22:50:00Z" w:initials="E.A.">
    <w:p w14:paraId="5389FB22" w14:textId="77777777" w:rsidR="005D0D45" w:rsidRDefault="005D0D45" w:rsidP="005D0D45">
      <w:pPr>
        <w:pStyle w:val="Textodecomentrio"/>
      </w:pPr>
      <w:r>
        <w:rPr>
          <w:rStyle w:val="Refdecomentrio"/>
        </w:rPr>
        <w:annotationRef/>
      </w:r>
      <w:r>
        <w:rPr>
          <w:color w:val="222222"/>
          <w:highlight w:val="white"/>
        </w:rPr>
        <w:t>AYUDINA, Yenita; SUDIRMAN, Sudirman; NURJANAH, Nurjanah. Analysis Of Job Burden Using Method of FTE (Full Time Equivalent) at Puskesmas Pantoloan. </w:t>
      </w:r>
      <w:r>
        <w:rPr>
          <w:b/>
          <w:bCs/>
          <w:color w:val="222222"/>
          <w:highlight w:val="white"/>
        </w:rPr>
        <w:t>International Journal of Health, Economics, and Social Sciences (IJHESS)</w:t>
      </w:r>
      <w:r>
        <w:rPr>
          <w:color w:val="222222"/>
          <w:highlight w:val="white"/>
        </w:rPr>
        <w:t>, v. 3, n. 3, p. 214-220, 2021.</w:t>
      </w:r>
      <w:r>
        <w:t xml:space="preserve"> </w:t>
      </w:r>
    </w:p>
  </w:comment>
  <w:comment w:id="26" w:author="Daniel Pagotto" w:date="2024-11-05T11:10:00Z" w:initials="DP">
    <w:p w14:paraId="4B51C398" w14:textId="52F8E113"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31769C60" w15:done="0"/>
  <w15:commentEx w15:paraId="6D2436E0" w15:done="0"/>
  <w15:commentEx w15:paraId="5389FB22"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509BE4AB" w16cex:dateUtc="2025-01-12T01:49:00Z"/>
  <w16cex:commentExtensible w16cex:durableId="0D2AC2DB" w16cex:dateUtc="2025-01-12T01:50:00Z"/>
  <w16cex:commentExtensible w16cex:durableId="5E9727A6" w16cex:dateUtc="2025-01-12T01:50: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31769C60" w16cid:durableId="509BE4AB"/>
  <w16cid:commentId w16cid:paraId="6D2436E0" w16cid:durableId="0D2AC2DB"/>
  <w16cid:commentId w16cid:paraId="5389FB22" w16cid:durableId="5E9727A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AC3D8" w14:textId="77777777" w:rsidR="00590F04" w:rsidRDefault="00590F04" w:rsidP="0078205E">
      <w:pPr>
        <w:spacing w:after="0" w:line="240" w:lineRule="auto"/>
      </w:pPr>
      <w:r>
        <w:separator/>
      </w:r>
    </w:p>
  </w:endnote>
  <w:endnote w:type="continuationSeparator" w:id="0">
    <w:p w14:paraId="47A827F9" w14:textId="77777777" w:rsidR="00590F04" w:rsidRDefault="00590F0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36808" w14:textId="77777777" w:rsidR="00590F04" w:rsidRDefault="00590F04" w:rsidP="0078205E">
      <w:pPr>
        <w:spacing w:after="0" w:line="240" w:lineRule="auto"/>
      </w:pPr>
      <w:r>
        <w:separator/>
      </w:r>
    </w:p>
  </w:footnote>
  <w:footnote w:type="continuationSeparator" w:id="0">
    <w:p w14:paraId="12792FA1" w14:textId="77777777" w:rsidR="00590F04" w:rsidRDefault="00590F0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10"/>
  </w:num>
  <w:num w:numId="2" w16cid:durableId="1019894662">
    <w:abstractNumId w:val="6"/>
  </w:num>
  <w:num w:numId="3" w16cid:durableId="839393743">
    <w:abstractNumId w:val="1"/>
  </w:num>
  <w:num w:numId="4" w16cid:durableId="73281341">
    <w:abstractNumId w:val="3"/>
  </w:num>
  <w:num w:numId="5" w16cid:durableId="643660350">
    <w:abstractNumId w:val="5"/>
  </w:num>
  <w:num w:numId="6" w16cid:durableId="1704987148">
    <w:abstractNumId w:val="8"/>
  </w:num>
  <w:num w:numId="7" w16cid:durableId="1009909857">
    <w:abstractNumId w:val="9"/>
  </w:num>
  <w:num w:numId="8" w16cid:durableId="916207612">
    <w:abstractNumId w:val="7"/>
  </w:num>
  <w:num w:numId="9" w16cid:durableId="115218646">
    <w:abstractNumId w:val="4"/>
  </w:num>
  <w:num w:numId="10" w16cid:durableId="301037953">
    <w:abstractNumId w:val="2"/>
  </w:num>
  <w:num w:numId="11" w16cid:durableId="2139287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97F3C"/>
    <w:rsid w:val="001D0EE0"/>
    <w:rsid w:val="001F561B"/>
    <w:rsid w:val="00255C97"/>
    <w:rsid w:val="002826EF"/>
    <w:rsid w:val="002D5D78"/>
    <w:rsid w:val="003F6595"/>
    <w:rsid w:val="00496AA8"/>
    <w:rsid w:val="004A3585"/>
    <w:rsid w:val="004A74C2"/>
    <w:rsid w:val="004C446E"/>
    <w:rsid w:val="004E0F3E"/>
    <w:rsid w:val="0051118D"/>
    <w:rsid w:val="00537021"/>
    <w:rsid w:val="00590F04"/>
    <w:rsid w:val="005C3030"/>
    <w:rsid w:val="005D0D45"/>
    <w:rsid w:val="006447AB"/>
    <w:rsid w:val="00666086"/>
    <w:rsid w:val="0067139C"/>
    <w:rsid w:val="0078205E"/>
    <w:rsid w:val="00814305"/>
    <w:rsid w:val="008C64CD"/>
    <w:rsid w:val="009C0265"/>
    <w:rsid w:val="009E5CEE"/>
    <w:rsid w:val="00A80BE7"/>
    <w:rsid w:val="00A92A31"/>
    <w:rsid w:val="00B13018"/>
    <w:rsid w:val="00B55CBE"/>
    <w:rsid w:val="00C05C2B"/>
    <w:rsid w:val="00C567EB"/>
    <w:rsid w:val="00CA4CA1"/>
    <w:rsid w:val="00CB5C51"/>
    <w:rsid w:val="00CF7F96"/>
    <w:rsid w:val="00D24869"/>
    <w:rsid w:val="00D36EEF"/>
    <w:rsid w:val="00D7294F"/>
    <w:rsid w:val="00D94AD2"/>
    <w:rsid w:val="00E47210"/>
    <w:rsid w:val="00FB42E6"/>
    <w:rsid w:val="00FF07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danielppagotto/dimensionamento_m4/blob/main/01_indicadores/07_equipamentos/07_indicadores_equipamentos.R"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A74C2"/>
    <w:rsid w:val="009A2513"/>
    <w:rsid w:val="00A647F7"/>
    <w:rsid w:val="00AC7EBC"/>
    <w:rsid w:val="00AE103D"/>
    <w:rsid w:val="00BA0934"/>
    <w:rsid w:val="00C26E7B"/>
    <w:rsid w:val="00CA3EDD"/>
    <w:rsid w:val="00CF7F96"/>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1636</Words>
  <Characters>8836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9</cp:revision>
  <dcterms:created xsi:type="dcterms:W3CDTF">2024-11-06T13:57:00Z</dcterms:created>
  <dcterms:modified xsi:type="dcterms:W3CDTF">2025-01-12T01:51:00Z</dcterms:modified>
</cp:coreProperties>
</file>