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7343FFF2" w:rsidR="00197F3C" w:rsidRDefault="00197F3C" w:rsidP="00FB42E6">
      <w:pPr>
        <w:pStyle w:val="Texto"/>
        <w:spacing w:after="0" w:line="240" w:lineRule="auto"/>
        <w:jc w:val="center"/>
        <w:rPr>
          <w:b/>
          <w:bCs/>
          <w:sz w:val="30"/>
          <w:szCs w:val="30"/>
        </w:rPr>
      </w:pPr>
      <w:r>
        <w:rPr>
          <w:b/>
          <w:bCs/>
          <w:noProof/>
          <w:sz w:val="30"/>
          <w:szCs w:val="30"/>
          <w14:ligatures w14:val="standardContextual"/>
        </w:rPr>
        <w:drawing>
          <wp:anchor distT="0" distB="0" distL="114300" distR="114300" simplePos="0" relativeHeight="251661312" behindDoc="1" locked="0" layoutInCell="1" allowOverlap="1" wp14:anchorId="621BC36B" wp14:editId="736A6DEF">
            <wp:simplePos x="0" y="0"/>
            <wp:positionH relativeFrom="column">
              <wp:posOffset>-1064895</wp:posOffset>
            </wp:positionH>
            <wp:positionV relativeFrom="paragraph">
              <wp:posOffset>-915035</wp:posOffset>
            </wp:positionV>
            <wp:extent cx="7536180" cy="10713348"/>
            <wp:effectExtent l="0" t="0" r="7620" b="0"/>
            <wp:wrapNone/>
            <wp:docPr id="1476738417" name="Imagem 1" descr="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8417" name="Imagem 1" descr="Diagrama,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36813" cy="10714248"/>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77777777"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02F7149E" w14:textId="77777777" w:rsidR="00197F3C" w:rsidRDefault="00197F3C" w:rsidP="00FB42E6">
      <w:pPr>
        <w:pStyle w:val="Texto"/>
        <w:spacing w:after="0" w:line="240" w:lineRule="auto"/>
        <w:jc w:val="center"/>
        <w:rPr>
          <w:b/>
          <w:bCs/>
          <w:sz w:val="30"/>
          <w:szCs w:val="30"/>
        </w:rPr>
      </w:pPr>
    </w:p>
    <w:p w14:paraId="74390EFA" w14:textId="4F4E1E8E" w:rsidR="0078205E" w:rsidRDefault="00FB42E6" w:rsidP="00FB42E6">
      <w:pPr>
        <w:pStyle w:val="Texto"/>
        <w:spacing w:after="0" w:line="240" w:lineRule="auto"/>
        <w:jc w:val="center"/>
        <w:rPr>
          <w:b/>
          <w:bCs/>
          <w:sz w:val="30"/>
          <w:szCs w:val="30"/>
        </w:rPr>
      </w:pPr>
      <w:r w:rsidRPr="00FB42E6">
        <w:rPr>
          <w:b/>
          <w:bCs/>
          <w:sz w:val="30"/>
          <w:szCs w:val="30"/>
        </w:rPr>
        <w:t>Razão de profissionais por população segundo padronização de FTE</w:t>
      </w:r>
      <w:r w:rsidRPr="00155B1B">
        <w:rPr>
          <w:b/>
          <w:bCs/>
          <w:sz w:val="30"/>
          <w:szCs w:val="30"/>
        </w:rPr>
        <w:t xml:space="preserve"> </w:t>
      </w:r>
    </w:p>
    <w:p w14:paraId="4C007F63" w14:textId="127677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FB42E6">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lastRenderedPageBreak/>
        <w:t>Novembro</w:t>
      </w:r>
      <w:r w:rsidRPr="00B61665">
        <w:t>, 2024</w:t>
      </w:r>
    </w:p>
    <w:p w14:paraId="18823501" w14:textId="77777777" w:rsidR="0078205E" w:rsidRDefault="0078205E" w:rsidP="0078205E">
      <w:pPr>
        <w:pStyle w:val="Pretext"/>
        <w:sectPr w:rsidR="0078205E" w:rsidSect="0078205E">
          <w:headerReference w:type="default" r:id="rId9"/>
          <w:footerReference w:type="default" r:id="rId10"/>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2A6FB3">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2A6FB3">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2A6FB3">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0E72C3D2" w:rsidR="004A3585" w:rsidRDefault="004A3585" w:rsidP="004A3585"/>
    <w:p w14:paraId="63CF14D2" w14:textId="1A5EABB6" w:rsidR="00FB42E6" w:rsidRDefault="00FB42E6" w:rsidP="004A3585"/>
    <w:p w14:paraId="3CEE1C6A" w14:textId="178670EA" w:rsidR="00FB42E6" w:rsidRDefault="00FB42E6" w:rsidP="004A3585"/>
    <w:p w14:paraId="1BA6729D" w14:textId="6B2E8CF3" w:rsidR="00FB42E6" w:rsidRDefault="00FB42E6" w:rsidP="004A3585"/>
    <w:p w14:paraId="73E243C8" w14:textId="3397B677" w:rsidR="00FB42E6" w:rsidRDefault="00FB42E6" w:rsidP="004A3585"/>
    <w:p w14:paraId="5E3FC6ED" w14:textId="55069C53" w:rsidR="00FB42E6" w:rsidRDefault="00FB42E6" w:rsidP="004A3585"/>
    <w:p w14:paraId="79A7FC48" w14:textId="2C0D8A56" w:rsidR="00FB42E6" w:rsidRDefault="00FB42E6" w:rsidP="004A3585"/>
    <w:p w14:paraId="1E80D3D8" w14:textId="08920099" w:rsidR="00FB42E6" w:rsidRDefault="00FB42E6" w:rsidP="004A3585"/>
    <w:p w14:paraId="642DB07E" w14:textId="0BAAA2AB" w:rsidR="00FB42E6" w:rsidRDefault="00FB42E6" w:rsidP="004A3585"/>
    <w:p w14:paraId="2C2F22F5" w14:textId="7B7F2ACB" w:rsidR="00FB42E6" w:rsidRDefault="00FB42E6" w:rsidP="004A3585"/>
    <w:p w14:paraId="5899A136" w14:textId="77777777" w:rsidR="00FB42E6" w:rsidRDefault="00FB42E6" w:rsidP="004A3585"/>
    <w:p w14:paraId="318E65E8" w14:textId="6662092A" w:rsidR="00A80BE7" w:rsidRPr="00FF0722" w:rsidRDefault="00A80BE7" w:rsidP="00D36EEF">
      <w:pPr>
        <w:pStyle w:val="Ttulo1"/>
        <w:jc w:val="center"/>
        <w:rPr>
          <w:rFonts w:ascii="Exo" w:hAnsi="Exo"/>
          <w:b/>
          <w:bCs/>
          <w:color w:val="auto"/>
        </w:rPr>
      </w:pPr>
      <w:bookmarkStart w:id="0" w:name="_Toc181700707"/>
      <w:r w:rsidRPr="00FF0722">
        <w:rPr>
          <w:rFonts w:ascii="Exo" w:hAnsi="Exo"/>
          <w:b/>
          <w:bCs/>
          <w:color w:val="auto"/>
        </w:rPr>
        <w:t>Introdução</w:t>
      </w:r>
      <w:bookmarkEnd w:id="0"/>
    </w:p>
    <w:p w14:paraId="7021F616" w14:textId="051BE384" w:rsidR="00A80BE7" w:rsidRPr="00FF0722" w:rsidRDefault="00A80BE7" w:rsidP="005C3030">
      <w:pPr>
        <w:ind w:left="-1701"/>
        <w:rPr>
          <w:rFonts w:ascii="Exo" w:hAnsi="Exo"/>
        </w:rPr>
      </w:pPr>
    </w:p>
    <w:p w14:paraId="33B87979" w14:textId="608EEB74" w:rsidR="00B13018" w:rsidRPr="00FF0722" w:rsidRDefault="00B13018" w:rsidP="00537021">
      <w:pPr>
        <w:pStyle w:val="SemEspaamento"/>
        <w:spacing w:after="200" w:line="360" w:lineRule="auto"/>
        <w:ind w:firstLine="851"/>
        <w:jc w:val="both"/>
        <w:rPr>
          <w:rFonts w:ascii="Exo" w:hAnsi="Exo"/>
          <w:sz w:val="20"/>
          <w:szCs w:val="20"/>
        </w:rPr>
      </w:pPr>
      <w:r w:rsidRPr="00FF0722">
        <w:rPr>
          <w:rFonts w:ascii="Exo" w:hAnsi="Exo"/>
          <w:sz w:val="20"/>
          <w:szCs w:val="20"/>
        </w:rPr>
        <w:t xml:space="preserve">Em 2016, motivados por alertas de déficits de profissionais de saúde no futuro, a Organização Mundial da Saúde (OMS) lançou uma estratégia chamada </w:t>
      </w:r>
      <w:r w:rsidRPr="00FF0722">
        <w:rPr>
          <w:rFonts w:ascii="Exo" w:hAnsi="Exo"/>
          <w:i/>
          <w:iCs/>
          <w:sz w:val="20"/>
          <w:szCs w:val="20"/>
        </w:rPr>
        <w:t>Global Strategy for Human Resources for Health: Workforce 2030</w:t>
      </w:r>
      <w:r w:rsidRPr="00FF07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FF0722">
            <w:rPr>
              <w:rFonts w:ascii="Exo" w:hAnsi="Exo"/>
              <w:color w:val="000000"/>
              <w:sz w:val="20"/>
              <w:szCs w:val="20"/>
              <w:vertAlign w:val="superscript"/>
            </w:rPr>
            <w:t>1</w:t>
          </w:r>
        </w:sdtContent>
      </w:sdt>
      <w:r w:rsidRPr="00FF0722">
        <w:rPr>
          <w:rFonts w:ascii="Exo" w:hAnsi="Exo"/>
          <w:sz w:val="20"/>
          <w:szCs w:val="20"/>
        </w:rPr>
        <w:t>.</w:t>
      </w:r>
    </w:p>
    <w:p w14:paraId="0882896E" w14:textId="776EC3C4" w:rsidR="00D36EEF" w:rsidRPr="00FF0722" w:rsidRDefault="00B13018" w:rsidP="00537021">
      <w:pPr>
        <w:pStyle w:val="SemEspaamento"/>
        <w:spacing w:after="200" w:line="360" w:lineRule="auto"/>
        <w:ind w:firstLine="851"/>
        <w:jc w:val="both"/>
        <w:rPr>
          <w:rFonts w:ascii="Exo" w:hAnsi="Exo"/>
          <w:sz w:val="20"/>
          <w:szCs w:val="20"/>
        </w:rPr>
      </w:pPr>
      <w:r w:rsidRPr="00FF0722">
        <w:rPr>
          <w:rFonts w:ascii="Exo" w:hAnsi="Exo"/>
          <w:sz w:val="20"/>
          <w:szCs w:val="20"/>
        </w:rPr>
        <w:lastRenderedPageBreak/>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FF0722">
            <w:rPr>
              <w:rFonts w:ascii="Exo" w:hAnsi="Exo"/>
              <w:color w:val="000000"/>
              <w:sz w:val="20"/>
              <w:szCs w:val="20"/>
              <w:vertAlign w:val="superscript"/>
            </w:rPr>
            <w:t>2,3</w:t>
          </w:r>
        </w:sdtContent>
      </w:sdt>
      <w:r w:rsidRPr="00FF0722">
        <w:rPr>
          <w:rFonts w:ascii="Exo" w:hAnsi="Exo"/>
          <w:sz w:val="20"/>
          <w:szCs w:val="20"/>
        </w:rPr>
        <w:t xml:space="preserve">. Diante disso, este relatório faz parte de uma coletânea de indicadores que compõe as dinâmicas da força de trabalho em saúde. Para isso, foram </w:t>
      </w:r>
      <w:r w:rsidR="00D36EEF" w:rsidRPr="00FF0722">
        <w:rPr>
          <w:rFonts w:ascii="Exo" w:hAnsi="Exo"/>
          <w:sz w:val="20"/>
          <w:szCs w:val="20"/>
        </w:rPr>
        <w:t>levantadas</w:t>
      </w:r>
      <w:r w:rsidRPr="00FF0722">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FF0722">
            <w:rPr>
              <w:rFonts w:ascii="Exo" w:hAnsi="Exo"/>
              <w:color w:val="000000"/>
              <w:sz w:val="20"/>
              <w:szCs w:val="20"/>
              <w:vertAlign w:val="superscript"/>
            </w:rPr>
            <w:t>4–6</w:t>
          </w:r>
        </w:sdtContent>
      </w:sdt>
      <w:r w:rsidR="00D36EEF" w:rsidRPr="00FF0722">
        <w:rPr>
          <w:rFonts w:ascii="Exo" w:hAnsi="Exo"/>
          <w:sz w:val="20"/>
          <w:szCs w:val="20"/>
        </w:rPr>
        <w:t xml:space="preserve"> </w:t>
      </w:r>
      <w:commentRangeStart w:id="1"/>
      <w:r w:rsidR="00D36EEF" w:rsidRPr="00FF0722">
        <w:rPr>
          <w:rFonts w:ascii="Exo" w:hAnsi="Exo"/>
          <w:sz w:val="20"/>
          <w:szCs w:val="20"/>
        </w:rPr>
        <w:t xml:space="preserve">que </w:t>
      </w:r>
      <w:r w:rsidR="00D36EEF" w:rsidRPr="00FF0722">
        <w:rPr>
          <w:rFonts w:ascii="Exo" w:hAnsi="Exo"/>
          <w:sz w:val="20"/>
          <w:szCs w:val="20"/>
          <w:highlight w:val="yellow"/>
        </w:rPr>
        <w:t>resultou em um compêndio de xx indicadores das dimensões xxx. Como exemplo de indicadores temos: a</w:t>
      </w:r>
      <w:del w:id="2" w:author="HENRIQUE RIBEIRO DA SILVEIRA" w:date="2024-11-05T13:46:00Z">
        <w:r w:rsidR="00D36EEF" w:rsidRPr="00FF0722" w:rsidDel="00D7294F">
          <w:rPr>
            <w:rFonts w:ascii="Exo" w:hAnsi="Exo"/>
            <w:sz w:val="20"/>
            <w:szCs w:val="20"/>
            <w:highlight w:val="yellow"/>
          </w:rPr>
          <w:delText>)</w:delText>
        </w:r>
      </w:del>
      <w:ins w:id="3" w:author="HENRIQUE RIBEIRO DA SILVEIRA" w:date="2024-11-05T13:46:00Z">
        <w:r w:rsidR="00D7294F" w:rsidRPr="00FF0722">
          <w:rPr>
            <w:rFonts w:ascii="Exo" w:hAnsi="Exo"/>
            <w:sz w:val="20"/>
            <w:szCs w:val="20"/>
            <w:highlight w:val="yellow"/>
          </w:rPr>
          <w:t xml:space="preserve"> </w:t>
        </w:r>
      </w:ins>
      <w:r w:rsidR="00D7294F" w:rsidRPr="00FF0722">
        <w:rPr>
          <w:rFonts w:ascii="Exo" w:hAnsi="Exo"/>
          <w:sz w:val="20"/>
          <w:szCs w:val="20"/>
          <w:highlight w:val="yellow"/>
        </w:rPr>
        <w:t>rendimento médio</w:t>
      </w:r>
      <w:r w:rsidR="00D36EEF" w:rsidRPr="00FF0722">
        <w:rPr>
          <w:rFonts w:ascii="Exo" w:hAnsi="Exo"/>
          <w:sz w:val="20"/>
          <w:szCs w:val="20"/>
          <w:highlight w:val="yellow"/>
        </w:rPr>
        <w:t>...; b)</w:t>
      </w:r>
      <w:r w:rsidR="00D7294F" w:rsidRPr="00FF0722">
        <w:rPr>
          <w:rFonts w:ascii="Exo" w:hAnsi="Exo"/>
          <w:sz w:val="20"/>
          <w:szCs w:val="20"/>
          <w:highlight w:val="yellow"/>
        </w:rPr>
        <w:t xml:space="preserve"> retenção</w:t>
      </w:r>
      <w:r w:rsidR="00D36EEF" w:rsidRPr="00FF0722">
        <w:rPr>
          <w:rFonts w:ascii="Exo" w:hAnsi="Exo"/>
          <w:sz w:val="20"/>
          <w:szCs w:val="20"/>
          <w:highlight w:val="yellow"/>
        </w:rPr>
        <w:t>...; c);</w:t>
      </w:r>
      <w:ins w:id="4" w:author="HENRIQUE RIBEIRO DA SILVEIRA" w:date="2024-11-05T13:46:00Z">
        <w:r w:rsidR="00D7294F" w:rsidRPr="00FF0722">
          <w:rPr>
            <w:rFonts w:ascii="Exo" w:hAnsi="Exo"/>
            <w:sz w:val="20"/>
            <w:szCs w:val="20"/>
            <w:highlight w:val="yellow"/>
          </w:rPr>
          <w:t>precarização de vínculos</w:t>
        </w:r>
      </w:ins>
      <w:r w:rsidR="00D36EEF" w:rsidRPr="00FF0722">
        <w:rPr>
          <w:rFonts w:ascii="Exo" w:hAnsi="Exo"/>
          <w:sz w:val="20"/>
          <w:szCs w:val="20"/>
          <w:highlight w:val="yellow"/>
        </w:rPr>
        <w:t xml:space="preserve"> dentre outros.</w:t>
      </w:r>
      <w:r w:rsidR="00D36EEF" w:rsidRPr="00FF0722">
        <w:rPr>
          <w:rFonts w:ascii="Exo" w:hAnsi="Exo"/>
          <w:sz w:val="20"/>
          <w:szCs w:val="20"/>
        </w:rPr>
        <w:t xml:space="preserve"> </w:t>
      </w:r>
      <w:commentRangeEnd w:id="1"/>
      <w:r w:rsidR="003F6595" w:rsidRPr="00FF0722">
        <w:rPr>
          <w:rStyle w:val="Refdecomentrio"/>
          <w:rFonts w:ascii="Exo" w:hAnsi="Exo"/>
        </w:rPr>
        <w:commentReference w:id="1"/>
      </w:r>
    </w:p>
    <w:p w14:paraId="26A5659E" w14:textId="77777777" w:rsidR="005D0D45" w:rsidRPr="005D0D45" w:rsidRDefault="00D36EEF" w:rsidP="005D0D45">
      <w:pPr>
        <w:pStyle w:val="SemEspaamento"/>
        <w:spacing w:after="200" w:line="360" w:lineRule="auto"/>
        <w:ind w:firstLine="851"/>
        <w:jc w:val="both"/>
        <w:rPr>
          <w:ins w:id="5" w:author="Érika Aquino" w:date="2025-01-11T22:48:00Z"/>
          <w:rFonts w:ascii="Exo" w:hAnsi="Exo"/>
          <w:sz w:val="20"/>
          <w:szCs w:val="20"/>
        </w:rPr>
      </w:pPr>
      <w:r w:rsidRPr="00FF0722">
        <w:rPr>
          <w:rFonts w:ascii="Exo" w:hAnsi="Exo"/>
          <w:sz w:val="20"/>
          <w:szCs w:val="20"/>
        </w:rPr>
        <w:t>Neste documento descrevemos os processos executados para construção do indicador</w:t>
      </w:r>
      <w:r w:rsidR="00E47210" w:rsidRPr="00FF0722">
        <w:rPr>
          <w:rFonts w:ascii="Exo" w:hAnsi="Exo"/>
          <w:sz w:val="20"/>
          <w:szCs w:val="20"/>
        </w:rPr>
        <w:t xml:space="preserve"> </w:t>
      </w:r>
      <w:ins w:id="6" w:author="Érika Aquino" w:date="2025-01-11T22:44:00Z">
        <w:r w:rsidR="005D0D45">
          <w:rPr>
            <w:rFonts w:ascii="Exo" w:hAnsi="Exo"/>
            <w:sz w:val="20"/>
            <w:szCs w:val="20"/>
          </w:rPr>
          <w:t>r</w:t>
        </w:r>
      </w:ins>
      <w:ins w:id="7" w:author="Érika Aquino" w:date="2025-01-11T22:43:00Z">
        <w:r w:rsidR="005D0D45" w:rsidRPr="005D0D45">
          <w:rPr>
            <w:rFonts w:ascii="Exo" w:hAnsi="Exo"/>
            <w:sz w:val="20"/>
            <w:szCs w:val="20"/>
            <w:rPrChange w:id="8" w:author="Érika Aquino" w:date="2025-01-11T22:44:00Z">
              <w:rPr>
                <w:rFonts w:ascii="Exo" w:hAnsi="Exo"/>
                <w:b/>
                <w:bCs/>
                <w:szCs w:val="24"/>
              </w:rPr>
            </w:rPrChange>
          </w:rPr>
          <w:t xml:space="preserve">azão de profissionais por população segundo padronização de </w:t>
        </w:r>
      </w:ins>
      <w:ins w:id="9" w:author="Érika Aquino" w:date="2025-01-11T22:44:00Z">
        <w:r w:rsidR="005D0D45" w:rsidRPr="00FF0722">
          <w:rPr>
            <w:rFonts w:ascii="Exo" w:hAnsi="Exo"/>
            <w:i/>
            <w:iCs/>
            <w:sz w:val="20"/>
          </w:rPr>
          <w:t>Full-time equivalent</w:t>
        </w:r>
        <w:r w:rsidR="005D0D45" w:rsidRPr="00FF0722">
          <w:rPr>
            <w:rFonts w:ascii="Exo" w:hAnsi="Exo"/>
            <w:sz w:val="20"/>
          </w:rPr>
          <w:t xml:space="preserve"> (FTE)</w:t>
        </w:r>
        <w:r w:rsidR="005D0D45">
          <w:rPr>
            <w:rFonts w:ascii="Exo" w:hAnsi="Exo"/>
            <w:sz w:val="20"/>
          </w:rPr>
          <w:t>.</w:t>
        </w:r>
      </w:ins>
      <w:ins w:id="10" w:author="Érika Aquino" w:date="2025-01-11T22:43:00Z">
        <w:r w:rsidR="005D0D45" w:rsidRPr="00FF0722" w:rsidDel="005D0D45">
          <w:rPr>
            <w:rFonts w:ascii="Exo" w:hAnsi="Exo"/>
            <w:sz w:val="20"/>
            <w:szCs w:val="20"/>
          </w:rPr>
          <w:t xml:space="preserve"> </w:t>
        </w:r>
      </w:ins>
      <w:ins w:id="11" w:author="Érika Aquino" w:date="2025-01-11T22:48:00Z">
        <w:r w:rsidR="005D0D45">
          <w:rPr>
            <w:rFonts w:ascii="Exo" w:hAnsi="Exo"/>
            <w:sz w:val="20"/>
            <w:szCs w:val="20"/>
          </w:rPr>
          <w:t xml:space="preserve">Este indicador </w:t>
        </w:r>
        <w:r w:rsidR="005D0D45" w:rsidRPr="005D0D45">
          <w:rPr>
            <w:rFonts w:ascii="Exo" w:hAnsi="Exo"/>
            <w:sz w:val="20"/>
            <w:szCs w:val="20"/>
          </w:rPr>
          <w:t>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ins>
    </w:p>
    <w:p w14:paraId="323830BF" w14:textId="77777777" w:rsidR="005D0D45" w:rsidRPr="005D0D45" w:rsidRDefault="005D0D45" w:rsidP="005D0D45">
      <w:pPr>
        <w:pStyle w:val="SemEspaamento"/>
        <w:spacing w:after="200" w:line="360" w:lineRule="auto"/>
        <w:ind w:firstLine="851"/>
        <w:jc w:val="both"/>
        <w:rPr>
          <w:ins w:id="12" w:author="Érika Aquino" w:date="2025-01-11T22:48:00Z"/>
          <w:rFonts w:ascii="Exo" w:hAnsi="Exo"/>
          <w:sz w:val="20"/>
          <w:szCs w:val="20"/>
        </w:rPr>
      </w:pPr>
      <w:commentRangeStart w:id="13"/>
      <w:ins w:id="14" w:author="Érika Aquino" w:date="2025-01-11T22:48:00Z">
        <w:r w:rsidRPr="005D0D45">
          <w:rPr>
            <w:rFonts w:ascii="Exo" w:hAnsi="Exo"/>
            <w:sz w:val="20"/>
            <w:szCs w:val="20"/>
          </w:rPr>
          <w:t xml:space="preserve">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 </w:t>
        </w:r>
      </w:ins>
      <w:commentRangeEnd w:id="13"/>
      <w:ins w:id="15" w:author="Érika Aquino" w:date="2025-01-11T22:49:00Z">
        <w:r>
          <w:rPr>
            <w:rStyle w:val="Refdecomentrio"/>
          </w:rPr>
          <w:commentReference w:id="13"/>
        </w:r>
      </w:ins>
    </w:p>
    <w:p w14:paraId="587F60B3" w14:textId="77777777" w:rsidR="005D0D45" w:rsidRPr="005D0D45" w:rsidRDefault="005D0D45" w:rsidP="005D0D45">
      <w:pPr>
        <w:pStyle w:val="SemEspaamento"/>
        <w:spacing w:after="200" w:line="360" w:lineRule="auto"/>
        <w:ind w:firstLine="851"/>
        <w:jc w:val="both"/>
        <w:rPr>
          <w:ins w:id="16" w:author="Érika Aquino" w:date="2025-01-11T22:48:00Z"/>
          <w:rFonts w:ascii="Exo" w:hAnsi="Exo"/>
          <w:sz w:val="20"/>
          <w:szCs w:val="20"/>
        </w:rPr>
      </w:pPr>
      <w:commentRangeStart w:id="17"/>
      <w:ins w:id="18" w:author="Érika Aquino" w:date="2025-01-11T22:48:00Z">
        <w:r w:rsidRPr="005D0D45">
          <w:rPr>
            <w:rFonts w:ascii="Exo" w:hAnsi="Exo"/>
            <w:sz w:val="20"/>
            <w:szCs w:val="20"/>
          </w:rPr>
          <w:t>Além disso, a utilização do FTE facilita comparações internacionais, uma vez que diferentes países podem ter variações nas cargas horárias padrão dos profissionais de saúde. Ao padronizar essas medidas, é possível avaliar com maior precisão a eficiência e a capacidade dos sistemas de saúde em contextos globais.</w:t>
        </w:r>
      </w:ins>
      <w:commentRangeEnd w:id="17"/>
      <w:ins w:id="19" w:author="Érika Aquino" w:date="2025-01-11T22:50:00Z">
        <w:r>
          <w:rPr>
            <w:rStyle w:val="Refdecomentrio"/>
          </w:rPr>
          <w:commentReference w:id="17"/>
        </w:r>
      </w:ins>
    </w:p>
    <w:p w14:paraId="29ADA884" w14:textId="77777777" w:rsidR="005D0D45" w:rsidRPr="005D0D45" w:rsidRDefault="005D0D45" w:rsidP="005D0D45">
      <w:pPr>
        <w:pStyle w:val="SemEspaamento"/>
        <w:spacing w:after="200" w:line="360" w:lineRule="auto"/>
        <w:ind w:firstLine="851"/>
        <w:jc w:val="both"/>
        <w:rPr>
          <w:ins w:id="20" w:author="Érika Aquino" w:date="2025-01-11T22:48:00Z"/>
          <w:rFonts w:ascii="Exo" w:hAnsi="Exo"/>
          <w:sz w:val="20"/>
          <w:szCs w:val="20"/>
        </w:rPr>
      </w:pPr>
      <w:commentRangeStart w:id="21"/>
      <w:ins w:id="22" w:author="Érika Aquino" w:date="2025-01-11T22:48:00Z">
        <w:r w:rsidRPr="005D0D45">
          <w:rPr>
            <w:rFonts w:ascii="Exo" w:hAnsi="Exo"/>
            <w:sz w:val="20"/>
            <w:szCs w:val="20"/>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ins>
      <w:commentRangeEnd w:id="21"/>
      <w:ins w:id="23" w:author="Érika Aquino" w:date="2025-01-11T22:50:00Z">
        <w:r>
          <w:rPr>
            <w:rStyle w:val="Refdecomentrio"/>
          </w:rPr>
          <w:commentReference w:id="21"/>
        </w:r>
      </w:ins>
    </w:p>
    <w:p w14:paraId="00B525C2" w14:textId="0626A29A" w:rsidR="00D36EEF" w:rsidRPr="00FF0722" w:rsidRDefault="00E47210" w:rsidP="00537021">
      <w:pPr>
        <w:pStyle w:val="SemEspaamento"/>
        <w:spacing w:after="200" w:line="360" w:lineRule="auto"/>
        <w:ind w:firstLine="851"/>
        <w:jc w:val="both"/>
        <w:rPr>
          <w:rFonts w:ascii="Exo" w:hAnsi="Exo"/>
          <w:sz w:val="20"/>
          <w:szCs w:val="20"/>
        </w:rPr>
      </w:pPr>
      <w:del w:id="24" w:author="Érika Aquino" w:date="2025-01-11T22:43:00Z">
        <w:r w:rsidRPr="00FF0722" w:rsidDel="005D0D45">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25"/>
        <w:r w:rsidRPr="00FF0722" w:rsidDel="005D0D45">
          <w:rPr>
            <w:rFonts w:ascii="Exo" w:hAnsi="Exo"/>
            <w:sz w:val="20"/>
            <w:szCs w:val="20"/>
          </w:rPr>
          <w:delText xml:space="preserve">saúde </w:delText>
        </w:r>
      </w:del>
      <w:customXmlDelRangeStart w:id="26" w:author="Érika Aquino" w:date="2025-01-11T22:43: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26"/>
          <w:del w:id="27" w:author="Érika Aquino" w:date="2025-01-11T22:43:00Z">
            <w:r w:rsidRPr="00FF0722" w:rsidDel="005D0D45">
              <w:rPr>
                <w:rFonts w:ascii="Exo" w:hAnsi="Exo"/>
                <w:color w:val="000000"/>
                <w:sz w:val="20"/>
                <w:szCs w:val="20"/>
                <w:vertAlign w:val="superscript"/>
              </w:rPr>
              <w:delText>7</w:delText>
            </w:r>
          </w:del>
          <w:customXmlDelRangeStart w:id="28" w:author="Érika Aquino" w:date="2025-01-11T22:43:00Z"/>
        </w:sdtContent>
      </w:sdt>
      <w:customXmlDelRangeEnd w:id="28"/>
      <w:del w:id="29" w:author="Érika Aquino" w:date="2025-01-11T22:43:00Z">
        <w:r w:rsidR="00D36EEF" w:rsidRPr="00FF0722" w:rsidDel="005D0D45">
          <w:rPr>
            <w:rFonts w:ascii="Exo" w:hAnsi="Exo"/>
            <w:sz w:val="20"/>
            <w:szCs w:val="20"/>
          </w:rPr>
          <w:delText xml:space="preserve">. </w:delText>
        </w:r>
        <w:commentRangeEnd w:id="25"/>
        <w:r w:rsidRPr="00FF0722" w:rsidDel="005D0D45">
          <w:rPr>
            <w:rStyle w:val="Refdecomentrio"/>
            <w:rFonts w:ascii="Exo" w:hAnsi="Exo"/>
          </w:rPr>
          <w:commentReference w:id="25"/>
        </w:r>
      </w:del>
    </w:p>
    <w:p w14:paraId="014A8130" w14:textId="6BF3420B" w:rsidR="00D36EEF" w:rsidRPr="00FF0722" w:rsidRDefault="00E47210" w:rsidP="00537021">
      <w:pPr>
        <w:pStyle w:val="SemEspaamento"/>
        <w:spacing w:after="200" w:line="360" w:lineRule="auto"/>
        <w:ind w:firstLine="851"/>
        <w:jc w:val="both"/>
        <w:rPr>
          <w:rFonts w:ascii="Exo" w:hAnsi="Exo"/>
          <w:sz w:val="20"/>
          <w:szCs w:val="20"/>
        </w:rPr>
      </w:pPr>
      <w:r w:rsidRPr="00FF0722">
        <w:rPr>
          <w:rFonts w:ascii="Exo" w:hAnsi="Exo"/>
          <w:sz w:val="20"/>
          <w:szCs w:val="20"/>
        </w:rPr>
        <w:t xml:space="preserve">Este documento está estruturado em x seções além desta introdução. A seguir vamos mostrar a ficha do indicador, bem como </w:t>
      </w:r>
      <w:r w:rsidR="004A3585" w:rsidRPr="00FF0722">
        <w:rPr>
          <w:rFonts w:ascii="Exo" w:hAnsi="Exo"/>
          <w:sz w:val="20"/>
          <w:szCs w:val="20"/>
        </w:rPr>
        <w:t>alguns artefatos associados</w:t>
      </w:r>
      <w:r w:rsidRPr="00FF0722">
        <w:rPr>
          <w:rFonts w:ascii="Exo" w:hAnsi="Exo"/>
          <w:sz w:val="20"/>
          <w:szCs w:val="20"/>
        </w:rPr>
        <w:t xml:space="preserve"> a ela, que são: </w:t>
      </w:r>
      <w:r w:rsidR="004A3585" w:rsidRPr="00FF0722">
        <w:rPr>
          <w:rFonts w:ascii="Exo" w:hAnsi="Exo"/>
          <w:sz w:val="20"/>
          <w:szCs w:val="20"/>
        </w:rPr>
        <w:t xml:space="preserve">a) </w:t>
      </w:r>
      <w:r w:rsidRPr="00FF0722">
        <w:rPr>
          <w:rFonts w:ascii="Exo" w:hAnsi="Exo"/>
          <w:sz w:val="20"/>
          <w:szCs w:val="20"/>
        </w:rPr>
        <w:t xml:space="preserve">consulta SQL usada para calcular o indicador; </w:t>
      </w:r>
      <w:r w:rsidR="004A3585" w:rsidRPr="00FF0722">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4EEAC91" w:rsidR="00070E8E" w:rsidRDefault="00070E8E" w:rsidP="004A3585">
      <w:pPr>
        <w:jc w:val="both"/>
        <w:rPr>
          <w:rFonts w:ascii="Exo" w:hAnsi="Exo"/>
        </w:rPr>
      </w:pPr>
    </w:p>
    <w:p w14:paraId="435F1802" w14:textId="028B0275" w:rsidR="00FF0722" w:rsidRDefault="00FF0722" w:rsidP="004A3585">
      <w:pPr>
        <w:jc w:val="both"/>
        <w:rPr>
          <w:rFonts w:ascii="Exo" w:hAnsi="Exo"/>
        </w:rPr>
      </w:pPr>
    </w:p>
    <w:p w14:paraId="29EA075D" w14:textId="726748D7" w:rsidR="00FF0722" w:rsidRDefault="00FF0722" w:rsidP="004A3585">
      <w:pPr>
        <w:jc w:val="both"/>
        <w:rPr>
          <w:rFonts w:ascii="Exo" w:hAnsi="Exo"/>
        </w:rPr>
      </w:pPr>
    </w:p>
    <w:p w14:paraId="7F6247A7" w14:textId="77777777" w:rsidR="00FF0722" w:rsidRPr="00FF0722" w:rsidRDefault="00FF0722" w:rsidP="004A3585">
      <w:pPr>
        <w:jc w:val="both"/>
        <w:rPr>
          <w:rFonts w:ascii="Exo" w:hAnsi="Exo"/>
        </w:rPr>
      </w:pPr>
    </w:p>
    <w:p w14:paraId="030E8C39" w14:textId="593BF357" w:rsidR="00A80BE7" w:rsidRPr="00FF0722" w:rsidRDefault="00070E8E" w:rsidP="004A3585">
      <w:pPr>
        <w:pStyle w:val="Ttulo1"/>
        <w:jc w:val="center"/>
        <w:rPr>
          <w:rFonts w:ascii="Exo" w:hAnsi="Exo"/>
          <w:b/>
          <w:bCs/>
          <w:color w:val="auto"/>
        </w:rPr>
      </w:pPr>
      <w:bookmarkStart w:id="30" w:name="_Toc181700708"/>
      <w:commentRangeStart w:id="31"/>
      <w:r w:rsidRPr="00FF0722">
        <w:rPr>
          <w:rFonts w:ascii="Exo" w:hAnsi="Exo"/>
          <w:b/>
          <w:bCs/>
          <w:color w:val="auto"/>
        </w:rPr>
        <w:t>Ficha de in</w:t>
      </w:r>
      <w:r w:rsidR="004A3585" w:rsidRPr="00FF0722">
        <w:rPr>
          <w:rFonts w:ascii="Exo" w:hAnsi="Exo"/>
          <w:b/>
          <w:bCs/>
          <w:color w:val="auto"/>
        </w:rPr>
        <w:t>dicador</w:t>
      </w:r>
      <w:bookmarkEnd w:id="30"/>
      <w:commentRangeEnd w:id="31"/>
      <w:r w:rsidR="00E14844">
        <w:rPr>
          <w:rStyle w:val="Refdecomentrio"/>
          <w:rFonts w:asciiTheme="minorHAnsi" w:eastAsiaTheme="minorHAnsi" w:hAnsiTheme="minorHAnsi" w:cstheme="minorBidi"/>
          <w:color w:val="auto"/>
        </w:rPr>
        <w:commentReference w:id="31"/>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FF0722" w:rsidRPr="00FF0722" w14:paraId="397BBE4B"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FF0722" w:rsidRDefault="00FF0722" w:rsidP="00BB613C">
            <w:pPr>
              <w:pStyle w:val="QuadrosFiguras1"/>
              <w:spacing w:before="60" w:line="276" w:lineRule="auto"/>
              <w:jc w:val="left"/>
              <w:rPr>
                <w:rFonts w:ascii="Exo" w:hAnsi="Exo"/>
                <w:sz w:val="22"/>
                <w:szCs w:val="24"/>
              </w:rPr>
            </w:pPr>
            <w:bookmarkStart w:id="32" w:name="_Hlk179444400"/>
            <w:r w:rsidRPr="00FF0722">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41A2149" w14:textId="77777777" w:rsidR="00FF0722" w:rsidRPr="00FF0722" w:rsidRDefault="00FF0722" w:rsidP="00BB613C">
            <w:pPr>
              <w:rPr>
                <w:rFonts w:ascii="Exo" w:hAnsi="Exo"/>
                <w:b/>
                <w:bCs/>
                <w:szCs w:val="24"/>
              </w:rPr>
            </w:pPr>
            <w:r w:rsidRPr="00FF0722">
              <w:rPr>
                <w:rFonts w:ascii="Exo" w:hAnsi="Exo"/>
                <w:b/>
                <w:bCs/>
                <w:szCs w:val="24"/>
              </w:rPr>
              <w:t>Razão de profissionais por população segundo padronização de FTE</w:t>
            </w:r>
          </w:p>
        </w:tc>
      </w:tr>
      <w:tr w:rsidR="00FF0722" w:rsidRPr="00FF0722" w14:paraId="3B1A17DD"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FF0722" w:rsidRDefault="00FF0722" w:rsidP="00BB613C">
            <w:pPr>
              <w:rPr>
                <w:rFonts w:ascii="Exo" w:hAnsi="Exo"/>
                <w:b/>
                <w:bCs/>
                <w:color w:val="FFFFFF" w:themeColor="background1"/>
                <w:szCs w:val="24"/>
              </w:rPr>
            </w:pPr>
            <w:r w:rsidRPr="00FF0722">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Força de Trabalho em Saúde</w:t>
            </w:r>
          </w:p>
        </w:tc>
      </w:tr>
      <w:tr w:rsidR="00FF0722" w:rsidRPr="00FF0722" w14:paraId="10E16D9E"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F8D7580" w14:textId="77777777" w:rsidR="00FF0722" w:rsidRPr="00FF0722" w:rsidRDefault="00FF0722" w:rsidP="00BB613C">
            <w:pPr>
              <w:jc w:val="both"/>
              <w:rPr>
                <w:rFonts w:ascii="Exo" w:hAnsi="Exo"/>
                <w:sz w:val="20"/>
              </w:rPr>
            </w:pPr>
            <w:r w:rsidRPr="00FF0722">
              <w:rPr>
                <w:rFonts w:ascii="Exo" w:hAnsi="Exo"/>
                <w:i/>
                <w:iCs/>
                <w:sz w:val="20"/>
              </w:rPr>
              <w:t>Full-time equivalent</w:t>
            </w:r>
            <w:r w:rsidRPr="00FF0722">
              <w:rPr>
                <w:rFonts w:ascii="Exo" w:hAnsi="Exo"/>
                <w:sz w:val="20"/>
              </w:rPr>
              <w:t xml:space="preserve"> (FTE) ou, em português, Equivalente Tempo Integral (ETI). Corresponde ao número de profissionais em tempo integral de 40 horas.</w:t>
            </w:r>
          </w:p>
        </w:tc>
      </w:tr>
      <w:tr w:rsidR="00FF0722" w:rsidRPr="00FF0722" w14:paraId="10A02933"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27291A3"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Times New Roman" w:hAnsi="Times New Roman" w:cs="Times New Roman"/>
                <w:color w:val="auto"/>
              </w:rPr>
              <w:t>●</w:t>
            </w:r>
            <w:r w:rsidRPr="00FF0722">
              <w:rPr>
                <w:rFonts w:ascii="Exo" w:hAnsi="Exo" w:cs="Courier New"/>
                <w:color w:val="auto"/>
              </w:rPr>
              <w:t xml:space="preserve"> </w:t>
            </w:r>
            <w:r w:rsidRPr="00FF0722">
              <w:rPr>
                <w:rFonts w:ascii="Exo" w:hAnsi="Exo"/>
                <w:color w:val="auto"/>
              </w:rPr>
              <w:t>Cadastro Nacional de Estabelecimentos de Saúde - Profissionais (CNES-PF).</w:t>
            </w:r>
          </w:p>
          <w:p w14:paraId="6049F746"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Instituição: Ministério da Saúde, disponibilizado via Datasus.</w:t>
            </w:r>
          </w:p>
        </w:tc>
      </w:tr>
      <w:tr w:rsidR="00FF0722" w:rsidRPr="00FF0722" w14:paraId="22F12F48"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5BA56897"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 xml:space="preserve">É acessada a carga horária semanal de cada categoria profissional a partir das variáveis de horas ambulatoriais (HORA_AMB), horas hospitalares (HORAHOSP) e outros tipos de horas (HORAOUTR) da CNES-PF. </w:t>
            </w:r>
          </w:p>
          <w:p w14:paraId="73AA5D11" w14:textId="77777777" w:rsidR="00FF0722" w:rsidRPr="00FF0722" w:rsidRDefault="00FF0722" w:rsidP="00BB613C">
            <w:pPr>
              <w:pStyle w:val="QuadrosFiguras1"/>
              <w:spacing w:before="60" w:after="60" w:line="240" w:lineRule="auto"/>
              <w:jc w:val="both"/>
              <w:rPr>
                <w:rFonts w:ascii="Exo" w:hAnsi="Exo"/>
                <w:color w:val="auto"/>
              </w:rPr>
            </w:pPr>
          </w:p>
          <w:p w14:paraId="69C14AD0"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 xml:space="preserve">Após isso, estas variáveis são somadas, criando uma variável chamada CH_TOTAL. </w:t>
            </w:r>
          </w:p>
          <w:p w14:paraId="375FEE4C" w14:textId="77777777" w:rsidR="00FF0722" w:rsidRPr="00FF0722" w:rsidRDefault="00FF0722" w:rsidP="00BB613C">
            <w:pPr>
              <w:pStyle w:val="QuadrosFiguras1"/>
              <w:spacing w:before="60" w:after="60" w:line="240" w:lineRule="auto"/>
              <w:jc w:val="both"/>
              <w:rPr>
                <w:rFonts w:ascii="Exo" w:hAnsi="Exo"/>
                <w:color w:val="auto"/>
              </w:rPr>
            </w:pPr>
          </w:p>
          <w:p w14:paraId="7645A030"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Em sequência, esta variável é dividida por 40 para contabilizar a força de trabalho equivalente de um profissional em tempo integral de 40 horas semanais.</w:t>
            </w:r>
          </w:p>
          <w:p w14:paraId="681F55AF" w14:textId="77777777" w:rsidR="00FF0722" w:rsidRPr="00FF0722" w:rsidRDefault="00FF0722" w:rsidP="00BB613C">
            <w:pPr>
              <w:pStyle w:val="QuadrosFiguras1"/>
              <w:spacing w:before="60" w:after="60" w:line="240" w:lineRule="auto"/>
              <w:jc w:val="both"/>
              <w:rPr>
                <w:rFonts w:ascii="Exo" w:hAnsi="Exo"/>
                <w:color w:val="auto"/>
              </w:rPr>
            </w:pPr>
          </w:p>
          <w:p w14:paraId="15270B58"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 xml:space="preserve">A variável TP_UNID (CNES_PF) foi utilizada para classificar a unidade a qual o vínculo pertence. A divisão foi feita conforme: </w:t>
            </w:r>
          </w:p>
          <w:p w14:paraId="15EAF09C" w14:textId="77777777" w:rsidR="00FF0722" w:rsidRPr="00FF0722" w:rsidRDefault="00FF0722" w:rsidP="00BB613C">
            <w:pPr>
              <w:pStyle w:val="QuadrosFiguras1"/>
              <w:spacing w:before="60" w:after="60" w:line="240" w:lineRule="auto"/>
              <w:jc w:val="both"/>
              <w:rPr>
                <w:rFonts w:ascii="Exo" w:hAnsi="Exo"/>
                <w:color w:val="auto"/>
              </w:rPr>
            </w:pPr>
          </w:p>
          <w:p w14:paraId="711D48A4"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Atenção Primária à Saúde: </w:t>
            </w:r>
          </w:p>
          <w:p w14:paraId="0B78AFB8"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posto de saúde (TP_UNID = “01”)</w:t>
            </w:r>
          </w:p>
          <w:p w14:paraId="2FF9EE4D"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saúde/unidade básica (TP_UNID = “02”);</w:t>
            </w:r>
          </w:p>
          <w:p w14:paraId="2237CC40"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fluvial (TP_UNID = “32”);</w:t>
            </w:r>
          </w:p>
          <w:p w14:paraId="51A389A4"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terrestre (TP_UNID = “40”);</w:t>
            </w:r>
          </w:p>
          <w:p w14:paraId="09E442FB"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apoio a saúde da família (TP_UNID = “71”);</w:t>
            </w:r>
          </w:p>
          <w:p w14:paraId="14EA47F7"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de atenção à saúde indígena (TP_UNID = “72”) e</w:t>
            </w:r>
          </w:p>
          <w:p w14:paraId="7AD78BB8"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polo academia da saúde (TP_UNID = “74”).</w:t>
            </w:r>
          </w:p>
          <w:p w14:paraId="3A180C81" w14:textId="77777777" w:rsidR="00FF0722" w:rsidRPr="00FF0722" w:rsidRDefault="00FF0722" w:rsidP="00BB613C">
            <w:pPr>
              <w:pStyle w:val="QuadrosFiguras1"/>
              <w:spacing w:before="60" w:after="60" w:line="240" w:lineRule="auto"/>
              <w:jc w:val="both"/>
              <w:rPr>
                <w:rFonts w:ascii="Exo" w:hAnsi="Exo"/>
                <w:color w:val="auto"/>
              </w:rPr>
            </w:pPr>
          </w:p>
          <w:p w14:paraId="47A471AD"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Atenção Secundária à Saúde:</w:t>
            </w:r>
          </w:p>
          <w:p w14:paraId="0AA9D843"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policlínica (TP_UNID = “04”);</w:t>
            </w:r>
          </w:p>
          <w:p w14:paraId="30DA30B9"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mista (TP_UNID = “15”);</w:t>
            </w:r>
          </w:p>
          <w:p w14:paraId="3D8BED64"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geral (TP_UNID = “20”);</w:t>
            </w:r>
          </w:p>
          <w:p w14:paraId="3C1EFA6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especializado (TP_UNID = “21”)</w:t>
            </w:r>
          </w:p>
          <w:p w14:paraId="0B7942E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consultório isolado (TP_UNID = “22”);</w:t>
            </w:r>
          </w:p>
          <w:p w14:paraId="4608203C"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clínica/centro de especialidade (TP_UNID = “36”);</w:t>
            </w:r>
          </w:p>
          <w:p w14:paraId="40C97DDB"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de apoio à diagnose e terapia (sadt isolado) (TP_UNID = “39”);</w:t>
            </w:r>
          </w:p>
          <w:p w14:paraId="0CEE0F2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móvel de nível pré-hospitalar na área de urgência (TP_UNID = “42”);</w:t>
            </w:r>
          </w:p>
          <w:p w14:paraId="23C827C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lastRenderedPageBreak/>
              <w:t>centro de parto normal – isolado (TP_UNID = “61”);</w:t>
            </w:r>
          </w:p>
          <w:p w14:paraId="50AAEA9D"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hospital/dia – isolado (TP_UNID = “62”);</w:t>
            </w:r>
          </w:p>
          <w:p w14:paraId="47F7636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hemoterapia e ou hematológica (TP_UNID = “69”);</w:t>
            </w:r>
          </w:p>
          <w:p w14:paraId="78AD1C23"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psicossocial (TP_UNID = “70”);</w:t>
            </w:r>
          </w:p>
          <w:p w14:paraId="241D73FC"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atendimento (TP_UNID = “73”);</w:t>
            </w:r>
          </w:p>
          <w:p w14:paraId="18F75B6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 xml:space="preserve">oficina ortopédica (TP_UNID = “79”) e </w:t>
            </w:r>
          </w:p>
          <w:p w14:paraId="647A0B27"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polo de prevenção de doenças e agravos e promoção da saúde (TP_UNID = “83”).</w:t>
            </w:r>
          </w:p>
          <w:p w14:paraId="390AD2BA" w14:textId="77777777" w:rsidR="00FF0722" w:rsidRPr="00FF0722" w:rsidRDefault="00FF0722" w:rsidP="00BB613C">
            <w:pPr>
              <w:pStyle w:val="QuadrosFiguras1"/>
              <w:spacing w:before="60" w:after="60" w:line="240" w:lineRule="auto"/>
              <w:jc w:val="both"/>
              <w:rPr>
                <w:rFonts w:ascii="Exo" w:hAnsi="Exo"/>
                <w:color w:val="auto"/>
              </w:rPr>
            </w:pPr>
          </w:p>
          <w:p w14:paraId="6F42F133"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Atenção Terciária à Saúde: </w:t>
            </w:r>
          </w:p>
          <w:p w14:paraId="762C243D" w14:textId="77777777" w:rsidR="00FF0722" w:rsidRPr="00FF0722" w:rsidRDefault="00FF0722" w:rsidP="00FF072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geral (TP_UNID = “05”) e</w:t>
            </w:r>
          </w:p>
          <w:p w14:paraId="16773BF6" w14:textId="77777777" w:rsidR="00FF0722" w:rsidRPr="00FF0722" w:rsidRDefault="00FF0722" w:rsidP="00FF072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especializado (TP_UNID = “07”).</w:t>
            </w:r>
          </w:p>
          <w:p w14:paraId="77441352" w14:textId="77777777" w:rsidR="00FF0722" w:rsidRPr="00FF0722" w:rsidRDefault="00FF0722" w:rsidP="00BB613C">
            <w:pPr>
              <w:pStyle w:val="QuadrosFiguras1"/>
              <w:spacing w:before="60" w:after="60" w:line="240" w:lineRule="auto"/>
              <w:jc w:val="both"/>
              <w:rPr>
                <w:rFonts w:ascii="Exo" w:hAnsi="Exo"/>
                <w:color w:val="auto"/>
              </w:rPr>
            </w:pPr>
          </w:p>
          <w:p w14:paraId="09A63185"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Outros/Múltiplos: </w:t>
            </w:r>
          </w:p>
          <w:p w14:paraId="47C67131" w14:textId="77777777" w:rsidR="00FF0722" w:rsidRPr="00FF0722" w:rsidRDefault="00FF0722" w:rsidP="00FF0722">
            <w:pPr>
              <w:pStyle w:val="QuadrosFiguras1"/>
              <w:numPr>
                <w:ilvl w:val="0"/>
                <w:numId w:val="11"/>
              </w:numPr>
              <w:spacing w:before="60" w:after="60" w:line="240" w:lineRule="auto"/>
              <w:jc w:val="both"/>
              <w:rPr>
                <w:rFonts w:ascii="Exo" w:hAnsi="Exo"/>
                <w:color w:val="auto"/>
              </w:rPr>
            </w:pPr>
            <w:r w:rsidRPr="00FF0722">
              <w:rPr>
                <w:rFonts w:ascii="Exo" w:hAnsi="Exo"/>
                <w:color w:val="auto"/>
              </w:rPr>
              <w:t>demais códigos TP_UNID não citados anteriormente.</w:t>
            </w:r>
          </w:p>
        </w:tc>
      </w:tr>
      <w:tr w:rsidR="00FF0722" w:rsidRPr="00FF0722" w14:paraId="2AE35B3D"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lastRenderedPageBreak/>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77040F" w14:textId="77777777" w:rsidR="00FF0722" w:rsidRPr="00FF0722" w:rsidRDefault="00FF0722" w:rsidP="00BB613C">
            <w:pPr>
              <w:ind w:left="-525" w:right="-252" w:firstLine="525"/>
              <w:jc w:val="center"/>
              <w:rPr>
                <w:rFonts w:ascii="Exo" w:eastAsiaTheme="minorEastAsia" w:hAnsi="Exo"/>
                <w:iCs/>
                <w:sz w:val="16"/>
                <w:szCs w:val="16"/>
              </w:rPr>
            </w:pPr>
            <m:oMathPara>
              <m:oMath>
                <m: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ctrlPr>
                          <w:rPr>
                            <w:rFonts w:ascii="Cambria Math" w:eastAsiaTheme="minorEastAsia" w:hAnsi="Cambria Math"/>
                            <w:i/>
                            <w:sz w:val="16"/>
                            <w:szCs w:val="16"/>
                          </w:rPr>
                        </m:ctrlPr>
                      </m:num>
                      <m:den>
                        <m:r>
                          <w:rPr>
                            <w:rFonts w:ascii="Cambria Math" w:eastAsiaTheme="minorEastAsia" w:hAnsi="Cambria Math"/>
                            <w:sz w:val="16"/>
                            <w:szCs w:val="16"/>
                          </w:rPr>
                          <m:t>40</m:t>
                        </m:r>
                        <m:ctrlPr>
                          <w:rPr>
                            <w:rFonts w:ascii="Cambria Math" w:eastAsiaTheme="minorEastAsia" w:hAnsi="Cambria Math"/>
                            <w:i/>
                            <w:sz w:val="16"/>
                            <w:szCs w:val="16"/>
                          </w:rPr>
                        </m:ctrlPr>
                      </m:den>
                    </m:f>
                    <m:ctrlPr>
                      <w:rPr>
                        <w:rFonts w:ascii="Cambria Math" w:eastAsiaTheme="minorEastAsia" w:hAnsi="Cambria Math"/>
                        <w:i/>
                        <w:sz w:val="16"/>
                        <w:szCs w:val="16"/>
                      </w:rPr>
                    </m:ctrlPr>
                  </m:e>
                </m:d>
              </m:oMath>
            </m:oMathPara>
          </w:p>
        </w:tc>
      </w:tr>
      <w:tr w:rsidR="00FF0722" w:rsidRPr="00FF0722" w14:paraId="474FFEE5"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E47E605" w14:textId="5D7E96A2"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Brasil, Região, Unidade</w:t>
            </w:r>
            <w:ins w:id="33" w:author="Érika Aquino" w:date="2025-01-11T21:56:00Z">
              <w:r w:rsidR="001F561B">
                <w:rPr>
                  <w:rFonts w:ascii="Exo" w:hAnsi="Exo"/>
                  <w:color w:val="auto"/>
                </w:rPr>
                <w:t>s</w:t>
              </w:r>
            </w:ins>
            <w:r w:rsidRPr="00FF0722">
              <w:rPr>
                <w:rFonts w:ascii="Exo" w:hAnsi="Exo"/>
                <w:color w:val="auto"/>
              </w:rPr>
              <w:t xml:space="preserve"> da Federação, Macrorregiões de Saúde, Regiões de Saúde e Municípios. </w:t>
            </w:r>
          </w:p>
        </w:tc>
      </w:tr>
      <w:tr w:rsidR="00FF0722" w:rsidRPr="00FF0722" w14:paraId="6706D393"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9C1B343" w14:textId="77777777" w:rsidR="00FF0722" w:rsidRPr="00FF0722" w:rsidRDefault="00FF0722" w:rsidP="00BB613C">
            <w:pPr>
              <w:jc w:val="both"/>
              <w:rPr>
                <w:rFonts w:ascii="Exo" w:hAnsi="Exo"/>
                <w:sz w:val="20"/>
              </w:rPr>
            </w:pPr>
            <w:r w:rsidRPr="00FF0722">
              <w:rPr>
                <w:rFonts w:ascii="Exo" w:hAnsi="Exo"/>
                <w:sz w:val="20"/>
              </w:rPr>
              <w:t>Categoria profissional e nível de atenção (primária, secundária e terciária).</w:t>
            </w:r>
          </w:p>
        </w:tc>
      </w:tr>
      <w:tr w:rsidR="00FF0722" w:rsidRPr="00FF0722" w14:paraId="310F13A1"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Periodicidade de atualização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Anual</w:t>
            </w:r>
          </w:p>
        </w:tc>
      </w:tr>
      <w:tr w:rsidR="00FF0722" w:rsidRPr="00FF0722" w14:paraId="42656762"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4E93A11"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Competência de janeiro de cada ano de 2008 ao último ano com dados disponíveis.</w:t>
            </w:r>
          </w:p>
        </w:tc>
      </w:tr>
      <w:tr w:rsidR="00FF0722" w:rsidRPr="00FF0722" w14:paraId="270A26AA" w14:textId="77777777" w:rsidTr="00FF072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F06E849"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Siyam. A, Nair, T.S, Diallo, K. Dussault, G. (2022). Strengthening the collection, analysis and use of health workforce data and information: a handbook. World Health Organization. Geneva. Disponível em: &lt;https://iris.who.int/bitstream/handle/10665/365680/9789240058712-eng.pdf?sequence=1&gt;</w:t>
            </w:r>
          </w:p>
        </w:tc>
      </w:tr>
      <w:tr w:rsidR="00FF0722" w:rsidRPr="00FF0722" w14:paraId="67545E58" w14:textId="77777777" w:rsidTr="00FF0722">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FF0722" w:rsidRPr="00FF0722" w:rsidRDefault="00FF0722" w:rsidP="00BB613C">
            <w:pPr>
              <w:pStyle w:val="QuadrosFiguras1"/>
              <w:spacing w:before="60" w:line="276" w:lineRule="auto"/>
              <w:jc w:val="left"/>
              <w:rPr>
                <w:rFonts w:ascii="Exo" w:hAnsi="Exo"/>
                <w:b/>
                <w:bCs/>
                <w:color w:val="FFFFFF" w:themeColor="background1"/>
                <w:sz w:val="22"/>
                <w:szCs w:val="24"/>
              </w:rPr>
            </w:pPr>
            <w:r w:rsidRPr="00FF0722">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778FB7B" w14:textId="77777777" w:rsidR="00FF0722" w:rsidRPr="00FF0722" w:rsidRDefault="00FF0722" w:rsidP="00BB613C">
            <w:pPr>
              <w:pStyle w:val="QuadrosFiguras1"/>
              <w:spacing w:before="60" w:after="60" w:line="240" w:lineRule="auto"/>
              <w:jc w:val="both"/>
              <w:rPr>
                <w:rFonts w:ascii="Exo" w:hAnsi="Exo"/>
                <w:color w:val="auto"/>
              </w:rPr>
            </w:pPr>
            <w:r w:rsidRPr="00FF0722">
              <w:rPr>
                <w:rFonts w:ascii="Exo" w:hAnsi="Exo"/>
                <w:color w:val="auto"/>
              </w:rPr>
              <w:t>Este indicador quantifica um aspecto positivo para os sistemas de saúde. Nesse sentido, quanto maior o valor obtido de médicos da família, melhor será o resultado.</w:t>
            </w:r>
          </w:p>
        </w:tc>
      </w:tr>
      <w:bookmarkEnd w:id="32"/>
    </w:tbl>
    <w:p w14:paraId="3296BB55" w14:textId="77777777" w:rsidR="00FF0722" w:rsidRPr="00FF0722" w:rsidRDefault="00FF0722" w:rsidP="00D7294F">
      <w:pPr>
        <w:pStyle w:val="PargrafodaLista"/>
        <w:rPr>
          <w:rFonts w:ascii="Exo" w:hAnsi="Exo"/>
        </w:rPr>
      </w:pPr>
    </w:p>
    <w:p w14:paraId="0E827315" w14:textId="23E4C9F3" w:rsidR="0078205E" w:rsidRDefault="00E47210" w:rsidP="004A3585">
      <w:pPr>
        <w:rPr>
          <w:rFonts w:ascii="Exo" w:hAnsi="Exo"/>
        </w:rPr>
      </w:pPr>
      <w:r w:rsidRPr="00FF0722">
        <w:rPr>
          <w:rFonts w:ascii="Exo" w:hAnsi="Exo"/>
        </w:rPr>
        <w:tab/>
      </w:r>
      <w:r w:rsidRPr="00FF0722">
        <w:rPr>
          <w:rFonts w:ascii="Exo" w:hAnsi="Exo"/>
        </w:rPr>
        <w:tab/>
      </w:r>
      <w:r w:rsidRPr="00FF0722">
        <w:rPr>
          <w:rFonts w:ascii="Exo" w:hAnsi="Exo"/>
        </w:rPr>
        <w:tab/>
      </w:r>
    </w:p>
    <w:p w14:paraId="1B24459A" w14:textId="77777777" w:rsidR="00FF0722" w:rsidRPr="00FF0722" w:rsidRDefault="00FF0722" w:rsidP="004A3585">
      <w:pPr>
        <w:rPr>
          <w:rFonts w:ascii="Exo" w:hAnsi="Exo"/>
        </w:rPr>
      </w:pPr>
    </w:p>
    <w:p w14:paraId="4B346B7F" w14:textId="6AB7933F" w:rsidR="004A3585" w:rsidRPr="00FF0722" w:rsidRDefault="004A3585" w:rsidP="004A3585">
      <w:pPr>
        <w:pStyle w:val="Ttulo1"/>
        <w:jc w:val="center"/>
        <w:rPr>
          <w:rFonts w:ascii="Exo" w:hAnsi="Exo"/>
          <w:b/>
          <w:bCs/>
          <w:color w:val="auto"/>
        </w:rPr>
      </w:pPr>
      <w:bookmarkStart w:id="34" w:name="_Toc181700709"/>
      <w:commentRangeStart w:id="35"/>
      <w:r w:rsidRPr="00FF0722">
        <w:rPr>
          <w:rFonts w:ascii="Exo" w:hAnsi="Exo"/>
          <w:b/>
          <w:bCs/>
          <w:color w:val="auto"/>
        </w:rPr>
        <w:t>Exemplo de aplicação</w:t>
      </w:r>
      <w:bookmarkEnd w:id="34"/>
      <w:commentRangeEnd w:id="35"/>
      <w:r w:rsidR="00E14844">
        <w:rPr>
          <w:rStyle w:val="Refdecomentrio"/>
          <w:rFonts w:asciiTheme="minorHAnsi" w:eastAsiaTheme="minorHAnsi" w:hAnsiTheme="minorHAnsi" w:cstheme="minorBidi"/>
          <w:color w:val="auto"/>
        </w:rPr>
        <w:commentReference w:id="35"/>
      </w:r>
    </w:p>
    <w:p w14:paraId="0824521B" w14:textId="746E7833" w:rsidR="0078205E" w:rsidRPr="00FF0722" w:rsidRDefault="0078205E" w:rsidP="0078205E">
      <w:pPr>
        <w:ind w:left="-1701"/>
        <w:jc w:val="center"/>
        <w:rPr>
          <w:rFonts w:ascii="Exo" w:hAnsi="Exo"/>
        </w:rPr>
      </w:pPr>
    </w:p>
    <w:p w14:paraId="5E67A119" w14:textId="6C99AD96" w:rsidR="009E5CEE" w:rsidRPr="00FF0722" w:rsidRDefault="009E5CEE" w:rsidP="00C567EB">
      <w:pPr>
        <w:pStyle w:val="SemEspaamento"/>
        <w:spacing w:line="360" w:lineRule="auto"/>
        <w:ind w:firstLine="851"/>
        <w:rPr>
          <w:rFonts w:ascii="Exo" w:hAnsi="Exo"/>
          <w:sz w:val="20"/>
          <w:szCs w:val="20"/>
        </w:rPr>
      </w:pPr>
      <w:r w:rsidRPr="00FF0722">
        <w:rPr>
          <w:rFonts w:ascii="Exo" w:hAnsi="Exo"/>
          <w:sz w:val="20"/>
          <w:szCs w:val="20"/>
        </w:rPr>
        <w:t xml:space="preserve">Para acessar o link do código que resultou no mapa, clique </w:t>
      </w:r>
      <w:hyperlink r:id="rId15" w:history="1">
        <w:r w:rsidRPr="00FF0722">
          <w:rPr>
            <w:rStyle w:val="Hyperlink"/>
            <w:rFonts w:ascii="Exo" w:hAnsi="Exo"/>
            <w:sz w:val="20"/>
            <w:szCs w:val="20"/>
          </w:rPr>
          <w:t>aqui</w:t>
        </w:r>
      </w:hyperlink>
      <w:r w:rsidRPr="00FF0722">
        <w:rPr>
          <w:rFonts w:ascii="Exo" w:hAnsi="Exo"/>
          <w:sz w:val="20"/>
          <w:szCs w:val="20"/>
        </w:rPr>
        <w:t>.</w:t>
      </w:r>
    </w:p>
    <w:p w14:paraId="0D2D1F03" w14:textId="170B76C1" w:rsidR="00666086" w:rsidRPr="00FF0722" w:rsidRDefault="00666086" w:rsidP="00D94AD2">
      <w:pPr>
        <w:pStyle w:val="NormalWeb"/>
        <w:jc w:val="center"/>
        <w:rPr>
          <w:rFonts w:ascii="Exo" w:hAnsi="Exo"/>
        </w:rPr>
      </w:pPr>
    </w:p>
    <w:p w14:paraId="6EFC34B2" w14:textId="3ADFDD53" w:rsidR="003F6595" w:rsidRPr="00FF0722" w:rsidRDefault="00666086" w:rsidP="00666086">
      <w:pPr>
        <w:pStyle w:val="Ttulo1"/>
        <w:jc w:val="center"/>
        <w:rPr>
          <w:rFonts w:ascii="Exo" w:hAnsi="Exo"/>
          <w:b/>
          <w:bCs/>
          <w:color w:val="auto"/>
        </w:rPr>
      </w:pPr>
      <w:bookmarkStart w:id="36" w:name="_Toc181700710"/>
      <w:r w:rsidRPr="00FF0722">
        <w:rPr>
          <w:rFonts w:ascii="Exo" w:hAnsi="Exo"/>
          <w:b/>
          <w:bCs/>
          <w:color w:val="auto"/>
        </w:rPr>
        <w:t>Referências</w:t>
      </w:r>
      <w:bookmarkEnd w:id="36"/>
    </w:p>
    <w:p w14:paraId="393A9936" w14:textId="77777777" w:rsidR="00666086" w:rsidRPr="00FF07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FF0722" w:rsidRDefault="00666086" w:rsidP="00666086">
          <w:pPr>
            <w:autoSpaceDE w:val="0"/>
            <w:autoSpaceDN w:val="0"/>
            <w:ind w:hanging="640"/>
            <w:jc w:val="both"/>
            <w:divId w:val="344209817"/>
            <w:rPr>
              <w:rFonts w:ascii="Exo" w:eastAsia="Times New Roman" w:hAnsi="Exo"/>
              <w:color w:val="00000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t xml:space="preserve">WHO. Global strategy on human resources for health: Workforce 2030. 2016. </w:t>
          </w:r>
        </w:p>
        <w:p w14:paraId="04B120DA" w14:textId="77777777" w:rsidR="00666086" w:rsidRPr="00FF0722" w:rsidRDefault="00666086" w:rsidP="00666086">
          <w:pPr>
            <w:autoSpaceDE w:val="0"/>
            <w:autoSpaceDN w:val="0"/>
            <w:ind w:hanging="640"/>
            <w:jc w:val="both"/>
            <w:divId w:val="682315618"/>
            <w:rPr>
              <w:rFonts w:ascii="Exo" w:eastAsia="Times New Roman" w:hAnsi="Exo"/>
              <w:color w:val="000000"/>
              <w:sz w:val="20"/>
              <w:szCs w:val="20"/>
            </w:rPr>
          </w:pPr>
          <w:r w:rsidRPr="00FF0722">
            <w:rPr>
              <w:rFonts w:ascii="Exo" w:eastAsia="Times New Roman" w:hAnsi="Exo"/>
              <w:color w:val="000000"/>
              <w:sz w:val="20"/>
              <w:szCs w:val="20"/>
            </w:rPr>
            <w:t xml:space="preserve">2. </w:t>
          </w:r>
          <w:r w:rsidRPr="00FF0722">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FF0722" w:rsidRDefault="00666086" w:rsidP="00666086">
          <w:pPr>
            <w:autoSpaceDE w:val="0"/>
            <w:autoSpaceDN w:val="0"/>
            <w:ind w:hanging="640"/>
            <w:jc w:val="both"/>
            <w:divId w:val="350181312"/>
            <w:rPr>
              <w:rFonts w:ascii="Exo" w:eastAsia="Times New Roman" w:hAnsi="Exo"/>
              <w:color w:val="000000"/>
              <w:sz w:val="20"/>
              <w:szCs w:val="20"/>
            </w:rPr>
          </w:pPr>
          <w:r w:rsidRPr="00FF0722">
            <w:rPr>
              <w:rFonts w:ascii="Exo" w:eastAsia="Times New Roman" w:hAnsi="Exo"/>
              <w:color w:val="000000"/>
              <w:sz w:val="20"/>
              <w:szCs w:val="20"/>
            </w:rPr>
            <w:t xml:space="preserve">3. </w:t>
          </w:r>
          <w:r w:rsidRPr="00FF0722">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FF0722" w:rsidRDefault="00666086" w:rsidP="00666086">
          <w:pPr>
            <w:autoSpaceDE w:val="0"/>
            <w:autoSpaceDN w:val="0"/>
            <w:ind w:hanging="640"/>
            <w:jc w:val="both"/>
            <w:divId w:val="287247027"/>
            <w:rPr>
              <w:rFonts w:ascii="Exo" w:eastAsia="Times New Roman" w:hAnsi="Exo"/>
              <w:color w:val="000000"/>
              <w:sz w:val="20"/>
              <w:szCs w:val="20"/>
            </w:rPr>
          </w:pPr>
          <w:r w:rsidRPr="00FF0722">
            <w:rPr>
              <w:rFonts w:ascii="Exo" w:eastAsia="Times New Roman" w:hAnsi="Exo"/>
              <w:color w:val="000000"/>
              <w:sz w:val="20"/>
              <w:szCs w:val="20"/>
            </w:rPr>
            <w:t xml:space="preserve">4. </w:t>
          </w:r>
          <w:r w:rsidRPr="00FF0722">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FF0722" w:rsidRDefault="00666086" w:rsidP="00666086">
          <w:pPr>
            <w:autoSpaceDE w:val="0"/>
            <w:autoSpaceDN w:val="0"/>
            <w:ind w:hanging="640"/>
            <w:jc w:val="both"/>
            <w:divId w:val="2052460715"/>
            <w:rPr>
              <w:rFonts w:ascii="Exo" w:eastAsia="Times New Roman" w:hAnsi="Exo"/>
              <w:color w:val="000000"/>
              <w:sz w:val="20"/>
              <w:szCs w:val="20"/>
            </w:rPr>
          </w:pPr>
          <w:r w:rsidRPr="00FF0722">
            <w:rPr>
              <w:rFonts w:ascii="Exo" w:eastAsia="Times New Roman" w:hAnsi="Exo"/>
              <w:color w:val="000000"/>
              <w:sz w:val="20"/>
              <w:szCs w:val="20"/>
            </w:rPr>
            <w:t xml:space="preserve">5. </w:t>
          </w:r>
          <w:r w:rsidRPr="00FF0722">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FF0722" w:rsidRDefault="00666086" w:rsidP="00666086">
          <w:pPr>
            <w:autoSpaceDE w:val="0"/>
            <w:autoSpaceDN w:val="0"/>
            <w:ind w:hanging="640"/>
            <w:jc w:val="both"/>
            <w:divId w:val="175507557"/>
            <w:rPr>
              <w:rFonts w:ascii="Exo" w:eastAsia="Times New Roman" w:hAnsi="Exo"/>
              <w:color w:val="000000"/>
              <w:sz w:val="20"/>
              <w:szCs w:val="20"/>
            </w:rPr>
          </w:pPr>
          <w:r w:rsidRPr="00FF0722">
            <w:rPr>
              <w:rFonts w:ascii="Exo" w:eastAsia="Times New Roman" w:hAnsi="Exo"/>
              <w:color w:val="000000"/>
              <w:sz w:val="20"/>
              <w:szCs w:val="20"/>
            </w:rPr>
            <w:t xml:space="preserve">6. </w:t>
          </w:r>
          <w:r w:rsidRPr="00FF0722">
            <w:rPr>
              <w:rFonts w:ascii="Exo" w:eastAsia="Times New Roman" w:hAnsi="Exo"/>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FF0722" w:rsidRDefault="00666086" w:rsidP="00666086">
          <w:pPr>
            <w:autoSpaceDE w:val="0"/>
            <w:autoSpaceDN w:val="0"/>
            <w:ind w:hanging="640"/>
            <w:jc w:val="both"/>
            <w:divId w:val="287514636"/>
            <w:rPr>
              <w:rFonts w:ascii="Exo" w:eastAsia="Times New Roman" w:hAnsi="Exo"/>
              <w:color w:val="000000"/>
              <w:sz w:val="20"/>
              <w:szCs w:val="20"/>
            </w:rPr>
          </w:pPr>
          <w:r w:rsidRPr="00FF0722">
            <w:rPr>
              <w:rFonts w:ascii="Exo" w:eastAsia="Times New Roman" w:hAnsi="Exo"/>
              <w:color w:val="000000"/>
              <w:sz w:val="20"/>
              <w:szCs w:val="20"/>
            </w:rPr>
            <w:t xml:space="preserve">7. </w:t>
          </w:r>
          <w:r w:rsidRPr="00FF0722">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Pr="00FF0722" w:rsidRDefault="00666086" w:rsidP="0078205E">
          <w:pPr>
            <w:ind w:left="-1701"/>
            <w:jc w:val="center"/>
            <w:rPr>
              <w:rFonts w:ascii="Exo" w:hAnsi="Exo"/>
            </w:rPr>
          </w:pPr>
          <w:r w:rsidRPr="00FF0722">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13" w:author="Érika Aquino" w:date="2025-01-11T22:49:00Z" w:initials="E.A.">
    <w:p w14:paraId="31769C60" w14:textId="77777777" w:rsidR="005D0D45" w:rsidRDefault="005D0D45" w:rsidP="005D0D45">
      <w:pPr>
        <w:pStyle w:val="Textodecomentrio"/>
      </w:pPr>
      <w:r>
        <w:rPr>
          <w:rStyle w:val="Refdecomentrio"/>
        </w:rPr>
        <w:annotationRef/>
      </w:r>
      <w:r>
        <w:rPr>
          <w:color w:val="222222"/>
          <w:highlight w:val="white"/>
        </w:rPr>
        <w:t>GIRARDI, Sábado Nicolau et al. Índice de escassez de médicos no Brasil: estudo exploratório no âmbito da Atenção Primária. </w:t>
      </w:r>
      <w:r>
        <w:rPr>
          <w:b/>
          <w:bCs/>
          <w:color w:val="222222"/>
          <w:highlight w:val="white"/>
        </w:rPr>
        <w:t>Pierantoni CR, Dal Poz MR, França T, organizadores. O trabalho em saúde: abordagens quantitativas e qualitativas. Rio de Janeiro: Cepesc/IMS/UERJ, ObservaRH</w:t>
      </w:r>
      <w:r>
        <w:rPr>
          <w:color w:val="222222"/>
          <w:highlight w:val="white"/>
        </w:rPr>
        <w:t>, p. 171-186, 2011.</w:t>
      </w:r>
      <w:r>
        <w:t xml:space="preserve"> </w:t>
      </w:r>
    </w:p>
  </w:comment>
  <w:comment w:id="17" w:author="Érika Aquino" w:date="2025-01-11T22:50:00Z" w:initials="E.A.">
    <w:p w14:paraId="6D2436E0" w14:textId="77777777" w:rsidR="005D0D45" w:rsidRDefault="005D0D45" w:rsidP="005D0D45">
      <w:pPr>
        <w:pStyle w:val="Textodecomentrio"/>
      </w:pPr>
      <w:r>
        <w:rPr>
          <w:rStyle w:val="Refdecomentrio"/>
        </w:rPr>
        <w:annotationRef/>
      </w:r>
      <w:r>
        <w:rPr>
          <w:color w:val="222222"/>
          <w:highlight w:val="white"/>
        </w:rPr>
        <w:t>BRUCKNER, Tim A. et al. The mental health workforce gap in low-and middle-income countries: a needs-based approach. </w:t>
      </w:r>
      <w:r>
        <w:rPr>
          <w:b/>
          <w:bCs/>
          <w:color w:val="222222"/>
          <w:highlight w:val="white"/>
        </w:rPr>
        <w:t>Bulletin of the World Health Organization</w:t>
      </w:r>
      <w:r>
        <w:rPr>
          <w:color w:val="222222"/>
          <w:highlight w:val="white"/>
        </w:rPr>
        <w:t>, v. 89, p. 184-194, 2011.</w:t>
      </w:r>
      <w:r>
        <w:t xml:space="preserve"> </w:t>
      </w:r>
    </w:p>
  </w:comment>
  <w:comment w:id="21" w:author="Érika Aquino" w:date="2025-01-11T22:50:00Z" w:initials="E.A.">
    <w:p w14:paraId="5389FB22" w14:textId="77777777" w:rsidR="005D0D45" w:rsidRDefault="005D0D45" w:rsidP="005D0D45">
      <w:pPr>
        <w:pStyle w:val="Textodecomentrio"/>
      </w:pPr>
      <w:r>
        <w:rPr>
          <w:rStyle w:val="Refdecomentrio"/>
        </w:rPr>
        <w:annotationRef/>
      </w:r>
      <w:r>
        <w:rPr>
          <w:color w:val="222222"/>
          <w:highlight w:val="white"/>
        </w:rPr>
        <w:t>AYUDINA, Yenita; SUDIRMAN, Sudirman; NURJANAH, Nurjanah. Analysis Of Job Burden Using Method of FTE (Full Time Equivalent) at Puskesmas Pantoloan. </w:t>
      </w:r>
      <w:r>
        <w:rPr>
          <w:b/>
          <w:bCs/>
          <w:color w:val="222222"/>
          <w:highlight w:val="white"/>
        </w:rPr>
        <w:t>International Journal of Health, Economics, and Social Sciences (IJHESS)</w:t>
      </w:r>
      <w:r>
        <w:rPr>
          <w:color w:val="222222"/>
          <w:highlight w:val="white"/>
        </w:rPr>
        <w:t>, v. 3, n. 3, p. 214-220, 2021.</w:t>
      </w:r>
      <w:r>
        <w:t xml:space="preserve"> </w:t>
      </w:r>
    </w:p>
  </w:comment>
  <w:comment w:id="25" w:author="Daniel Pagotto" w:date="2024-11-05T11:10:00Z" w:initials="DP">
    <w:p w14:paraId="4B51C398" w14:textId="52F8E113" w:rsidR="00E47210" w:rsidRDefault="00E47210">
      <w:pPr>
        <w:pStyle w:val="Textodecomentrio"/>
      </w:pPr>
      <w:r>
        <w:rPr>
          <w:rStyle w:val="Refdecomentrio"/>
        </w:rPr>
        <w:annotationRef/>
      </w:r>
      <w:r>
        <w:t>Mais uma referência</w:t>
      </w:r>
    </w:p>
  </w:comment>
  <w:comment w:id="31" w:author="Daniel Pagotto" w:date="2025-01-15T10:19:00Z" w:initials="DP">
    <w:p w14:paraId="4CDBFB51" w14:textId="65A9D858" w:rsidR="00E14844" w:rsidRDefault="00E14844">
      <w:pPr>
        <w:pStyle w:val="Textodecomentrio"/>
      </w:pPr>
      <w:r>
        <w:rPr>
          <w:rStyle w:val="Refdecomentrio"/>
        </w:rPr>
        <w:annotationRef/>
      </w:r>
      <w:r>
        <w:t>Ajustar título</w:t>
      </w:r>
    </w:p>
  </w:comment>
  <w:comment w:id="35" w:author="Daniel Pagotto" w:date="2025-01-15T10:19:00Z" w:initials="DP">
    <w:p w14:paraId="24948E28" w14:textId="579D6942" w:rsidR="00E14844" w:rsidRDefault="00E14844">
      <w:pPr>
        <w:pStyle w:val="Textodecomentrio"/>
      </w:pPr>
      <w:r>
        <w:rPr>
          <w:rStyle w:val="Refdecomentrio"/>
        </w:rPr>
        <w:annotationRef/>
      </w:r>
      <w:r>
        <w:t>adicionar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31769C60" w15:done="0"/>
  <w15:commentEx w15:paraId="6D2436E0" w15:done="0"/>
  <w15:commentEx w15:paraId="5389FB22" w15:done="0"/>
  <w15:commentEx w15:paraId="4B51C398" w15:done="0"/>
  <w15:commentEx w15:paraId="4CDBFB51" w15:done="0"/>
  <w15:commentEx w15:paraId="24948E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509BE4AB" w16cex:dateUtc="2025-01-12T01:49:00Z"/>
  <w16cex:commentExtensible w16cex:durableId="0D2AC2DB" w16cex:dateUtc="2025-01-12T01:50:00Z"/>
  <w16cex:commentExtensible w16cex:durableId="5E9727A6" w16cex:dateUtc="2025-01-12T01:50:00Z"/>
  <w16cex:commentExtensible w16cex:durableId="2AD47B94" w16cex:dateUtc="2024-11-05T14:10:00Z"/>
  <w16cex:commentExtensible w16cex:durableId="2B320A3B" w16cex:dateUtc="2025-01-15T13:19:00Z"/>
  <w16cex:commentExtensible w16cex:durableId="2B320A35" w16cex:dateUtc="2025-01-15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31769C60" w16cid:durableId="509BE4AB"/>
  <w16cid:commentId w16cid:paraId="6D2436E0" w16cid:durableId="0D2AC2DB"/>
  <w16cid:commentId w16cid:paraId="5389FB22" w16cid:durableId="5E9727A6"/>
  <w16cid:commentId w16cid:paraId="4B51C398" w16cid:durableId="2AD47B94"/>
  <w16cid:commentId w16cid:paraId="4CDBFB51" w16cid:durableId="2B320A3B"/>
  <w16cid:commentId w16cid:paraId="24948E28" w16cid:durableId="2B320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E28E0" w14:textId="77777777" w:rsidR="002A6FB3" w:rsidRDefault="002A6FB3" w:rsidP="0078205E">
      <w:pPr>
        <w:spacing w:after="0" w:line="240" w:lineRule="auto"/>
      </w:pPr>
      <w:r>
        <w:separator/>
      </w:r>
    </w:p>
  </w:endnote>
  <w:endnote w:type="continuationSeparator" w:id="0">
    <w:p w14:paraId="7FDD1452" w14:textId="77777777" w:rsidR="002A6FB3" w:rsidRDefault="002A6FB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8D04F" w14:textId="77777777" w:rsidR="002A6FB3" w:rsidRDefault="002A6FB3" w:rsidP="0078205E">
      <w:pPr>
        <w:spacing w:after="0" w:line="240" w:lineRule="auto"/>
      </w:pPr>
      <w:r>
        <w:separator/>
      </w:r>
    </w:p>
  </w:footnote>
  <w:footnote w:type="continuationSeparator" w:id="0">
    <w:p w14:paraId="478154E7" w14:textId="77777777" w:rsidR="002A6FB3" w:rsidRDefault="002A6FB3"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97F3C"/>
    <w:rsid w:val="001D0EE0"/>
    <w:rsid w:val="001F561B"/>
    <w:rsid w:val="00255C97"/>
    <w:rsid w:val="002826EF"/>
    <w:rsid w:val="002A6FB3"/>
    <w:rsid w:val="002D5D78"/>
    <w:rsid w:val="003F6595"/>
    <w:rsid w:val="00496AA8"/>
    <w:rsid w:val="004A3585"/>
    <w:rsid w:val="004A74C2"/>
    <w:rsid w:val="004C446E"/>
    <w:rsid w:val="004E0F3E"/>
    <w:rsid w:val="0051118D"/>
    <w:rsid w:val="00537021"/>
    <w:rsid w:val="00590F04"/>
    <w:rsid w:val="005C3030"/>
    <w:rsid w:val="005D0D45"/>
    <w:rsid w:val="006447AB"/>
    <w:rsid w:val="00666086"/>
    <w:rsid w:val="0067139C"/>
    <w:rsid w:val="0078205E"/>
    <w:rsid w:val="00814305"/>
    <w:rsid w:val="008C64CD"/>
    <w:rsid w:val="009C0265"/>
    <w:rsid w:val="009E5CEE"/>
    <w:rsid w:val="00A80BE7"/>
    <w:rsid w:val="00A92A31"/>
    <w:rsid w:val="00B13018"/>
    <w:rsid w:val="00B55CBE"/>
    <w:rsid w:val="00C05C2B"/>
    <w:rsid w:val="00C567EB"/>
    <w:rsid w:val="00CA4CA1"/>
    <w:rsid w:val="00CB5C51"/>
    <w:rsid w:val="00CF7F96"/>
    <w:rsid w:val="00D24869"/>
    <w:rsid w:val="00D36EEF"/>
    <w:rsid w:val="00D7294F"/>
    <w:rsid w:val="00D94AD2"/>
    <w:rsid w:val="00E14844"/>
    <w:rsid w:val="00E47210"/>
    <w:rsid w:val="00FB42E6"/>
    <w:rsid w:val="00FF07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danielppagotto/dimensionamento_m4/blob/main/01_indicadores/07_equipamentos/07_indicadores_equipamentos.R"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4A74C2"/>
    <w:rsid w:val="009A2513"/>
    <w:rsid w:val="00A647F7"/>
    <w:rsid w:val="00AC7EBC"/>
    <w:rsid w:val="00AE103D"/>
    <w:rsid w:val="00BA0934"/>
    <w:rsid w:val="00C26E7B"/>
    <w:rsid w:val="00CA3EDD"/>
    <w:rsid w:val="00CF7F96"/>
    <w:rsid w:val="00E13579"/>
    <w:rsid w:val="00EB6977"/>
    <w:rsid w:val="00EB6B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1637</Words>
  <Characters>8842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11</cp:revision>
  <dcterms:created xsi:type="dcterms:W3CDTF">2024-11-06T13:57:00Z</dcterms:created>
  <dcterms:modified xsi:type="dcterms:W3CDTF">2025-01-15T13:20:00Z</dcterms:modified>
</cp:coreProperties>
</file>