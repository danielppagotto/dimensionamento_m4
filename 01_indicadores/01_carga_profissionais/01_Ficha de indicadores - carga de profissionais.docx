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38966CA3">
            <wp:simplePos x="0" y="0"/>
            <wp:positionH relativeFrom="column">
              <wp:posOffset>-1064895</wp:posOffset>
            </wp:positionH>
            <wp:positionV relativeFrom="paragraph">
              <wp:posOffset>-930275</wp:posOffset>
            </wp:positionV>
            <wp:extent cx="7555230" cy="10744200"/>
            <wp:effectExtent l="0" t="0" r="7620" b="0"/>
            <wp:wrapNone/>
            <wp:docPr id="1891666400" name="Imagem 2" descr="Diagrama,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descr="Diagrama,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55423" cy="10744474"/>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7669558"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DA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21B2CD4" w:rsidR="0078205E" w:rsidRDefault="00C15DA5"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7239BA36" w14:textId="7E545ED0" w:rsidR="00097808" w:rsidRDefault="00D36EEF">
          <w:pPr>
            <w:pStyle w:val="Sumrio1"/>
            <w:tabs>
              <w:tab w:val="right" w:leader="dot" w:pos="9062"/>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4289812" w:history="1">
            <w:r w:rsidR="00097808" w:rsidRPr="002C7ED8">
              <w:rPr>
                <w:rStyle w:val="Hyperlink"/>
                <w:rFonts w:ascii="Exo" w:hAnsi="Exo"/>
                <w:b/>
                <w:bCs/>
                <w:noProof/>
              </w:rPr>
              <w:t>Introdução</w:t>
            </w:r>
            <w:r w:rsidR="00097808">
              <w:rPr>
                <w:noProof/>
                <w:webHidden/>
              </w:rPr>
              <w:tab/>
            </w:r>
            <w:r w:rsidR="00097808">
              <w:rPr>
                <w:noProof/>
                <w:webHidden/>
              </w:rPr>
              <w:fldChar w:fldCharType="begin"/>
            </w:r>
            <w:r w:rsidR="00097808">
              <w:rPr>
                <w:noProof/>
                <w:webHidden/>
              </w:rPr>
              <w:instrText xml:space="preserve"> PAGEREF _Toc184289812 \h </w:instrText>
            </w:r>
            <w:r w:rsidR="00097808">
              <w:rPr>
                <w:noProof/>
                <w:webHidden/>
              </w:rPr>
            </w:r>
            <w:r w:rsidR="00097808">
              <w:rPr>
                <w:noProof/>
                <w:webHidden/>
              </w:rPr>
              <w:fldChar w:fldCharType="separate"/>
            </w:r>
            <w:r w:rsidR="00097808">
              <w:rPr>
                <w:noProof/>
                <w:webHidden/>
              </w:rPr>
              <w:t>4</w:t>
            </w:r>
            <w:r w:rsidR="00097808">
              <w:rPr>
                <w:noProof/>
                <w:webHidden/>
              </w:rPr>
              <w:fldChar w:fldCharType="end"/>
            </w:r>
          </w:hyperlink>
        </w:p>
        <w:p w14:paraId="2BA98D20" w14:textId="30F63D39" w:rsidR="00097808" w:rsidRDefault="00391A15">
          <w:pPr>
            <w:pStyle w:val="Sumrio1"/>
            <w:tabs>
              <w:tab w:val="right" w:leader="dot" w:pos="9062"/>
            </w:tabs>
            <w:rPr>
              <w:rFonts w:eastAsiaTheme="minorEastAsia"/>
              <w:noProof/>
              <w:kern w:val="0"/>
              <w:lang w:eastAsia="pt-BR"/>
              <w14:ligatures w14:val="none"/>
            </w:rPr>
          </w:pPr>
          <w:hyperlink w:anchor="_Toc184289813" w:history="1">
            <w:r w:rsidR="00097808" w:rsidRPr="002C7ED8">
              <w:rPr>
                <w:rStyle w:val="Hyperlink"/>
                <w:rFonts w:ascii="Exo" w:hAnsi="Exo"/>
                <w:b/>
                <w:bCs/>
                <w:noProof/>
              </w:rPr>
              <w:t>Ficha de indicador</w:t>
            </w:r>
            <w:r w:rsidR="00097808">
              <w:rPr>
                <w:noProof/>
                <w:webHidden/>
              </w:rPr>
              <w:tab/>
            </w:r>
            <w:r w:rsidR="00097808">
              <w:rPr>
                <w:noProof/>
                <w:webHidden/>
              </w:rPr>
              <w:fldChar w:fldCharType="begin"/>
            </w:r>
            <w:r w:rsidR="00097808">
              <w:rPr>
                <w:noProof/>
                <w:webHidden/>
              </w:rPr>
              <w:instrText xml:space="preserve"> PAGEREF _Toc184289813 \h </w:instrText>
            </w:r>
            <w:r w:rsidR="00097808">
              <w:rPr>
                <w:noProof/>
                <w:webHidden/>
              </w:rPr>
            </w:r>
            <w:r w:rsidR="00097808">
              <w:rPr>
                <w:noProof/>
                <w:webHidden/>
              </w:rPr>
              <w:fldChar w:fldCharType="separate"/>
            </w:r>
            <w:r w:rsidR="00097808">
              <w:rPr>
                <w:noProof/>
                <w:webHidden/>
              </w:rPr>
              <w:t>5</w:t>
            </w:r>
            <w:r w:rsidR="00097808">
              <w:rPr>
                <w:noProof/>
                <w:webHidden/>
              </w:rPr>
              <w:fldChar w:fldCharType="end"/>
            </w:r>
          </w:hyperlink>
        </w:p>
        <w:p w14:paraId="2297C07F" w14:textId="22D92E2A" w:rsidR="00097808" w:rsidRDefault="00391A15">
          <w:pPr>
            <w:pStyle w:val="Sumrio1"/>
            <w:tabs>
              <w:tab w:val="right" w:leader="dot" w:pos="9062"/>
            </w:tabs>
            <w:rPr>
              <w:rFonts w:eastAsiaTheme="minorEastAsia"/>
              <w:noProof/>
              <w:kern w:val="0"/>
              <w:lang w:eastAsia="pt-BR"/>
              <w14:ligatures w14:val="none"/>
            </w:rPr>
          </w:pPr>
          <w:hyperlink w:anchor="_Toc184289814" w:history="1">
            <w:r w:rsidR="00097808" w:rsidRPr="002C7ED8">
              <w:rPr>
                <w:rStyle w:val="Hyperlink"/>
                <w:rFonts w:ascii="Exo" w:hAnsi="Exo"/>
                <w:b/>
                <w:bCs/>
                <w:noProof/>
              </w:rPr>
              <w:t>Exemplo de aplicação</w:t>
            </w:r>
            <w:r w:rsidR="00097808">
              <w:rPr>
                <w:noProof/>
                <w:webHidden/>
              </w:rPr>
              <w:tab/>
            </w:r>
            <w:r w:rsidR="00097808">
              <w:rPr>
                <w:noProof/>
                <w:webHidden/>
              </w:rPr>
              <w:fldChar w:fldCharType="begin"/>
            </w:r>
            <w:r w:rsidR="00097808">
              <w:rPr>
                <w:noProof/>
                <w:webHidden/>
              </w:rPr>
              <w:instrText xml:space="preserve"> PAGEREF _Toc184289814 \h </w:instrText>
            </w:r>
            <w:r w:rsidR="00097808">
              <w:rPr>
                <w:noProof/>
                <w:webHidden/>
              </w:rPr>
            </w:r>
            <w:r w:rsidR="00097808">
              <w:rPr>
                <w:noProof/>
                <w:webHidden/>
              </w:rPr>
              <w:fldChar w:fldCharType="separate"/>
            </w:r>
            <w:r w:rsidR="00097808">
              <w:rPr>
                <w:noProof/>
                <w:webHidden/>
              </w:rPr>
              <w:t>7</w:t>
            </w:r>
            <w:r w:rsidR="00097808">
              <w:rPr>
                <w:noProof/>
                <w:webHidden/>
              </w:rPr>
              <w:fldChar w:fldCharType="end"/>
            </w:r>
          </w:hyperlink>
        </w:p>
        <w:p w14:paraId="32C080A2" w14:textId="2C1199D2" w:rsidR="00097808" w:rsidRDefault="00391A15">
          <w:pPr>
            <w:pStyle w:val="Sumrio1"/>
            <w:tabs>
              <w:tab w:val="right" w:leader="dot" w:pos="9062"/>
            </w:tabs>
            <w:rPr>
              <w:rFonts w:eastAsiaTheme="minorEastAsia"/>
              <w:noProof/>
              <w:kern w:val="0"/>
              <w:lang w:eastAsia="pt-BR"/>
              <w14:ligatures w14:val="none"/>
            </w:rPr>
          </w:pPr>
          <w:hyperlink w:anchor="_Toc184289815" w:history="1">
            <w:r w:rsidR="00097808" w:rsidRPr="002C7ED8">
              <w:rPr>
                <w:rStyle w:val="Hyperlink"/>
                <w:rFonts w:ascii="Exo" w:hAnsi="Exo"/>
                <w:b/>
                <w:bCs/>
                <w:noProof/>
              </w:rPr>
              <w:t>Referências</w:t>
            </w:r>
            <w:r w:rsidR="00097808">
              <w:rPr>
                <w:noProof/>
                <w:webHidden/>
              </w:rPr>
              <w:tab/>
            </w:r>
            <w:r w:rsidR="00097808">
              <w:rPr>
                <w:noProof/>
                <w:webHidden/>
              </w:rPr>
              <w:fldChar w:fldCharType="begin"/>
            </w:r>
            <w:r w:rsidR="00097808">
              <w:rPr>
                <w:noProof/>
                <w:webHidden/>
              </w:rPr>
              <w:instrText xml:space="preserve"> PAGEREF _Toc184289815 \h </w:instrText>
            </w:r>
            <w:r w:rsidR="00097808">
              <w:rPr>
                <w:noProof/>
                <w:webHidden/>
              </w:rPr>
            </w:r>
            <w:r w:rsidR="00097808">
              <w:rPr>
                <w:noProof/>
                <w:webHidden/>
              </w:rPr>
              <w:fldChar w:fldCharType="separate"/>
            </w:r>
            <w:r w:rsidR="00097808">
              <w:rPr>
                <w:noProof/>
                <w:webHidden/>
              </w:rPr>
              <w:t>8</w:t>
            </w:r>
            <w:r w:rsidR="00097808">
              <w:rPr>
                <w:noProof/>
                <w:webHidden/>
              </w:rPr>
              <w:fldChar w:fldCharType="end"/>
            </w:r>
          </w:hyperlink>
        </w:p>
        <w:p w14:paraId="69F39152" w14:textId="1E139F0B" w:rsidR="00D36EEF" w:rsidRDefault="00D36EEF">
          <w:r w:rsidRPr="001239B3">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4289812"/>
      <w:r w:rsidRPr="002E7BD9">
        <w:rPr>
          <w:rFonts w:ascii="Exo" w:hAnsi="Exo"/>
          <w:b/>
          <w:bCs/>
          <w:color w:val="auto"/>
        </w:rPr>
        <w:lastRenderedPageBreak/>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w:t>
      </w:r>
      <w:commentRangeStart w:id="1"/>
      <w:r w:rsidRPr="00971322">
        <w:rPr>
          <w:rFonts w:ascii="Exo" w:hAnsi="Exo"/>
          <w:sz w:val="20"/>
          <w:szCs w:val="20"/>
        </w:rPr>
        <w:t xml:space="preserve">de profissionais de saúde </w:t>
      </w:r>
      <w:commentRangeEnd w:id="1"/>
      <w:r w:rsidR="00D33E59">
        <w:rPr>
          <w:rStyle w:val="Refdecomentrio"/>
        </w:rPr>
        <w:commentReference w:id="1"/>
      </w:r>
      <w:r w:rsidRPr="00971322">
        <w:rPr>
          <w:rFonts w:ascii="Exo" w:hAnsi="Exo"/>
          <w:sz w:val="20"/>
          <w:szCs w:val="20"/>
        </w:rPr>
        <w:t xml:space="preserve">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Human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76E0C282" w:rsidR="00D36EEF" w:rsidRPr="00971322" w:rsidRDefault="00B13018"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del w:id="2" w:author="Érika Aquino" w:date="2025-01-10T16:09:00Z">
        <w:r w:rsidRPr="00971322" w:rsidDel="00D33E59">
          <w:rPr>
            <w:rFonts w:ascii="Exo" w:hAnsi="Exo"/>
            <w:sz w:val="20"/>
            <w:szCs w:val="20"/>
          </w:rPr>
          <w:delText xml:space="preserve">de </w:delText>
        </w:r>
      </w:del>
      <w:ins w:id="3" w:author="Érika Aquino" w:date="2025-01-10T16:09:00Z">
        <w:r w:rsidR="00D33E59">
          <w:rPr>
            <w:rFonts w:ascii="Exo" w:hAnsi="Exo"/>
            <w:sz w:val="20"/>
            <w:szCs w:val="20"/>
          </w:rPr>
          <w:t>sobre</w:t>
        </w:r>
        <w:r w:rsidR="00D33E59" w:rsidRPr="00971322">
          <w:rPr>
            <w:rFonts w:ascii="Exo" w:hAnsi="Exo"/>
            <w:sz w:val="20"/>
            <w:szCs w:val="20"/>
          </w:rPr>
          <w:t xml:space="preserve"> </w:t>
        </w:r>
      </w:ins>
      <w:r w:rsidRPr="00971322">
        <w:rPr>
          <w:rFonts w:ascii="Exo" w:hAnsi="Exo"/>
          <w:sz w:val="20"/>
          <w:szCs w:val="20"/>
        </w:rPr>
        <w:t xml:space="preserve">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w:t>
      </w:r>
      <w:del w:id="4" w:author="Érika Aquino" w:date="2025-01-10T16:09:00Z">
        <w:r w:rsidRPr="00971322" w:rsidDel="00D33E59">
          <w:rPr>
            <w:rFonts w:ascii="Exo" w:hAnsi="Exo"/>
            <w:sz w:val="20"/>
            <w:szCs w:val="20"/>
          </w:rPr>
          <w:delText xml:space="preserve">sobre </w:delText>
        </w:r>
      </w:del>
      <w:ins w:id="5" w:author="Érika Aquino" w:date="2025-01-10T16:09:00Z">
        <w:r w:rsidR="00D33E59">
          <w:rPr>
            <w:rFonts w:ascii="Exo" w:hAnsi="Exo"/>
            <w:sz w:val="20"/>
            <w:szCs w:val="20"/>
          </w:rPr>
          <w:t>acerca de</w:t>
        </w:r>
        <w:r w:rsidR="00D33E59" w:rsidRPr="00971322">
          <w:rPr>
            <w:rFonts w:ascii="Exo" w:hAnsi="Exo"/>
            <w:sz w:val="20"/>
            <w:szCs w:val="20"/>
          </w:rPr>
          <w:t xml:space="preserve"> </w:t>
        </w:r>
      </w:ins>
      <w:r w:rsidRPr="00971322">
        <w:rPr>
          <w:rFonts w:ascii="Exo" w:hAnsi="Exo"/>
          <w:sz w:val="20"/>
          <w:szCs w:val="20"/>
        </w:rPr>
        <w:t xml:space="preserve">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971322">
        <w:rPr>
          <w:rFonts w:ascii="Exo" w:hAnsi="Exo"/>
          <w:sz w:val="20"/>
          <w:szCs w:val="20"/>
        </w:rPr>
        <w:t>a) remuneração média de profissionais da saúde por Unidade da Federação</w:t>
      </w:r>
      <w:r w:rsidR="00D36EEF" w:rsidRPr="00971322">
        <w:rPr>
          <w:rFonts w:ascii="Exo" w:hAnsi="Exo"/>
          <w:sz w:val="20"/>
          <w:szCs w:val="20"/>
        </w:rPr>
        <w:t>; b)</w:t>
      </w:r>
      <w:r w:rsidR="00DB2587" w:rsidRPr="00971322">
        <w:rPr>
          <w:rFonts w:ascii="Exo" w:hAnsi="Exo"/>
          <w:sz w:val="20"/>
          <w:szCs w:val="20"/>
        </w:rPr>
        <w:t xml:space="preserve"> retenção de profissionais localizados em região de saúde</w:t>
      </w:r>
      <w:r w:rsidR="00D36EEF" w:rsidRPr="00971322">
        <w:rPr>
          <w:rFonts w:ascii="Exo" w:hAnsi="Exo"/>
          <w:sz w:val="20"/>
          <w:szCs w:val="20"/>
        </w:rPr>
        <w:t>; c);</w:t>
      </w:r>
      <w:r w:rsidR="00420B56" w:rsidRPr="00971322">
        <w:rPr>
          <w:rFonts w:ascii="Exo" w:hAnsi="Exo"/>
          <w:sz w:val="20"/>
          <w:szCs w:val="20"/>
        </w:rPr>
        <w:t xml:space="preserve"> </w:t>
      </w:r>
      <w:r w:rsidR="00DB2587" w:rsidRPr="00971322">
        <w:rPr>
          <w:rFonts w:ascii="Exo" w:hAnsi="Exo"/>
          <w:sz w:val="20"/>
          <w:szCs w:val="20"/>
        </w:rPr>
        <w:t xml:space="preserve">distribuição dos tipos de vínculos de profissionais que possibilita verificar </w:t>
      </w:r>
      <w:r w:rsidR="00971322" w:rsidRPr="00971322">
        <w:rPr>
          <w:rFonts w:ascii="Exo" w:hAnsi="Exo"/>
          <w:sz w:val="20"/>
          <w:szCs w:val="20"/>
        </w:rPr>
        <w:t>vínculos precarizados</w:t>
      </w:r>
      <w:r w:rsidR="00DB2587" w:rsidRPr="00971322">
        <w:rPr>
          <w:rFonts w:ascii="Exo" w:hAnsi="Exo"/>
          <w:sz w:val="20"/>
          <w:szCs w:val="20"/>
        </w:rPr>
        <w:t>.</w:t>
      </w:r>
      <w:r w:rsidR="00D36EEF" w:rsidRPr="00971322">
        <w:rPr>
          <w:rFonts w:ascii="Exo" w:hAnsi="Exo"/>
          <w:sz w:val="20"/>
          <w:szCs w:val="20"/>
        </w:rPr>
        <w:t xml:space="preserve"> </w:t>
      </w:r>
    </w:p>
    <w:p w14:paraId="3EDBC85D" w14:textId="2DB197E7"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da saúde</w:t>
      </w:r>
      <w:r w:rsidR="00E47210" w:rsidRPr="00971322">
        <w:rPr>
          <w:rFonts w:ascii="Exo" w:hAnsi="Exo"/>
          <w:sz w:val="20"/>
          <w:szCs w:val="20"/>
        </w:rPr>
        <w:t>.</w:t>
      </w:r>
      <w:ins w:id="6" w:author="Érika Aquino" w:date="2025-01-11T22:24:00Z">
        <w:r w:rsidR="002E2070">
          <w:rPr>
            <w:rFonts w:ascii="Exo" w:hAnsi="Exo"/>
            <w:sz w:val="20"/>
            <w:szCs w:val="20"/>
          </w:rPr>
          <w:t xml:space="preserve"> </w:t>
        </w:r>
      </w:ins>
      <w:commentRangeStart w:id="7"/>
      <w:ins w:id="8" w:author="Érika Aquino" w:date="2025-01-11T22:25:00Z">
        <w:r w:rsidR="002E2070">
          <w:rPr>
            <w:rFonts w:ascii="Exo" w:hAnsi="Exo"/>
            <w:sz w:val="20"/>
            <w:szCs w:val="20"/>
          </w:rPr>
          <w:t xml:space="preserve">Este indicador </w:t>
        </w:r>
        <w:r w:rsidR="002E2070" w:rsidRPr="002E2070">
          <w:rPr>
            <w:rFonts w:ascii="Exo" w:hAnsi="Exo"/>
            <w:sz w:val="20"/>
            <w:szCs w:val="20"/>
          </w:rPr>
          <w:t>é fundamental para avaliar a qualidade dos serviços de saúde e o bem-estar dos trabalhadores. Jornadas de trabalho excessivas podem levar ao estresse, fadiga e comprometimento da saúde física e mental dos profissionais, afetando negativamente o atendimento aos pacientes.</w:t>
        </w:r>
        <w:r w:rsidR="002E2070">
          <w:rPr>
            <w:rFonts w:ascii="Exo" w:hAnsi="Exo"/>
            <w:sz w:val="20"/>
            <w:szCs w:val="20"/>
          </w:rPr>
          <w:t xml:space="preserve"> </w:t>
        </w:r>
        <w:r w:rsidR="002E2070" w:rsidRPr="002E2070">
          <w:rPr>
            <w:rFonts w:ascii="Exo" w:hAnsi="Exo"/>
            <w:sz w:val="20"/>
            <w:szCs w:val="20"/>
          </w:rPr>
          <w:t>Monitorar e regular a carga horária dos profissionais de saúde é essencial para promover ambientes de trabalho saudáveis, garantir a segurança dos pacientes e manter a eficiência dos serviços de saúde</w:t>
        </w:r>
      </w:ins>
      <w:commentRangeEnd w:id="7"/>
      <w:ins w:id="9" w:author="Érika Aquino" w:date="2025-01-11T22:26:00Z">
        <w:r w:rsidR="002E2070">
          <w:rPr>
            <w:rStyle w:val="Refdecomentrio"/>
          </w:rPr>
          <w:commentReference w:id="7"/>
        </w:r>
      </w:ins>
      <w:ins w:id="10" w:author="Érika Aquino" w:date="2025-01-11T22:25:00Z">
        <w:r w:rsidR="002E2070" w:rsidRPr="002E2070">
          <w:rPr>
            <w:rFonts w:ascii="Exo" w:hAnsi="Exo"/>
            <w:sz w:val="20"/>
            <w:szCs w:val="20"/>
          </w:rPr>
          <w:t>.</w:t>
        </w:r>
      </w:ins>
    </w:p>
    <w:p w14:paraId="00B525C2" w14:textId="062FD009" w:rsidR="00D36EEF" w:rsidRPr="00971322" w:rsidDel="002E2070" w:rsidRDefault="00E47210" w:rsidP="002E7BD9">
      <w:pPr>
        <w:pStyle w:val="SemEspaamento"/>
        <w:spacing w:after="200" w:line="360" w:lineRule="auto"/>
        <w:ind w:firstLine="851"/>
        <w:jc w:val="both"/>
        <w:rPr>
          <w:del w:id="11" w:author="Érika Aquino" w:date="2025-01-11T22:25:00Z"/>
          <w:rFonts w:ascii="Exo" w:hAnsi="Exo"/>
          <w:sz w:val="20"/>
          <w:szCs w:val="20"/>
        </w:rPr>
      </w:pPr>
      <w:del w:id="12" w:author="Érika Aquino" w:date="2025-01-11T22:25:00Z">
        <w:r w:rsidRPr="00971322" w:rsidDel="002E2070">
          <w:rPr>
            <w:rFonts w:ascii="Exo" w:hAnsi="Exo"/>
            <w:sz w:val="20"/>
            <w:szCs w:val="20"/>
          </w:rPr>
          <w:delText xml:space="preserve">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3"/>
        <w:r w:rsidRPr="00971322" w:rsidDel="002E2070">
          <w:rPr>
            <w:rFonts w:ascii="Exo" w:hAnsi="Exo"/>
            <w:sz w:val="20"/>
            <w:szCs w:val="20"/>
          </w:rPr>
          <w:delText xml:space="preserve">saúde </w:delText>
        </w:r>
      </w:del>
      <w:customXmlDelRangeStart w:id="14" w:author="Érika Aquino" w:date="2025-01-11T22:25: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14"/>
          <w:del w:id="15" w:author="Érika Aquino" w:date="2025-01-11T22:25:00Z">
            <w:r w:rsidRPr="00971322" w:rsidDel="002E2070">
              <w:rPr>
                <w:rFonts w:ascii="Exo" w:hAnsi="Exo"/>
                <w:color w:val="000000"/>
                <w:sz w:val="20"/>
                <w:szCs w:val="20"/>
                <w:vertAlign w:val="superscript"/>
              </w:rPr>
              <w:delText>7</w:delText>
            </w:r>
          </w:del>
          <w:customXmlDelRangeStart w:id="16" w:author="Érika Aquino" w:date="2025-01-11T22:25:00Z"/>
        </w:sdtContent>
      </w:sdt>
      <w:customXmlDelRangeEnd w:id="16"/>
      <w:del w:id="17" w:author="Érika Aquino" w:date="2025-01-11T22:25:00Z">
        <w:r w:rsidR="00D36EEF" w:rsidRPr="00971322" w:rsidDel="002E2070">
          <w:rPr>
            <w:rFonts w:ascii="Exo" w:hAnsi="Exo"/>
            <w:sz w:val="20"/>
            <w:szCs w:val="20"/>
          </w:rPr>
          <w:delText xml:space="preserve">. </w:delText>
        </w:r>
        <w:commentRangeEnd w:id="13"/>
        <w:r w:rsidRPr="00971322" w:rsidDel="002E2070">
          <w:rPr>
            <w:rStyle w:val="Refdecomentrio"/>
            <w:rFonts w:ascii="Exo" w:hAnsi="Exo"/>
          </w:rPr>
          <w:commentReference w:id="13"/>
        </w:r>
      </w:del>
    </w:p>
    <w:p w14:paraId="014A8130" w14:textId="1487FCFC" w:rsidR="00D36EEF" w:rsidRPr="00971322" w:rsidRDefault="00E47210" w:rsidP="002E7BD9">
      <w:pPr>
        <w:pStyle w:val="SemEspaamento"/>
        <w:spacing w:after="200" w:line="360" w:lineRule="auto"/>
        <w:ind w:firstLine="851"/>
        <w:jc w:val="both"/>
        <w:rPr>
          <w:rFonts w:ascii="Exo" w:hAnsi="Exo"/>
          <w:sz w:val="20"/>
          <w:szCs w:val="20"/>
        </w:rPr>
      </w:pPr>
      <w:r w:rsidRPr="00971322">
        <w:rPr>
          <w:rFonts w:ascii="Exo" w:hAnsi="Exo"/>
          <w:sz w:val="20"/>
          <w:szCs w:val="20"/>
        </w:rPr>
        <w:t>Este documento está estruturado em x seções</w:t>
      </w:r>
      <w:ins w:id="18" w:author="Érika Aquino" w:date="2025-01-10T16:10:00Z">
        <w:r w:rsidR="00D33E59">
          <w:rPr>
            <w:rFonts w:ascii="Exo" w:hAnsi="Exo"/>
            <w:sz w:val="20"/>
            <w:szCs w:val="20"/>
          </w:rPr>
          <w:t>,</w:t>
        </w:r>
      </w:ins>
      <w:r w:rsidRPr="00971322">
        <w:rPr>
          <w:rFonts w:ascii="Exo" w:hAnsi="Exo"/>
          <w:sz w:val="20"/>
          <w:szCs w:val="20"/>
        </w:rPr>
        <w:t xml:space="preserve"> além desta introdução. A seguir</w:t>
      </w:r>
      <w:ins w:id="19" w:author="Érika Aquino" w:date="2025-01-10T16:10:00Z">
        <w:r w:rsidR="00D33E59">
          <w:rPr>
            <w:rFonts w:ascii="Exo" w:hAnsi="Exo"/>
            <w:sz w:val="20"/>
            <w:szCs w:val="20"/>
          </w:rPr>
          <w:t>,</w:t>
        </w:r>
      </w:ins>
      <w:r w:rsidRPr="00971322">
        <w:rPr>
          <w:rFonts w:ascii="Exo" w:hAnsi="Exo"/>
          <w:sz w:val="20"/>
          <w:szCs w:val="20"/>
        </w:rPr>
        <w:t xml:space="preserve"> vamos mostrar a ficha </w:t>
      </w:r>
      <w:ins w:id="20" w:author="Érika Aquino" w:date="2025-01-10T16:10:00Z">
        <w:r w:rsidR="00D33E59">
          <w:rPr>
            <w:rFonts w:ascii="Exo" w:hAnsi="Exo"/>
            <w:sz w:val="20"/>
            <w:szCs w:val="20"/>
          </w:rPr>
          <w:t xml:space="preserve">de qualificação </w:t>
        </w:r>
      </w:ins>
      <w:r w:rsidRPr="00971322">
        <w:rPr>
          <w:rFonts w:ascii="Exo" w:hAnsi="Exo"/>
          <w:sz w:val="20"/>
          <w:szCs w:val="20"/>
        </w:rPr>
        <w:t xml:space="preserve">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w:t>
      </w:r>
      <w:r w:rsidR="004A3585" w:rsidRPr="00D33E59">
        <w:rPr>
          <w:rFonts w:ascii="Exo" w:hAnsi="Exo"/>
          <w:i/>
          <w:iCs/>
          <w:sz w:val="20"/>
          <w:szCs w:val="20"/>
          <w:rPrChange w:id="21" w:author="Érika Aquino" w:date="2025-01-10T16:11:00Z">
            <w:rPr>
              <w:rFonts w:ascii="Exo" w:hAnsi="Exo"/>
              <w:sz w:val="20"/>
              <w:szCs w:val="20"/>
            </w:rPr>
          </w:rPrChange>
        </w:rPr>
        <w:t>dashboard</w:t>
      </w:r>
      <w:r w:rsidR="004A3585" w:rsidRPr="00971322">
        <w:rPr>
          <w:rFonts w:ascii="Exo" w:hAnsi="Exo"/>
          <w:sz w:val="20"/>
          <w:szCs w:val="20"/>
        </w:rPr>
        <w:t xml:space="preserve"> interativo que ilustra os resultados da consulta. A seção subsequente traz um exemplo de aplicação do indicador para um recorte de trabalhadores da enfermagem. </w:t>
      </w:r>
    </w:p>
    <w:p w14:paraId="1412FE50" w14:textId="04C96D7A" w:rsidR="003F6595" w:rsidRPr="00971322" w:rsidRDefault="003F6595" w:rsidP="004A3585">
      <w:pPr>
        <w:jc w:val="both"/>
        <w:rPr>
          <w:rFonts w:ascii="Exo" w:hAnsi="Exo"/>
        </w:rPr>
      </w:pPr>
    </w:p>
    <w:p w14:paraId="3E798E34" w14:textId="58513329" w:rsidR="00420B56" w:rsidRDefault="00420B56" w:rsidP="004A3585">
      <w:pPr>
        <w:jc w:val="both"/>
      </w:pPr>
    </w:p>
    <w:p w14:paraId="3E2496AB" w14:textId="08B1861A" w:rsidR="00420B56" w:rsidRDefault="00420B56" w:rsidP="004A3585">
      <w:pPr>
        <w:jc w:val="both"/>
      </w:pPr>
    </w:p>
    <w:p w14:paraId="1D724294" w14:textId="77777777" w:rsidR="00420B56" w:rsidRDefault="00420B56" w:rsidP="004A3585">
      <w:pPr>
        <w:jc w:val="both"/>
      </w:pPr>
    </w:p>
    <w:p w14:paraId="139A2FCF" w14:textId="77777777" w:rsidR="00AC1461" w:rsidRDefault="00AC1461" w:rsidP="004A3585">
      <w:pPr>
        <w:pStyle w:val="Ttulo1"/>
        <w:jc w:val="center"/>
        <w:rPr>
          <w:rFonts w:ascii="Montserrat" w:hAnsi="Montserrat"/>
          <w:b/>
          <w:bCs/>
          <w:color w:val="auto"/>
        </w:rPr>
      </w:pPr>
    </w:p>
    <w:p w14:paraId="43917122" w14:textId="77777777" w:rsidR="00AC1461" w:rsidRDefault="00AC1461">
      <w:pPr>
        <w:rPr>
          <w:rFonts w:ascii="Montserrat" w:eastAsiaTheme="majorEastAsia" w:hAnsi="Montserrat" w:cstheme="majorBidi"/>
          <w:b/>
          <w:bCs/>
          <w:sz w:val="32"/>
          <w:szCs w:val="32"/>
        </w:rPr>
      </w:pPr>
      <w:r>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22" w:name="_Toc184289813"/>
      <w:r w:rsidRPr="00FA3DC1">
        <w:rPr>
          <w:rFonts w:ascii="Exo" w:hAnsi="Exo"/>
          <w:b/>
          <w:bCs/>
          <w:color w:val="auto"/>
        </w:rPr>
        <w:lastRenderedPageBreak/>
        <w:t xml:space="preserve">Ficha de </w:t>
      </w:r>
      <w:ins w:id="23" w:author="Érika Aquino" w:date="2025-01-10T16:11:00Z">
        <w:r w:rsidR="00D33E59">
          <w:rPr>
            <w:rFonts w:ascii="Exo" w:hAnsi="Exo"/>
            <w:b/>
            <w:bCs/>
            <w:color w:val="auto"/>
          </w:rPr>
          <w:t xml:space="preserve">qualificação do </w:t>
        </w:r>
      </w:ins>
      <w:r w:rsidRPr="00FA3DC1">
        <w:rPr>
          <w:rFonts w:ascii="Exo" w:hAnsi="Exo"/>
          <w:b/>
          <w:bCs/>
          <w:color w:val="auto"/>
        </w:rPr>
        <w:t>in</w:t>
      </w:r>
      <w:r w:rsidR="004A3585" w:rsidRPr="00FA3DC1">
        <w:rPr>
          <w:rFonts w:ascii="Exo" w:hAnsi="Exo"/>
          <w:b/>
          <w:bCs/>
          <w:color w:val="auto"/>
        </w:rPr>
        <w:t>dicador</w:t>
      </w:r>
      <w:bookmarkEnd w:id="22"/>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E03310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77777777" w:rsidR="001908C4" w:rsidRPr="00B3380F" w:rsidRDefault="001908C4" w:rsidP="001908C4">
            <w:pPr>
              <w:rPr>
                <w:rFonts w:ascii="Exo" w:hAnsi="Exo"/>
                <w:b/>
                <w:bCs/>
                <w:szCs w:val="24"/>
              </w:rPr>
            </w:pPr>
            <w:r w:rsidRPr="00B3380F">
              <w:rPr>
                <w:rFonts w:ascii="Exo" w:hAnsi="Exo"/>
                <w:b/>
                <w:bCs/>
                <w:szCs w:val="24"/>
              </w:rPr>
              <w:t>Carga horária média de profissionais da saúde</w:t>
            </w:r>
          </w:p>
        </w:tc>
      </w:tr>
      <w:tr w:rsidR="001908C4" w:rsidRPr="00B3380F" w14:paraId="6F4766CB"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1908C4">
            <w:pPr>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1908C4">
            <w:pPr>
              <w:rPr>
                <w:rFonts w:ascii="Exo" w:hAnsi="Exo"/>
                <w:sz w:val="20"/>
              </w:rPr>
            </w:pPr>
            <w:r w:rsidRPr="00B3380F">
              <w:rPr>
                <w:rFonts w:ascii="Exo" w:hAnsi="Exo"/>
                <w:sz w:val="20"/>
              </w:rPr>
              <w:t>Número de horas semanais trabalhadas</w:t>
            </w:r>
          </w:p>
        </w:tc>
      </w:tr>
      <w:tr w:rsidR="001908C4" w:rsidRPr="00B3380F" w14:paraId="1F2407C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1908C4">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6088EEB" w:rsidR="001908C4" w:rsidRPr="00B3380F" w:rsidRDefault="001908C4" w:rsidP="001908C4">
            <w:pPr>
              <w:jc w:val="both"/>
              <w:rPr>
                <w:rFonts w:ascii="Exo" w:hAnsi="Exo"/>
                <w:sz w:val="20"/>
              </w:rPr>
            </w:pPr>
            <w:r w:rsidRPr="00B3380F">
              <w:rPr>
                <w:rFonts w:ascii="Exo" w:hAnsi="Exo"/>
                <w:sz w:val="20"/>
              </w:rPr>
              <w:t>É calculada a média semanal de horas de cada categoria profissional da saúde a partir da soma das variáveis de horas ambulatoriais (HORA_AMB), horas hospitalares (HORAHOSP) e outros tipos de horas (HORAOUTR) d</w:t>
            </w:r>
            <w:ins w:id="24" w:author="Érika Aquino" w:date="2025-01-10T16:12:00Z">
              <w:r w:rsidR="00D33E59">
                <w:rPr>
                  <w:rFonts w:ascii="Exo" w:hAnsi="Exo"/>
                  <w:sz w:val="20"/>
                </w:rPr>
                <w:t>o</w:t>
              </w:r>
            </w:ins>
            <w:del w:id="25" w:author="Érika Aquino" w:date="2025-01-10T16:12:00Z">
              <w:r w:rsidRPr="00B3380F" w:rsidDel="00D33E59">
                <w:rPr>
                  <w:rFonts w:ascii="Exo" w:hAnsi="Exo"/>
                  <w:sz w:val="20"/>
                </w:rPr>
                <w:delText>a</w:delText>
              </w:r>
            </w:del>
            <w:r w:rsidRPr="00B3380F">
              <w:rPr>
                <w:rFonts w:ascii="Exo" w:hAnsi="Exo"/>
                <w:sz w:val="20"/>
              </w:rPr>
              <w:t xml:space="preserve"> CNES-PF. Após isso, é aplicad</w:t>
            </w:r>
            <w:ins w:id="26" w:author="Érika Aquino" w:date="2025-01-10T16:11:00Z">
              <w:r w:rsidR="00D33E59">
                <w:rPr>
                  <w:rFonts w:ascii="Exo" w:hAnsi="Exo"/>
                  <w:sz w:val="20"/>
                </w:rPr>
                <w:t>a</w:t>
              </w:r>
            </w:ins>
            <w:del w:id="27" w:author="Érika Aquino" w:date="2025-01-10T16:11:00Z">
              <w:r w:rsidRPr="00B3380F" w:rsidDel="00D33E59">
                <w:rPr>
                  <w:rFonts w:ascii="Exo" w:hAnsi="Exo"/>
                  <w:sz w:val="20"/>
                </w:rPr>
                <w:delText>o</w:delText>
              </w:r>
            </w:del>
            <w:r w:rsidRPr="00B3380F">
              <w:rPr>
                <w:rFonts w:ascii="Exo" w:hAnsi="Exo"/>
                <w:sz w:val="20"/>
              </w:rPr>
              <w:t xml:space="preserve"> a divisão pela quantidade total de profissionais em cada município.</w:t>
            </w:r>
          </w:p>
        </w:tc>
      </w:tr>
      <w:tr w:rsidR="001908C4" w:rsidRPr="00B3380F" w14:paraId="476A7599" w14:textId="77777777" w:rsidTr="00FA3DC1">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314F5544" w:rsidR="001908C4" w:rsidRPr="00B3380F" w:rsidRDefault="001908C4" w:rsidP="001908C4">
            <w:pPr>
              <w:ind w:right="-252"/>
              <w:rPr>
                <w:rFonts w:ascii="Exo" w:eastAsiaTheme="minorEastAsia" w:hAnsi="Exo"/>
                <w:sz w:val="16"/>
                <w:szCs w:val="16"/>
              </w:rPr>
            </w:pPr>
            <m:oMathPara>
              <m:oMath>
                <m:r>
                  <m:rPr>
                    <m:nor/>
                  </m:rPr>
                  <w:rPr>
                    <w:rFonts w:ascii="Exo" w:eastAsia="Cambria Math" w:hAnsi="Exo" w:cs="Cambria Math"/>
                    <w:sz w:val="16"/>
                    <w:szCs w:val="16"/>
                  </w:rPr>
                  <m:t xml:space="preserve">média de horas = </m:t>
                </m:r>
                <m:f>
                  <m:fPr>
                    <m:ctrlPr>
                      <w:rPr>
                        <w:rFonts w:ascii="Cambria Math" w:eastAsia="Cambria Math" w:hAnsi="Cambria Math" w:cs="Cambria Math"/>
                        <w:sz w:val="16"/>
                        <w:szCs w:val="16"/>
                      </w:rPr>
                    </m:ctrlPr>
                  </m:fPr>
                  <m:num>
                    <m:nary>
                      <m:naryPr>
                        <m:chr m:val="∑"/>
                        <m:ctrlPr>
                          <w:rPr>
                            <w:rFonts w:ascii="Cambria Math" w:eastAsia="Cambria Math" w:hAnsi="Cambria Math" w:cs="Cambria Math"/>
                            <w:sz w:val="16"/>
                            <w:szCs w:val="16"/>
                          </w:rPr>
                        </m:ctrlPr>
                      </m:naryPr>
                      <m:sub>
                        <m:r>
                          <m:rPr>
                            <m:nor/>
                          </m:rPr>
                          <w:rPr>
                            <w:rFonts w:ascii="Exo" w:eastAsia="Cambria Math" w:hAnsi="Exo" w:cs="Cambria Math"/>
                            <w:sz w:val="16"/>
                            <w:szCs w:val="16"/>
                          </w:rPr>
                          <m:t>i=1</m:t>
                        </m:r>
                      </m:sub>
                      <m:sup>
                        <m:r>
                          <m:rPr>
                            <m:nor/>
                          </m:rPr>
                          <w:rPr>
                            <w:rFonts w:ascii="Exo" w:eastAsia="Cambria Math" w:hAnsi="Exo" w:cs="Cambria Math"/>
                            <w:sz w:val="16"/>
                            <w:szCs w:val="16"/>
                          </w:rPr>
                          <m:t>N</m:t>
                        </m:r>
                      </m:sup>
                      <m:e>
                        <m:d>
                          <m:dPr>
                            <m:ctrlPr>
                              <w:rPr>
                                <w:rFonts w:ascii="Cambria Math" w:eastAsia="Cambria Math" w:hAnsi="Cambria Math" w:cs="Cambria Math"/>
                                <w:sz w:val="16"/>
                                <w:szCs w:val="16"/>
                              </w:rPr>
                            </m:ctrlPr>
                          </m:dPr>
                          <m:e>
                            <m:sSub>
                              <m:sSubPr>
                                <m:ctrlPr>
                                  <w:rPr>
                                    <w:rFonts w:ascii="Cambria Math" w:eastAsia="Cambria Math" w:hAnsi="Cambria Math" w:cs="Cambria Math"/>
                                    <w:sz w:val="16"/>
                                    <w:szCs w:val="16"/>
                                  </w:rPr>
                                </m:ctrlPr>
                              </m:sSubPr>
                              <m:e>
                                <m:r>
                                  <m:rPr>
                                    <m:nor/>
                                  </m:rPr>
                                  <w:rPr>
                                    <w:rFonts w:ascii="Cambria Math" w:eastAsia="Cambria Math" w:hAnsi="Exo" w:cs="Cambria Math"/>
                                    <w:sz w:val="16"/>
                                    <w:szCs w:val="16"/>
                                  </w:rPr>
                                  <m:t>hospitalares</m:t>
                                </m:r>
                              </m:e>
                              <m:sub>
                                <m:r>
                                  <m:rPr>
                                    <m:nor/>
                                  </m:rPr>
                                  <w:rPr>
                                    <w:rFonts w:ascii="Exo" w:eastAsia="Cambria Math" w:hAnsi="Exo" w:cs="Cambria Math"/>
                                    <w:sz w:val="16"/>
                                    <w:szCs w:val="16"/>
                                  </w:rPr>
                                  <m:t>i</m:t>
                                </m:r>
                              </m:sub>
                            </m:sSub>
                            <m:r>
                              <m:rPr>
                                <m:nor/>
                              </m:rPr>
                              <w:rPr>
                                <w:rFonts w:ascii="Cambria Math" w:eastAsia="Cambria Math" w:hAnsi="Exo" w:cs="Cambria Math"/>
                                <w:sz w:val="16"/>
                                <w:szCs w:val="16"/>
                              </w:rPr>
                              <m:t xml:space="preserve"> </m:t>
                            </m:r>
                            <m:r>
                              <m:rPr>
                                <m:nor/>
                              </m:rPr>
                              <w:rPr>
                                <w:rFonts w:ascii="Exo" w:eastAsia="Cambria Math" w:hAnsi="Exo" w:cs="Cambria Math"/>
                                <w:sz w:val="16"/>
                                <w:szCs w:val="16"/>
                              </w:rPr>
                              <m:t>+</m:t>
                            </m:r>
                            <m:r>
                              <m:rPr>
                                <m:nor/>
                              </m:rPr>
                              <w:rPr>
                                <w:rFonts w:ascii="Cambria Math" w:eastAsia="Cambria Math" w:hAnsi="Exo" w:cs="Cambria Math"/>
                                <w:sz w:val="16"/>
                                <w:szCs w:val="16"/>
                              </w:rPr>
                              <m:t xml:space="preserve">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ambulatoriais</m:t>
                                </m:r>
                              </m:e>
                              <m:sub>
                                <m:r>
                                  <m:rPr>
                                    <m:nor/>
                                  </m:rPr>
                                  <w:rPr>
                                    <w:rFonts w:ascii="Exo" w:eastAsia="Cambria Math" w:hAnsi="Exo" w:cs="Cambria Math"/>
                                    <w:sz w:val="16"/>
                                    <w:szCs w:val="16"/>
                                  </w:rPr>
                                  <m:t>i</m:t>
                                </m:r>
                              </m:sub>
                            </m:sSub>
                            <m:r>
                              <m:rPr>
                                <m:nor/>
                              </m:rPr>
                              <w:rPr>
                                <w:rFonts w:ascii="Cambria Math" w:eastAsia="Cambria Math" w:hAnsi="Exo" w:cs="Cambria Math"/>
                                <w:sz w:val="16"/>
                                <w:szCs w:val="16"/>
                              </w:rPr>
                              <m:t xml:space="preserve"> </m:t>
                            </m:r>
                            <m:r>
                              <m:rPr>
                                <m:nor/>
                              </m:rPr>
                              <w:rPr>
                                <w:rFonts w:ascii="Exo" w:eastAsia="Cambria Math" w:hAnsi="Exo" w:cs="Cambria Math"/>
                                <w:sz w:val="16"/>
                                <w:szCs w:val="16"/>
                              </w:rPr>
                              <m:t>+</m:t>
                            </m:r>
                            <m:r>
                              <m:rPr>
                                <m:nor/>
                              </m:rPr>
                              <w:rPr>
                                <w:rFonts w:ascii="Cambria Math" w:eastAsia="Cambria Math" w:hAnsi="Exo" w:cs="Cambria Math"/>
                                <w:sz w:val="16"/>
                                <w:szCs w:val="16"/>
                              </w:rPr>
                              <m:t xml:space="preserve">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outras</m:t>
                                </m:r>
                              </m:e>
                              <m:sub>
                                <m:r>
                                  <m:rPr>
                                    <m:nor/>
                                  </m:rPr>
                                  <w:rPr>
                                    <w:rFonts w:ascii="Exo" w:eastAsia="Cambria Math" w:hAnsi="Exo" w:cs="Cambria Math"/>
                                    <w:sz w:val="16"/>
                                    <w:szCs w:val="16"/>
                                  </w:rPr>
                                  <m:t>i</m:t>
                                </m:r>
                              </m:sub>
                            </m:sSub>
                          </m:e>
                        </m:d>
                      </m:e>
                    </m:nary>
                  </m:num>
                  <m:den>
                    <m:r>
                      <m:rPr>
                        <m:nor/>
                      </m:rPr>
                      <w:rPr>
                        <w:rFonts w:ascii="Exo" w:eastAsia="Cambria Math" w:hAnsi="Exo" w:cs="Cambria Math"/>
                        <w:sz w:val="16"/>
                        <w:szCs w:val="16"/>
                      </w:rPr>
                      <m:t>N</m:t>
                    </m:r>
                  </m:den>
                </m:f>
              </m:oMath>
            </m:oMathPara>
          </w:p>
        </w:tc>
      </w:tr>
      <w:tr w:rsidR="001908C4" w:rsidRPr="00B3380F" w14:paraId="2F37B14C"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Brasil, Região, Unidade da Federação, Macrorregiões de Saúde, Regiões de Saúde e Municípios.</w:t>
            </w:r>
          </w:p>
        </w:tc>
      </w:tr>
      <w:tr w:rsidR="001908C4" w:rsidRPr="00B3380F" w14:paraId="4CC6C53F"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Competência de janeiro de cada ano</w:t>
            </w:r>
            <w:ins w:id="28" w:author="Érika Aquino" w:date="2025-01-10T16:12:00Z">
              <w:r w:rsidR="00D33E59">
                <w:rPr>
                  <w:rFonts w:ascii="Exo" w:hAnsi="Exo"/>
                  <w:color w:val="auto"/>
                </w:rPr>
                <w:t>,</w:t>
              </w:r>
            </w:ins>
            <w:r w:rsidRPr="00B3380F">
              <w:rPr>
                <w:rFonts w:ascii="Exo" w:hAnsi="Exo"/>
                <w:color w:val="auto"/>
              </w:rPr>
              <w:t xml:space="preserve"> de 2008 ao último ano com dados disponíveis.</w:t>
            </w:r>
          </w:p>
        </w:tc>
      </w:tr>
      <w:tr w:rsidR="001908C4" w:rsidRPr="00B3380F" w14:paraId="7198A7DD"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137799BE" w14:textId="77777777" w:rsidR="001908C4" w:rsidRPr="00B3380F" w:rsidRDefault="001908C4" w:rsidP="001908C4">
            <w:pPr>
              <w:pStyle w:val="QuadrosFiguras1"/>
              <w:spacing w:before="60" w:after="60" w:line="240" w:lineRule="auto"/>
              <w:jc w:val="both"/>
              <w:rPr>
                <w:rFonts w:ascii="Exo" w:hAnsi="Exo"/>
                <w:color w:val="auto"/>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proofErr w:type="spellStart"/>
            <w:r w:rsidRPr="00B3380F">
              <w:rPr>
                <w:rFonts w:ascii="Exo" w:hAnsi="Exo"/>
                <w:color w:val="auto"/>
              </w:rPr>
              <w:t>Adopting</w:t>
            </w:r>
            <w:proofErr w:type="spellEnd"/>
            <w:r w:rsidRPr="00B3380F">
              <w:rPr>
                <w:rFonts w:ascii="Exo" w:hAnsi="Exo"/>
                <w:color w:val="auto"/>
              </w:rPr>
              <w:t xml:space="preserve"> </w:t>
            </w:r>
            <w:proofErr w:type="spellStart"/>
            <w:r w:rsidRPr="00B3380F">
              <w:rPr>
                <w:rFonts w:ascii="Exo" w:hAnsi="Exo"/>
                <w:color w:val="auto"/>
              </w:rPr>
              <w:t>workload-based</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norms</w:t>
            </w:r>
            <w:proofErr w:type="spellEnd"/>
            <w:r w:rsidRPr="00B3380F">
              <w:rPr>
                <w:rFonts w:ascii="Exo" w:hAnsi="Exo"/>
                <w:color w:val="auto"/>
              </w:rPr>
              <w:t xml:space="preserve">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public</w:t>
            </w:r>
            <w:proofErr w:type="spellEnd"/>
            <w:r w:rsidRPr="00B3380F">
              <w:rPr>
                <w:rFonts w:ascii="Exo" w:hAnsi="Exo"/>
                <w:color w:val="auto"/>
              </w:rPr>
              <w:t xml:space="preserve"> sector </w:t>
            </w:r>
            <w:proofErr w:type="spellStart"/>
            <w:r w:rsidRPr="00B3380F">
              <w:rPr>
                <w:rFonts w:ascii="Exo" w:hAnsi="Exo"/>
                <w:color w:val="auto"/>
              </w:rPr>
              <w:t>health</w:t>
            </w:r>
            <w:proofErr w:type="spellEnd"/>
            <w:r w:rsidRPr="00B3380F">
              <w:rPr>
                <w:rFonts w:ascii="Exo" w:hAnsi="Exo"/>
                <w:color w:val="auto"/>
              </w:rPr>
              <w:t xml:space="preserve"> </w:t>
            </w:r>
            <w:proofErr w:type="spellStart"/>
            <w:r w:rsidRPr="00B3380F">
              <w:rPr>
                <w:rFonts w:ascii="Exo" w:hAnsi="Exo"/>
                <w:color w:val="auto"/>
              </w:rPr>
              <w:t>facilities</w:t>
            </w:r>
            <w:proofErr w:type="spellEnd"/>
            <w:r w:rsidRPr="00B3380F">
              <w:rPr>
                <w:rFonts w:ascii="Exo" w:hAnsi="Exo"/>
                <w:color w:val="auto"/>
              </w:rPr>
              <w:t xml:space="preserve"> in Bangladesh: </w:t>
            </w:r>
            <w:proofErr w:type="spellStart"/>
            <w:r w:rsidRPr="00B3380F">
              <w:rPr>
                <w:rFonts w:ascii="Exo" w:hAnsi="Exo"/>
                <w:color w:val="auto"/>
              </w:rPr>
              <w:t>evidence</w:t>
            </w:r>
            <w:proofErr w:type="spellEnd"/>
            <w:r w:rsidRPr="00B3380F">
              <w:rPr>
                <w:rFonts w:ascii="Exo" w:hAnsi="Exo"/>
                <w:color w:val="auto"/>
              </w:rPr>
              <w:t xml:space="preserve"> </w:t>
            </w:r>
            <w:proofErr w:type="spellStart"/>
            <w:r w:rsidRPr="00B3380F">
              <w:rPr>
                <w:rFonts w:ascii="Exo" w:hAnsi="Exo"/>
                <w:color w:val="auto"/>
              </w:rPr>
              <w:t>from</w:t>
            </w:r>
            <w:proofErr w:type="spellEnd"/>
            <w:r w:rsidRPr="00B3380F">
              <w:rPr>
                <w:rFonts w:ascii="Exo" w:hAnsi="Exo"/>
                <w:color w:val="auto"/>
              </w:rPr>
              <w:t xml:space="preserve"> </w:t>
            </w:r>
            <w:proofErr w:type="spellStart"/>
            <w:r w:rsidRPr="00B3380F">
              <w:rPr>
                <w:rFonts w:ascii="Exo" w:hAnsi="Exo"/>
                <w:color w:val="auto"/>
              </w:rPr>
              <w:t>two</w:t>
            </w:r>
            <w:proofErr w:type="spellEnd"/>
            <w:r w:rsidRPr="00B3380F">
              <w:rPr>
                <w:rFonts w:ascii="Exo" w:hAnsi="Exo"/>
                <w:color w:val="auto"/>
              </w:rPr>
              <w:t xml:space="preserve"> </w:t>
            </w:r>
            <w:proofErr w:type="spellStart"/>
            <w:r w:rsidRPr="00B3380F">
              <w:rPr>
                <w:rFonts w:ascii="Exo" w:hAnsi="Exo"/>
                <w:color w:val="auto"/>
              </w:rPr>
              <w:t>districts</w:t>
            </w:r>
            <w:proofErr w:type="spellEnd"/>
            <w:r w:rsidRPr="00B3380F">
              <w:rPr>
                <w:rFonts w:ascii="Exo" w:hAnsi="Exo"/>
                <w:color w:val="auto"/>
              </w:rPr>
              <w:t xml:space="preserve">. Human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151. </w:t>
            </w:r>
            <w:proofErr w:type="spellStart"/>
            <w:r w:rsidRPr="00B3380F">
              <w:rPr>
                <w:rFonts w:ascii="Exo" w:hAnsi="Exo"/>
                <w:color w:val="auto"/>
              </w:rPr>
              <w:t>doi</w:t>
            </w:r>
            <w:proofErr w:type="spellEnd"/>
            <w:r w:rsidRPr="00B3380F">
              <w:rPr>
                <w:rFonts w:ascii="Exo" w:hAnsi="Exo"/>
                <w:color w:val="auto"/>
              </w:rPr>
              <w:t xml:space="preserve">: </w:t>
            </w:r>
            <w:hyperlink r:id="rId15" w:history="1">
              <w:r w:rsidRPr="00B3380F">
                <w:rPr>
                  <w:rStyle w:val="Hyperlink"/>
                  <w:rFonts w:ascii="Exo" w:hAnsi="Exo"/>
                  <w:color w:val="auto"/>
                </w:rPr>
                <w:t>https://doi.org/10.1186/s12960-021-00697-7</w:t>
              </w:r>
            </w:hyperlink>
          </w:p>
          <w:p w14:paraId="6E51B6EF" w14:textId="77777777" w:rsidR="001908C4" w:rsidRPr="00B3380F" w:rsidRDefault="001908C4" w:rsidP="001908C4">
            <w:pPr>
              <w:pStyle w:val="QuadrosFiguras1"/>
              <w:spacing w:before="60" w:after="60" w:line="240" w:lineRule="auto"/>
              <w:jc w:val="left"/>
              <w:rPr>
                <w:rFonts w:ascii="Exo" w:hAnsi="Exo"/>
                <w:color w:val="auto"/>
              </w:rPr>
            </w:pPr>
          </w:p>
          <w:p w14:paraId="4FE3CF68"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Assessment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needs</w:t>
            </w:r>
            <w:proofErr w:type="spellEnd"/>
            <w:r w:rsidRPr="00B3380F">
              <w:rPr>
                <w:rFonts w:ascii="Exo" w:hAnsi="Exo"/>
                <w:color w:val="auto"/>
              </w:rPr>
              <w:t xml:space="preserve"> for </w:t>
            </w:r>
            <w:proofErr w:type="spellStart"/>
            <w:r w:rsidRPr="00B3380F">
              <w:rPr>
                <w:rFonts w:ascii="Exo" w:hAnsi="Exo"/>
                <w:color w:val="auto"/>
              </w:rPr>
              <w:t>registered</w:t>
            </w:r>
            <w:proofErr w:type="spellEnd"/>
            <w:r w:rsidRPr="00B3380F">
              <w:rPr>
                <w:rFonts w:ascii="Exo" w:hAnsi="Exo"/>
                <w:color w:val="auto"/>
              </w:rPr>
              <w:t xml:space="preserve"> nurses </w:t>
            </w:r>
            <w:proofErr w:type="spellStart"/>
            <w:r w:rsidRPr="00B3380F">
              <w:rPr>
                <w:rFonts w:ascii="Exo" w:hAnsi="Exo"/>
                <w:color w:val="auto"/>
              </w:rPr>
              <w:t>and</w:t>
            </w:r>
            <w:proofErr w:type="spellEnd"/>
            <w:r w:rsidRPr="00B3380F">
              <w:rPr>
                <w:rFonts w:ascii="Exo" w:hAnsi="Exo"/>
                <w:color w:val="auto"/>
              </w:rPr>
              <w:t xml:space="preserve"> </w:t>
            </w:r>
            <w:proofErr w:type="spellStart"/>
            <w:r w:rsidRPr="00B3380F">
              <w:rPr>
                <w:rFonts w:ascii="Exo" w:hAnsi="Exo"/>
                <w:color w:val="auto"/>
              </w:rPr>
              <w:t>licensed</w:t>
            </w:r>
            <w:proofErr w:type="spellEnd"/>
            <w:r w:rsidRPr="00B3380F">
              <w:rPr>
                <w:rFonts w:ascii="Exo" w:hAnsi="Exo"/>
                <w:color w:val="auto"/>
              </w:rPr>
              <w:t xml:space="preserve"> </w:t>
            </w:r>
            <w:proofErr w:type="spellStart"/>
            <w:r w:rsidRPr="00B3380F">
              <w:rPr>
                <w:rFonts w:ascii="Exo" w:hAnsi="Exo"/>
                <w:color w:val="auto"/>
              </w:rPr>
              <w:t>practical</w:t>
            </w:r>
            <w:proofErr w:type="spellEnd"/>
            <w:r w:rsidRPr="00B3380F">
              <w:rPr>
                <w:rFonts w:ascii="Exo" w:hAnsi="Exo"/>
                <w:color w:val="auto"/>
              </w:rPr>
              <w:t xml:space="preserve"> nurses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primary</w:t>
            </w:r>
            <w:proofErr w:type="spellEnd"/>
            <w:r w:rsidRPr="00B3380F">
              <w:rPr>
                <w:rFonts w:ascii="Exo" w:hAnsi="Exo"/>
                <w:color w:val="auto"/>
              </w:rPr>
              <w:t xml:space="preserve"> </w:t>
            </w:r>
            <w:proofErr w:type="spellStart"/>
            <w:r w:rsidRPr="00B3380F">
              <w:rPr>
                <w:rFonts w:ascii="Exo" w:hAnsi="Exo"/>
                <w:color w:val="auto"/>
              </w:rPr>
              <w:t>care</w:t>
            </w:r>
            <w:proofErr w:type="spellEnd"/>
            <w:r w:rsidRPr="00B3380F">
              <w:rPr>
                <w:rFonts w:ascii="Exo" w:hAnsi="Exo"/>
                <w:color w:val="auto"/>
              </w:rPr>
              <w:t xml:space="preserve"> </w:t>
            </w:r>
            <w:proofErr w:type="spellStart"/>
            <w:r w:rsidRPr="00B3380F">
              <w:rPr>
                <w:rFonts w:ascii="Exo" w:hAnsi="Exo"/>
                <w:color w:val="auto"/>
              </w:rPr>
              <w:t>units</w:t>
            </w:r>
            <w:proofErr w:type="spellEnd"/>
            <w:r w:rsidRPr="00B3380F">
              <w:rPr>
                <w:rFonts w:ascii="Exo" w:hAnsi="Exo"/>
                <w:color w:val="auto"/>
              </w:rPr>
              <w:t xml:space="preserve"> in </w:t>
            </w:r>
            <w:proofErr w:type="spellStart"/>
            <w:r w:rsidRPr="00B3380F">
              <w:rPr>
                <w:rFonts w:ascii="Exo" w:hAnsi="Exo"/>
                <w:color w:val="auto"/>
              </w:rPr>
              <w:t>Brazil</w:t>
            </w:r>
            <w:proofErr w:type="spellEnd"/>
            <w:r w:rsidRPr="00B3380F">
              <w:rPr>
                <w:rFonts w:ascii="Exo" w:hAnsi="Exo"/>
                <w:color w:val="auto"/>
              </w:rPr>
              <w:t xml:space="preserve"> </w:t>
            </w:r>
            <w:proofErr w:type="spellStart"/>
            <w:r w:rsidRPr="00B3380F">
              <w:rPr>
                <w:rFonts w:ascii="Exo" w:hAnsi="Exo"/>
                <w:color w:val="auto"/>
              </w:rPr>
              <w:t>using</w:t>
            </w:r>
            <w:proofErr w:type="spellEnd"/>
            <w:r w:rsidRPr="00B3380F">
              <w:rPr>
                <w:rFonts w:ascii="Exo" w:hAnsi="Exo"/>
                <w:color w:val="auto"/>
              </w:rPr>
              <w:t xml:space="preserve"> </w:t>
            </w:r>
            <w:proofErr w:type="spellStart"/>
            <w:r w:rsidRPr="00B3380F">
              <w:rPr>
                <w:rFonts w:ascii="Exo" w:hAnsi="Exo"/>
                <w:color w:val="auto"/>
              </w:rPr>
              <w:t>Workload</w:t>
            </w:r>
            <w:proofErr w:type="spellEnd"/>
            <w:r w:rsidRPr="00B3380F">
              <w:rPr>
                <w:rFonts w:ascii="Exo" w:hAnsi="Exo"/>
                <w:color w:val="auto"/>
              </w:rPr>
              <w:t xml:space="preserve"> </w:t>
            </w:r>
            <w:proofErr w:type="spellStart"/>
            <w:r w:rsidRPr="00B3380F">
              <w:rPr>
                <w:rFonts w:ascii="Exo" w:hAnsi="Exo"/>
                <w:color w:val="auto"/>
              </w:rPr>
              <w:t>Indicators</w:t>
            </w:r>
            <w:proofErr w:type="spellEnd"/>
            <w:r w:rsidRPr="00B3380F">
              <w:rPr>
                <w:rFonts w:ascii="Exo" w:hAnsi="Exo"/>
                <w:color w:val="auto"/>
              </w:rPr>
              <w:t xml:space="preserve">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w:t>
            </w:r>
            <w:proofErr w:type="spellEnd"/>
            <w:r w:rsidRPr="00B3380F">
              <w:rPr>
                <w:rFonts w:ascii="Exo" w:hAnsi="Exo"/>
                <w:color w:val="auto"/>
              </w:rPr>
              <w:t xml:space="preserve"> (WISN) </w:t>
            </w:r>
            <w:proofErr w:type="spellStart"/>
            <w:r w:rsidRPr="00B3380F">
              <w:rPr>
                <w:rFonts w:ascii="Exo" w:hAnsi="Exo"/>
                <w:color w:val="auto"/>
              </w:rPr>
              <w:t>method</w:t>
            </w:r>
            <w:proofErr w:type="spellEnd"/>
            <w:r w:rsidRPr="00B3380F">
              <w:rPr>
                <w:rFonts w:ascii="Exo" w:hAnsi="Exo"/>
                <w:color w:val="auto"/>
              </w:rPr>
              <w:t xml:space="preserve">. Human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130. </w:t>
            </w:r>
            <w:proofErr w:type="spellStart"/>
            <w:r w:rsidRPr="00B3380F">
              <w:rPr>
                <w:rFonts w:ascii="Exo" w:hAnsi="Exo"/>
                <w:color w:val="auto"/>
              </w:rPr>
              <w:t>doi</w:t>
            </w:r>
            <w:proofErr w:type="spellEnd"/>
            <w:r w:rsidRPr="00B3380F">
              <w:rPr>
                <w:rFonts w:ascii="Exo" w:hAnsi="Exo"/>
                <w:color w:val="auto"/>
              </w:rPr>
              <w:t xml:space="preserve">: </w:t>
            </w:r>
            <w:hyperlink r:id="rId16" w:history="1">
              <w:r w:rsidRPr="00B3380F">
                <w:rPr>
                  <w:rStyle w:val="Hyperlink"/>
                  <w:rFonts w:ascii="Exo" w:hAnsi="Exo"/>
                  <w:color w:val="auto"/>
                </w:rPr>
                <w:t>https://doi.org/10.1186/s12960-021-00674-0</w:t>
              </w:r>
            </w:hyperlink>
          </w:p>
        </w:tc>
      </w:tr>
      <w:tr w:rsidR="001908C4" w:rsidRPr="00B3380F" w14:paraId="311F8EE7"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da saúde, pior é o resultado.</w:t>
            </w:r>
          </w:p>
        </w:tc>
      </w:tr>
      <w:tr w:rsidR="001908C4" w:rsidRPr="00B3380F" w14:paraId="2023A496" w14:textId="77777777" w:rsidTr="00FA3DC1">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1908C4">
            <w:pPr>
              <w:pStyle w:val="QuadrosFiguras1"/>
              <w:spacing w:before="60" w:line="276" w:lineRule="auto"/>
              <w:jc w:val="left"/>
              <w:rPr>
                <w:rFonts w:ascii="Exo" w:hAnsi="Exo"/>
                <w:b/>
                <w:bCs/>
                <w:color w:val="auto"/>
                <w:sz w:val="22"/>
                <w:szCs w:val="24"/>
              </w:rPr>
            </w:pPr>
            <w:commentRangeStart w:id="29"/>
            <w:commentRangeStart w:id="30"/>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1908C4">
            <w:pPr>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commentRangeEnd w:id="29"/>
            <w:r w:rsidR="00737A65">
              <w:rPr>
                <w:rStyle w:val="Refdecomentrio"/>
                <w:kern w:val="2"/>
                <w14:ligatures w14:val="standardContextual"/>
              </w:rPr>
              <w:commentReference w:id="29"/>
            </w:r>
            <w:r w:rsidR="00F45AF2">
              <w:rPr>
                <w:rStyle w:val="Refdecomentrio"/>
                <w:kern w:val="2"/>
                <w14:ligatures w14:val="standardContextual"/>
              </w:rPr>
              <w:commentReference w:id="30"/>
            </w:r>
          </w:p>
        </w:tc>
      </w:tr>
    </w:tbl>
    <w:commentRangeEnd w:id="30"/>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D33E59">
        <w:rPr>
          <w:rFonts w:ascii="Exo" w:hAnsi="Exo"/>
          <w:i/>
          <w:iCs/>
          <w:sz w:val="20"/>
          <w:szCs w:val="20"/>
          <w:rPrChange w:id="31" w:author="Érika Aquino" w:date="2025-01-10T16:13:00Z">
            <w:rPr>
              <w:rFonts w:ascii="Exo" w:hAnsi="Exo"/>
              <w:sz w:val="20"/>
              <w:szCs w:val="20"/>
            </w:rPr>
          </w:rPrChange>
        </w:rPr>
        <w:t>dashboard</w:t>
      </w:r>
      <w:r w:rsidRPr="00AC1461">
        <w:rPr>
          <w:rFonts w:ascii="Exo" w:hAnsi="Exo"/>
          <w:sz w:val="20"/>
          <w:szCs w:val="20"/>
        </w:rPr>
        <w:t xml:space="preserve"> interativo. Para acessar estes artefatos, basta clicar nos ícones abaixo.</w:t>
      </w:r>
    </w:p>
    <w:p w14:paraId="326AABBE" w14:textId="77777777"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r>
        <w:rPr>
          <w:rFonts w:ascii="Montserrat" w:hAnsi="Montserrat"/>
          <w:noProof/>
        </w:rPr>
        <w:drawing>
          <wp:inline distT="0" distB="0" distL="0" distR="0" wp14:anchorId="28654661" wp14:editId="6E5F8C0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7D50AFD" w14:textId="4140BC28" w:rsidR="00420B56" w:rsidRPr="00FA3DC1" w:rsidRDefault="00420B56" w:rsidP="00FA3DC1">
      <w:pPr>
        <w:pStyle w:val="PargrafodaLista"/>
        <w:ind w:left="0"/>
        <w:jc w:val="center"/>
        <w:rPr>
          <w:rFonts w:ascii="Montserrat" w:hAnsi="Montserrat"/>
          <w:i/>
          <w:iCs/>
          <w:sz w:val="20"/>
          <w:szCs w:val="20"/>
        </w:rPr>
      </w:pPr>
      <w:r w:rsidRPr="00FA3DC1">
        <w:rPr>
          <w:rFonts w:ascii="Exo" w:hAnsi="Exo"/>
          <w:i/>
          <w:iCs/>
          <w:sz w:val="18"/>
          <w:szCs w:val="18"/>
        </w:rPr>
        <w:t>Fonte: elaborado pelos autores</w:t>
      </w:r>
    </w:p>
    <w:p w14:paraId="33D11307" w14:textId="77777777" w:rsidR="00FA3DC1" w:rsidRDefault="00FA3DC1">
      <w:pPr>
        <w:rPr>
          <w:rFonts w:ascii="Exo" w:eastAsiaTheme="majorEastAsia" w:hAnsi="Exo" w:cstheme="majorBidi"/>
          <w:b/>
          <w:bCs/>
          <w:sz w:val="32"/>
          <w:szCs w:val="32"/>
        </w:rPr>
      </w:pPr>
      <w:r>
        <w:rPr>
          <w:rFonts w:ascii="Exo" w:hAnsi="Exo"/>
          <w:b/>
          <w:bCs/>
        </w:rPr>
        <w:br w:type="page"/>
      </w:r>
    </w:p>
    <w:p w14:paraId="4B346B7F" w14:textId="578F698C" w:rsidR="004A3585" w:rsidRPr="00420B56" w:rsidRDefault="004A3585" w:rsidP="00FA3DC1">
      <w:pPr>
        <w:pStyle w:val="Ttulo1"/>
        <w:spacing w:after="200" w:line="360" w:lineRule="auto"/>
        <w:jc w:val="center"/>
        <w:rPr>
          <w:rFonts w:ascii="Exo" w:hAnsi="Exo"/>
          <w:b/>
          <w:bCs/>
          <w:color w:val="auto"/>
        </w:rPr>
      </w:pPr>
      <w:bookmarkStart w:id="32" w:name="_Toc184289814"/>
      <w:r w:rsidRPr="00420B56">
        <w:rPr>
          <w:rFonts w:ascii="Exo" w:hAnsi="Exo"/>
          <w:b/>
          <w:bCs/>
          <w:color w:val="auto"/>
        </w:rPr>
        <w:lastRenderedPageBreak/>
        <w:t>Exemplo de aplicação</w:t>
      </w:r>
      <w:bookmarkEnd w:id="32"/>
    </w:p>
    <w:p w14:paraId="5F965195" w14:textId="2F4B9FD5"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A figura 2 ilustra o exemplo de aplicação para o indicador, considerando um recorte para vínculos profissionais de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 xml:space="preserve">Observa-se que os técnicos ou auxiliares de enfermagem apresentam uma jornada de trabalho mais extensa em comparação </w:t>
      </w:r>
      <w:del w:id="33" w:author="Érika Aquino" w:date="2025-01-10T16:13:00Z">
        <w:r w:rsidR="00414714" w:rsidRPr="00414714" w:rsidDel="00D33E59">
          <w:rPr>
            <w:rFonts w:ascii="Exo" w:hAnsi="Exo"/>
            <w:sz w:val="20"/>
            <w:szCs w:val="20"/>
          </w:rPr>
          <w:delText>com a</w:delText>
        </w:r>
      </w:del>
      <w:ins w:id="34" w:author="Érika Aquino" w:date="2025-01-10T16:13:00Z">
        <w:r w:rsidR="00D33E59">
          <w:rPr>
            <w:rFonts w:ascii="Exo" w:hAnsi="Exo"/>
            <w:sz w:val="20"/>
            <w:szCs w:val="20"/>
          </w:rPr>
          <w:t>à</w:t>
        </w:r>
      </w:ins>
      <w:r w:rsidR="00414714" w:rsidRPr="00414714">
        <w:rPr>
          <w:rFonts w:ascii="Exo" w:hAnsi="Exo"/>
          <w:sz w:val="20"/>
          <w:szCs w:val="20"/>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commentRangeStart w:id="35"/>
      <w:commentRangeStart w:id="36"/>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commentRangeEnd w:id="35"/>
      <w:r w:rsidR="00C15DA5" w:rsidRPr="00CE06B6">
        <w:rPr>
          <w:b/>
          <w:bCs/>
          <w:color w:val="auto"/>
        </w:rPr>
        <w:commentReference w:id="35"/>
      </w:r>
      <w:commentRangeEnd w:id="36"/>
      <w:r w:rsidR="00F45AF2">
        <w:rPr>
          <w:rStyle w:val="Refdecomentrio"/>
          <w:i w:val="0"/>
          <w:iCs w:val="0"/>
          <w:color w:val="auto"/>
        </w:rPr>
        <w:commentReference w:id="36"/>
      </w:r>
    </w:p>
    <w:p w14:paraId="31804E1B" w14:textId="6EB6F703" w:rsidR="002E7BD9" w:rsidRDefault="002E7BD9" w:rsidP="002E7BD9">
      <w:pPr>
        <w:pStyle w:val="NormalWeb"/>
        <w:spacing w:before="0" w:beforeAutospacing="0" w:after="0" w:afterAutospacing="0"/>
        <w:jc w:val="center"/>
      </w:pPr>
      <w:bookmarkStart w:id="37" w:name="_Hlk184288995"/>
      <w:r>
        <w:rPr>
          <w:noProof/>
        </w:rPr>
        <w:drawing>
          <wp:inline distT="0" distB="0" distL="0" distR="0" wp14:anchorId="2D5DECE2" wp14:editId="47D2A811">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solidFill>
                        <a:schemeClr val="tx1"/>
                      </a:solidFill>
                    </a:ln>
                  </pic:spPr>
                </pic:pic>
              </a:graphicData>
            </a:graphic>
          </wp:inline>
        </w:drawing>
      </w:r>
    </w:p>
    <w:p w14:paraId="0824521B" w14:textId="2EC7DB20" w:rsidR="0078205E" w:rsidRPr="00CE06B6" w:rsidRDefault="002E7BD9" w:rsidP="00CE06B6">
      <w:pPr>
        <w:pStyle w:val="PargrafodaLista"/>
        <w:ind w:left="0"/>
        <w:jc w:val="center"/>
        <w:rPr>
          <w:rFonts w:ascii="Exo" w:hAnsi="Exo"/>
          <w:i/>
          <w:iCs/>
          <w:sz w:val="18"/>
          <w:szCs w:val="18"/>
        </w:rPr>
      </w:pPr>
      <w:r w:rsidRPr="00CE06B6">
        <w:rPr>
          <w:rFonts w:ascii="Exo" w:hAnsi="Exo"/>
          <w:i/>
          <w:iCs/>
          <w:sz w:val="18"/>
          <w:szCs w:val="18"/>
        </w:rPr>
        <w:t>Fonte: elaborado pelos autores</w:t>
      </w:r>
      <w:bookmarkEnd w:id="37"/>
    </w:p>
    <w:p w14:paraId="3CC129BF" w14:textId="4044D3F0" w:rsidR="00097808" w:rsidRPr="00414714" w:rsidRDefault="009E5CEE" w:rsidP="00414714">
      <w:pPr>
        <w:pStyle w:val="SemEspaamento"/>
        <w:spacing w:line="360" w:lineRule="auto"/>
        <w:ind w:firstLine="851"/>
        <w:rPr>
          <w:rFonts w:ascii="Exo" w:hAnsi="Exo"/>
          <w:sz w:val="20"/>
          <w:szCs w:val="20"/>
        </w:rPr>
      </w:pPr>
      <w:r w:rsidRPr="00420B56">
        <w:rPr>
          <w:rFonts w:ascii="Exo" w:hAnsi="Exo"/>
          <w:sz w:val="20"/>
          <w:szCs w:val="20"/>
        </w:rPr>
        <w:t xml:space="preserve">Para acessar o link do código que resultou no mapa, clique </w:t>
      </w:r>
      <w:hyperlink r:id="rId23"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2E7BD9" w:rsidRDefault="00666086" w:rsidP="002E7BD9">
      <w:pPr>
        <w:pStyle w:val="Ttulo1"/>
        <w:spacing w:after="200" w:line="360" w:lineRule="auto"/>
        <w:jc w:val="center"/>
        <w:rPr>
          <w:rFonts w:ascii="Exo" w:hAnsi="Exo"/>
          <w:b/>
          <w:bCs/>
          <w:color w:val="auto"/>
        </w:rPr>
      </w:pPr>
      <w:bookmarkStart w:id="38" w:name="_Toc184289815"/>
      <w:r w:rsidRPr="00420B56">
        <w:rPr>
          <w:rFonts w:ascii="Exo" w:hAnsi="Exo"/>
          <w:b/>
          <w:bCs/>
          <w:color w:val="auto"/>
        </w:rPr>
        <w:lastRenderedPageBreak/>
        <w:t>Referências</w:t>
      </w:r>
      <w:bookmarkEnd w:id="38"/>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420B56" w:rsidRDefault="00666086" w:rsidP="00666086">
          <w:pPr>
            <w:autoSpaceDE w:val="0"/>
            <w:autoSpaceDN w:val="0"/>
            <w:ind w:hanging="640"/>
            <w:jc w:val="both"/>
            <w:divId w:val="344209817"/>
            <w:rPr>
              <w:rFonts w:ascii="Exo" w:eastAsia="Times New Roman" w:hAnsi="Exo"/>
              <w:color w:val="000000"/>
            </w:rPr>
          </w:pPr>
          <w:r w:rsidRPr="00420B56">
            <w:rPr>
              <w:rFonts w:ascii="Exo" w:eastAsia="Times New Roman" w:hAnsi="Exo"/>
              <w:color w:val="000000"/>
              <w:sz w:val="20"/>
              <w:szCs w:val="20"/>
            </w:rPr>
            <w:t xml:space="preserve">1. </w:t>
          </w:r>
          <w:r w:rsidRPr="00420B56">
            <w:rPr>
              <w:rFonts w:ascii="Exo" w:eastAsia="Times New Roman" w:hAnsi="Exo"/>
              <w:color w:val="000000"/>
              <w:sz w:val="20"/>
              <w:szCs w:val="20"/>
            </w:rPr>
            <w:tab/>
            <w:t xml:space="preserve">WHO. Global </w:t>
          </w:r>
          <w:proofErr w:type="spellStart"/>
          <w:r w:rsidRPr="00420B56">
            <w:rPr>
              <w:rFonts w:ascii="Exo" w:eastAsia="Times New Roman" w:hAnsi="Exo"/>
              <w:color w:val="000000"/>
              <w:sz w:val="20"/>
              <w:szCs w:val="20"/>
            </w:rPr>
            <w:t>strategy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2030. 2016. </w:t>
          </w:r>
        </w:p>
        <w:p w14:paraId="04B120DA" w14:textId="77777777" w:rsidR="00666086" w:rsidRPr="00420B56" w:rsidRDefault="00666086" w:rsidP="00666086">
          <w:pPr>
            <w:autoSpaceDE w:val="0"/>
            <w:autoSpaceDN w:val="0"/>
            <w:ind w:hanging="640"/>
            <w:jc w:val="both"/>
            <w:divId w:val="682315618"/>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Pr="00420B56">
            <w:rPr>
              <w:rFonts w:ascii="Exo" w:eastAsia="Times New Roman" w:hAnsi="Exo"/>
              <w:color w:val="000000"/>
              <w:sz w:val="20"/>
              <w:szCs w:val="20"/>
            </w:rPr>
            <w:t>Najafpour</w:t>
          </w:r>
          <w:proofErr w:type="spellEnd"/>
          <w:r w:rsidRPr="00420B56">
            <w:rPr>
              <w:rFonts w:ascii="Exo" w:eastAsia="Times New Roman" w:hAnsi="Exo"/>
              <w:color w:val="000000"/>
              <w:sz w:val="20"/>
              <w:szCs w:val="20"/>
            </w:rPr>
            <w:t xml:space="preserve"> Z, </w:t>
          </w:r>
          <w:proofErr w:type="spellStart"/>
          <w:r w:rsidRPr="00420B56">
            <w:rPr>
              <w:rFonts w:ascii="Exo" w:eastAsia="Times New Roman" w:hAnsi="Exo"/>
              <w:color w:val="000000"/>
              <w:sz w:val="20"/>
              <w:szCs w:val="20"/>
            </w:rPr>
            <w:t>Arab</w:t>
          </w:r>
          <w:proofErr w:type="spellEnd"/>
          <w:r w:rsidRPr="00420B56">
            <w:rPr>
              <w:rFonts w:ascii="Exo" w:eastAsia="Times New Roman" w:hAnsi="Exo"/>
              <w:color w:val="000000"/>
              <w:sz w:val="20"/>
              <w:szCs w:val="20"/>
            </w:rPr>
            <w:t xml:space="preserve"> M, </w:t>
          </w:r>
          <w:proofErr w:type="spellStart"/>
          <w:r w:rsidRPr="00420B56">
            <w:rPr>
              <w:rFonts w:ascii="Exo" w:eastAsia="Times New Roman" w:hAnsi="Exo"/>
              <w:color w:val="000000"/>
              <w:sz w:val="20"/>
              <w:szCs w:val="20"/>
            </w:rPr>
            <w:t>Shayanfard</w:t>
          </w:r>
          <w:proofErr w:type="spellEnd"/>
          <w:r w:rsidRPr="00420B56">
            <w:rPr>
              <w:rFonts w:ascii="Exo" w:eastAsia="Times New Roman" w:hAnsi="Exo"/>
              <w:color w:val="000000"/>
              <w:sz w:val="20"/>
              <w:szCs w:val="20"/>
            </w:rPr>
            <w:t xml:space="preserve"> K. A </w:t>
          </w:r>
          <w:proofErr w:type="spellStart"/>
          <w:r w:rsidRPr="00420B56">
            <w:rPr>
              <w:rFonts w:ascii="Exo" w:eastAsia="Times New Roman" w:hAnsi="Exo"/>
              <w:color w:val="000000"/>
              <w:sz w:val="20"/>
              <w:szCs w:val="20"/>
            </w:rPr>
            <w:t>multi-phase</w:t>
          </w:r>
          <w:proofErr w:type="spellEnd"/>
          <w:r w:rsidRPr="00420B56">
            <w:rPr>
              <w:rFonts w:ascii="Exo" w:eastAsia="Times New Roman" w:hAnsi="Exo"/>
              <w:color w:val="000000"/>
              <w:sz w:val="20"/>
              <w:szCs w:val="20"/>
            </w:rPr>
            <w:t xml:space="preserve"> approach for </w:t>
          </w:r>
          <w:proofErr w:type="spellStart"/>
          <w:r w:rsidRPr="00420B56">
            <w:rPr>
              <w:rFonts w:ascii="Exo" w:eastAsia="Times New Roman" w:hAnsi="Exo"/>
              <w:color w:val="000000"/>
              <w:sz w:val="20"/>
              <w:szCs w:val="20"/>
            </w:rPr>
            <w:t>developing</w:t>
          </w:r>
          <w:proofErr w:type="spellEnd"/>
          <w:r w:rsidRPr="00420B56">
            <w:rPr>
              <w:rFonts w:ascii="Exo" w:eastAsia="Times New Roman" w:hAnsi="Exo"/>
              <w:color w:val="000000"/>
              <w:sz w:val="20"/>
              <w:szCs w:val="20"/>
            </w:rPr>
            <w:t xml:space="preserve"> a conceptual model for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observatory</w:t>
          </w:r>
          <w:proofErr w:type="spellEnd"/>
          <w:r w:rsidRPr="00420B56">
            <w:rPr>
              <w:rFonts w:ascii="Exo" w:eastAsia="Times New Roman" w:hAnsi="Exo"/>
              <w:color w:val="000000"/>
              <w:sz w:val="20"/>
              <w:szCs w:val="20"/>
            </w:rPr>
            <w:t xml:space="preserve"> (HRHO) </w:t>
          </w:r>
          <w:proofErr w:type="spellStart"/>
          <w:r w:rsidRPr="00420B56">
            <w:rPr>
              <w:rFonts w:ascii="Exo" w:eastAsia="Times New Roman" w:hAnsi="Exo"/>
              <w:color w:val="000000"/>
              <w:sz w:val="20"/>
              <w:szCs w:val="20"/>
            </w:rPr>
            <w:t>toward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integrating</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evidence</w:t>
          </w:r>
          <w:proofErr w:type="spellEnd"/>
          <w:r w:rsidRPr="00420B56">
            <w:rPr>
              <w:rFonts w:ascii="Exo" w:eastAsia="Times New Roman" w:hAnsi="Exo"/>
              <w:color w:val="000000"/>
              <w:sz w:val="20"/>
              <w:szCs w:val="20"/>
            </w:rPr>
            <w:t xml:space="preserve">: a case </w:t>
          </w:r>
          <w:proofErr w:type="spellStart"/>
          <w:r w:rsidRPr="00420B56">
            <w:rPr>
              <w:rFonts w:ascii="Exo" w:eastAsia="Times New Roman" w:hAnsi="Exo"/>
              <w:color w:val="000000"/>
              <w:sz w:val="20"/>
              <w:szCs w:val="20"/>
            </w:rPr>
            <w:t>study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Iran. Health Res </w:t>
          </w:r>
          <w:proofErr w:type="spellStart"/>
          <w:r w:rsidRPr="00420B56">
            <w:rPr>
              <w:rFonts w:ascii="Exo" w:eastAsia="Times New Roman" w:hAnsi="Exo"/>
              <w:color w:val="000000"/>
              <w:sz w:val="20"/>
              <w:szCs w:val="20"/>
            </w:rPr>
            <w:t>Policy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Syst</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BioMed</w:t>
          </w:r>
          <w:proofErr w:type="spellEnd"/>
          <w:r w:rsidRPr="00420B56">
            <w:rPr>
              <w:rFonts w:ascii="Exo" w:eastAsia="Times New Roman" w:hAnsi="Exo"/>
              <w:color w:val="000000"/>
              <w:sz w:val="20"/>
              <w:szCs w:val="20"/>
            </w:rPr>
            <w:t xml:space="preserve"> Central Ltd; 2023 </w:t>
          </w:r>
          <w:proofErr w:type="spellStart"/>
          <w:r w:rsidRPr="00420B56">
            <w:rPr>
              <w:rFonts w:ascii="Exo" w:eastAsia="Times New Roman" w:hAnsi="Exo"/>
              <w:color w:val="000000"/>
              <w:sz w:val="20"/>
              <w:szCs w:val="20"/>
            </w:rPr>
            <w:t>Dec</w:t>
          </w:r>
          <w:proofErr w:type="spellEnd"/>
          <w:r w:rsidRPr="00420B56">
            <w:rPr>
              <w:rFonts w:ascii="Exo" w:eastAsia="Times New Roman" w:hAnsi="Exo"/>
              <w:color w:val="000000"/>
              <w:sz w:val="20"/>
              <w:szCs w:val="20"/>
            </w:rPr>
            <w:t xml:space="preserve"> 1;21(1). PMID: 37264403</w:t>
          </w:r>
        </w:p>
        <w:p w14:paraId="1A45F4EF" w14:textId="77777777"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t xml:space="preserve">Rees GH, James R, </w:t>
          </w:r>
          <w:proofErr w:type="spellStart"/>
          <w:r w:rsidRPr="00420B56">
            <w:rPr>
              <w:rFonts w:ascii="Exo" w:eastAsia="Times New Roman" w:hAnsi="Exo"/>
              <w:color w:val="000000"/>
              <w:sz w:val="20"/>
              <w:szCs w:val="20"/>
            </w:rPr>
            <w:t>Samadashvili</w:t>
          </w:r>
          <w:proofErr w:type="spellEnd"/>
          <w:r w:rsidRPr="00420B56">
            <w:rPr>
              <w:rFonts w:ascii="Exo" w:eastAsia="Times New Roman" w:hAnsi="Exo"/>
              <w:color w:val="000000"/>
              <w:sz w:val="20"/>
              <w:szCs w:val="20"/>
            </w:rPr>
            <w:t xml:space="preserve"> L, </w:t>
          </w:r>
          <w:proofErr w:type="spellStart"/>
          <w:r w:rsidRPr="00420B56">
            <w:rPr>
              <w:rFonts w:ascii="Exo" w:eastAsia="Times New Roman" w:hAnsi="Exo"/>
              <w:color w:val="000000"/>
              <w:sz w:val="20"/>
              <w:szCs w:val="20"/>
            </w:rPr>
            <w:t>Scotter</w:t>
          </w:r>
          <w:proofErr w:type="spellEnd"/>
          <w:r w:rsidRPr="00420B56">
            <w:rPr>
              <w:rFonts w:ascii="Exo" w:eastAsia="Times New Roman" w:hAnsi="Exo"/>
              <w:color w:val="000000"/>
              <w:sz w:val="20"/>
              <w:szCs w:val="20"/>
            </w:rPr>
            <w:t xml:space="preserve"> C. Are </w:t>
          </w:r>
          <w:proofErr w:type="spellStart"/>
          <w:r w:rsidRPr="00420B56">
            <w:rPr>
              <w:rFonts w:ascii="Exo" w:eastAsia="Times New Roman" w:hAnsi="Exo"/>
              <w:color w:val="000000"/>
              <w:sz w:val="20"/>
              <w:szCs w:val="20"/>
            </w:rPr>
            <w:t>Sustainable</w:t>
          </w:r>
          <w:proofErr w:type="spellEnd"/>
          <w:r w:rsidRPr="00420B56">
            <w:rPr>
              <w:rFonts w:ascii="Exo" w:eastAsia="Times New Roman" w:hAnsi="Exo"/>
              <w:color w:val="000000"/>
              <w:sz w:val="20"/>
              <w:szCs w:val="20"/>
            </w:rPr>
            <w:t xml:space="preserve"> Health </w:t>
          </w:r>
          <w:proofErr w:type="spellStart"/>
          <w:r w:rsidRPr="00420B56">
            <w:rPr>
              <w:rFonts w:ascii="Exo" w:eastAsia="Times New Roman" w:hAnsi="Exo"/>
              <w:color w:val="000000"/>
              <w:sz w:val="20"/>
              <w:szCs w:val="20"/>
            </w:rPr>
            <w:t>Workforces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Issues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a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Remedy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Sustainability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Switzerland</w:t>
          </w:r>
          <w:proofErr w:type="spellEnd"/>
          <w:r w:rsidRPr="00420B56">
            <w:rPr>
              <w:rFonts w:ascii="Exo" w:eastAsia="Times New Roman" w:hAnsi="Exo"/>
              <w:color w:val="000000"/>
              <w:sz w:val="20"/>
              <w:szCs w:val="20"/>
            </w:rPr>
            <w:t xml:space="preserve">). MDPI; 2023. </w:t>
          </w:r>
        </w:p>
        <w:p w14:paraId="08D22EF9" w14:textId="77777777"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20B56" w:rsidRDefault="00666086" w:rsidP="00666086">
          <w:pPr>
            <w:autoSpaceDE w:val="0"/>
            <w:autoSpaceDN w:val="0"/>
            <w:ind w:hanging="640"/>
            <w:jc w:val="both"/>
            <w:divId w:val="2052460715"/>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t xml:space="preserve">Ministério da Saúde. Indicadores de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em </w:t>
          </w:r>
          <w:proofErr w:type="spellStart"/>
          <w:r w:rsidRPr="00420B56">
            <w:rPr>
              <w:rFonts w:ascii="Exo" w:eastAsia="Times New Roman" w:hAnsi="Exo"/>
              <w:color w:val="000000"/>
              <w:sz w:val="20"/>
              <w:szCs w:val="20"/>
            </w:rPr>
            <w:t>saúde</w:t>
          </w:r>
          <w:proofErr w:type="spellEnd"/>
          <w:r w:rsidRPr="00420B56">
            <w:rPr>
              <w:rFonts w:ascii="Exo" w:eastAsia="Times New Roman" w:hAnsi="Exo"/>
              <w:color w:val="000000"/>
              <w:sz w:val="20"/>
              <w:szCs w:val="20"/>
            </w:rPr>
            <w:t xml:space="preserve">: material de apoio para o Programa de </w:t>
          </w:r>
          <w:proofErr w:type="spellStart"/>
          <w:r w:rsidRPr="00420B56">
            <w:rPr>
              <w:rFonts w:ascii="Exo" w:eastAsia="Times New Roman" w:hAnsi="Exo"/>
              <w:color w:val="000000"/>
              <w:sz w:val="20"/>
              <w:szCs w:val="20"/>
            </w:rPr>
            <w:t>Qualificação</w:t>
          </w:r>
          <w:proofErr w:type="spellEnd"/>
          <w:r w:rsidRPr="00420B56">
            <w:rPr>
              <w:rFonts w:ascii="Exo" w:eastAsia="Times New Roman" w:hAnsi="Exo"/>
              <w:color w:val="000000"/>
              <w:sz w:val="20"/>
              <w:szCs w:val="20"/>
            </w:rPr>
            <w:t xml:space="preserve"> e </w:t>
          </w:r>
          <w:proofErr w:type="spellStart"/>
          <w:r w:rsidRPr="00420B56">
            <w:rPr>
              <w:rFonts w:ascii="Exo" w:eastAsia="Times New Roman" w:hAnsi="Exo"/>
              <w:color w:val="000000"/>
              <w:sz w:val="20"/>
              <w:szCs w:val="20"/>
            </w:rPr>
            <w:t>Estruturação</w:t>
          </w:r>
          <w:proofErr w:type="spellEnd"/>
          <w:r w:rsidRPr="00420B56">
            <w:rPr>
              <w:rFonts w:ascii="Exo" w:eastAsia="Times New Roman" w:hAnsi="Exo"/>
              <w:color w:val="000000"/>
              <w:sz w:val="20"/>
              <w:szCs w:val="20"/>
            </w:rPr>
            <w:t xml:space="preserve"> da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 da </w:t>
          </w:r>
          <w:proofErr w:type="spellStart"/>
          <w:r w:rsidRPr="00420B56">
            <w:rPr>
              <w:rFonts w:ascii="Exo" w:eastAsia="Times New Roman" w:hAnsi="Exo"/>
              <w:color w:val="000000"/>
              <w:sz w:val="20"/>
              <w:szCs w:val="20"/>
            </w:rPr>
            <w:t>Educação</w:t>
          </w:r>
          <w:proofErr w:type="spellEnd"/>
          <w:r w:rsidRPr="00420B56">
            <w:rPr>
              <w:rFonts w:ascii="Exo" w:eastAsia="Times New Roman" w:hAnsi="Exo"/>
              <w:color w:val="000000"/>
              <w:sz w:val="20"/>
              <w:szCs w:val="20"/>
            </w:rPr>
            <w:t xml:space="preserve"> no SUS - </w:t>
          </w:r>
          <w:proofErr w:type="spellStart"/>
          <w:r w:rsidRPr="00420B56">
            <w:rPr>
              <w:rFonts w:ascii="Exo" w:eastAsia="Times New Roman" w:hAnsi="Exo"/>
              <w:color w:val="000000"/>
              <w:sz w:val="20"/>
              <w:szCs w:val="20"/>
            </w:rPr>
            <w:t>ProgeSUS</w:t>
          </w:r>
          <w:proofErr w:type="spellEnd"/>
          <w:r w:rsidRPr="00420B56">
            <w:rPr>
              <w:rFonts w:ascii="Exo" w:eastAsia="Times New Roman" w:hAnsi="Exo"/>
              <w:color w:val="000000"/>
              <w:sz w:val="20"/>
              <w:szCs w:val="20"/>
            </w:rPr>
            <w:t xml:space="preserve">. Editora MS; 2007. </w:t>
          </w:r>
        </w:p>
        <w:p w14:paraId="0041BC06" w14:textId="29C4F0BE" w:rsid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t xml:space="preserve">WHO. </w:t>
          </w:r>
          <w:proofErr w:type="spellStart"/>
          <w:r w:rsidRPr="00420B56">
            <w:rPr>
              <w:rFonts w:ascii="Exo" w:eastAsia="Times New Roman" w:hAnsi="Exo"/>
              <w:color w:val="000000"/>
              <w:sz w:val="20"/>
              <w:szCs w:val="20"/>
            </w:rPr>
            <w:t>Strengthening</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the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collection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analysis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use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information</w:t>
          </w:r>
          <w:proofErr w:type="spellEnd"/>
          <w:r w:rsidRPr="00420B56">
            <w:rPr>
              <w:rFonts w:ascii="Exo" w:eastAsia="Times New Roman" w:hAnsi="Exo"/>
              <w:color w:val="000000"/>
              <w:sz w:val="20"/>
              <w:szCs w:val="20"/>
            </w:rPr>
            <w:t xml:space="preserve"> - a handbook [Internet]. 2022. </w:t>
          </w:r>
          <w:proofErr w:type="spellStart"/>
          <w:r w:rsidRPr="00420B56">
            <w:rPr>
              <w:rFonts w:ascii="Exo" w:eastAsia="Times New Roman" w:hAnsi="Exo"/>
              <w:color w:val="000000"/>
              <w:sz w:val="20"/>
              <w:szCs w:val="20"/>
            </w:rPr>
            <w:t>Available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from</w:t>
          </w:r>
          <w:proofErr w:type="spellEnd"/>
          <w:r w:rsidRPr="00420B56">
            <w:rPr>
              <w:rFonts w:ascii="Exo" w:eastAsia="Times New Roman" w:hAnsi="Exo"/>
              <w:color w:val="000000"/>
              <w:sz w:val="20"/>
              <w:szCs w:val="20"/>
            </w:rPr>
            <w:t xml:space="preserve">: </w:t>
          </w:r>
          <w:hyperlink r:id="rId24" w:history="1">
            <w:r w:rsidR="00097808" w:rsidRPr="00D5724B">
              <w:rPr>
                <w:rStyle w:val="Hyperlink"/>
                <w:rFonts w:ascii="Exo" w:eastAsia="Times New Roman" w:hAnsi="Exo"/>
                <w:sz w:val="20"/>
                <w:szCs w:val="20"/>
              </w:rPr>
              <w:t>http://apps.who.int/bookorders</w:t>
            </w:r>
          </w:hyperlink>
          <w:r w:rsidRPr="00420B56">
            <w:rPr>
              <w:rFonts w:ascii="Exo" w:eastAsia="Times New Roman" w:hAnsi="Exo"/>
              <w:color w:val="000000"/>
              <w:sz w:val="20"/>
              <w:szCs w:val="20"/>
            </w:rPr>
            <w:t>.</w:t>
          </w:r>
        </w:p>
        <w:p w14:paraId="1AD0438A" w14:textId="0FE2862A"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420B56">
            <w:rPr>
              <w:rFonts w:ascii="Exo" w:eastAsia="Times New Roman" w:hAnsi="Exo"/>
              <w:color w:val="000000"/>
              <w:sz w:val="20"/>
              <w:szCs w:val="20"/>
            </w:rPr>
            <w:t>FapUNIFESP</w:t>
          </w:r>
          <w:proofErr w:type="spellEnd"/>
          <w:r w:rsidRPr="00420B56">
            <w:rPr>
              <w:rFonts w:ascii="Exo" w:eastAsia="Times New Roman" w:hAnsi="Exo"/>
              <w:color w:val="000000"/>
              <w:sz w:val="20"/>
              <w:szCs w:val="20"/>
            </w:rPr>
            <w:t xml:space="preserve"> (SciELO); 2023;21.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Érika Aquino" w:date="2025-01-10T16:09:00Z" w:initials="E.A.">
    <w:p w14:paraId="4792B105" w14:textId="77777777" w:rsidR="00D33E59" w:rsidRDefault="00D33E59" w:rsidP="00D33E59">
      <w:pPr>
        <w:pStyle w:val="Textodecomentrio"/>
      </w:pPr>
      <w:r>
        <w:rPr>
          <w:rStyle w:val="Refdecomentrio"/>
        </w:rPr>
        <w:annotationRef/>
      </w:r>
      <w:r>
        <w:t>Seria importante padronizar. Profissionais "de saúde" ou "da saúde" ou "da área da saúde"</w:t>
      </w:r>
    </w:p>
  </w:comment>
  <w:comment w:id="7" w:author="Érika Aquino" w:date="2025-01-11T22:26:00Z" w:initials="E.A.">
    <w:p w14:paraId="11130303" w14:textId="77777777" w:rsidR="002E2070" w:rsidRDefault="002E2070" w:rsidP="002E2070">
      <w:pPr>
        <w:pStyle w:val="Textodecomentrio"/>
      </w:pPr>
      <w:r>
        <w:rPr>
          <w:rStyle w:val="Refdecomentrio"/>
        </w:rPr>
        <w:annotationRef/>
      </w:r>
      <w:r>
        <w:rPr>
          <w:color w:val="222222"/>
          <w:highlight w:val="white"/>
        </w:rPr>
        <w:t>DALRI, Rita de Cássia de Marchi Barcellos et al. Carga horária de trabalho dos enfermeiros e sua relação com as reações fisiológicas do estresse. </w:t>
      </w:r>
      <w:r>
        <w:rPr>
          <w:b/>
          <w:bCs/>
          <w:color w:val="222222"/>
          <w:highlight w:val="white"/>
        </w:rPr>
        <w:t>Revista latino-americana de enfermagem</w:t>
      </w:r>
      <w:r>
        <w:rPr>
          <w:color w:val="222222"/>
          <w:highlight w:val="white"/>
        </w:rPr>
        <w:t>, v. 22, p. 959-965, 2014.</w:t>
      </w:r>
      <w:r>
        <w:t xml:space="preserve"> </w:t>
      </w:r>
    </w:p>
  </w:comment>
  <w:comment w:id="13" w:author="Daniel Pagotto" w:date="2024-11-05T11:10:00Z" w:initials="DP">
    <w:p w14:paraId="4B51C398" w14:textId="16F3D355" w:rsidR="00E47210" w:rsidRDefault="00E47210">
      <w:pPr>
        <w:pStyle w:val="Textodecomentrio"/>
      </w:pPr>
      <w:r>
        <w:rPr>
          <w:rStyle w:val="Refdecomentrio"/>
        </w:rPr>
        <w:annotationRef/>
      </w:r>
      <w:r>
        <w:t>Mais uma referência</w:t>
      </w:r>
    </w:p>
  </w:comment>
  <w:comment w:id="29" w:author="HENRIQUE RIBEIRO DA SILVEIRA" w:date="2024-12-05T11:59:00Z" w:initials="HRDS">
    <w:p w14:paraId="4B86CEB2" w14:textId="1DF3E0A8" w:rsidR="00737A65" w:rsidRDefault="00737A65">
      <w:pPr>
        <w:pStyle w:val="Textodecomentrio"/>
      </w:pPr>
      <w:r>
        <w:rPr>
          <w:rStyle w:val="Refdecomentrio"/>
        </w:rPr>
        <w:annotationRef/>
      </w:r>
      <w:r>
        <w:t>Verificar se mantém essa observação aqui</w:t>
      </w:r>
    </w:p>
  </w:comment>
  <w:comment w:id="30" w:author="Daniel Pagotto" w:date="2025-01-15T10:12:00Z" w:initials="DP">
    <w:p w14:paraId="32B9D6B1" w14:textId="769E59B3" w:rsidR="00F45AF2" w:rsidRDefault="00F45AF2">
      <w:pPr>
        <w:pStyle w:val="Textodecomentrio"/>
      </w:pPr>
      <w:r>
        <w:rPr>
          <w:rStyle w:val="Refdecomentrio"/>
        </w:rPr>
        <w:annotationRef/>
      </w:r>
      <w:r>
        <w:t>sim</w:t>
      </w:r>
    </w:p>
  </w:comment>
  <w:comment w:id="35" w:author="HENRIQUE RIBEIRO DA SILVEIRA" w:date="2024-12-05T11:28:00Z" w:initials="HRDS">
    <w:p w14:paraId="7A976B2C" w14:textId="765ED0C7" w:rsidR="00C15DA5" w:rsidRDefault="00C15DA5">
      <w:pPr>
        <w:pStyle w:val="Textodecomentrio"/>
      </w:pPr>
      <w:r>
        <w:rPr>
          <w:rStyle w:val="Refdecomentrio"/>
        </w:rPr>
        <w:annotationRef/>
      </w:r>
      <w:r>
        <w:t>Conferir se deixa esse título</w:t>
      </w:r>
    </w:p>
  </w:comment>
  <w:comment w:id="36" w:author="Daniel Pagotto" w:date="2025-01-15T10:12:00Z" w:initials="DP">
    <w:p w14:paraId="33E41799" w14:textId="131FCF6C" w:rsidR="00F45AF2" w:rsidRDefault="00F45AF2">
      <w:pPr>
        <w:pStyle w:val="Textodecomentrio"/>
      </w:pPr>
      <w:r>
        <w:rPr>
          <w:rStyle w:val="Refdecomentrio"/>
        </w:rPr>
        <w:annotationRef/>
      </w:r>
      <w:r>
        <w:t>sim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92B105" w15:done="0"/>
  <w15:commentEx w15:paraId="11130303" w15:done="0"/>
  <w15:commentEx w15:paraId="4B51C398" w15:done="0"/>
  <w15:commentEx w15:paraId="4B86CEB2" w15:done="0"/>
  <w15:commentEx w15:paraId="32B9D6B1" w15:paraIdParent="4B86CEB2" w15:done="0"/>
  <w15:commentEx w15:paraId="7A976B2C" w15:done="0"/>
  <w15:commentEx w15:paraId="33E41799" w15:paraIdParent="7A976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400244E" w16cex:dateUtc="2025-01-10T19:09:00Z"/>
  <w16cex:commentExtensible w16cex:durableId="1EDFC4E6" w16cex:dateUtc="2025-01-12T01:26:00Z"/>
  <w16cex:commentExtensible w16cex:durableId="2AD47B94" w16cex:dateUtc="2024-11-05T14:10:00Z"/>
  <w16cex:commentExtensible w16cex:durableId="2AFC1434" w16cex:dateUtc="2024-12-05T14:59:00Z"/>
  <w16cex:commentExtensible w16cex:durableId="2B320896" w16cex:dateUtc="2025-01-15T13:12:00Z"/>
  <w16cex:commentExtensible w16cex:durableId="2AFC0CDB" w16cex:dateUtc="2024-12-05T14:28:00Z"/>
  <w16cex:commentExtensible w16cex:durableId="2B32089B" w16cex:dateUtc="2025-01-15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92B105" w16cid:durableId="4400244E"/>
  <w16cid:commentId w16cid:paraId="11130303" w16cid:durableId="1EDFC4E6"/>
  <w16cid:commentId w16cid:paraId="4B51C398" w16cid:durableId="2AD47B94"/>
  <w16cid:commentId w16cid:paraId="4B86CEB2" w16cid:durableId="2AFC1434"/>
  <w16cid:commentId w16cid:paraId="32B9D6B1" w16cid:durableId="2B320896"/>
  <w16cid:commentId w16cid:paraId="7A976B2C" w16cid:durableId="2AFC0CDB"/>
  <w16cid:commentId w16cid:paraId="33E41799" w16cid:durableId="2B3208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E67AD" w14:textId="77777777" w:rsidR="00391A15" w:rsidRDefault="00391A15" w:rsidP="0078205E">
      <w:pPr>
        <w:spacing w:after="0" w:line="240" w:lineRule="auto"/>
      </w:pPr>
      <w:r>
        <w:separator/>
      </w:r>
    </w:p>
  </w:endnote>
  <w:endnote w:type="continuationSeparator" w:id="0">
    <w:p w14:paraId="5097F33A" w14:textId="77777777" w:rsidR="00391A15" w:rsidRDefault="00391A1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DA4FC" w14:textId="77777777" w:rsidR="00391A15" w:rsidRDefault="00391A15" w:rsidP="0078205E">
      <w:pPr>
        <w:spacing w:after="0" w:line="240" w:lineRule="auto"/>
      </w:pPr>
      <w:r>
        <w:separator/>
      </w:r>
    </w:p>
  </w:footnote>
  <w:footnote w:type="continuationSeparator" w:id="0">
    <w:p w14:paraId="0A9B20AB" w14:textId="77777777" w:rsidR="00391A15" w:rsidRDefault="00391A1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650E4"/>
    <w:rsid w:val="00070E8E"/>
    <w:rsid w:val="00097808"/>
    <w:rsid w:val="000E1D9E"/>
    <w:rsid w:val="001239B3"/>
    <w:rsid w:val="00161155"/>
    <w:rsid w:val="001908C4"/>
    <w:rsid w:val="001D0EE0"/>
    <w:rsid w:val="002826EF"/>
    <w:rsid w:val="002C04C5"/>
    <w:rsid w:val="002E2070"/>
    <w:rsid w:val="002E7BD9"/>
    <w:rsid w:val="00391A15"/>
    <w:rsid w:val="003F6595"/>
    <w:rsid w:val="00413C48"/>
    <w:rsid w:val="00414714"/>
    <w:rsid w:val="00420B56"/>
    <w:rsid w:val="00496AA8"/>
    <w:rsid w:val="004A3585"/>
    <w:rsid w:val="004C446E"/>
    <w:rsid w:val="004D4FAA"/>
    <w:rsid w:val="004E0F3E"/>
    <w:rsid w:val="0051118D"/>
    <w:rsid w:val="005155E2"/>
    <w:rsid w:val="00537021"/>
    <w:rsid w:val="00596BA9"/>
    <w:rsid w:val="005C3030"/>
    <w:rsid w:val="00610B3E"/>
    <w:rsid w:val="006447AB"/>
    <w:rsid w:val="00666086"/>
    <w:rsid w:val="00670033"/>
    <w:rsid w:val="00737A65"/>
    <w:rsid w:val="0078205E"/>
    <w:rsid w:val="007922A1"/>
    <w:rsid w:val="00814305"/>
    <w:rsid w:val="008C4E9A"/>
    <w:rsid w:val="00971322"/>
    <w:rsid w:val="009B34D6"/>
    <w:rsid w:val="009E5CEE"/>
    <w:rsid w:val="00A164AE"/>
    <w:rsid w:val="00A80BE7"/>
    <w:rsid w:val="00AC1461"/>
    <w:rsid w:val="00AD2968"/>
    <w:rsid w:val="00B13018"/>
    <w:rsid w:val="00B25B67"/>
    <w:rsid w:val="00B3380F"/>
    <w:rsid w:val="00B55CBE"/>
    <w:rsid w:val="00C05C2B"/>
    <w:rsid w:val="00C15DA5"/>
    <w:rsid w:val="00C567EB"/>
    <w:rsid w:val="00CA4CA1"/>
    <w:rsid w:val="00CB674E"/>
    <w:rsid w:val="00CE06B6"/>
    <w:rsid w:val="00D01F87"/>
    <w:rsid w:val="00D24869"/>
    <w:rsid w:val="00D33E59"/>
    <w:rsid w:val="00D36EEF"/>
    <w:rsid w:val="00D7294F"/>
    <w:rsid w:val="00D94AD2"/>
    <w:rsid w:val="00DB2587"/>
    <w:rsid w:val="00E47210"/>
    <w:rsid w:val="00EC4850"/>
    <w:rsid w:val="00F45AF2"/>
    <w:rsid w:val="00FA3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Data" Target="diagrams/data1.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i.org/10.1186/s12960-021-00674-0" TargetMode="External"/><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apps.who.int/bookorders" TargetMode="External"/><Relationship Id="rId5" Type="http://schemas.openxmlformats.org/officeDocument/2006/relationships/webSettings" Target="webSettings.xml"/><Relationship Id="rId15" Type="http://schemas.openxmlformats.org/officeDocument/2006/relationships/hyperlink" Target="https://doi.org/10.1186/s12960-021-00697-7" TargetMode="External"/><Relationship Id="rId23" Type="http://schemas.openxmlformats.org/officeDocument/2006/relationships/hyperlink" Target="https://github.com/danielppagotto/dimensionamento_m4/blob/64e89e35d801b4dbee8744d43d2628dbde1465a3/01_indicadores/01_carga_profissionais/01_carga_profissionais.R"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jpeg"/><Relationship Id="rId27"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tree/64e89e35d801b4dbee8744d43d2628dbde1465a3/01_indicadores/01_carga_profissionais"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650E4"/>
    <w:rsid w:val="00201B4E"/>
    <w:rsid w:val="00217576"/>
    <w:rsid w:val="00307D38"/>
    <w:rsid w:val="00464B50"/>
    <w:rsid w:val="004C34A1"/>
    <w:rsid w:val="00577D77"/>
    <w:rsid w:val="00596BA9"/>
    <w:rsid w:val="0070186E"/>
    <w:rsid w:val="00825482"/>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10</Pages>
  <Words>1511</Words>
  <Characters>8165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15</cp:revision>
  <dcterms:created xsi:type="dcterms:W3CDTF">2024-11-06T13:56:00Z</dcterms:created>
  <dcterms:modified xsi:type="dcterms:W3CDTF">2025-01-15T13:12:00Z</dcterms:modified>
</cp:coreProperties>
</file>